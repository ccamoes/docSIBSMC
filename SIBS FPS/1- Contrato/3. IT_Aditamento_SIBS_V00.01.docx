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627C26" w14:textId="77777777" w:rsidR="00ED542C" w:rsidRDefault="00ED542C" w:rsidP="00F836BA">
      <w:pPr>
        <w:spacing w:line="360" w:lineRule="auto"/>
        <w:contextualSpacing/>
        <w:jc w:val="center"/>
        <w:rPr>
          <w:rFonts w:ascii="Arial Narrow" w:eastAsia="Arial Unicode MS" w:hAnsi="Arial Narrow" w:cs="Arial"/>
          <w:b/>
          <w:u w:val="single"/>
        </w:rPr>
      </w:pPr>
    </w:p>
    <w:p w14:paraId="6A41B3F7" w14:textId="77777777" w:rsidR="00ED542C" w:rsidRPr="0014674D" w:rsidRDefault="00ED542C" w:rsidP="00F836BA">
      <w:pPr>
        <w:spacing w:line="360" w:lineRule="auto"/>
        <w:contextualSpacing/>
        <w:jc w:val="center"/>
        <w:rPr>
          <w:rFonts w:ascii="Arial Narrow" w:eastAsia="Arial Unicode MS" w:hAnsi="Arial Narrow" w:cs="Arial"/>
          <w:b/>
          <w:u w:val="single"/>
        </w:rPr>
      </w:pPr>
      <w:r>
        <w:rPr>
          <w:rFonts w:ascii="Arial Narrow" w:eastAsia="Arial Unicode MS" w:hAnsi="Arial Narrow" w:cs="Arial"/>
          <w:b/>
          <w:u w:val="single"/>
        </w:rPr>
        <w:t xml:space="preserve">ADITAMENTO AO </w:t>
      </w:r>
      <w:r w:rsidRPr="0014674D">
        <w:rPr>
          <w:rFonts w:ascii="Arial Narrow" w:eastAsia="Arial Unicode MS" w:hAnsi="Arial Narrow" w:cs="Arial"/>
          <w:b/>
          <w:u w:val="single"/>
        </w:rPr>
        <w:t xml:space="preserve">CONTRATO DE </w:t>
      </w:r>
      <w:r w:rsidR="000B0E1F">
        <w:rPr>
          <w:rFonts w:ascii="Arial Narrow" w:eastAsia="Arial Unicode MS" w:hAnsi="Arial Narrow" w:cs="Arial"/>
          <w:b/>
          <w:u w:val="single"/>
        </w:rPr>
        <w:t>PRESTAÇÃO DE SERVIÇOS</w:t>
      </w:r>
      <w:r>
        <w:rPr>
          <w:rFonts w:ascii="Arial Narrow" w:eastAsia="Arial Unicode MS" w:hAnsi="Arial Narrow" w:cs="Arial"/>
          <w:b/>
          <w:u w:val="single"/>
        </w:rPr>
        <w:t xml:space="preserve"> </w:t>
      </w:r>
      <w:r w:rsidR="00760CE2">
        <w:rPr>
          <w:rFonts w:ascii="Arial Narrow" w:eastAsia="Arial Unicode MS" w:hAnsi="Arial Narrow" w:cs="Arial"/>
          <w:b/>
          <w:u w:val="single"/>
        </w:rPr>
        <w:t xml:space="preserve">NA REDE MULTIBANCO </w:t>
      </w:r>
      <w:r>
        <w:rPr>
          <w:rFonts w:ascii="Arial Narrow" w:eastAsia="Arial Unicode MS" w:hAnsi="Arial Narrow" w:cs="Arial"/>
          <w:b/>
          <w:u w:val="single"/>
        </w:rPr>
        <w:t xml:space="preserve">CELEBRADO ENTRE </w:t>
      </w:r>
      <w:r w:rsidR="000B0E1F">
        <w:rPr>
          <w:rFonts w:ascii="Arial Narrow" w:eastAsia="Arial Unicode MS" w:hAnsi="Arial Narrow" w:cs="Arial"/>
          <w:b/>
          <w:u w:val="single"/>
        </w:rPr>
        <w:t>SIBS – SGPS</w:t>
      </w:r>
      <w:r w:rsidR="005C6161">
        <w:rPr>
          <w:rFonts w:ascii="Arial Narrow" w:eastAsia="Arial Unicode MS" w:hAnsi="Arial Narrow" w:cs="Arial"/>
          <w:b/>
          <w:u w:val="single"/>
        </w:rPr>
        <w:t>, S.A.</w:t>
      </w:r>
      <w:r>
        <w:rPr>
          <w:rFonts w:ascii="Arial Narrow" w:eastAsia="Arial Unicode MS" w:hAnsi="Arial Narrow" w:cs="Arial"/>
          <w:b/>
          <w:u w:val="single"/>
        </w:rPr>
        <w:t xml:space="preserve"> E </w:t>
      </w:r>
      <w:r w:rsidR="00CB6F78">
        <w:rPr>
          <w:rFonts w:ascii="Arial Narrow" w:eastAsia="Arial Unicode MS" w:hAnsi="Arial Narrow" w:cs="Arial"/>
          <w:b/>
          <w:u w:val="single"/>
        </w:rPr>
        <w:t>BANCO</w:t>
      </w:r>
      <w:r>
        <w:rPr>
          <w:rFonts w:ascii="Arial Narrow" w:eastAsia="Arial Unicode MS" w:hAnsi="Arial Narrow" w:cs="Arial"/>
          <w:b/>
          <w:u w:val="single"/>
        </w:rPr>
        <w:t xml:space="preserve"> BNP PERSONAL FINANCE, S.A</w:t>
      </w:r>
      <w:r w:rsidR="005A3A83">
        <w:rPr>
          <w:rFonts w:ascii="Arial Narrow" w:eastAsia="Arial Unicode MS" w:hAnsi="Arial Narrow" w:cs="Arial"/>
          <w:b/>
          <w:u w:val="single"/>
        </w:rPr>
        <w:t>.</w:t>
      </w:r>
      <w:r>
        <w:rPr>
          <w:rFonts w:ascii="Arial Narrow" w:eastAsia="Arial Unicode MS" w:hAnsi="Arial Narrow" w:cs="Arial"/>
          <w:b/>
          <w:u w:val="single"/>
        </w:rPr>
        <w:t xml:space="preserve"> </w:t>
      </w:r>
      <w:r w:rsidR="00130ED0">
        <w:rPr>
          <w:rFonts w:ascii="Arial Narrow" w:eastAsia="Arial Unicode MS" w:hAnsi="Arial Narrow" w:cs="Arial"/>
          <w:b/>
          <w:u w:val="single"/>
        </w:rPr>
        <w:t>EM</w:t>
      </w:r>
      <w:r>
        <w:rPr>
          <w:rFonts w:ascii="Arial Narrow" w:eastAsia="Arial Unicode MS" w:hAnsi="Arial Narrow" w:cs="Arial"/>
          <w:b/>
          <w:u w:val="single"/>
        </w:rPr>
        <w:t xml:space="preserve"> </w:t>
      </w:r>
      <w:r w:rsidR="00F836BA">
        <w:rPr>
          <w:rFonts w:ascii="Arial Narrow" w:eastAsia="Arial Unicode MS" w:hAnsi="Arial Narrow" w:cs="Arial"/>
          <w:b/>
          <w:u w:val="single"/>
        </w:rPr>
        <w:t>0</w:t>
      </w:r>
      <w:r w:rsidR="000B0E1F">
        <w:rPr>
          <w:rFonts w:ascii="Arial Narrow" w:eastAsia="Arial Unicode MS" w:hAnsi="Arial Narrow" w:cs="Arial"/>
          <w:b/>
          <w:u w:val="single"/>
        </w:rPr>
        <w:t>3</w:t>
      </w:r>
      <w:r w:rsidR="005C6161">
        <w:rPr>
          <w:rFonts w:ascii="Arial Narrow" w:eastAsia="Arial Unicode MS" w:hAnsi="Arial Narrow" w:cs="Arial"/>
          <w:b/>
          <w:u w:val="single"/>
        </w:rPr>
        <w:t xml:space="preserve"> DE </w:t>
      </w:r>
      <w:r w:rsidR="000B0E1F">
        <w:rPr>
          <w:rFonts w:ascii="Arial Narrow" w:eastAsia="Arial Unicode MS" w:hAnsi="Arial Narrow" w:cs="Arial"/>
          <w:b/>
          <w:u w:val="single"/>
        </w:rPr>
        <w:t>MAIO</w:t>
      </w:r>
      <w:r>
        <w:rPr>
          <w:rFonts w:ascii="Arial Narrow" w:eastAsia="Arial Unicode MS" w:hAnsi="Arial Narrow" w:cs="Arial"/>
          <w:b/>
          <w:u w:val="single"/>
        </w:rPr>
        <w:t xml:space="preserve"> DE 20</w:t>
      </w:r>
      <w:r w:rsidR="000B0E1F">
        <w:rPr>
          <w:rFonts w:ascii="Arial Narrow" w:eastAsia="Arial Unicode MS" w:hAnsi="Arial Narrow" w:cs="Arial"/>
          <w:b/>
          <w:u w:val="single"/>
        </w:rPr>
        <w:t>06</w:t>
      </w:r>
    </w:p>
    <w:p w14:paraId="75A1F5CD" w14:textId="77777777" w:rsidR="00ED542C" w:rsidRPr="0014674D" w:rsidRDefault="00ED542C" w:rsidP="00F836BA">
      <w:pPr>
        <w:spacing w:line="360" w:lineRule="auto"/>
        <w:contextualSpacing/>
        <w:rPr>
          <w:rFonts w:ascii="Arial Narrow" w:eastAsia="Arial Unicode MS" w:hAnsi="Arial Narrow" w:cs="Arial"/>
          <w:b/>
          <w:u w:val="single"/>
        </w:rPr>
      </w:pPr>
    </w:p>
    <w:p w14:paraId="615FA8F7" w14:textId="77777777" w:rsidR="00ED542C" w:rsidRPr="0014674D" w:rsidRDefault="00ED542C" w:rsidP="00F836BA">
      <w:pPr>
        <w:spacing w:line="360" w:lineRule="auto"/>
        <w:contextualSpacing/>
        <w:rPr>
          <w:rFonts w:ascii="Arial Narrow" w:eastAsia="Arial Unicode MS" w:hAnsi="Arial Narrow" w:cs="Arial"/>
          <w:b/>
          <w:u w:val="single"/>
        </w:rPr>
      </w:pPr>
    </w:p>
    <w:p w14:paraId="2DE1F05C" w14:textId="77777777" w:rsidR="00ED542C" w:rsidRDefault="00ED542C" w:rsidP="00F836BA">
      <w:pPr>
        <w:spacing w:line="360" w:lineRule="auto"/>
        <w:contextualSpacing/>
        <w:rPr>
          <w:rFonts w:ascii="Arial Narrow" w:eastAsia="Arial Unicode MS" w:hAnsi="Arial Narrow" w:cs="Arial"/>
          <w:b/>
        </w:rPr>
      </w:pPr>
      <w:r w:rsidRPr="0014674D">
        <w:rPr>
          <w:rFonts w:ascii="Arial Narrow" w:eastAsia="Arial Unicode MS" w:hAnsi="Arial Narrow" w:cs="Arial"/>
          <w:b/>
        </w:rPr>
        <w:t>Entre:</w:t>
      </w:r>
    </w:p>
    <w:p w14:paraId="4FCED116" w14:textId="77777777" w:rsidR="005C6161" w:rsidRPr="0014674D" w:rsidRDefault="005C6161" w:rsidP="00F836BA">
      <w:pPr>
        <w:spacing w:line="360" w:lineRule="auto"/>
        <w:contextualSpacing/>
        <w:rPr>
          <w:rFonts w:ascii="Arial Narrow" w:eastAsia="Arial Unicode MS" w:hAnsi="Arial Narrow" w:cs="Arial"/>
          <w:b/>
        </w:rPr>
      </w:pPr>
    </w:p>
    <w:p w14:paraId="4C3826C3" w14:textId="77777777" w:rsidR="009952CE" w:rsidRDefault="009952CE" w:rsidP="00F836BA">
      <w:pPr>
        <w:spacing w:line="360" w:lineRule="auto"/>
        <w:contextualSpacing/>
        <w:rPr>
          <w:rFonts w:ascii="Arial Narrow" w:eastAsia="Arial Unicode MS" w:hAnsi="Arial Narrow" w:cs="Arial"/>
        </w:rPr>
      </w:pPr>
    </w:p>
    <w:p w14:paraId="2133E4A7" w14:textId="77777777" w:rsidR="00ED542C" w:rsidRPr="0014674D" w:rsidRDefault="000B0E1F" w:rsidP="00F836BA">
      <w:pPr>
        <w:spacing w:line="360" w:lineRule="auto"/>
        <w:contextualSpacing/>
        <w:rPr>
          <w:rFonts w:ascii="Arial Narrow" w:eastAsia="Arial Unicode MS" w:hAnsi="Arial Narrow" w:cs="Arial"/>
        </w:rPr>
      </w:pPr>
      <w:r>
        <w:rPr>
          <w:rFonts w:ascii="Arial Narrow" w:eastAsia="Arial Unicode MS" w:hAnsi="Arial Narrow" w:cs="Arial"/>
          <w:b/>
        </w:rPr>
        <w:t>SIBS – SGPS,</w:t>
      </w:r>
      <w:r w:rsidR="005C6161" w:rsidRPr="007D1760">
        <w:rPr>
          <w:rFonts w:ascii="Arial Narrow" w:eastAsia="Arial Unicode MS" w:hAnsi="Arial Narrow" w:cs="Arial"/>
          <w:b/>
        </w:rPr>
        <w:t xml:space="preserve"> S.A.</w:t>
      </w:r>
      <w:r>
        <w:rPr>
          <w:rFonts w:ascii="Arial Narrow" w:eastAsia="Arial Unicode MS" w:hAnsi="Arial Narrow" w:cs="Arial"/>
          <w:b/>
        </w:rPr>
        <w:t xml:space="preserve"> </w:t>
      </w:r>
      <w:r>
        <w:rPr>
          <w:rFonts w:ascii="Arial Narrow" w:eastAsia="Arial Unicode MS" w:hAnsi="Arial Narrow" w:cs="Arial"/>
        </w:rPr>
        <w:t xml:space="preserve">(anteriormente denominada </w:t>
      </w:r>
      <w:r w:rsidRPr="000B0E1F">
        <w:rPr>
          <w:rFonts w:ascii="Arial Narrow" w:eastAsia="Arial Unicode MS" w:hAnsi="Arial Narrow" w:cs="Arial"/>
        </w:rPr>
        <w:t>SIBS - FORWARD PAYMENT SOLUTIONS, S.A.</w:t>
      </w:r>
      <w:r>
        <w:rPr>
          <w:rFonts w:ascii="Arial Narrow" w:eastAsia="Arial Unicode MS" w:hAnsi="Arial Narrow" w:cs="Arial"/>
        </w:rPr>
        <w:t xml:space="preserve"> e antes disso, </w:t>
      </w:r>
      <w:r w:rsidRPr="000B0E1F">
        <w:rPr>
          <w:rFonts w:ascii="Arial Narrow" w:eastAsia="Arial Unicode MS" w:hAnsi="Arial Narrow" w:cs="Arial"/>
        </w:rPr>
        <w:t>SIBS-SOCIEDADE INTERBANCARIA DE SERVIÇOS S.A.</w:t>
      </w:r>
      <w:r>
        <w:rPr>
          <w:rFonts w:ascii="Arial Narrow" w:eastAsia="Arial Unicode MS" w:hAnsi="Arial Narrow" w:cs="Arial"/>
        </w:rPr>
        <w:t>)</w:t>
      </w:r>
      <w:r w:rsidR="00ED542C" w:rsidRPr="007D1760">
        <w:rPr>
          <w:rFonts w:ascii="Arial Narrow" w:eastAsia="Arial Unicode MS" w:hAnsi="Arial Narrow" w:cs="Arial"/>
          <w:b/>
        </w:rPr>
        <w:t>,</w:t>
      </w:r>
      <w:r w:rsidR="00ED542C" w:rsidRPr="00C7452C">
        <w:rPr>
          <w:rFonts w:ascii="Arial Narrow" w:eastAsia="Arial Unicode MS" w:hAnsi="Arial Narrow" w:cs="Arial"/>
          <w:b/>
        </w:rPr>
        <w:t xml:space="preserve"> </w:t>
      </w:r>
      <w:r w:rsidR="00ED542C" w:rsidRPr="0014674D">
        <w:rPr>
          <w:rFonts w:ascii="Arial Narrow" w:eastAsia="Arial Unicode MS" w:hAnsi="Arial Narrow" w:cs="Arial"/>
        </w:rPr>
        <w:t>com sede</w:t>
      </w:r>
      <w:r w:rsidR="00ED542C">
        <w:rPr>
          <w:rFonts w:ascii="Arial Narrow" w:eastAsia="Arial Unicode MS" w:hAnsi="Arial Narrow" w:cs="Arial"/>
        </w:rPr>
        <w:t xml:space="preserve"> na Rua</w:t>
      </w:r>
      <w:r w:rsidR="009952CE">
        <w:rPr>
          <w:rFonts w:ascii="Arial Narrow" w:eastAsia="Arial Unicode MS" w:hAnsi="Arial Narrow" w:cs="Arial"/>
        </w:rPr>
        <w:t xml:space="preserve"> </w:t>
      </w:r>
      <w:r>
        <w:rPr>
          <w:rFonts w:ascii="Arial Narrow" w:eastAsia="Arial Unicode MS" w:hAnsi="Arial Narrow" w:cs="Arial"/>
        </w:rPr>
        <w:t xml:space="preserve">Soeiro Pereira Gomes, </w:t>
      </w:r>
      <w:proofErr w:type="spellStart"/>
      <w:r>
        <w:rPr>
          <w:rFonts w:ascii="Arial Narrow" w:eastAsia="Arial Unicode MS" w:hAnsi="Arial Narrow" w:cs="Arial"/>
        </w:rPr>
        <w:t>Lt</w:t>
      </w:r>
      <w:proofErr w:type="spellEnd"/>
      <w:r>
        <w:rPr>
          <w:rFonts w:ascii="Arial Narrow" w:eastAsia="Arial Unicode MS" w:hAnsi="Arial Narrow" w:cs="Arial"/>
        </w:rPr>
        <w:t xml:space="preserve"> 1, 1600-196 Lisboa, freguesia das Avenidas Novas, concelho de Lisboa, com número único de pessoa cole</w:t>
      </w:r>
      <w:r w:rsidR="00ED542C">
        <w:rPr>
          <w:rFonts w:ascii="Arial Narrow" w:eastAsia="Arial Unicode MS" w:hAnsi="Arial Narrow" w:cs="Arial"/>
        </w:rPr>
        <w:t xml:space="preserve">tiva e </w:t>
      </w:r>
      <w:r>
        <w:rPr>
          <w:rFonts w:ascii="Arial Narrow" w:eastAsia="Arial Unicode MS" w:hAnsi="Arial Narrow" w:cs="Arial"/>
        </w:rPr>
        <w:t>matrícula</w:t>
      </w:r>
      <w:r w:rsidR="00ED542C">
        <w:rPr>
          <w:rFonts w:ascii="Arial Narrow" w:eastAsia="Arial Unicode MS" w:hAnsi="Arial Narrow" w:cs="Arial"/>
        </w:rPr>
        <w:t xml:space="preserve"> na Conservatória do Registo Comercial </w:t>
      </w:r>
      <w:r w:rsidR="00810572">
        <w:rPr>
          <w:rFonts w:ascii="Arial Narrow" w:eastAsia="Arial Unicode MS" w:hAnsi="Arial Narrow" w:cs="Arial"/>
        </w:rPr>
        <w:t>50</w:t>
      </w:r>
      <w:r>
        <w:rPr>
          <w:rFonts w:ascii="Arial Narrow" w:eastAsia="Arial Unicode MS" w:hAnsi="Arial Narrow" w:cs="Arial"/>
        </w:rPr>
        <w:t>1408819, com o</w:t>
      </w:r>
      <w:r w:rsidRPr="000B0E1F">
        <w:rPr>
          <w:rFonts w:ascii="Arial Narrow" w:eastAsia="Arial Unicode MS" w:hAnsi="Arial Narrow" w:cs="Arial"/>
        </w:rPr>
        <w:t xml:space="preserve"> </w:t>
      </w:r>
      <w:r>
        <w:rPr>
          <w:rFonts w:ascii="Arial Narrow" w:eastAsia="Arial Unicode MS" w:hAnsi="Arial Narrow" w:cs="Arial"/>
        </w:rPr>
        <w:t>c</w:t>
      </w:r>
      <w:r w:rsidR="00ED542C">
        <w:rPr>
          <w:rFonts w:ascii="Arial Narrow" w:eastAsia="Arial Unicode MS" w:hAnsi="Arial Narrow" w:cs="Arial"/>
        </w:rPr>
        <w:t xml:space="preserve">apital social de </w:t>
      </w:r>
      <w:r w:rsidR="00F836BA">
        <w:rPr>
          <w:rFonts w:ascii="Arial Narrow" w:eastAsia="Arial Unicode MS" w:hAnsi="Arial Narrow" w:cs="Arial"/>
        </w:rPr>
        <w:t>24.642.300 €</w:t>
      </w:r>
      <w:r w:rsidR="00ED542C">
        <w:rPr>
          <w:rFonts w:ascii="Arial Narrow" w:eastAsia="Arial Unicode MS" w:hAnsi="Arial Narrow" w:cs="Arial"/>
        </w:rPr>
        <w:t xml:space="preserve">, aqui </w:t>
      </w:r>
      <w:commentRangeStart w:id="0"/>
      <w:r w:rsidR="00ED542C">
        <w:rPr>
          <w:rFonts w:ascii="Arial Narrow" w:eastAsia="Arial Unicode MS" w:hAnsi="Arial Narrow" w:cs="Arial"/>
        </w:rPr>
        <w:t>representada por</w:t>
      </w:r>
      <w:r w:rsidR="00810572">
        <w:rPr>
          <w:rFonts w:ascii="Arial Narrow" w:eastAsia="Arial Unicode MS" w:hAnsi="Arial Narrow" w:cs="Arial"/>
        </w:rPr>
        <w:t xml:space="preserve"> </w:t>
      </w:r>
      <w:r w:rsidR="00F836BA">
        <w:rPr>
          <w:rFonts w:ascii="Arial Narrow" w:eastAsia="Arial Unicode MS" w:hAnsi="Arial Narrow" w:cs="Arial"/>
        </w:rPr>
        <w:t>____</w:t>
      </w:r>
      <w:r w:rsidR="00810572">
        <w:rPr>
          <w:rFonts w:ascii="Arial Narrow" w:eastAsia="Arial Unicode MS" w:hAnsi="Arial Narrow" w:cs="Arial"/>
        </w:rPr>
        <w:t xml:space="preserve"> e </w:t>
      </w:r>
      <w:r w:rsidR="00F836BA">
        <w:rPr>
          <w:rFonts w:ascii="Arial Narrow" w:eastAsia="Arial Unicode MS" w:hAnsi="Arial Narrow" w:cs="Arial"/>
        </w:rPr>
        <w:t>_____</w:t>
      </w:r>
      <w:r w:rsidR="00ED542C" w:rsidRPr="009952CE">
        <w:rPr>
          <w:rFonts w:ascii="Arial Narrow" w:eastAsia="Arial Unicode MS" w:hAnsi="Arial Narrow" w:cs="Arial"/>
        </w:rPr>
        <w:t>,</w:t>
      </w:r>
      <w:r w:rsidR="00ED542C">
        <w:rPr>
          <w:rFonts w:ascii="Arial Narrow" w:eastAsia="Arial Unicode MS" w:hAnsi="Arial Narrow" w:cs="Arial"/>
        </w:rPr>
        <w:t xml:space="preserve"> </w:t>
      </w:r>
      <w:r w:rsidR="00F836BA">
        <w:rPr>
          <w:rFonts w:ascii="Arial Narrow" w:eastAsia="Arial Unicode MS" w:hAnsi="Arial Narrow" w:cs="Arial"/>
        </w:rPr>
        <w:t>na qualidade de _________</w:t>
      </w:r>
      <w:commentRangeEnd w:id="0"/>
      <w:r w:rsidR="00F836BA">
        <w:rPr>
          <w:rStyle w:val="CommentReference"/>
        </w:rPr>
        <w:commentReference w:id="0"/>
      </w:r>
      <w:r w:rsidR="00F836BA">
        <w:rPr>
          <w:rFonts w:ascii="Arial Narrow" w:eastAsia="Arial Unicode MS" w:hAnsi="Arial Narrow" w:cs="Arial"/>
        </w:rPr>
        <w:t>, os quais declararam ter poderes para o a</w:t>
      </w:r>
      <w:r w:rsidR="00ED542C">
        <w:rPr>
          <w:rFonts w:ascii="Arial Narrow" w:eastAsia="Arial Unicode MS" w:hAnsi="Arial Narrow" w:cs="Arial"/>
        </w:rPr>
        <w:t>to, daqui em dia</w:t>
      </w:r>
      <w:r w:rsidR="00990672">
        <w:rPr>
          <w:rFonts w:ascii="Arial Narrow" w:eastAsia="Arial Unicode MS" w:hAnsi="Arial Narrow" w:cs="Arial"/>
        </w:rPr>
        <w:t>nte designada por 1ª Outorgante</w:t>
      </w:r>
      <w:r w:rsidR="001E5EA9">
        <w:rPr>
          <w:rFonts w:ascii="Arial Narrow" w:eastAsia="Arial Unicode MS" w:hAnsi="Arial Narrow" w:cs="Arial"/>
        </w:rPr>
        <w:t xml:space="preserve"> ou Prestador</w:t>
      </w:r>
      <w:r w:rsidR="00990672">
        <w:rPr>
          <w:rFonts w:ascii="Arial Narrow" w:eastAsia="Arial Unicode MS" w:hAnsi="Arial Narrow" w:cs="Arial"/>
        </w:rPr>
        <w:t xml:space="preserve">, </w:t>
      </w:r>
    </w:p>
    <w:p w14:paraId="5ED79E07" w14:textId="77777777" w:rsidR="00ED542C" w:rsidRPr="0014674D" w:rsidRDefault="00ED542C" w:rsidP="00F836BA">
      <w:pPr>
        <w:spacing w:line="360" w:lineRule="auto"/>
        <w:contextualSpacing/>
        <w:rPr>
          <w:rFonts w:ascii="Arial Narrow" w:eastAsia="Arial Unicode MS" w:hAnsi="Arial Narrow" w:cs="Arial"/>
        </w:rPr>
      </w:pPr>
    </w:p>
    <w:p w14:paraId="10D657B3" w14:textId="77777777" w:rsidR="00843BBC" w:rsidRPr="00843BBC" w:rsidRDefault="00CB6F78" w:rsidP="00F836BA">
      <w:pPr>
        <w:spacing w:line="360" w:lineRule="auto"/>
        <w:contextualSpacing/>
        <w:rPr>
          <w:rFonts w:ascii="Arial Narrow" w:eastAsia="Arial Unicode MS" w:hAnsi="Arial Narrow" w:cs="Arial"/>
        </w:rPr>
      </w:pPr>
      <w:r>
        <w:rPr>
          <w:rFonts w:ascii="Arial Narrow" w:eastAsia="Arial Unicode MS" w:hAnsi="Arial Narrow" w:cs="Arial"/>
          <w:b/>
        </w:rPr>
        <w:t>BANCO</w:t>
      </w:r>
      <w:r w:rsidR="00843BBC" w:rsidRPr="00843BBC">
        <w:rPr>
          <w:rFonts w:ascii="Arial Narrow" w:eastAsia="Arial Unicode MS" w:hAnsi="Arial Narrow" w:cs="Arial"/>
          <w:b/>
        </w:rPr>
        <w:t xml:space="preserve"> BNP PARIBAS PERSONAL FINANCE, S.A</w:t>
      </w:r>
      <w:r w:rsidR="00843BBC" w:rsidRPr="00843BBC">
        <w:rPr>
          <w:rFonts w:ascii="Arial Narrow" w:eastAsia="Arial Unicode MS" w:hAnsi="Arial Narrow" w:cs="Arial"/>
        </w:rPr>
        <w:t xml:space="preserve">., com sede </w:t>
      </w:r>
      <w:r w:rsidR="005C6161">
        <w:rPr>
          <w:rFonts w:ascii="Arial Narrow" w:eastAsia="Arial Unicode MS" w:hAnsi="Arial Narrow" w:cs="Arial"/>
        </w:rPr>
        <w:t>na</w:t>
      </w:r>
      <w:r w:rsidR="005C6161" w:rsidRPr="005C6161">
        <w:rPr>
          <w:rFonts w:ascii="Arial Narrow" w:eastAsia="Arial Unicode MS" w:hAnsi="Arial Narrow" w:cs="Arial"/>
        </w:rPr>
        <w:t xml:space="preserve"> Rua Galileu </w:t>
      </w:r>
      <w:proofErr w:type="spellStart"/>
      <w:r w:rsidR="005C6161" w:rsidRPr="005C6161">
        <w:rPr>
          <w:rFonts w:ascii="Arial Narrow" w:eastAsia="Arial Unicode MS" w:hAnsi="Arial Narrow" w:cs="Arial"/>
        </w:rPr>
        <w:t>Galilei</w:t>
      </w:r>
      <w:proofErr w:type="spellEnd"/>
      <w:r w:rsidR="005C6161" w:rsidRPr="005C6161">
        <w:rPr>
          <w:rFonts w:ascii="Arial Narrow" w:eastAsia="Arial Unicode MS" w:hAnsi="Arial Narrow" w:cs="Arial"/>
        </w:rPr>
        <w:t>, n.º 2, 8 º Piso, Torre Ocidente, Centro Colombo, 1500-392 Lisboa</w:t>
      </w:r>
      <w:r w:rsidR="00843BBC" w:rsidRPr="00843BBC">
        <w:rPr>
          <w:rFonts w:ascii="Arial Narrow" w:eastAsia="Arial Unicode MS" w:hAnsi="Arial Narrow" w:cs="Arial"/>
        </w:rPr>
        <w:t xml:space="preserve">, </w:t>
      </w:r>
      <w:r w:rsidR="0076796C">
        <w:rPr>
          <w:rFonts w:ascii="Arial Narrow" w:eastAsia="Arial Unicode MS" w:hAnsi="Arial Narrow" w:cs="Arial"/>
        </w:rPr>
        <w:t>número único de pessoa coletiva e registo na Conservatória do Registo Comercial de Lisboa</w:t>
      </w:r>
      <w:r w:rsidR="0076796C" w:rsidRPr="001762C0">
        <w:t xml:space="preserve"> </w:t>
      </w:r>
      <w:r w:rsidR="0076796C" w:rsidRPr="001762C0">
        <w:rPr>
          <w:rFonts w:ascii="Arial Narrow" w:eastAsia="Arial Unicode MS" w:hAnsi="Arial Narrow" w:cs="Arial"/>
        </w:rPr>
        <w:t>503016160</w:t>
      </w:r>
      <w:r w:rsidR="0076796C">
        <w:rPr>
          <w:rFonts w:ascii="Arial Narrow" w:eastAsia="Arial Unicode MS" w:hAnsi="Arial Narrow" w:cs="Arial"/>
        </w:rPr>
        <w:t>,</w:t>
      </w:r>
      <w:r w:rsidR="0076796C" w:rsidRPr="00843BBC">
        <w:rPr>
          <w:rFonts w:ascii="Arial Narrow" w:eastAsia="Arial Unicode MS" w:hAnsi="Arial Narrow" w:cs="Arial"/>
        </w:rPr>
        <w:t xml:space="preserve"> </w:t>
      </w:r>
      <w:r w:rsidR="00843BBC" w:rsidRPr="00843BBC">
        <w:rPr>
          <w:rFonts w:ascii="Arial Narrow" w:eastAsia="Arial Unicode MS" w:hAnsi="Arial Narrow" w:cs="Arial"/>
        </w:rPr>
        <w:t>com o capital social de</w:t>
      </w:r>
      <w:r w:rsidR="009148BA">
        <w:rPr>
          <w:rFonts w:ascii="Arial Narrow" w:eastAsia="Arial Unicode MS" w:hAnsi="Arial Narrow" w:cs="Arial"/>
        </w:rPr>
        <w:t xml:space="preserve"> </w:t>
      </w:r>
      <w:r w:rsidR="00843BBC" w:rsidRPr="00843BBC">
        <w:rPr>
          <w:rFonts w:ascii="Arial Narrow" w:eastAsia="Arial Unicode MS" w:hAnsi="Arial Narrow" w:cs="Arial"/>
        </w:rPr>
        <w:t>45</w:t>
      </w:r>
      <w:r w:rsidR="009148BA">
        <w:rPr>
          <w:rFonts w:ascii="Arial Narrow" w:eastAsia="Arial Unicode MS" w:hAnsi="Arial Narrow" w:cs="Arial"/>
        </w:rPr>
        <w:t>.</w:t>
      </w:r>
      <w:r w:rsidR="00843BBC" w:rsidRPr="00843BBC">
        <w:rPr>
          <w:rFonts w:ascii="Arial Narrow" w:eastAsia="Arial Unicode MS" w:hAnsi="Arial Narrow" w:cs="Arial"/>
        </w:rPr>
        <w:t>661</w:t>
      </w:r>
      <w:r w:rsidR="009148BA">
        <w:rPr>
          <w:rFonts w:ascii="Arial Narrow" w:eastAsia="Arial Unicode MS" w:hAnsi="Arial Narrow" w:cs="Arial"/>
        </w:rPr>
        <w:t>.</w:t>
      </w:r>
      <w:r w:rsidR="00843BBC" w:rsidRPr="00843BBC">
        <w:rPr>
          <w:rFonts w:ascii="Arial Narrow" w:eastAsia="Arial Unicode MS" w:hAnsi="Arial Narrow" w:cs="Arial"/>
        </w:rPr>
        <w:t>800</w:t>
      </w:r>
      <w:r w:rsidR="009148BA">
        <w:rPr>
          <w:rFonts w:ascii="Arial Narrow" w:eastAsia="Arial Unicode MS" w:hAnsi="Arial Narrow" w:cs="Arial"/>
        </w:rPr>
        <w:t>€</w:t>
      </w:r>
      <w:r w:rsidR="00843BBC" w:rsidRPr="00843BBC">
        <w:rPr>
          <w:rFonts w:ascii="Arial Narrow" w:eastAsia="Arial Unicode MS" w:hAnsi="Arial Narrow" w:cs="Arial"/>
        </w:rPr>
        <w:t xml:space="preserve">, aqui representado por </w:t>
      </w:r>
      <w:r w:rsidR="005C6161">
        <w:rPr>
          <w:rFonts w:ascii="Arial Narrow" w:eastAsia="Arial Unicode MS" w:hAnsi="Arial Narrow" w:cs="Arial"/>
        </w:rPr>
        <w:t xml:space="preserve">Susana Godinho e </w:t>
      </w:r>
      <w:r w:rsidR="006E3487">
        <w:rPr>
          <w:rFonts w:ascii="Arial Narrow" w:eastAsia="Arial Unicode MS" w:hAnsi="Arial Narrow" w:cs="Arial"/>
        </w:rPr>
        <w:t>José Pedro Pinto</w:t>
      </w:r>
      <w:r w:rsidR="00843BBC" w:rsidRPr="00843BBC">
        <w:rPr>
          <w:rFonts w:ascii="Arial Narrow" w:eastAsia="Arial Unicode MS" w:hAnsi="Arial Narrow" w:cs="Arial"/>
        </w:rPr>
        <w:t>, na qua</w:t>
      </w:r>
      <w:r w:rsidR="00F836BA">
        <w:rPr>
          <w:rFonts w:ascii="Arial Narrow" w:eastAsia="Arial Unicode MS" w:hAnsi="Arial Narrow" w:cs="Arial"/>
        </w:rPr>
        <w:t xml:space="preserve">lidade de </w:t>
      </w:r>
      <w:r w:rsidR="009278AE">
        <w:rPr>
          <w:rFonts w:ascii="Arial Narrow" w:eastAsia="Arial Unicode MS" w:hAnsi="Arial Narrow" w:cs="Arial"/>
        </w:rPr>
        <w:t>administradora e procurador, respetivamente, com poderes</w:t>
      </w:r>
      <w:r w:rsidR="00F836BA">
        <w:rPr>
          <w:rFonts w:ascii="Arial Narrow" w:eastAsia="Arial Unicode MS" w:hAnsi="Arial Narrow" w:cs="Arial"/>
        </w:rPr>
        <w:t xml:space="preserve"> para o a</w:t>
      </w:r>
      <w:r w:rsidR="00843BBC" w:rsidRPr="00843BBC">
        <w:rPr>
          <w:rFonts w:ascii="Arial Narrow" w:eastAsia="Arial Unicode MS" w:hAnsi="Arial Narrow" w:cs="Arial"/>
        </w:rPr>
        <w:t>to, daqui em diante designado por 2º Outorgante</w:t>
      </w:r>
      <w:r w:rsidR="001E5EA9">
        <w:rPr>
          <w:rFonts w:ascii="Arial Narrow" w:eastAsia="Arial Unicode MS" w:hAnsi="Arial Narrow" w:cs="Arial"/>
        </w:rPr>
        <w:t xml:space="preserve"> ou </w:t>
      </w:r>
      <w:r>
        <w:rPr>
          <w:rFonts w:ascii="Arial Narrow" w:eastAsia="Arial Unicode MS" w:hAnsi="Arial Narrow" w:cs="Arial"/>
        </w:rPr>
        <w:t>BANCO</w:t>
      </w:r>
      <w:r w:rsidR="00843BBC" w:rsidRPr="00843BBC">
        <w:rPr>
          <w:rFonts w:ascii="Arial Narrow" w:eastAsia="Arial Unicode MS" w:hAnsi="Arial Narrow" w:cs="Arial"/>
        </w:rPr>
        <w:t>,</w:t>
      </w:r>
    </w:p>
    <w:p w14:paraId="09EF29C0" w14:textId="77777777" w:rsidR="00ED542C" w:rsidRDefault="00ED542C" w:rsidP="00F836BA">
      <w:pPr>
        <w:spacing w:line="360" w:lineRule="auto"/>
        <w:contextualSpacing/>
        <w:rPr>
          <w:rFonts w:ascii="Arial Narrow" w:eastAsia="Arial Unicode MS" w:hAnsi="Arial Narrow" w:cs="Arial"/>
        </w:rPr>
      </w:pPr>
    </w:p>
    <w:p w14:paraId="3721554F" w14:textId="77777777" w:rsidR="00990672" w:rsidRPr="00990672" w:rsidRDefault="00990672" w:rsidP="00F836BA">
      <w:pPr>
        <w:widowControl/>
        <w:adjustRightInd/>
        <w:spacing w:line="360" w:lineRule="auto"/>
        <w:contextualSpacing/>
        <w:textAlignment w:val="auto"/>
        <w:rPr>
          <w:rFonts w:ascii="Arial Narrow" w:hAnsi="Arial Narrow"/>
        </w:rPr>
      </w:pPr>
      <w:r w:rsidRPr="00990672">
        <w:rPr>
          <w:rFonts w:ascii="Arial Narrow" w:hAnsi="Arial Narrow"/>
        </w:rPr>
        <w:t>Considerando que:</w:t>
      </w:r>
    </w:p>
    <w:p w14:paraId="14D29823" w14:textId="77777777" w:rsidR="00990672" w:rsidRPr="00990672" w:rsidRDefault="00990672" w:rsidP="00F836BA">
      <w:pPr>
        <w:widowControl/>
        <w:adjustRightInd/>
        <w:spacing w:line="360" w:lineRule="auto"/>
        <w:contextualSpacing/>
        <w:textAlignment w:val="auto"/>
        <w:rPr>
          <w:rFonts w:ascii="Arial Narrow" w:hAnsi="Arial Narrow"/>
        </w:rPr>
      </w:pPr>
    </w:p>
    <w:p w14:paraId="6E23216C" w14:textId="77777777" w:rsidR="00990672" w:rsidRPr="00990672" w:rsidRDefault="00990672" w:rsidP="00341C2F">
      <w:pPr>
        <w:widowControl/>
        <w:numPr>
          <w:ilvl w:val="0"/>
          <w:numId w:val="2"/>
        </w:numPr>
        <w:adjustRightInd/>
        <w:spacing w:line="360" w:lineRule="auto"/>
        <w:contextualSpacing/>
        <w:textAlignment w:val="auto"/>
        <w:rPr>
          <w:rFonts w:ascii="Arial Narrow" w:hAnsi="Arial Narrow" w:cs="Arial"/>
        </w:rPr>
      </w:pPr>
      <w:r w:rsidRPr="00990672">
        <w:rPr>
          <w:rFonts w:ascii="Arial Narrow" w:hAnsi="Arial Narrow" w:cs="Arial"/>
        </w:rPr>
        <w:t>As Partes celebraram,</w:t>
      </w:r>
      <w:r w:rsidR="009E0E0A">
        <w:rPr>
          <w:rFonts w:ascii="Arial Narrow" w:hAnsi="Arial Narrow" w:cs="Arial"/>
        </w:rPr>
        <w:t xml:space="preserve"> em</w:t>
      </w:r>
      <w:r w:rsidR="001E5EA9">
        <w:rPr>
          <w:rFonts w:ascii="Arial Narrow" w:hAnsi="Arial Narrow" w:cs="Arial"/>
        </w:rPr>
        <w:t xml:space="preserve"> </w:t>
      </w:r>
      <w:r w:rsidR="00F836BA">
        <w:rPr>
          <w:rFonts w:ascii="Arial Narrow" w:hAnsi="Arial Narrow" w:cs="Arial"/>
        </w:rPr>
        <w:t>03</w:t>
      </w:r>
      <w:r w:rsidR="001E5EA9">
        <w:rPr>
          <w:rFonts w:ascii="Arial Narrow" w:hAnsi="Arial Narrow" w:cs="Arial"/>
        </w:rPr>
        <w:t xml:space="preserve"> de </w:t>
      </w:r>
      <w:proofErr w:type="gramStart"/>
      <w:r w:rsidR="00F836BA">
        <w:rPr>
          <w:rFonts w:ascii="Arial Narrow" w:hAnsi="Arial Narrow" w:cs="Arial"/>
        </w:rPr>
        <w:t>Maio</w:t>
      </w:r>
      <w:proofErr w:type="gramEnd"/>
      <w:r w:rsidR="00F836BA">
        <w:rPr>
          <w:rFonts w:ascii="Arial Narrow" w:hAnsi="Arial Narrow" w:cs="Arial"/>
        </w:rPr>
        <w:t xml:space="preserve"> de 2006</w:t>
      </w:r>
      <w:r w:rsidR="001E5EA9">
        <w:rPr>
          <w:rFonts w:ascii="Arial Narrow" w:hAnsi="Arial Narrow" w:cs="Arial"/>
        </w:rPr>
        <w:t>, um</w:t>
      </w:r>
      <w:r w:rsidRPr="00990672">
        <w:rPr>
          <w:rFonts w:ascii="Arial Narrow" w:hAnsi="Arial Narrow" w:cs="Arial"/>
        </w:rPr>
        <w:t xml:space="preserve"> </w:t>
      </w:r>
      <w:r w:rsidR="001E5EA9" w:rsidRPr="001E5EA9">
        <w:rPr>
          <w:rFonts w:ascii="Arial Narrow" w:hAnsi="Arial Narrow" w:cs="Arial"/>
        </w:rPr>
        <w:t xml:space="preserve">contrato de </w:t>
      </w:r>
      <w:r w:rsidR="00F836BA">
        <w:rPr>
          <w:rFonts w:ascii="Arial Narrow" w:hAnsi="Arial Narrow" w:cs="Arial"/>
        </w:rPr>
        <w:t>prestação de serviços na rede multibanco</w:t>
      </w:r>
      <w:r w:rsidR="00341C2F">
        <w:rPr>
          <w:rFonts w:ascii="Arial Narrow" w:hAnsi="Arial Narrow" w:cs="Arial"/>
        </w:rPr>
        <w:t>, relativo ao a</w:t>
      </w:r>
      <w:r w:rsidR="00341C2F" w:rsidRPr="00341C2F">
        <w:rPr>
          <w:rFonts w:ascii="Arial Narrow" w:hAnsi="Arial Narrow" w:cs="Arial"/>
        </w:rPr>
        <w:t>ce</w:t>
      </w:r>
      <w:r w:rsidR="00341C2F">
        <w:rPr>
          <w:rFonts w:ascii="Arial Narrow" w:hAnsi="Arial Narrow" w:cs="Arial"/>
        </w:rPr>
        <w:t>sso e utilização do sistema ele</w:t>
      </w:r>
      <w:r w:rsidR="00341C2F" w:rsidRPr="00341C2F">
        <w:rPr>
          <w:rFonts w:ascii="Arial Narrow" w:hAnsi="Arial Narrow" w:cs="Arial"/>
        </w:rPr>
        <w:t>trónico de transmissão, processamento e liquidação operações (POS) e à Rede (ATM).</w:t>
      </w:r>
    </w:p>
    <w:p w14:paraId="54C61A9A" w14:textId="77777777" w:rsidR="00304897" w:rsidRDefault="001E5EA9" w:rsidP="00F836BA">
      <w:pPr>
        <w:widowControl/>
        <w:numPr>
          <w:ilvl w:val="0"/>
          <w:numId w:val="2"/>
        </w:numPr>
        <w:adjustRightInd/>
        <w:spacing w:line="360" w:lineRule="auto"/>
        <w:contextualSpacing/>
        <w:textAlignment w:val="auto"/>
        <w:rPr>
          <w:rFonts w:ascii="Arial Narrow" w:hAnsi="Arial Narrow" w:cs="Arial"/>
        </w:rPr>
      </w:pPr>
      <w:r>
        <w:rPr>
          <w:rFonts w:ascii="Arial Narrow" w:hAnsi="Arial Narrow" w:cs="Arial"/>
        </w:rPr>
        <w:t>A 1ª Outorgante</w:t>
      </w:r>
      <w:r w:rsidR="00304897" w:rsidRPr="00304897">
        <w:rPr>
          <w:rFonts w:ascii="Arial Narrow" w:hAnsi="Arial Narrow" w:cs="Arial"/>
        </w:rPr>
        <w:t xml:space="preserve"> reconhece que a segurança é uma premissa fundamental para o </w:t>
      </w:r>
      <w:r w:rsidR="00CB6F78">
        <w:rPr>
          <w:rFonts w:ascii="Arial Narrow" w:hAnsi="Arial Narrow" w:cs="Arial"/>
        </w:rPr>
        <w:t>BANCO</w:t>
      </w:r>
      <w:r w:rsidR="00304897" w:rsidRPr="00304897">
        <w:rPr>
          <w:rFonts w:ascii="Arial Narrow" w:hAnsi="Arial Narrow" w:cs="Arial"/>
        </w:rPr>
        <w:t xml:space="preserve"> e que a conformidade </w:t>
      </w:r>
      <w:r>
        <w:rPr>
          <w:rFonts w:ascii="Arial Narrow" w:hAnsi="Arial Narrow" w:cs="Arial"/>
        </w:rPr>
        <w:t>do Prestador</w:t>
      </w:r>
      <w:r w:rsidR="00304897" w:rsidRPr="00304897">
        <w:rPr>
          <w:rFonts w:ascii="Arial Narrow" w:hAnsi="Arial Narrow" w:cs="Arial"/>
        </w:rPr>
        <w:t xml:space="preserve"> com os padrões, regras e procedimentos de segurança </w:t>
      </w:r>
      <w:r>
        <w:rPr>
          <w:rFonts w:ascii="Arial Narrow" w:hAnsi="Arial Narrow" w:cs="Arial"/>
        </w:rPr>
        <w:t xml:space="preserve">do </w:t>
      </w:r>
      <w:r w:rsidR="00CB6F78">
        <w:rPr>
          <w:rFonts w:ascii="Arial Narrow" w:hAnsi="Arial Narrow" w:cs="Arial"/>
        </w:rPr>
        <w:t>BANCO</w:t>
      </w:r>
      <w:r w:rsidR="00304897" w:rsidRPr="00304897">
        <w:rPr>
          <w:rFonts w:ascii="Arial Narrow" w:hAnsi="Arial Narrow" w:cs="Arial"/>
        </w:rPr>
        <w:t xml:space="preserve"> é uma obrigação essencial e decisiva para o consentimento do Beneficiário para a presente prestação de serviços.</w:t>
      </w:r>
    </w:p>
    <w:p w14:paraId="4EF77537" w14:textId="77777777" w:rsidR="00990672" w:rsidRPr="00990672" w:rsidRDefault="00990672" w:rsidP="00F836BA">
      <w:pPr>
        <w:widowControl/>
        <w:numPr>
          <w:ilvl w:val="0"/>
          <w:numId w:val="2"/>
        </w:numPr>
        <w:adjustRightInd/>
        <w:spacing w:line="360" w:lineRule="auto"/>
        <w:contextualSpacing/>
        <w:textAlignment w:val="auto"/>
        <w:rPr>
          <w:rFonts w:ascii="Arial Narrow" w:hAnsi="Arial Narrow" w:cs="Arial"/>
        </w:rPr>
      </w:pPr>
      <w:r w:rsidRPr="00990672">
        <w:rPr>
          <w:rFonts w:ascii="Arial Narrow" w:hAnsi="Arial Narrow" w:cs="Arial"/>
        </w:rPr>
        <w:lastRenderedPageBreak/>
        <w:t>É intenção</w:t>
      </w:r>
      <w:r>
        <w:rPr>
          <w:rFonts w:ascii="Arial Narrow" w:hAnsi="Arial Narrow" w:cs="Arial"/>
        </w:rPr>
        <w:t xml:space="preserve"> das partes alterar e acrescentar alguns itens ao Contrato referido na alínea anterior</w:t>
      </w:r>
      <w:r w:rsidRPr="00990672">
        <w:rPr>
          <w:rFonts w:ascii="Arial Narrow" w:hAnsi="Arial Narrow" w:cs="Arial"/>
        </w:rPr>
        <w:t>;</w:t>
      </w:r>
    </w:p>
    <w:p w14:paraId="06588EB5" w14:textId="77777777" w:rsidR="00990672" w:rsidRPr="00990672" w:rsidRDefault="00990672" w:rsidP="00F836BA">
      <w:pPr>
        <w:widowControl/>
        <w:adjustRightInd/>
        <w:spacing w:line="360" w:lineRule="auto"/>
        <w:contextualSpacing/>
        <w:textAlignment w:val="auto"/>
        <w:rPr>
          <w:rFonts w:ascii="Arial Narrow" w:hAnsi="Arial Narrow" w:cs="Arial"/>
        </w:rPr>
      </w:pPr>
    </w:p>
    <w:p w14:paraId="0E67736C" w14:textId="77777777" w:rsidR="00ED542C" w:rsidRDefault="00990672" w:rsidP="00F836BA">
      <w:pPr>
        <w:widowControl/>
        <w:adjustRightInd/>
        <w:spacing w:line="360" w:lineRule="auto"/>
        <w:contextualSpacing/>
        <w:textAlignment w:val="auto"/>
        <w:rPr>
          <w:rFonts w:ascii="Arial Narrow" w:eastAsia="Arial Unicode MS" w:hAnsi="Arial Narrow" w:cs="Arial"/>
        </w:rPr>
      </w:pPr>
      <w:r w:rsidRPr="00990672">
        <w:rPr>
          <w:rFonts w:ascii="Arial Narrow" w:hAnsi="Arial Narrow" w:cs="Arial"/>
        </w:rPr>
        <w:t>Celebra-se o presente aditamento ao contrato mencionado na alínea (i) dos Considerandos</w:t>
      </w:r>
      <w:r w:rsidR="007D1760">
        <w:rPr>
          <w:rFonts w:ascii="Arial Narrow" w:hAnsi="Arial Narrow" w:cs="Arial"/>
        </w:rPr>
        <w:t>, acordando as Partes</w:t>
      </w:r>
      <w:r w:rsidRPr="00990672">
        <w:rPr>
          <w:rFonts w:ascii="Arial Narrow" w:hAnsi="Arial Narrow" w:cs="Arial"/>
        </w:rPr>
        <w:t xml:space="preserve"> </w:t>
      </w:r>
      <w:r w:rsidR="007D1760">
        <w:rPr>
          <w:rFonts w:ascii="Arial Narrow" w:hAnsi="Arial Narrow" w:cs="Arial"/>
        </w:rPr>
        <w:t>nas</w:t>
      </w:r>
      <w:r w:rsidRPr="00990672">
        <w:rPr>
          <w:rFonts w:ascii="Arial Narrow" w:hAnsi="Arial Narrow" w:cs="Arial"/>
        </w:rPr>
        <w:t xml:space="preserve"> seguintes cláusulas</w:t>
      </w:r>
      <w:r w:rsidR="00ED542C">
        <w:rPr>
          <w:rFonts w:ascii="Arial Narrow" w:eastAsia="Arial Unicode MS" w:hAnsi="Arial Narrow" w:cs="Arial"/>
        </w:rPr>
        <w:t>:</w:t>
      </w:r>
    </w:p>
    <w:p w14:paraId="31C3BC85" w14:textId="77777777" w:rsidR="00ED542C" w:rsidRDefault="00ED542C" w:rsidP="00F836BA">
      <w:pPr>
        <w:spacing w:line="360" w:lineRule="auto"/>
        <w:contextualSpacing/>
        <w:rPr>
          <w:rFonts w:ascii="Arial Narrow" w:eastAsia="Arial Unicode MS" w:hAnsi="Arial Narrow" w:cs="Arial"/>
        </w:rPr>
      </w:pPr>
    </w:p>
    <w:p w14:paraId="3D23FC54" w14:textId="77777777" w:rsidR="00ED542C" w:rsidRDefault="00ED542C" w:rsidP="00F836BA">
      <w:pPr>
        <w:spacing w:line="360" w:lineRule="auto"/>
        <w:contextualSpacing/>
        <w:rPr>
          <w:rFonts w:ascii="Arial Narrow" w:eastAsia="Arial Unicode MS" w:hAnsi="Arial Narrow" w:cs="Arial"/>
        </w:rPr>
      </w:pPr>
    </w:p>
    <w:p w14:paraId="2893FD55" w14:textId="77777777" w:rsidR="00ED542C" w:rsidRPr="00ED542C" w:rsidRDefault="00ED542C" w:rsidP="00F836BA">
      <w:pPr>
        <w:spacing w:line="360" w:lineRule="auto"/>
        <w:contextualSpacing/>
        <w:jc w:val="center"/>
        <w:rPr>
          <w:rFonts w:ascii="Arial Narrow" w:eastAsia="Arial Unicode MS" w:hAnsi="Arial Narrow" w:cs="Arial"/>
          <w:b/>
        </w:rPr>
      </w:pPr>
      <w:r w:rsidRPr="00ED542C">
        <w:rPr>
          <w:rFonts w:ascii="Arial Narrow" w:eastAsia="Arial Unicode MS" w:hAnsi="Arial Narrow" w:cs="Arial"/>
          <w:b/>
        </w:rPr>
        <w:t>Cláusula 1ª</w:t>
      </w:r>
    </w:p>
    <w:p w14:paraId="506A5F0C" w14:textId="77777777" w:rsidR="005C6161" w:rsidRPr="007D1760" w:rsidRDefault="007D1760" w:rsidP="00F836BA">
      <w:pPr>
        <w:widowControl/>
        <w:adjustRightInd/>
        <w:spacing w:line="360" w:lineRule="auto"/>
        <w:contextualSpacing/>
        <w:jc w:val="center"/>
        <w:textAlignment w:val="auto"/>
        <w:rPr>
          <w:rFonts w:ascii="Arial Narrow" w:eastAsia="Calibri" w:hAnsi="Arial Narrow"/>
          <w:b/>
          <w:lang w:eastAsia="en-US"/>
        </w:rPr>
      </w:pPr>
      <w:r>
        <w:rPr>
          <w:rFonts w:ascii="Arial Narrow" w:eastAsia="Calibri" w:hAnsi="Arial Narrow"/>
          <w:b/>
          <w:lang w:eastAsia="en-US"/>
        </w:rPr>
        <w:t>(</w:t>
      </w:r>
      <w:r w:rsidR="005C6161" w:rsidRPr="007D1760">
        <w:rPr>
          <w:rFonts w:ascii="Arial Narrow" w:eastAsia="Calibri" w:hAnsi="Arial Narrow"/>
          <w:b/>
          <w:lang w:eastAsia="en-US"/>
        </w:rPr>
        <w:t>CONFIDENCIALIDADE</w:t>
      </w:r>
      <w:r>
        <w:rPr>
          <w:rFonts w:ascii="Arial Narrow" w:eastAsia="Calibri" w:hAnsi="Arial Narrow"/>
          <w:b/>
          <w:lang w:eastAsia="en-US"/>
        </w:rPr>
        <w:t>)</w:t>
      </w:r>
    </w:p>
    <w:p w14:paraId="1BCD3FE7" w14:textId="77777777" w:rsidR="005C6161" w:rsidRPr="00F836BA" w:rsidRDefault="005C6161" w:rsidP="00F836BA">
      <w:pPr>
        <w:pStyle w:val="ListParagraph"/>
        <w:widowControl/>
        <w:numPr>
          <w:ilvl w:val="0"/>
          <w:numId w:val="19"/>
        </w:numPr>
        <w:tabs>
          <w:tab w:val="left" w:pos="284"/>
        </w:tabs>
        <w:adjustRightInd/>
        <w:spacing w:line="360" w:lineRule="auto"/>
        <w:ind w:left="0" w:firstLine="0"/>
        <w:textAlignment w:val="auto"/>
        <w:rPr>
          <w:rFonts w:ascii="Arial Narrow" w:eastAsia="Calibri" w:hAnsi="Arial Narrow"/>
          <w:lang w:eastAsia="en-US"/>
        </w:rPr>
      </w:pPr>
      <w:r w:rsidRPr="00F836BA">
        <w:rPr>
          <w:rFonts w:ascii="Arial Narrow" w:eastAsia="Calibri" w:hAnsi="Arial Narrow"/>
          <w:lang w:eastAsia="en-US"/>
        </w:rPr>
        <w:t>As Partes, na pessoa dos seus representantes, trabalhadores, consultores ou quaisquer outros intervenientes, comprometem-se a guardar total segredo sobre toda a informação e documentação relativa ao Serviço prestado e que revista um carácter confidencial, encontrando-se obrigados ao mais estrito sigilo e confidencialidade relativamente a todo o tipo de inform</w:t>
      </w:r>
      <w:r w:rsidR="00814A1F" w:rsidRPr="00F836BA">
        <w:rPr>
          <w:rFonts w:ascii="Arial Narrow" w:eastAsia="Calibri" w:hAnsi="Arial Narrow"/>
          <w:lang w:eastAsia="en-US"/>
        </w:rPr>
        <w:t>ação a que tiverem tido acesso.</w:t>
      </w:r>
    </w:p>
    <w:p w14:paraId="2C195404" w14:textId="77777777" w:rsidR="005C6161" w:rsidRPr="00F836BA" w:rsidRDefault="005C6161" w:rsidP="00F836BA">
      <w:pPr>
        <w:pStyle w:val="ListParagraph"/>
        <w:widowControl/>
        <w:numPr>
          <w:ilvl w:val="0"/>
          <w:numId w:val="19"/>
        </w:numPr>
        <w:tabs>
          <w:tab w:val="left" w:pos="284"/>
        </w:tabs>
        <w:adjustRightInd/>
        <w:spacing w:line="360" w:lineRule="auto"/>
        <w:ind w:left="0" w:firstLine="0"/>
        <w:textAlignment w:val="auto"/>
        <w:rPr>
          <w:rFonts w:ascii="Arial Narrow" w:eastAsia="Calibri" w:hAnsi="Arial Narrow"/>
          <w:lang w:eastAsia="en-US"/>
        </w:rPr>
      </w:pPr>
      <w:r w:rsidRPr="00F836BA">
        <w:rPr>
          <w:rFonts w:ascii="Arial Narrow" w:eastAsia="Calibri" w:hAnsi="Arial Narrow"/>
          <w:lang w:eastAsia="en-US"/>
        </w:rPr>
        <w:t xml:space="preserve">As Partes comprometem-se ainda a impedir, de qualquer forma, a reprodução e uso de documentos ou informações provenientes </w:t>
      </w:r>
      <w:r w:rsidR="00814A1F" w:rsidRPr="00F836BA">
        <w:rPr>
          <w:rFonts w:ascii="Arial Narrow" w:eastAsia="Calibri" w:hAnsi="Arial Narrow"/>
          <w:lang w:eastAsia="en-US"/>
        </w:rPr>
        <w:t xml:space="preserve">do </w:t>
      </w:r>
      <w:r w:rsidR="00CB6F78" w:rsidRPr="00F836BA">
        <w:rPr>
          <w:rFonts w:ascii="Arial Narrow" w:eastAsia="Calibri" w:hAnsi="Arial Narrow"/>
          <w:lang w:eastAsia="en-US"/>
        </w:rPr>
        <w:t>BANCO</w:t>
      </w:r>
      <w:r w:rsidRPr="00F836BA">
        <w:rPr>
          <w:rFonts w:ascii="Arial Narrow" w:eastAsia="Calibri" w:hAnsi="Arial Narrow"/>
          <w:lang w:eastAsia="en-US"/>
        </w:rPr>
        <w:t xml:space="preserve"> que não esteja</w:t>
      </w:r>
      <w:r w:rsidR="00814A1F" w:rsidRPr="00F836BA">
        <w:rPr>
          <w:rFonts w:ascii="Arial Narrow" w:eastAsia="Calibri" w:hAnsi="Arial Narrow"/>
          <w:lang w:eastAsia="en-US"/>
        </w:rPr>
        <w:t>m</w:t>
      </w:r>
      <w:r w:rsidRPr="00F836BA">
        <w:rPr>
          <w:rFonts w:ascii="Arial Narrow" w:eastAsia="Calibri" w:hAnsi="Arial Narrow"/>
          <w:lang w:eastAsia="en-US"/>
        </w:rPr>
        <w:t xml:space="preserve"> especificamente relacionad</w:t>
      </w:r>
      <w:r w:rsidR="00814A1F" w:rsidRPr="00F836BA">
        <w:rPr>
          <w:rFonts w:ascii="Arial Narrow" w:eastAsia="Calibri" w:hAnsi="Arial Narrow"/>
          <w:lang w:eastAsia="en-US"/>
        </w:rPr>
        <w:t>as</w:t>
      </w:r>
      <w:r w:rsidRPr="00F836BA">
        <w:rPr>
          <w:rFonts w:ascii="Arial Narrow" w:eastAsia="Calibri" w:hAnsi="Arial Narrow"/>
          <w:lang w:eastAsia="en-US"/>
        </w:rPr>
        <w:t xml:space="preserve"> com os Serviços.</w:t>
      </w:r>
    </w:p>
    <w:p w14:paraId="62B8E1C9" w14:textId="77777777" w:rsidR="005C6161" w:rsidRPr="00F836BA" w:rsidRDefault="005C6161" w:rsidP="00F836BA">
      <w:pPr>
        <w:pStyle w:val="ListParagraph"/>
        <w:widowControl/>
        <w:numPr>
          <w:ilvl w:val="0"/>
          <w:numId w:val="19"/>
        </w:numPr>
        <w:tabs>
          <w:tab w:val="left" w:pos="284"/>
        </w:tabs>
        <w:adjustRightInd/>
        <w:spacing w:line="360" w:lineRule="auto"/>
        <w:ind w:left="0" w:firstLine="0"/>
        <w:textAlignment w:val="auto"/>
        <w:rPr>
          <w:rFonts w:ascii="Arial Narrow" w:eastAsia="Calibri" w:hAnsi="Arial Narrow"/>
          <w:lang w:eastAsia="en-US"/>
        </w:rPr>
      </w:pPr>
      <w:r w:rsidRPr="00F836BA">
        <w:rPr>
          <w:rFonts w:ascii="Arial Narrow" w:eastAsia="Calibri" w:hAnsi="Arial Narrow"/>
          <w:lang w:eastAsia="en-US"/>
        </w:rPr>
        <w:t xml:space="preserve">A presente obrigação de confidencialidade deve manter-se durante toda a vigência do </w:t>
      </w:r>
      <w:r w:rsidR="00814A1F" w:rsidRPr="00F836BA">
        <w:rPr>
          <w:rFonts w:ascii="Arial Narrow" w:eastAsia="Calibri" w:hAnsi="Arial Narrow"/>
          <w:lang w:eastAsia="en-US"/>
        </w:rPr>
        <w:t xml:space="preserve">presente </w:t>
      </w:r>
      <w:r w:rsidRPr="00F836BA">
        <w:rPr>
          <w:rFonts w:ascii="Arial Narrow" w:eastAsia="Calibri" w:hAnsi="Arial Narrow"/>
          <w:lang w:eastAsia="en-US"/>
        </w:rPr>
        <w:t>co</w:t>
      </w:r>
      <w:r w:rsidR="009966C5" w:rsidRPr="00F836BA">
        <w:rPr>
          <w:rFonts w:ascii="Arial Narrow" w:eastAsia="Calibri" w:hAnsi="Arial Narrow"/>
          <w:lang w:eastAsia="en-US"/>
        </w:rPr>
        <w:t xml:space="preserve">ntrato e por um período de (5) </w:t>
      </w:r>
      <w:r w:rsidRPr="00F836BA">
        <w:rPr>
          <w:rFonts w:ascii="Arial Narrow" w:eastAsia="Calibri" w:hAnsi="Arial Narrow"/>
          <w:lang w:eastAsia="en-US"/>
        </w:rPr>
        <w:t>cin</w:t>
      </w:r>
      <w:r w:rsidR="00814A1F" w:rsidRPr="00F836BA">
        <w:rPr>
          <w:rFonts w:ascii="Arial Narrow" w:eastAsia="Calibri" w:hAnsi="Arial Narrow"/>
          <w:lang w:eastAsia="en-US"/>
        </w:rPr>
        <w:t>co anos, desde a data de términus</w:t>
      </w:r>
      <w:r w:rsidRPr="00F836BA">
        <w:rPr>
          <w:rFonts w:ascii="Arial Narrow" w:eastAsia="Calibri" w:hAnsi="Arial Narrow"/>
          <w:lang w:eastAsia="en-US"/>
        </w:rPr>
        <w:t xml:space="preserve"> deste contrato ou </w:t>
      </w:r>
      <w:r w:rsidR="00814A1F" w:rsidRPr="00F836BA">
        <w:rPr>
          <w:rFonts w:ascii="Arial Narrow" w:eastAsia="Calibri" w:hAnsi="Arial Narrow"/>
          <w:lang w:eastAsia="en-US"/>
        </w:rPr>
        <w:t>de um</w:t>
      </w:r>
      <w:r w:rsidRPr="00F836BA">
        <w:rPr>
          <w:rFonts w:ascii="Arial Narrow" w:eastAsia="Calibri" w:hAnsi="Arial Narrow"/>
          <w:lang w:eastAsia="en-US"/>
        </w:rPr>
        <w:t xml:space="preserve"> aditamento</w:t>
      </w:r>
      <w:r w:rsidR="00814A1F" w:rsidRPr="00F836BA">
        <w:rPr>
          <w:rFonts w:ascii="Arial Narrow" w:eastAsia="Calibri" w:hAnsi="Arial Narrow"/>
          <w:lang w:eastAsia="en-US"/>
        </w:rPr>
        <w:t xml:space="preserve"> ao mesmo</w:t>
      </w:r>
      <w:r w:rsidRPr="00F836BA">
        <w:rPr>
          <w:rFonts w:ascii="Arial Narrow" w:eastAsia="Calibri" w:hAnsi="Arial Narrow"/>
          <w:lang w:eastAsia="en-US"/>
        </w:rPr>
        <w:t xml:space="preserve">, sendo especificado que a conformidade </w:t>
      </w:r>
      <w:r w:rsidR="00814A1F" w:rsidRPr="00F836BA">
        <w:rPr>
          <w:rFonts w:ascii="Arial Narrow" w:eastAsia="Calibri" w:hAnsi="Arial Narrow"/>
          <w:lang w:eastAsia="en-US"/>
        </w:rPr>
        <w:t>do Prestador</w:t>
      </w:r>
      <w:r w:rsidRPr="00F836BA">
        <w:rPr>
          <w:rFonts w:ascii="Arial Narrow" w:eastAsia="Calibri" w:hAnsi="Arial Narrow"/>
          <w:lang w:eastAsia="en-US"/>
        </w:rPr>
        <w:t xml:space="preserve"> com esta obrigação de confidencialidade é condição </w:t>
      </w:r>
      <w:r w:rsidR="00814A1F" w:rsidRPr="00F836BA">
        <w:rPr>
          <w:rFonts w:ascii="Arial Narrow" w:eastAsia="Calibri" w:hAnsi="Arial Narrow"/>
          <w:lang w:eastAsia="en-US"/>
        </w:rPr>
        <w:t xml:space="preserve">fundamental </w:t>
      </w:r>
      <w:r w:rsidRPr="00F836BA">
        <w:rPr>
          <w:rFonts w:ascii="Arial Narrow" w:eastAsia="Calibri" w:hAnsi="Arial Narrow"/>
          <w:lang w:eastAsia="en-US"/>
        </w:rPr>
        <w:t>d</w:t>
      </w:r>
      <w:r w:rsidR="00814A1F" w:rsidRPr="00F836BA">
        <w:rPr>
          <w:rFonts w:ascii="Arial Narrow" w:eastAsia="Calibri" w:hAnsi="Arial Narrow"/>
          <w:lang w:eastAsia="en-US"/>
        </w:rPr>
        <w:t>o presente</w:t>
      </w:r>
      <w:r w:rsidRPr="00F836BA">
        <w:rPr>
          <w:rFonts w:ascii="Arial Narrow" w:eastAsia="Calibri" w:hAnsi="Arial Narrow"/>
          <w:lang w:eastAsia="en-US"/>
        </w:rPr>
        <w:t xml:space="preserve"> Contrato </w:t>
      </w:r>
      <w:r w:rsidR="00814A1F" w:rsidRPr="00F836BA">
        <w:rPr>
          <w:rFonts w:ascii="Arial Narrow" w:eastAsia="Calibri" w:hAnsi="Arial Narrow"/>
          <w:lang w:eastAsia="en-US"/>
        </w:rPr>
        <w:t>ou de qualquer aditamento ao mesmo</w:t>
      </w:r>
      <w:r w:rsidRPr="00F836BA">
        <w:rPr>
          <w:rFonts w:ascii="Arial Narrow" w:eastAsia="Calibri" w:hAnsi="Arial Narrow"/>
          <w:lang w:eastAsia="en-US"/>
        </w:rPr>
        <w:t>.</w:t>
      </w:r>
    </w:p>
    <w:p w14:paraId="69BACF08" w14:textId="77777777" w:rsidR="00C32076" w:rsidRPr="00F836BA" w:rsidRDefault="00814A1F" w:rsidP="00F836BA">
      <w:pPr>
        <w:pStyle w:val="ListParagraph"/>
        <w:widowControl/>
        <w:numPr>
          <w:ilvl w:val="0"/>
          <w:numId w:val="19"/>
        </w:numPr>
        <w:tabs>
          <w:tab w:val="left" w:pos="284"/>
        </w:tabs>
        <w:adjustRightInd/>
        <w:spacing w:line="360" w:lineRule="auto"/>
        <w:ind w:left="0" w:firstLine="0"/>
        <w:textAlignment w:val="auto"/>
        <w:rPr>
          <w:rFonts w:ascii="Arial Narrow" w:eastAsia="Calibri" w:hAnsi="Arial Narrow"/>
          <w:lang w:eastAsia="en-US"/>
        </w:rPr>
      </w:pPr>
      <w:r w:rsidRPr="00F836BA">
        <w:rPr>
          <w:rFonts w:ascii="Arial Narrow" w:eastAsia="Calibri" w:hAnsi="Arial Narrow"/>
          <w:lang w:eastAsia="en-US"/>
        </w:rPr>
        <w:t>Ato continuo, as P</w:t>
      </w:r>
      <w:r w:rsidR="005C6161" w:rsidRPr="00F836BA">
        <w:rPr>
          <w:rFonts w:ascii="Arial Narrow" w:eastAsia="Calibri" w:hAnsi="Arial Narrow"/>
          <w:lang w:eastAsia="en-US"/>
        </w:rPr>
        <w:t>artes acordam que é considerada como informação confidencial (“Informação Confidencial”):</w:t>
      </w:r>
    </w:p>
    <w:p w14:paraId="3EA55F24" w14:textId="77777777" w:rsidR="005C6161" w:rsidRPr="008E6430" w:rsidRDefault="005C6161" w:rsidP="00F836BA">
      <w:pPr>
        <w:pStyle w:val="ListParagraph"/>
        <w:widowControl/>
        <w:numPr>
          <w:ilvl w:val="0"/>
          <w:numId w:val="9"/>
        </w:numPr>
        <w:adjustRightInd/>
        <w:spacing w:line="360" w:lineRule="auto"/>
        <w:ind w:left="567" w:hanging="294"/>
        <w:jc w:val="left"/>
        <w:textAlignment w:val="auto"/>
        <w:rPr>
          <w:rFonts w:ascii="Arial Narrow" w:eastAsia="Calibri" w:hAnsi="Arial Narrow"/>
          <w:lang w:eastAsia="en-US"/>
        </w:rPr>
      </w:pPr>
      <w:r w:rsidRPr="008E6430">
        <w:rPr>
          <w:rFonts w:ascii="Arial Narrow" w:eastAsia="Calibri" w:hAnsi="Arial Narrow"/>
          <w:lang w:eastAsia="en-US"/>
        </w:rPr>
        <w:t xml:space="preserve">Dados do </w:t>
      </w:r>
      <w:r w:rsidR="00CB6F78">
        <w:rPr>
          <w:rFonts w:ascii="Arial Narrow" w:eastAsia="Calibri" w:hAnsi="Arial Narrow"/>
          <w:lang w:eastAsia="en-US"/>
        </w:rPr>
        <w:t>BANCO</w:t>
      </w:r>
      <w:r w:rsidRPr="008E6430">
        <w:rPr>
          <w:rFonts w:ascii="Arial Narrow" w:eastAsia="Calibri" w:hAnsi="Arial Narrow"/>
          <w:lang w:eastAsia="en-US"/>
        </w:rPr>
        <w:t xml:space="preserve">, </w:t>
      </w:r>
    </w:p>
    <w:p w14:paraId="693FBDDE" w14:textId="77777777" w:rsidR="005C6161" w:rsidRPr="008E6430" w:rsidRDefault="005C6161" w:rsidP="00F836BA">
      <w:pPr>
        <w:pStyle w:val="ListParagraph"/>
        <w:widowControl/>
        <w:numPr>
          <w:ilvl w:val="0"/>
          <w:numId w:val="9"/>
        </w:numPr>
        <w:adjustRightInd/>
        <w:spacing w:line="360" w:lineRule="auto"/>
        <w:ind w:left="567" w:hanging="294"/>
        <w:textAlignment w:val="auto"/>
        <w:rPr>
          <w:rFonts w:ascii="Arial Narrow" w:eastAsia="Calibri" w:hAnsi="Arial Narrow"/>
          <w:lang w:eastAsia="en-US"/>
        </w:rPr>
      </w:pPr>
      <w:r w:rsidRPr="008E6430">
        <w:rPr>
          <w:rFonts w:ascii="Arial Narrow" w:eastAsia="Calibri" w:hAnsi="Arial Narrow"/>
          <w:lang w:eastAsia="en-US"/>
        </w:rPr>
        <w:t>Qualquer informação, análise, estudo e outros documentos sob qualquer forma, relativos à existência e ao conteúdo da</w:t>
      </w:r>
      <w:r w:rsidR="009966C5">
        <w:rPr>
          <w:rFonts w:ascii="Arial Narrow" w:eastAsia="Calibri" w:hAnsi="Arial Narrow"/>
          <w:lang w:eastAsia="en-US"/>
        </w:rPr>
        <w:t>s</w:t>
      </w:r>
      <w:r w:rsidRPr="008E6430">
        <w:rPr>
          <w:rFonts w:ascii="Arial Narrow" w:eastAsia="Calibri" w:hAnsi="Arial Narrow"/>
          <w:lang w:eastAsia="en-US"/>
        </w:rPr>
        <w:t xml:space="preserve"> informações trocadas entre as Partes relativas aos Serviços</w:t>
      </w:r>
      <w:r w:rsidR="00814A1F" w:rsidRPr="008E6430">
        <w:rPr>
          <w:rFonts w:ascii="Arial Narrow" w:eastAsia="Calibri" w:hAnsi="Arial Narrow"/>
          <w:lang w:eastAsia="en-US"/>
        </w:rPr>
        <w:t xml:space="preserve"> prestados no âmbito do Contrato</w:t>
      </w:r>
      <w:r w:rsidRPr="008E6430">
        <w:rPr>
          <w:rFonts w:ascii="Arial Narrow" w:eastAsia="Calibri" w:hAnsi="Arial Narrow"/>
          <w:lang w:eastAsia="en-US"/>
        </w:rPr>
        <w:t xml:space="preserve">,   </w:t>
      </w:r>
    </w:p>
    <w:p w14:paraId="4D63ED07" w14:textId="77777777" w:rsidR="005C6161" w:rsidRPr="008E6430" w:rsidRDefault="005C6161" w:rsidP="00F836BA">
      <w:pPr>
        <w:pStyle w:val="ListParagraph"/>
        <w:widowControl/>
        <w:numPr>
          <w:ilvl w:val="0"/>
          <w:numId w:val="9"/>
        </w:numPr>
        <w:adjustRightInd/>
        <w:spacing w:line="360" w:lineRule="auto"/>
        <w:ind w:left="567" w:hanging="294"/>
        <w:textAlignment w:val="auto"/>
        <w:rPr>
          <w:rFonts w:ascii="Arial Narrow" w:eastAsia="Calibri" w:hAnsi="Arial Narrow"/>
          <w:lang w:eastAsia="en-US"/>
        </w:rPr>
      </w:pPr>
      <w:r w:rsidRPr="008E6430">
        <w:rPr>
          <w:rFonts w:ascii="Arial Narrow" w:eastAsia="Calibri" w:hAnsi="Arial Narrow"/>
          <w:lang w:eastAsia="en-US"/>
        </w:rPr>
        <w:t xml:space="preserve">As metodologias, produtos, ferramentas e software, materiais, modelos industriais e dados do </w:t>
      </w:r>
      <w:r w:rsidR="00C32076" w:rsidRPr="008E6430">
        <w:rPr>
          <w:rFonts w:ascii="Arial Narrow" w:eastAsia="Calibri" w:hAnsi="Arial Narrow"/>
          <w:lang w:eastAsia="en-US"/>
        </w:rPr>
        <w:t>Prestador</w:t>
      </w:r>
      <w:r w:rsidRPr="008E6430">
        <w:rPr>
          <w:rFonts w:ascii="Arial Narrow" w:eastAsia="Calibri" w:hAnsi="Arial Narrow"/>
          <w:lang w:eastAsia="en-US"/>
        </w:rPr>
        <w:t>, bem como qualquer atualização, modificação ou adição a esses itens,</w:t>
      </w:r>
    </w:p>
    <w:p w14:paraId="0D88F74B" w14:textId="77777777" w:rsidR="005C6161" w:rsidRPr="008E6430" w:rsidRDefault="005C6161" w:rsidP="00F836BA">
      <w:pPr>
        <w:pStyle w:val="ListParagraph"/>
        <w:widowControl/>
        <w:numPr>
          <w:ilvl w:val="0"/>
          <w:numId w:val="9"/>
        </w:numPr>
        <w:adjustRightInd/>
        <w:spacing w:line="360" w:lineRule="auto"/>
        <w:ind w:left="567" w:hanging="294"/>
        <w:textAlignment w:val="auto"/>
        <w:rPr>
          <w:rFonts w:ascii="Arial Narrow" w:eastAsia="Calibri" w:hAnsi="Arial Narrow"/>
          <w:lang w:eastAsia="en-US"/>
        </w:rPr>
      </w:pPr>
      <w:r w:rsidRPr="008E6430">
        <w:rPr>
          <w:rFonts w:ascii="Arial Narrow" w:eastAsia="Calibri" w:hAnsi="Arial Narrow"/>
          <w:lang w:eastAsia="en-US"/>
        </w:rPr>
        <w:t xml:space="preserve">Outras informações identificadas como confidenciais pelo </w:t>
      </w:r>
      <w:r w:rsidR="00C32076" w:rsidRPr="008E6430">
        <w:rPr>
          <w:rFonts w:ascii="Arial Narrow" w:eastAsia="Calibri" w:hAnsi="Arial Narrow"/>
          <w:lang w:eastAsia="en-US"/>
        </w:rPr>
        <w:t>Prestador</w:t>
      </w:r>
      <w:r w:rsidRPr="008E6430">
        <w:rPr>
          <w:rFonts w:ascii="Arial Narrow" w:eastAsia="Calibri" w:hAnsi="Arial Narrow"/>
          <w:lang w:eastAsia="en-US"/>
        </w:rPr>
        <w:t xml:space="preserve"> (por exemplo, planos de desenvolvimento, </w:t>
      </w:r>
      <w:proofErr w:type="spellStart"/>
      <w:r w:rsidRPr="008E6430">
        <w:rPr>
          <w:rFonts w:ascii="Arial Narrow" w:eastAsia="Calibri" w:hAnsi="Arial Narrow"/>
          <w:lang w:eastAsia="en-US"/>
        </w:rPr>
        <w:t>roadmaps</w:t>
      </w:r>
      <w:proofErr w:type="spellEnd"/>
      <w:r w:rsidRPr="008E6430">
        <w:rPr>
          <w:rFonts w:ascii="Arial Narrow" w:eastAsia="Calibri" w:hAnsi="Arial Narrow"/>
          <w:lang w:eastAsia="en-US"/>
        </w:rPr>
        <w:t>, etc.),</w:t>
      </w:r>
    </w:p>
    <w:p w14:paraId="5A83B23D" w14:textId="77777777" w:rsidR="005C6161" w:rsidRPr="008E6430" w:rsidRDefault="005C6161" w:rsidP="00F836BA">
      <w:pPr>
        <w:pStyle w:val="ListParagraph"/>
        <w:widowControl/>
        <w:numPr>
          <w:ilvl w:val="0"/>
          <w:numId w:val="9"/>
        </w:numPr>
        <w:adjustRightInd/>
        <w:spacing w:line="360" w:lineRule="auto"/>
        <w:ind w:left="567" w:hanging="294"/>
        <w:textAlignment w:val="auto"/>
        <w:rPr>
          <w:rFonts w:ascii="Arial Narrow" w:eastAsia="Calibri" w:hAnsi="Arial Narrow"/>
          <w:lang w:eastAsia="en-US"/>
        </w:rPr>
      </w:pPr>
      <w:r w:rsidRPr="008E6430">
        <w:rPr>
          <w:rFonts w:ascii="Arial Narrow" w:eastAsia="Calibri" w:hAnsi="Arial Narrow"/>
          <w:lang w:eastAsia="en-US"/>
        </w:rPr>
        <w:lastRenderedPageBreak/>
        <w:t xml:space="preserve">Informações sobre clientes, clientes potenciais, parceiros, relações comerciais do </w:t>
      </w:r>
      <w:r w:rsidR="00CB6F78">
        <w:rPr>
          <w:rFonts w:ascii="Arial Narrow" w:eastAsia="Calibri" w:hAnsi="Arial Narrow"/>
          <w:lang w:eastAsia="en-US"/>
        </w:rPr>
        <w:t>BANCO</w:t>
      </w:r>
      <w:r w:rsidRPr="008E6430">
        <w:rPr>
          <w:rFonts w:ascii="Arial Narrow" w:eastAsia="Calibri" w:hAnsi="Arial Narrow"/>
          <w:lang w:eastAsia="en-US"/>
        </w:rPr>
        <w:t xml:space="preserve">, seja com empresas ou pessoas singulares, bem como com contas, produtos, arquivos e documentos internos do </w:t>
      </w:r>
      <w:r w:rsidR="00CB6F78">
        <w:rPr>
          <w:rFonts w:ascii="Arial Narrow" w:eastAsia="Calibri" w:hAnsi="Arial Narrow"/>
          <w:lang w:eastAsia="en-US"/>
        </w:rPr>
        <w:t>BANCO</w:t>
      </w:r>
      <w:r w:rsidRPr="008E6430">
        <w:rPr>
          <w:rFonts w:ascii="Arial Narrow" w:eastAsia="Calibri" w:hAnsi="Arial Narrow"/>
          <w:lang w:eastAsia="en-US"/>
        </w:rPr>
        <w:t xml:space="preserve">;   </w:t>
      </w:r>
    </w:p>
    <w:p w14:paraId="0959BEA2" w14:textId="77777777" w:rsidR="005C6161" w:rsidRPr="008E6430" w:rsidRDefault="005C6161" w:rsidP="00F836BA">
      <w:pPr>
        <w:pStyle w:val="ListParagraph"/>
        <w:widowControl/>
        <w:numPr>
          <w:ilvl w:val="0"/>
          <w:numId w:val="9"/>
        </w:numPr>
        <w:adjustRightInd/>
        <w:spacing w:line="360" w:lineRule="auto"/>
        <w:ind w:left="567" w:hanging="294"/>
        <w:textAlignment w:val="auto"/>
        <w:rPr>
          <w:rFonts w:ascii="Arial Narrow" w:eastAsia="Calibri" w:hAnsi="Arial Narrow"/>
          <w:lang w:eastAsia="en-US"/>
        </w:rPr>
      </w:pPr>
      <w:r w:rsidRPr="008E6430">
        <w:rPr>
          <w:rFonts w:ascii="Arial Narrow" w:eastAsia="Calibri" w:hAnsi="Arial Narrow"/>
          <w:lang w:eastAsia="en-US"/>
        </w:rPr>
        <w:t xml:space="preserve">Informações do </w:t>
      </w:r>
      <w:r w:rsidR="00CB6F78">
        <w:rPr>
          <w:rFonts w:ascii="Arial Narrow" w:eastAsia="Calibri" w:hAnsi="Arial Narrow"/>
          <w:lang w:eastAsia="en-US"/>
        </w:rPr>
        <w:t>BANCO</w:t>
      </w:r>
      <w:r w:rsidRPr="008E6430">
        <w:rPr>
          <w:rFonts w:ascii="Arial Narrow" w:eastAsia="Calibri" w:hAnsi="Arial Narrow"/>
          <w:lang w:eastAsia="en-US"/>
        </w:rPr>
        <w:t xml:space="preserve"> sobre a sua atividade, projetos em áreas funcionais e técnicas, mesmo aquelas que não estejam especificamente relacionadas com os Serviços prestados; </w:t>
      </w:r>
    </w:p>
    <w:p w14:paraId="52F2F29D" w14:textId="77777777" w:rsidR="00F836BA" w:rsidRDefault="005C6161" w:rsidP="00F836BA">
      <w:pPr>
        <w:pStyle w:val="ListParagraph"/>
        <w:widowControl/>
        <w:numPr>
          <w:ilvl w:val="0"/>
          <w:numId w:val="9"/>
        </w:numPr>
        <w:adjustRightInd/>
        <w:spacing w:line="360" w:lineRule="auto"/>
        <w:ind w:left="567" w:hanging="294"/>
        <w:textAlignment w:val="auto"/>
        <w:rPr>
          <w:rFonts w:ascii="Arial Narrow" w:eastAsia="Calibri" w:hAnsi="Arial Narrow"/>
          <w:lang w:eastAsia="en-US"/>
        </w:rPr>
      </w:pPr>
      <w:r w:rsidRPr="008E6430">
        <w:rPr>
          <w:rFonts w:ascii="Arial Narrow" w:eastAsia="Calibri" w:hAnsi="Arial Narrow"/>
          <w:lang w:eastAsia="en-US"/>
        </w:rPr>
        <w:t xml:space="preserve">Informações sobre a gestão, operações e atividades comerciais, administrativas, financeiras e de marketing das Partes, mesmo aquelas que não estejam especificamente relacionadas com os Serviços prestados; </w:t>
      </w:r>
    </w:p>
    <w:p w14:paraId="4D525FDB" w14:textId="77777777" w:rsidR="00F836BA" w:rsidRDefault="005C6161" w:rsidP="00F836BA">
      <w:pPr>
        <w:pStyle w:val="ListParagraph"/>
        <w:widowControl/>
        <w:numPr>
          <w:ilvl w:val="0"/>
          <w:numId w:val="19"/>
        </w:numPr>
        <w:tabs>
          <w:tab w:val="left" w:pos="284"/>
        </w:tabs>
        <w:adjustRightInd/>
        <w:spacing w:line="360" w:lineRule="auto"/>
        <w:ind w:left="0" w:firstLine="0"/>
        <w:textAlignment w:val="auto"/>
        <w:rPr>
          <w:rFonts w:ascii="Arial Narrow" w:eastAsia="Calibri" w:hAnsi="Arial Narrow"/>
          <w:lang w:eastAsia="en-US"/>
        </w:rPr>
      </w:pPr>
      <w:r w:rsidRPr="00F836BA">
        <w:rPr>
          <w:rFonts w:ascii="Arial Narrow" w:eastAsia="Calibri" w:hAnsi="Arial Narrow"/>
          <w:lang w:eastAsia="en-US"/>
        </w:rPr>
        <w:t xml:space="preserve">Se exigido pela legislação e/ou regulamentos aplicáveis, as Partes podem divulgar as Informações Confidenciais. No entanto, devem notificar antecipadamente a outra Parte, a fim de permitir que </w:t>
      </w:r>
      <w:r w:rsidR="00C32076" w:rsidRPr="00F836BA">
        <w:rPr>
          <w:rFonts w:ascii="Arial Narrow" w:eastAsia="Calibri" w:hAnsi="Arial Narrow"/>
          <w:lang w:eastAsia="en-US"/>
        </w:rPr>
        <w:t>esta</w:t>
      </w:r>
      <w:r w:rsidRPr="00F836BA">
        <w:rPr>
          <w:rFonts w:ascii="Arial Narrow" w:eastAsia="Calibri" w:hAnsi="Arial Narrow"/>
          <w:lang w:eastAsia="en-US"/>
        </w:rPr>
        <w:t xml:space="preserve"> exerça qualquer medida legalmente </w:t>
      </w:r>
      <w:r w:rsidR="00F836BA" w:rsidRPr="00F836BA">
        <w:rPr>
          <w:rFonts w:ascii="Arial Narrow" w:eastAsia="Calibri" w:hAnsi="Arial Narrow"/>
          <w:lang w:eastAsia="en-US"/>
        </w:rPr>
        <w:t>admissí</w:t>
      </w:r>
      <w:r w:rsidR="00C32076" w:rsidRPr="00F836BA">
        <w:rPr>
          <w:rFonts w:ascii="Arial Narrow" w:eastAsia="Calibri" w:hAnsi="Arial Narrow"/>
          <w:lang w:eastAsia="en-US"/>
        </w:rPr>
        <w:t>vel</w:t>
      </w:r>
      <w:r w:rsidRPr="00F836BA">
        <w:rPr>
          <w:rFonts w:ascii="Arial Narrow" w:eastAsia="Calibri" w:hAnsi="Arial Narrow"/>
          <w:lang w:eastAsia="en-US"/>
        </w:rPr>
        <w:t xml:space="preserve"> para obter uma medida de proteção.</w:t>
      </w:r>
    </w:p>
    <w:p w14:paraId="6C3420D5" w14:textId="77777777" w:rsidR="005C6161" w:rsidRPr="00F836BA" w:rsidRDefault="005C6161" w:rsidP="00F836BA">
      <w:pPr>
        <w:pStyle w:val="ListParagraph"/>
        <w:widowControl/>
        <w:numPr>
          <w:ilvl w:val="0"/>
          <w:numId w:val="19"/>
        </w:numPr>
        <w:tabs>
          <w:tab w:val="left" w:pos="284"/>
        </w:tabs>
        <w:adjustRightInd/>
        <w:spacing w:line="360" w:lineRule="auto"/>
        <w:ind w:left="0" w:firstLine="0"/>
        <w:textAlignment w:val="auto"/>
        <w:rPr>
          <w:rFonts w:ascii="Arial Narrow" w:eastAsia="Calibri" w:hAnsi="Arial Narrow"/>
          <w:lang w:eastAsia="en-US"/>
        </w:rPr>
      </w:pPr>
      <w:r w:rsidRPr="00F836BA">
        <w:rPr>
          <w:rFonts w:ascii="Arial Narrow" w:eastAsia="Calibri" w:hAnsi="Arial Narrow"/>
          <w:lang w:eastAsia="en-US"/>
        </w:rPr>
        <w:t>As obrigações de confidencialidade não se aplicam às Partes nas seguintes situações:</w:t>
      </w:r>
    </w:p>
    <w:p w14:paraId="26DC8823" w14:textId="77777777" w:rsidR="005C6161" w:rsidRPr="008E6430" w:rsidRDefault="005C6161" w:rsidP="00F836BA">
      <w:pPr>
        <w:pStyle w:val="ListParagraph"/>
        <w:widowControl/>
        <w:numPr>
          <w:ilvl w:val="0"/>
          <w:numId w:val="8"/>
        </w:numPr>
        <w:adjustRightInd/>
        <w:spacing w:line="360" w:lineRule="auto"/>
        <w:ind w:left="567" w:hanging="283"/>
        <w:jc w:val="left"/>
        <w:textAlignment w:val="auto"/>
        <w:rPr>
          <w:rFonts w:ascii="Arial Narrow" w:eastAsia="Calibri" w:hAnsi="Arial Narrow"/>
          <w:lang w:eastAsia="en-US"/>
        </w:rPr>
      </w:pPr>
      <w:r w:rsidRPr="008E6430">
        <w:rPr>
          <w:rFonts w:ascii="Arial Narrow" w:eastAsia="Calibri" w:hAnsi="Arial Narrow" w:cs="Arial"/>
          <w:color w:val="222222"/>
          <w:lang w:eastAsia="en-US"/>
        </w:rPr>
        <w:t>as Partes provem que as Informações Confidenciais eram conhecidas antes da data de assinatura d</w:t>
      </w:r>
      <w:r w:rsidR="00C32076" w:rsidRPr="008E6430">
        <w:rPr>
          <w:rFonts w:ascii="Arial Narrow" w:eastAsia="Calibri" w:hAnsi="Arial Narrow" w:cs="Arial"/>
          <w:color w:val="222222"/>
          <w:lang w:eastAsia="en-US"/>
        </w:rPr>
        <w:t>o</w:t>
      </w:r>
      <w:r w:rsidRPr="008E6430">
        <w:rPr>
          <w:rFonts w:ascii="Arial Narrow" w:eastAsia="Calibri" w:hAnsi="Arial Narrow" w:cs="Arial"/>
          <w:color w:val="222222"/>
          <w:lang w:eastAsia="en-US"/>
        </w:rPr>
        <w:t xml:space="preserve"> Contrato</w:t>
      </w:r>
      <w:r w:rsidRPr="008E6430">
        <w:rPr>
          <w:rFonts w:ascii="Arial Narrow" w:eastAsia="Calibri" w:hAnsi="Arial Narrow"/>
          <w:lang w:eastAsia="en-US"/>
        </w:rPr>
        <w:t>,</w:t>
      </w:r>
    </w:p>
    <w:p w14:paraId="755F6AD2" w14:textId="77777777" w:rsidR="005C6161" w:rsidRPr="008E6430" w:rsidRDefault="005C6161" w:rsidP="00F836BA">
      <w:pPr>
        <w:pStyle w:val="ListParagraph"/>
        <w:widowControl/>
        <w:numPr>
          <w:ilvl w:val="0"/>
          <w:numId w:val="8"/>
        </w:numPr>
        <w:adjustRightInd/>
        <w:spacing w:line="360" w:lineRule="auto"/>
        <w:ind w:left="567" w:hanging="283"/>
        <w:textAlignment w:val="auto"/>
        <w:rPr>
          <w:rFonts w:ascii="Arial Narrow" w:eastAsia="Calibri" w:hAnsi="Arial Narrow"/>
          <w:lang w:eastAsia="en-US"/>
        </w:rPr>
      </w:pPr>
      <w:r w:rsidRPr="008E6430">
        <w:rPr>
          <w:rFonts w:ascii="Arial Narrow" w:eastAsia="Calibri" w:hAnsi="Arial Narrow"/>
          <w:lang w:eastAsia="en-US"/>
        </w:rPr>
        <w:t>qualquer Parte possa provar que a Informação Confidencial resulta de uma atividade realizada independentemente dos Serviços prestados ou em benefício de um terceiro independente e de boa fé,</w:t>
      </w:r>
    </w:p>
    <w:p w14:paraId="6891FEC3" w14:textId="77777777" w:rsidR="005C6161" w:rsidRPr="008E6430" w:rsidRDefault="005C6161" w:rsidP="00F836BA">
      <w:pPr>
        <w:pStyle w:val="ListParagraph"/>
        <w:widowControl/>
        <w:numPr>
          <w:ilvl w:val="0"/>
          <w:numId w:val="8"/>
        </w:numPr>
        <w:adjustRightInd/>
        <w:spacing w:line="360" w:lineRule="auto"/>
        <w:ind w:left="567" w:hanging="283"/>
        <w:jc w:val="left"/>
        <w:textAlignment w:val="auto"/>
        <w:rPr>
          <w:rFonts w:ascii="Arial Narrow" w:eastAsia="Calibri" w:hAnsi="Arial Narrow"/>
          <w:lang w:eastAsia="en-US"/>
        </w:rPr>
      </w:pPr>
      <w:r w:rsidRPr="008E6430">
        <w:rPr>
          <w:rFonts w:ascii="Arial Narrow" w:eastAsia="Calibri" w:hAnsi="Arial Narrow" w:cs="Arial"/>
          <w:color w:val="222222"/>
          <w:lang w:eastAsia="en-US"/>
        </w:rPr>
        <w:t>a Informação confidencial já era do domínio público na data da divulgação</w:t>
      </w:r>
      <w:r w:rsidRPr="008E6430">
        <w:rPr>
          <w:rFonts w:ascii="Arial Narrow" w:eastAsia="Calibri" w:hAnsi="Arial Narrow"/>
          <w:lang w:eastAsia="en-US"/>
        </w:rPr>
        <w:t>,</w:t>
      </w:r>
    </w:p>
    <w:p w14:paraId="43E75E13" w14:textId="77777777" w:rsidR="005C6161" w:rsidRPr="008E6430" w:rsidRDefault="005C6161" w:rsidP="00F836BA">
      <w:pPr>
        <w:pStyle w:val="ListParagraph"/>
        <w:widowControl/>
        <w:numPr>
          <w:ilvl w:val="0"/>
          <w:numId w:val="8"/>
        </w:numPr>
        <w:adjustRightInd/>
        <w:spacing w:line="360" w:lineRule="auto"/>
        <w:ind w:left="567" w:hanging="283"/>
        <w:textAlignment w:val="auto"/>
        <w:rPr>
          <w:rFonts w:ascii="Arial Narrow" w:eastAsia="Calibri" w:hAnsi="Arial Narrow"/>
          <w:lang w:eastAsia="en-US"/>
        </w:rPr>
      </w:pPr>
      <w:r w:rsidRPr="008E6430">
        <w:rPr>
          <w:rFonts w:ascii="Arial Narrow" w:eastAsia="Calibri" w:hAnsi="Arial Narrow"/>
          <w:lang w:eastAsia="en-US"/>
        </w:rPr>
        <w:t>a Informação Confidencial é acessível ao público por publicação ou por qualquer outro meio de comunicação, a não ser que seja resultado de uma má conduta ou negligência da Parte que recebe esta informação;</w:t>
      </w:r>
    </w:p>
    <w:p w14:paraId="1E10D393" w14:textId="77777777" w:rsidR="005C6161" w:rsidRPr="00F836BA" w:rsidRDefault="005C6161" w:rsidP="00F836BA">
      <w:pPr>
        <w:pStyle w:val="ListParagraph"/>
        <w:widowControl/>
        <w:numPr>
          <w:ilvl w:val="0"/>
          <w:numId w:val="8"/>
        </w:numPr>
        <w:adjustRightInd/>
        <w:spacing w:line="360" w:lineRule="auto"/>
        <w:ind w:left="567" w:hanging="283"/>
        <w:textAlignment w:val="auto"/>
        <w:rPr>
          <w:rFonts w:ascii="Arial Narrow" w:eastAsia="Calibri" w:hAnsi="Arial Narrow"/>
          <w:lang w:eastAsia="en-US"/>
        </w:rPr>
      </w:pPr>
      <w:r w:rsidRPr="008E6430">
        <w:rPr>
          <w:rFonts w:ascii="Arial Narrow" w:eastAsia="Calibri" w:hAnsi="Arial Narrow"/>
          <w:lang w:eastAsia="en-US"/>
        </w:rPr>
        <w:t xml:space="preserve">quando a Parte que recebe a informação pode provar que </w:t>
      </w:r>
      <w:r w:rsidR="00C32076" w:rsidRPr="008E6430">
        <w:rPr>
          <w:rFonts w:ascii="Arial Narrow" w:eastAsia="Calibri" w:hAnsi="Arial Narrow"/>
          <w:lang w:eastAsia="en-US"/>
        </w:rPr>
        <w:t xml:space="preserve">a informação </w:t>
      </w:r>
      <w:r w:rsidRPr="008E6430">
        <w:rPr>
          <w:rFonts w:ascii="Arial Narrow" w:eastAsia="Calibri" w:hAnsi="Arial Narrow"/>
          <w:lang w:eastAsia="en-US"/>
        </w:rPr>
        <w:t xml:space="preserve">lhe foi transmitida ou que lhe pode ter sido transmitida por um terceiro sem que tenha havido violação de uma obrigação de confidencialidade.  </w:t>
      </w:r>
    </w:p>
    <w:p w14:paraId="06916B9F" w14:textId="77777777" w:rsidR="00C71926" w:rsidRDefault="005C6161" w:rsidP="00F836BA">
      <w:pPr>
        <w:pStyle w:val="ListParagraph"/>
        <w:widowControl/>
        <w:numPr>
          <w:ilvl w:val="0"/>
          <w:numId w:val="19"/>
        </w:numPr>
        <w:tabs>
          <w:tab w:val="left" w:pos="284"/>
        </w:tabs>
        <w:adjustRightInd/>
        <w:spacing w:line="360" w:lineRule="auto"/>
        <w:ind w:left="0" w:firstLine="0"/>
        <w:textAlignment w:val="auto"/>
        <w:rPr>
          <w:rFonts w:ascii="Arial Narrow" w:eastAsia="Calibri" w:hAnsi="Arial Narrow"/>
          <w:lang w:eastAsia="en-US"/>
        </w:rPr>
      </w:pPr>
      <w:r w:rsidRPr="00C71926">
        <w:rPr>
          <w:rFonts w:ascii="Arial Narrow" w:eastAsia="Calibri" w:hAnsi="Arial Narrow"/>
          <w:lang w:eastAsia="en-US"/>
        </w:rPr>
        <w:t xml:space="preserve">O </w:t>
      </w:r>
      <w:r w:rsidR="00C32076" w:rsidRPr="00C71926">
        <w:rPr>
          <w:rFonts w:ascii="Arial Narrow" w:eastAsia="Calibri" w:hAnsi="Arial Narrow"/>
          <w:lang w:eastAsia="en-US"/>
        </w:rPr>
        <w:t xml:space="preserve">Prestador </w:t>
      </w:r>
      <w:r w:rsidRPr="00C71926">
        <w:rPr>
          <w:rFonts w:ascii="Arial Narrow" w:eastAsia="Calibri" w:hAnsi="Arial Narrow"/>
          <w:lang w:eastAsia="en-US"/>
        </w:rPr>
        <w:t xml:space="preserve">reconhece que todas as informações e, em particular, as informações relativas </w:t>
      </w:r>
      <w:r w:rsidR="00C32076" w:rsidRPr="00C71926">
        <w:rPr>
          <w:rFonts w:ascii="Arial Narrow" w:eastAsia="Calibri" w:hAnsi="Arial Narrow"/>
          <w:lang w:eastAsia="en-US"/>
        </w:rPr>
        <w:t>a</w:t>
      </w:r>
      <w:r w:rsidRPr="00C71926">
        <w:rPr>
          <w:rFonts w:ascii="Arial Narrow" w:eastAsia="Calibri" w:hAnsi="Arial Narrow"/>
          <w:lang w:eastAsia="en-US"/>
        </w:rPr>
        <w:t xml:space="preserve"> cliente</w:t>
      </w:r>
      <w:r w:rsidR="00C32076" w:rsidRPr="00C71926">
        <w:rPr>
          <w:rFonts w:ascii="Arial Narrow" w:eastAsia="Calibri" w:hAnsi="Arial Narrow"/>
          <w:lang w:eastAsia="en-US"/>
        </w:rPr>
        <w:t>s</w:t>
      </w:r>
      <w:r w:rsidRPr="00C71926">
        <w:rPr>
          <w:rFonts w:ascii="Arial Narrow" w:eastAsia="Calibri" w:hAnsi="Arial Narrow"/>
          <w:lang w:eastAsia="en-US"/>
        </w:rPr>
        <w:t xml:space="preserve"> do </w:t>
      </w:r>
      <w:r w:rsidR="00CB6F78" w:rsidRPr="00C71926">
        <w:rPr>
          <w:rFonts w:ascii="Arial Narrow" w:eastAsia="Calibri" w:hAnsi="Arial Narrow"/>
          <w:lang w:eastAsia="en-US"/>
        </w:rPr>
        <w:t>BANCO</w:t>
      </w:r>
      <w:r w:rsidRPr="00C71926">
        <w:rPr>
          <w:rFonts w:ascii="Arial Narrow" w:eastAsia="Calibri" w:hAnsi="Arial Narrow"/>
          <w:lang w:eastAsia="en-US"/>
        </w:rPr>
        <w:t xml:space="preserve"> que exerce atividades bancárias e financeiras estão sujeitas ao sigilo bancário e, como tal, está obrigado a guardar a informação confidencial sujeita a sigilo bancário, podendo inclusivamente em caso de violação vir a ser sa</w:t>
      </w:r>
      <w:r w:rsidR="00C32076" w:rsidRPr="00C71926">
        <w:rPr>
          <w:rFonts w:ascii="Arial Narrow" w:eastAsia="Calibri" w:hAnsi="Arial Narrow"/>
          <w:lang w:eastAsia="en-US"/>
        </w:rPr>
        <w:t xml:space="preserve">ncionado civil e criminalmente. </w:t>
      </w:r>
    </w:p>
    <w:p w14:paraId="13DA759A" w14:textId="77777777" w:rsidR="00C71926" w:rsidRDefault="00C32076" w:rsidP="00F836BA">
      <w:pPr>
        <w:pStyle w:val="ListParagraph"/>
        <w:widowControl/>
        <w:numPr>
          <w:ilvl w:val="0"/>
          <w:numId w:val="19"/>
        </w:numPr>
        <w:tabs>
          <w:tab w:val="left" w:pos="284"/>
        </w:tabs>
        <w:adjustRightInd/>
        <w:spacing w:line="360" w:lineRule="auto"/>
        <w:ind w:left="0" w:firstLine="0"/>
        <w:textAlignment w:val="auto"/>
        <w:rPr>
          <w:rFonts w:ascii="Arial Narrow" w:eastAsia="Calibri" w:hAnsi="Arial Narrow"/>
          <w:lang w:eastAsia="en-US"/>
        </w:rPr>
      </w:pPr>
      <w:r w:rsidRPr="00C71926">
        <w:rPr>
          <w:rFonts w:ascii="Arial Narrow" w:eastAsia="Calibri" w:hAnsi="Arial Narrow"/>
          <w:lang w:eastAsia="en-US"/>
        </w:rPr>
        <w:t>Adicionalmente,</w:t>
      </w:r>
      <w:r w:rsidR="005C6161" w:rsidRPr="00C71926">
        <w:rPr>
          <w:rFonts w:ascii="Arial Narrow" w:eastAsia="Calibri" w:hAnsi="Arial Narrow"/>
          <w:lang w:eastAsia="en-US"/>
        </w:rPr>
        <w:t xml:space="preserve"> o </w:t>
      </w:r>
      <w:r w:rsidRPr="00C71926">
        <w:rPr>
          <w:rFonts w:ascii="Arial Narrow" w:eastAsia="Calibri" w:hAnsi="Arial Narrow"/>
          <w:lang w:eastAsia="en-US"/>
        </w:rPr>
        <w:t xml:space="preserve">Prestador </w:t>
      </w:r>
      <w:r w:rsidR="005C6161" w:rsidRPr="00C71926">
        <w:rPr>
          <w:rFonts w:ascii="Arial Narrow" w:eastAsia="Calibri" w:hAnsi="Arial Narrow"/>
          <w:lang w:eastAsia="en-US"/>
        </w:rPr>
        <w:t xml:space="preserve">deverá ter em especial atenção as disposições relativas a “insider </w:t>
      </w:r>
      <w:proofErr w:type="spellStart"/>
      <w:r w:rsidR="005C6161" w:rsidRPr="00C71926">
        <w:rPr>
          <w:rFonts w:ascii="Arial Narrow" w:eastAsia="Calibri" w:hAnsi="Arial Narrow"/>
          <w:lang w:eastAsia="en-US"/>
        </w:rPr>
        <w:t>trading</w:t>
      </w:r>
      <w:proofErr w:type="spellEnd"/>
      <w:r w:rsidR="005C6161" w:rsidRPr="00C71926">
        <w:rPr>
          <w:rFonts w:ascii="Arial Narrow" w:eastAsia="Calibri" w:hAnsi="Arial Narrow"/>
          <w:lang w:eastAsia="en-US"/>
        </w:rPr>
        <w:t xml:space="preserve">” e outras infrações no mercado de ações. O “insider </w:t>
      </w:r>
      <w:proofErr w:type="spellStart"/>
      <w:r w:rsidR="005C6161" w:rsidRPr="00C71926">
        <w:rPr>
          <w:rFonts w:ascii="Arial Narrow" w:eastAsia="Calibri" w:hAnsi="Arial Narrow"/>
          <w:lang w:eastAsia="en-US"/>
        </w:rPr>
        <w:t>trading</w:t>
      </w:r>
      <w:proofErr w:type="spellEnd"/>
      <w:r w:rsidR="005C6161" w:rsidRPr="00C71926">
        <w:rPr>
          <w:rFonts w:ascii="Arial Narrow" w:eastAsia="Calibri" w:hAnsi="Arial Narrow"/>
          <w:lang w:eastAsia="en-US"/>
        </w:rPr>
        <w:t xml:space="preserve">” resulta quer do uso de informação privilegiada que permite "direta ou indiretamente a execução de uma ou mais transações antes que essa informação se torne do domínio público” ou "da transmissão da informação a um terceiro". Uma infração nesta matéria constitui uma </w:t>
      </w:r>
      <w:proofErr w:type="spellStart"/>
      <w:r w:rsidR="005C6161" w:rsidRPr="00C71926">
        <w:rPr>
          <w:rFonts w:ascii="Arial Narrow" w:eastAsia="Calibri" w:hAnsi="Arial Narrow"/>
          <w:lang w:eastAsia="en-US"/>
        </w:rPr>
        <w:t>infracção</w:t>
      </w:r>
      <w:proofErr w:type="spellEnd"/>
      <w:r w:rsidR="005C6161" w:rsidRPr="00C71926">
        <w:rPr>
          <w:rFonts w:ascii="Arial Narrow" w:eastAsia="Calibri" w:hAnsi="Arial Narrow"/>
          <w:lang w:eastAsia="en-US"/>
        </w:rPr>
        <w:t xml:space="preserve"> punível com </w:t>
      </w:r>
      <w:r w:rsidR="005C6161" w:rsidRPr="00C71926">
        <w:rPr>
          <w:rFonts w:ascii="Arial Narrow" w:eastAsia="Calibri" w:hAnsi="Arial Narrow"/>
          <w:lang w:eastAsia="en-US"/>
        </w:rPr>
        <w:lastRenderedPageBreak/>
        <w:t xml:space="preserve">sanções civis e/ou penais. </w:t>
      </w:r>
      <w:r w:rsidRPr="00C71926">
        <w:rPr>
          <w:rFonts w:ascii="Arial Narrow" w:eastAsia="Calibri" w:hAnsi="Arial Narrow"/>
          <w:lang w:eastAsia="en-US"/>
        </w:rPr>
        <w:t>Em consequência, o Prestador</w:t>
      </w:r>
      <w:r w:rsidR="005C6161" w:rsidRPr="00C71926">
        <w:rPr>
          <w:rFonts w:ascii="Arial Narrow" w:eastAsia="Calibri" w:hAnsi="Arial Narrow"/>
          <w:lang w:eastAsia="en-US"/>
        </w:rPr>
        <w:t>, qualquer um dos seus subcontratados e</w:t>
      </w:r>
      <w:r w:rsidRPr="00C71926">
        <w:rPr>
          <w:rFonts w:ascii="Arial Narrow" w:eastAsia="Calibri" w:hAnsi="Arial Narrow"/>
          <w:lang w:eastAsia="en-US"/>
        </w:rPr>
        <w:t>/ou</w:t>
      </w:r>
      <w:r w:rsidR="005C6161" w:rsidRPr="00C71926">
        <w:rPr>
          <w:rFonts w:ascii="Arial Narrow" w:eastAsia="Calibri" w:hAnsi="Arial Narrow"/>
          <w:lang w:eastAsia="en-US"/>
        </w:rPr>
        <w:t xml:space="preserve"> os seus colaboradores que sejam afetos a esta prestação de serviços, compromete</w:t>
      </w:r>
      <w:r w:rsidRPr="00C71926">
        <w:rPr>
          <w:rFonts w:ascii="Arial Narrow" w:eastAsia="Calibri" w:hAnsi="Arial Narrow"/>
          <w:lang w:eastAsia="en-US"/>
        </w:rPr>
        <w:t>m</w:t>
      </w:r>
      <w:r w:rsidR="005C6161" w:rsidRPr="00C71926">
        <w:rPr>
          <w:rFonts w:ascii="Arial Narrow" w:eastAsia="Calibri" w:hAnsi="Arial Narrow"/>
          <w:lang w:eastAsia="en-US"/>
        </w:rPr>
        <w:t>-se a abster-se de qualquer transmissão de informação que possa ser interpretada como tendo tido origem em informação privilegiada.</w:t>
      </w:r>
    </w:p>
    <w:p w14:paraId="3EDE4952" w14:textId="77777777" w:rsidR="005C6161" w:rsidRPr="00C71926" w:rsidRDefault="00C32076" w:rsidP="00F836BA">
      <w:pPr>
        <w:pStyle w:val="ListParagraph"/>
        <w:widowControl/>
        <w:numPr>
          <w:ilvl w:val="0"/>
          <w:numId w:val="19"/>
        </w:numPr>
        <w:tabs>
          <w:tab w:val="left" w:pos="284"/>
        </w:tabs>
        <w:adjustRightInd/>
        <w:spacing w:line="360" w:lineRule="auto"/>
        <w:ind w:left="0" w:firstLine="0"/>
        <w:textAlignment w:val="auto"/>
        <w:rPr>
          <w:rFonts w:ascii="Arial Narrow" w:eastAsia="Calibri" w:hAnsi="Arial Narrow"/>
          <w:lang w:eastAsia="en-US"/>
        </w:rPr>
      </w:pPr>
      <w:r w:rsidRPr="00C71926">
        <w:rPr>
          <w:rFonts w:ascii="Arial Narrow" w:eastAsia="Calibri" w:hAnsi="Arial Narrow"/>
          <w:lang w:eastAsia="en-US"/>
        </w:rPr>
        <w:t>Se aplicável, o</w:t>
      </w:r>
      <w:r w:rsidR="005C6161" w:rsidRPr="00C71926">
        <w:rPr>
          <w:rFonts w:ascii="Arial Narrow" w:eastAsia="Calibri" w:hAnsi="Arial Narrow"/>
          <w:lang w:eastAsia="en-US"/>
        </w:rPr>
        <w:t xml:space="preserve"> </w:t>
      </w:r>
      <w:r w:rsidRPr="00C71926">
        <w:rPr>
          <w:rFonts w:ascii="Arial Narrow" w:eastAsia="Calibri" w:hAnsi="Arial Narrow"/>
          <w:lang w:eastAsia="en-US"/>
        </w:rPr>
        <w:t>Prestado</w:t>
      </w:r>
      <w:r w:rsidR="005C6161" w:rsidRPr="00C71926">
        <w:rPr>
          <w:rFonts w:ascii="Arial Narrow" w:eastAsia="Calibri" w:hAnsi="Arial Narrow"/>
          <w:lang w:eastAsia="en-US"/>
        </w:rPr>
        <w:t xml:space="preserve">r compromete-se a garantir que os seus Subcontratados cumprem todas as obrigações de confidencialidade estabelecidas nesta cláusula.   </w:t>
      </w:r>
    </w:p>
    <w:p w14:paraId="70AFA75A" w14:textId="77777777" w:rsidR="005C6161" w:rsidRPr="007D1760" w:rsidRDefault="005C6161" w:rsidP="00F836BA">
      <w:pPr>
        <w:widowControl/>
        <w:adjustRightInd/>
        <w:spacing w:line="360" w:lineRule="auto"/>
        <w:contextualSpacing/>
        <w:jc w:val="left"/>
        <w:textAlignment w:val="auto"/>
        <w:rPr>
          <w:rFonts w:ascii="Arial Narrow" w:eastAsia="Calibri" w:hAnsi="Arial Narrow"/>
          <w:lang w:eastAsia="en-US"/>
        </w:rPr>
      </w:pPr>
    </w:p>
    <w:p w14:paraId="1DB41C5C" w14:textId="77777777" w:rsidR="00C32076" w:rsidRPr="00C32076" w:rsidRDefault="00C32076" w:rsidP="00F836BA">
      <w:pPr>
        <w:widowControl/>
        <w:adjustRightInd/>
        <w:spacing w:line="360" w:lineRule="auto"/>
        <w:contextualSpacing/>
        <w:jc w:val="center"/>
        <w:textAlignment w:val="auto"/>
        <w:rPr>
          <w:rFonts w:ascii="Arial Narrow" w:eastAsia="Calibri" w:hAnsi="Arial Narrow"/>
          <w:b/>
          <w:lang w:eastAsia="en-US"/>
        </w:rPr>
      </w:pPr>
      <w:r w:rsidRPr="00C32076">
        <w:rPr>
          <w:rFonts w:ascii="Arial Narrow" w:eastAsia="Calibri" w:hAnsi="Arial Narrow"/>
          <w:b/>
          <w:lang w:eastAsia="en-US"/>
        </w:rPr>
        <w:t>Cláusula 2ª</w:t>
      </w:r>
    </w:p>
    <w:p w14:paraId="21B0C838" w14:textId="77777777" w:rsidR="005C6161" w:rsidRPr="00C32076" w:rsidRDefault="00C32076" w:rsidP="00F836BA">
      <w:pPr>
        <w:widowControl/>
        <w:adjustRightInd/>
        <w:spacing w:line="360" w:lineRule="auto"/>
        <w:contextualSpacing/>
        <w:jc w:val="center"/>
        <w:textAlignment w:val="auto"/>
        <w:rPr>
          <w:rFonts w:ascii="Arial Narrow" w:eastAsia="Calibri" w:hAnsi="Arial Narrow"/>
          <w:b/>
          <w:lang w:eastAsia="en-US"/>
        </w:rPr>
      </w:pPr>
      <w:r w:rsidRPr="00C32076">
        <w:rPr>
          <w:rFonts w:ascii="Arial Narrow" w:eastAsia="Calibri" w:hAnsi="Arial Narrow"/>
          <w:b/>
          <w:lang w:eastAsia="en-US"/>
        </w:rPr>
        <w:t>(SEGURANÇA)</w:t>
      </w:r>
    </w:p>
    <w:p w14:paraId="15FDDB2C" w14:textId="77777777" w:rsidR="008E6430" w:rsidRPr="008E6430" w:rsidRDefault="005C6161" w:rsidP="00C71926">
      <w:pPr>
        <w:pStyle w:val="ListParagraph"/>
        <w:widowControl/>
        <w:numPr>
          <w:ilvl w:val="0"/>
          <w:numId w:val="7"/>
        </w:numPr>
        <w:tabs>
          <w:tab w:val="left" w:pos="284"/>
        </w:tabs>
        <w:adjustRightInd/>
        <w:spacing w:line="360" w:lineRule="auto"/>
        <w:ind w:left="0" w:firstLine="0"/>
        <w:textAlignment w:val="auto"/>
        <w:rPr>
          <w:rFonts w:ascii="Arial Narrow" w:eastAsia="Calibri" w:hAnsi="Arial Narrow"/>
          <w:lang w:eastAsia="en-US"/>
        </w:rPr>
      </w:pPr>
      <w:r w:rsidRPr="008E6430">
        <w:rPr>
          <w:rFonts w:ascii="Arial Narrow" w:eastAsia="Calibri" w:hAnsi="Arial Narrow"/>
          <w:lang w:eastAsia="en-US"/>
        </w:rPr>
        <w:t xml:space="preserve">O </w:t>
      </w:r>
      <w:r w:rsidR="00C32076" w:rsidRPr="008E6430">
        <w:rPr>
          <w:rFonts w:ascii="Arial Narrow" w:eastAsia="Calibri" w:hAnsi="Arial Narrow"/>
          <w:lang w:eastAsia="en-US"/>
        </w:rPr>
        <w:t>Prestador</w:t>
      </w:r>
      <w:r w:rsidRPr="008E6430">
        <w:rPr>
          <w:rFonts w:ascii="Arial Narrow" w:eastAsia="Calibri" w:hAnsi="Arial Narrow"/>
          <w:lang w:eastAsia="en-US"/>
        </w:rPr>
        <w:t xml:space="preserve"> reconhece que o contexto no qual os Serviços são prestados, bem como o tipo de dados </w:t>
      </w:r>
      <w:r w:rsidR="00C32076" w:rsidRPr="008E6430">
        <w:rPr>
          <w:rFonts w:ascii="Arial Narrow" w:eastAsia="Calibri" w:hAnsi="Arial Narrow"/>
          <w:lang w:eastAsia="en-US"/>
        </w:rPr>
        <w:t xml:space="preserve">do </w:t>
      </w:r>
      <w:r w:rsidR="00CB6F78">
        <w:rPr>
          <w:rFonts w:ascii="Arial Narrow" w:eastAsia="Calibri" w:hAnsi="Arial Narrow"/>
          <w:lang w:eastAsia="en-US"/>
        </w:rPr>
        <w:t>BANCO</w:t>
      </w:r>
      <w:r w:rsidRPr="008E6430">
        <w:rPr>
          <w:rFonts w:ascii="Arial Narrow" w:eastAsia="Calibri" w:hAnsi="Arial Narrow"/>
          <w:lang w:eastAsia="en-US"/>
        </w:rPr>
        <w:t xml:space="preserve"> processados p</w:t>
      </w:r>
      <w:r w:rsidR="00C32076" w:rsidRPr="008E6430">
        <w:rPr>
          <w:rFonts w:ascii="Arial Narrow" w:eastAsia="Calibri" w:hAnsi="Arial Narrow"/>
          <w:lang w:eastAsia="en-US"/>
        </w:rPr>
        <w:t>or</w:t>
      </w:r>
      <w:r w:rsidRPr="008E6430">
        <w:rPr>
          <w:rFonts w:ascii="Arial Narrow" w:eastAsia="Calibri" w:hAnsi="Arial Narrow"/>
          <w:lang w:eastAsia="en-US"/>
        </w:rPr>
        <w:t xml:space="preserve"> aplicações IT implica</w:t>
      </w:r>
      <w:r w:rsidR="00C32076" w:rsidRPr="008E6430">
        <w:rPr>
          <w:rFonts w:ascii="Arial Narrow" w:eastAsia="Calibri" w:hAnsi="Arial Narrow"/>
          <w:lang w:eastAsia="en-US"/>
        </w:rPr>
        <w:t>m</w:t>
      </w:r>
      <w:r w:rsidRPr="008E6430">
        <w:rPr>
          <w:rFonts w:ascii="Arial Narrow" w:eastAsia="Calibri" w:hAnsi="Arial Narrow"/>
          <w:lang w:eastAsia="en-US"/>
        </w:rPr>
        <w:t xml:space="preserve"> a implementação de compromissos contratuais específicos e medidas para garantir a sua seguranç</w:t>
      </w:r>
      <w:r w:rsidR="008E6430" w:rsidRPr="008E6430">
        <w:rPr>
          <w:rFonts w:ascii="Arial Narrow" w:eastAsia="Calibri" w:hAnsi="Arial Narrow"/>
          <w:lang w:eastAsia="en-US"/>
        </w:rPr>
        <w:t>a e confidencialidade.</w:t>
      </w:r>
    </w:p>
    <w:p w14:paraId="46CDDDC2" w14:textId="77777777" w:rsidR="005C6161" w:rsidRPr="007D1760" w:rsidRDefault="005C6161" w:rsidP="00F836BA">
      <w:pPr>
        <w:widowControl/>
        <w:tabs>
          <w:tab w:val="left" w:pos="284"/>
        </w:tabs>
        <w:adjustRightInd/>
        <w:spacing w:line="360" w:lineRule="auto"/>
        <w:contextualSpacing/>
        <w:textAlignment w:val="auto"/>
        <w:rPr>
          <w:rFonts w:ascii="Arial Narrow" w:eastAsia="Calibri" w:hAnsi="Arial Narrow"/>
          <w:lang w:eastAsia="en-US"/>
        </w:rPr>
      </w:pPr>
      <w:r w:rsidRPr="008E6430">
        <w:rPr>
          <w:rFonts w:ascii="Arial Narrow" w:eastAsia="Calibri" w:hAnsi="Arial Narrow"/>
          <w:lang w:eastAsia="en-US"/>
        </w:rPr>
        <w:t xml:space="preserve">Em consequência, as Partes assumem </w:t>
      </w:r>
      <w:r w:rsidR="008E6430">
        <w:rPr>
          <w:rFonts w:ascii="Arial Narrow" w:eastAsia="Calibri" w:hAnsi="Arial Narrow"/>
          <w:lang w:eastAsia="en-US"/>
        </w:rPr>
        <w:t xml:space="preserve">desde já </w:t>
      </w:r>
      <w:r w:rsidRPr="008E6430">
        <w:rPr>
          <w:rFonts w:ascii="Arial Narrow" w:eastAsia="Calibri" w:hAnsi="Arial Narrow"/>
          <w:lang w:eastAsia="en-US"/>
        </w:rPr>
        <w:t>os compromissos contratuais abaixo elencados, que podem ser complementados, se necessário, por outros compromissos contratuais e medidas técnicas e organizacionais em qualquer outro documento contratual entre as Partes.</w:t>
      </w:r>
    </w:p>
    <w:p w14:paraId="62C12CD9" w14:textId="77777777" w:rsidR="005C6161" w:rsidRPr="00F836BA" w:rsidRDefault="005C6161" w:rsidP="00F836BA">
      <w:pPr>
        <w:pStyle w:val="ListParagraph"/>
        <w:widowControl/>
        <w:numPr>
          <w:ilvl w:val="0"/>
          <w:numId w:val="7"/>
        </w:numPr>
        <w:adjustRightInd/>
        <w:spacing w:line="360" w:lineRule="auto"/>
        <w:ind w:left="284" w:hanging="284"/>
        <w:jc w:val="left"/>
        <w:textAlignment w:val="auto"/>
        <w:rPr>
          <w:rFonts w:ascii="Arial Narrow" w:eastAsia="Calibri" w:hAnsi="Arial Narrow"/>
          <w:lang w:eastAsia="en-US"/>
        </w:rPr>
      </w:pPr>
      <w:r w:rsidRPr="00F836BA">
        <w:rPr>
          <w:rFonts w:ascii="Arial Narrow" w:eastAsia="Calibri" w:hAnsi="Arial Narrow"/>
          <w:lang w:eastAsia="en-US"/>
        </w:rPr>
        <w:t xml:space="preserve">Durante a prestação dos serviços, o </w:t>
      </w:r>
      <w:r w:rsidR="00C32076" w:rsidRPr="00F836BA">
        <w:rPr>
          <w:rFonts w:ascii="Arial Narrow" w:eastAsia="Calibri" w:hAnsi="Arial Narrow"/>
          <w:lang w:eastAsia="en-US"/>
        </w:rPr>
        <w:t>Prestador</w:t>
      </w:r>
      <w:r w:rsidR="008E6430" w:rsidRPr="00F836BA">
        <w:rPr>
          <w:rFonts w:ascii="Arial Narrow" w:eastAsia="Calibri" w:hAnsi="Arial Narrow"/>
          <w:lang w:eastAsia="en-US"/>
        </w:rPr>
        <w:t xml:space="preserve"> compromete-se a: </w:t>
      </w:r>
    </w:p>
    <w:p w14:paraId="27E264B7" w14:textId="77777777" w:rsidR="005C6161" w:rsidRPr="008E6430" w:rsidRDefault="005C6161" w:rsidP="00C71926">
      <w:pPr>
        <w:pStyle w:val="ListParagraph"/>
        <w:widowControl/>
        <w:numPr>
          <w:ilvl w:val="0"/>
          <w:numId w:val="10"/>
        </w:numPr>
        <w:adjustRightInd/>
        <w:spacing w:line="360" w:lineRule="auto"/>
        <w:ind w:left="567" w:hanging="283"/>
        <w:textAlignment w:val="auto"/>
        <w:rPr>
          <w:rFonts w:ascii="Arial Narrow" w:eastAsia="Calibri" w:hAnsi="Arial Narrow"/>
          <w:lang w:eastAsia="en-US"/>
        </w:rPr>
      </w:pPr>
      <w:r w:rsidRPr="008E6430">
        <w:rPr>
          <w:rFonts w:ascii="Arial Narrow" w:eastAsia="Calibri" w:hAnsi="Arial Narrow"/>
          <w:lang w:eastAsia="en-US"/>
        </w:rPr>
        <w:t xml:space="preserve">receber e tratar dados do </w:t>
      </w:r>
      <w:r w:rsidR="00CB6F78">
        <w:rPr>
          <w:rFonts w:ascii="Arial Narrow" w:eastAsia="Calibri" w:hAnsi="Arial Narrow"/>
          <w:lang w:eastAsia="en-US"/>
        </w:rPr>
        <w:t>BANCO</w:t>
      </w:r>
      <w:r w:rsidR="008E6430" w:rsidRPr="008E6430">
        <w:rPr>
          <w:rFonts w:ascii="Arial Narrow" w:eastAsia="Calibri" w:hAnsi="Arial Narrow"/>
          <w:lang w:eastAsia="en-US"/>
        </w:rPr>
        <w:t xml:space="preserve"> </w:t>
      </w:r>
      <w:r w:rsidRPr="008E6430">
        <w:rPr>
          <w:rFonts w:ascii="Arial Narrow" w:eastAsia="Calibri" w:hAnsi="Arial Narrow"/>
          <w:lang w:eastAsia="en-US"/>
        </w:rPr>
        <w:t>de acordo com as normas de mercado aplicáveis à segurança da informação e de acordo com a legislação em vigor;</w:t>
      </w:r>
    </w:p>
    <w:p w14:paraId="333E78D4" w14:textId="77777777" w:rsidR="005C6161" w:rsidRPr="008E6430" w:rsidRDefault="005C6161" w:rsidP="00C71926">
      <w:pPr>
        <w:pStyle w:val="ListParagraph"/>
        <w:widowControl/>
        <w:numPr>
          <w:ilvl w:val="0"/>
          <w:numId w:val="10"/>
        </w:numPr>
        <w:adjustRightInd/>
        <w:spacing w:line="360" w:lineRule="auto"/>
        <w:ind w:left="567" w:hanging="283"/>
        <w:textAlignment w:val="auto"/>
        <w:rPr>
          <w:rFonts w:ascii="Arial Narrow" w:eastAsia="Calibri" w:hAnsi="Arial Narrow"/>
          <w:lang w:eastAsia="en-US"/>
        </w:rPr>
      </w:pPr>
      <w:r w:rsidRPr="008E6430">
        <w:rPr>
          <w:rFonts w:ascii="Arial Narrow" w:eastAsia="Calibri" w:hAnsi="Arial Narrow"/>
          <w:lang w:eastAsia="en-US"/>
        </w:rPr>
        <w:t>obter todas as licenças, aprovações, certificações e autorizações necessárias para a prestação dos Serviços; e</w:t>
      </w:r>
    </w:p>
    <w:p w14:paraId="7EAE2744" w14:textId="77777777" w:rsidR="005C6161" w:rsidRPr="008E6430" w:rsidRDefault="005C6161" w:rsidP="00C71926">
      <w:pPr>
        <w:pStyle w:val="ListParagraph"/>
        <w:widowControl/>
        <w:numPr>
          <w:ilvl w:val="0"/>
          <w:numId w:val="10"/>
        </w:numPr>
        <w:adjustRightInd/>
        <w:spacing w:line="360" w:lineRule="auto"/>
        <w:ind w:left="567" w:hanging="283"/>
        <w:textAlignment w:val="auto"/>
        <w:rPr>
          <w:rFonts w:ascii="Arial Narrow" w:eastAsia="Calibri" w:hAnsi="Arial Narrow"/>
          <w:lang w:eastAsia="en-US"/>
        </w:rPr>
      </w:pPr>
      <w:r w:rsidRPr="008E6430">
        <w:rPr>
          <w:rFonts w:ascii="Arial Narrow" w:eastAsia="Calibri" w:hAnsi="Arial Narrow"/>
          <w:lang w:eastAsia="en-US"/>
        </w:rPr>
        <w:t>manter os critérios que lhe permitam cumprir os requisitos de tais autorizações, aprovações, certificações e autorizações;</w:t>
      </w:r>
    </w:p>
    <w:p w14:paraId="7A255C21" w14:textId="77777777" w:rsidR="005C6161" w:rsidRPr="008E6430" w:rsidRDefault="008E6430" w:rsidP="00C71926">
      <w:pPr>
        <w:pStyle w:val="ListParagraph"/>
        <w:widowControl/>
        <w:numPr>
          <w:ilvl w:val="0"/>
          <w:numId w:val="10"/>
        </w:numPr>
        <w:adjustRightInd/>
        <w:spacing w:line="360" w:lineRule="auto"/>
        <w:ind w:left="567" w:hanging="283"/>
        <w:textAlignment w:val="auto"/>
        <w:rPr>
          <w:rFonts w:ascii="Arial Narrow" w:eastAsia="Calibri" w:hAnsi="Arial Narrow"/>
          <w:lang w:eastAsia="en-US"/>
        </w:rPr>
      </w:pPr>
      <w:r>
        <w:rPr>
          <w:rFonts w:ascii="Arial Narrow" w:eastAsia="Calibri" w:hAnsi="Arial Narrow"/>
          <w:lang w:eastAsia="en-US"/>
        </w:rPr>
        <w:t>f</w:t>
      </w:r>
      <w:r w:rsidR="005C6161" w:rsidRPr="008E6430">
        <w:rPr>
          <w:rFonts w:ascii="Arial Narrow" w:eastAsia="Calibri" w:hAnsi="Arial Narrow"/>
          <w:lang w:eastAsia="en-US"/>
        </w:rPr>
        <w:t xml:space="preserve">ornecer ao </w:t>
      </w:r>
      <w:r w:rsidR="00CB6F78">
        <w:rPr>
          <w:rFonts w:ascii="Arial Narrow" w:eastAsia="Calibri" w:hAnsi="Arial Narrow"/>
          <w:lang w:eastAsia="en-US"/>
        </w:rPr>
        <w:t>BANCO</w:t>
      </w:r>
      <w:r w:rsidR="005C6161" w:rsidRPr="008E6430">
        <w:rPr>
          <w:rFonts w:ascii="Arial Narrow" w:eastAsia="Calibri" w:hAnsi="Arial Narrow"/>
          <w:lang w:eastAsia="en-US"/>
        </w:rPr>
        <w:t>, mediante solicitação, a in</w:t>
      </w:r>
      <w:r w:rsidRPr="008E6430">
        <w:rPr>
          <w:rFonts w:ascii="Arial Narrow" w:eastAsia="Calibri" w:hAnsi="Arial Narrow"/>
          <w:lang w:eastAsia="en-US"/>
        </w:rPr>
        <w:t xml:space="preserve">formação sobre a segurança e a </w:t>
      </w:r>
      <w:r w:rsidR="005C6161" w:rsidRPr="008E6430">
        <w:rPr>
          <w:rFonts w:ascii="Arial Narrow" w:eastAsia="Calibri" w:hAnsi="Arial Narrow"/>
          <w:lang w:eastAsia="en-US"/>
        </w:rPr>
        <w:t>sua política de segurança aplicável aos Serviços, informá-lo de quaisquer alterações a esta política e disponibi</w:t>
      </w:r>
      <w:r>
        <w:rPr>
          <w:rFonts w:ascii="Arial Narrow" w:eastAsia="Calibri" w:hAnsi="Arial Narrow"/>
          <w:lang w:eastAsia="en-US"/>
        </w:rPr>
        <w:t xml:space="preserve">lizar a documentação técnica e </w:t>
      </w:r>
      <w:r w:rsidR="005C6161" w:rsidRPr="008E6430">
        <w:rPr>
          <w:rFonts w:ascii="Arial Narrow" w:eastAsia="Calibri" w:hAnsi="Arial Narrow"/>
          <w:lang w:eastAsia="en-US"/>
        </w:rPr>
        <w:t xml:space="preserve">análise de riscos utilizadas para preparar esta </w:t>
      </w:r>
      <w:r w:rsidRPr="008E6430">
        <w:rPr>
          <w:rFonts w:ascii="Arial Narrow" w:eastAsia="Calibri" w:hAnsi="Arial Narrow"/>
          <w:lang w:eastAsia="en-US"/>
        </w:rPr>
        <w:t>Política de Segurança;</w:t>
      </w:r>
    </w:p>
    <w:p w14:paraId="064C44B8" w14:textId="77777777" w:rsidR="005C6161" w:rsidRPr="008E6430" w:rsidRDefault="005C6161" w:rsidP="00C71926">
      <w:pPr>
        <w:pStyle w:val="ListParagraph"/>
        <w:widowControl/>
        <w:numPr>
          <w:ilvl w:val="0"/>
          <w:numId w:val="10"/>
        </w:numPr>
        <w:adjustRightInd/>
        <w:spacing w:line="360" w:lineRule="auto"/>
        <w:ind w:left="567" w:hanging="283"/>
        <w:textAlignment w:val="auto"/>
        <w:rPr>
          <w:rFonts w:ascii="Arial Narrow" w:eastAsia="Calibri" w:hAnsi="Arial Narrow"/>
          <w:lang w:eastAsia="en-US"/>
        </w:rPr>
      </w:pPr>
      <w:r w:rsidRPr="008E6430">
        <w:rPr>
          <w:rFonts w:ascii="Arial Narrow" w:eastAsia="Calibri" w:hAnsi="Arial Narrow"/>
          <w:lang w:eastAsia="en-US"/>
        </w:rPr>
        <w:t xml:space="preserve">assegurar que os seus colaboradores cumprem as obrigações de confidencialidade e segurança, assegurando que estes estão vinculados por uma estrita obrigação de confidencialidade e obrigação de segurança e que são regularmente informados sobre as questões de segurança da informação e das regras que lhes são aplicáveis enquanto partes participantes dos Serviços prestados ao </w:t>
      </w:r>
      <w:r w:rsidR="00CB6F78">
        <w:rPr>
          <w:rFonts w:ascii="Arial Narrow" w:eastAsia="Calibri" w:hAnsi="Arial Narrow"/>
          <w:lang w:eastAsia="en-US"/>
        </w:rPr>
        <w:t>BANCO</w:t>
      </w:r>
      <w:r w:rsidRPr="008E6430">
        <w:rPr>
          <w:rFonts w:ascii="Arial Narrow" w:eastAsia="Calibri" w:hAnsi="Arial Narrow"/>
          <w:lang w:eastAsia="en-US"/>
        </w:rPr>
        <w:t>;</w:t>
      </w:r>
    </w:p>
    <w:p w14:paraId="36F4FB85" w14:textId="77777777" w:rsidR="005C6161" w:rsidRPr="008E6430" w:rsidRDefault="005C6161" w:rsidP="00C71926">
      <w:pPr>
        <w:pStyle w:val="ListParagraph"/>
        <w:widowControl/>
        <w:numPr>
          <w:ilvl w:val="0"/>
          <w:numId w:val="10"/>
        </w:numPr>
        <w:adjustRightInd/>
        <w:spacing w:line="360" w:lineRule="auto"/>
        <w:ind w:left="567" w:hanging="283"/>
        <w:textAlignment w:val="auto"/>
        <w:rPr>
          <w:rFonts w:ascii="Arial Narrow" w:eastAsia="Calibri" w:hAnsi="Arial Narrow"/>
          <w:lang w:eastAsia="en-US"/>
        </w:rPr>
      </w:pPr>
      <w:r w:rsidRPr="008E6430">
        <w:rPr>
          <w:rFonts w:ascii="Arial Narrow" w:eastAsia="Calibri" w:hAnsi="Arial Narrow"/>
          <w:lang w:eastAsia="en-US"/>
        </w:rPr>
        <w:t xml:space="preserve">notificar imediatamente o </w:t>
      </w:r>
      <w:r w:rsidR="00CB6F78">
        <w:rPr>
          <w:rFonts w:ascii="Arial Narrow" w:eastAsia="Calibri" w:hAnsi="Arial Narrow"/>
          <w:lang w:eastAsia="en-US"/>
        </w:rPr>
        <w:t>BANCO</w:t>
      </w:r>
      <w:r w:rsidRPr="008E6430">
        <w:rPr>
          <w:rFonts w:ascii="Arial Narrow" w:eastAsia="Calibri" w:hAnsi="Arial Narrow"/>
          <w:lang w:eastAsia="en-US"/>
        </w:rPr>
        <w:t xml:space="preserve"> de qualquer incidente de segurança que possa afetar os dados </w:t>
      </w:r>
      <w:r w:rsidR="008E6430">
        <w:rPr>
          <w:rFonts w:ascii="Arial Narrow" w:eastAsia="Calibri" w:hAnsi="Arial Narrow"/>
          <w:lang w:eastAsia="en-US"/>
        </w:rPr>
        <w:t xml:space="preserve">do </w:t>
      </w:r>
      <w:r w:rsidR="00CB6F78">
        <w:rPr>
          <w:rFonts w:ascii="Arial Narrow" w:eastAsia="Calibri" w:hAnsi="Arial Narrow"/>
          <w:lang w:eastAsia="en-US"/>
        </w:rPr>
        <w:t>BANCO</w:t>
      </w:r>
      <w:r w:rsidRPr="008E6430">
        <w:rPr>
          <w:rFonts w:ascii="Arial Narrow" w:eastAsia="Calibri" w:hAnsi="Arial Narrow"/>
          <w:lang w:eastAsia="en-US"/>
        </w:rPr>
        <w:t xml:space="preserve">, o seu sistema de informação, </w:t>
      </w:r>
      <w:proofErr w:type="spellStart"/>
      <w:r w:rsidRPr="008E6430">
        <w:rPr>
          <w:rFonts w:ascii="Arial Narrow" w:eastAsia="Calibri" w:hAnsi="Arial Narrow"/>
          <w:lang w:eastAsia="en-US"/>
        </w:rPr>
        <w:t>infra-estruturas</w:t>
      </w:r>
      <w:proofErr w:type="spellEnd"/>
      <w:r w:rsidRPr="008E6430">
        <w:rPr>
          <w:rFonts w:ascii="Arial Narrow" w:eastAsia="Calibri" w:hAnsi="Arial Narrow"/>
          <w:lang w:eastAsia="en-US"/>
        </w:rPr>
        <w:t xml:space="preserve">, a sua rede ou qualquer </w:t>
      </w:r>
      <w:r w:rsidRPr="008E6430">
        <w:rPr>
          <w:rFonts w:ascii="Arial Narrow" w:eastAsia="Calibri" w:hAnsi="Arial Narrow"/>
          <w:lang w:eastAsia="en-US"/>
        </w:rPr>
        <w:lastRenderedPageBreak/>
        <w:t>outro sistema que possa afetar negativamente (mesmo que indiretamente) os Serviços prestados (divisão, acesso, intrusão, perda de integridade, perda de dados, etc.);</w:t>
      </w:r>
    </w:p>
    <w:p w14:paraId="6F61EB64" w14:textId="77777777" w:rsidR="00C71926" w:rsidRDefault="005C6161" w:rsidP="00C71926">
      <w:pPr>
        <w:pStyle w:val="ListParagraph"/>
        <w:widowControl/>
        <w:numPr>
          <w:ilvl w:val="0"/>
          <w:numId w:val="10"/>
        </w:numPr>
        <w:adjustRightInd/>
        <w:spacing w:line="360" w:lineRule="auto"/>
        <w:ind w:left="567" w:hanging="283"/>
        <w:textAlignment w:val="auto"/>
        <w:rPr>
          <w:rFonts w:ascii="Arial Narrow" w:eastAsia="Calibri" w:hAnsi="Arial Narrow"/>
          <w:lang w:eastAsia="en-US"/>
        </w:rPr>
      </w:pPr>
      <w:r w:rsidRPr="008E6430">
        <w:rPr>
          <w:rFonts w:ascii="Arial Narrow" w:eastAsia="Calibri" w:hAnsi="Arial Narrow"/>
          <w:lang w:eastAsia="en-US"/>
        </w:rPr>
        <w:t xml:space="preserve">cooperar com o </w:t>
      </w:r>
      <w:r w:rsidR="00CB6F78">
        <w:rPr>
          <w:rFonts w:ascii="Arial Narrow" w:eastAsia="Calibri" w:hAnsi="Arial Narrow"/>
          <w:lang w:eastAsia="en-US"/>
        </w:rPr>
        <w:t>BANCO</w:t>
      </w:r>
      <w:r w:rsidR="008E6430">
        <w:rPr>
          <w:rFonts w:ascii="Arial Narrow" w:eastAsia="Calibri" w:hAnsi="Arial Narrow"/>
          <w:lang w:eastAsia="en-US"/>
        </w:rPr>
        <w:t>, sem custos adicionais</w:t>
      </w:r>
      <w:r w:rsidRPr="008E6430">
        <w:rPr>
          <w:rFonts w:ascii="Arial Narrow" w:eastAsia="Calibri" w:hAnsi="Arial Narrow"/>
          <w:lang w:eastAsia="en-US"/>
        </w:rPr>
        <w:t>, para que este possa estar conforme com as leis aplicáveis e cumprir com os pedidos das autoridades judiciais e administrativas, bem como os pedid</w:t>
      </w:r>
      <w:r w:rsidR="008E6430">
        <w:rPr>
          <w:rFonts w:ascii="Arial Narrow" w:eastAsia="Calibri" w:hAnsi="Arial Narrow"/>
          <w:lang w:eastAsia="en-US"/>
        </w:rPr>
        <w:t>os de acesso, modificação, re</w:t>
      </w:r>
      <w:r w:rsidRPr="008E6430">
        <w:rPr>
          <w:rFonts w:ascii="Arial Narrow" w:eastAsia="Calibri" w:hAnsi="Arial Narrow"/>
          <w:lang w:eastAsia="en-US"/>
        </w:rPr>
        <w:t>tificação e eliminação de dados pessoais feitos pelos titulares bem como as suas obrigações de notificar as autoridades competentes e pessoas titulares dos dados de qualquer incidente de segurança.</w:t>
      </w:r>
    </w:p>
    <w:p w14:paraId="1A903F83" w14:textId="77777777" w:rsidR="005C6161" w:rsidRPr="00C71926" w:rsidRDefault="008E6430" w:rsidP="00C71926">
      <w:pPr>
        <w:pStyle w:val="ListParagraph"/>
        <w:widowControl/>
        <w:numPr>
          <w:ilvl w:val="0"/>
          <w:numId w:val="10"/>
        </w:numPr>
        <w:adjustRightInd/>
        <w:spacing w:line="360" w:lineRule="auto"/>
        <w:ind w:left="567" w:hanging="283"/>
        <w:textAlignment w:val="auto"/>
        <w:rPr>
          <w:rFonts w:ascii="Arial Narrow" w:eastAsia="Calibri" w:hAnsi="Arial Narrow"/>
          <w:lang w:eastAsia="en-US"/>
        </w:rPr>
      </w:pPr>
      <w:r w:rsidRPr="00C71926">
        <w:rPr>
          <w:rFonts w:ascii="Arial Narrow" w:eastAsia="Calibri" w:hAnsi="Arial Narrow"/>
          <w:lang w:eastAsia="en-US"/>
        </w:rPr>
        <w:t>s</w:t>
      </w:r>
      <w:r w:rsidR="005C6161" w:rsidRPr="00C71926">
        <w:rPr>
          <w:rFonts w:ascii="Arial Narrow" w:eastAsia="Calibri" w:hAnsi="Arial Narrow"/>
          <w:lang w:eastAsia="en-US"/>
        </w:rPr>
        <w:t xml:space="preserve">e o </w:t>
      </w:r>
      <w:r w:rsidR="00C32076" w:rsidRPr="00C71926">
        <w:rPr>
          <w:rFonts w:ascii="Arial Narrow" w:eastAsia="Calibri" w:hAnsi="Arial Narrow"/>
          <w:lang w:eastAsia="en-US"/>
        </w:rPr>
        <w:t>Prestador</w:t>
      </w:r>
      <w:r w:rsidR="005C6161" w:rsidRPr="00C71926">
        <w:rPr>
          <w:rFonts w:ascii="Arial Narrow" w:eastAsia="Calibri" w:hAnsi="Arial Narrow"/>
          <w:lang w:eastAsia="en-US"/>
        </w:rPr>
        <w:t xml:space="preserve"> receber um pedido de uma autoridade administrativa ou judicial, compromete-se a informar imediatamente o </w:t>
      </w:r>
      <w:r w:rsidR="00CB6F78" w:rsidRPr="00C71926">
        <w:rPr>
          <w:rFonts w:ascii="Arial Narrow" w:eastAsia="Calibri" w:hAnsi="Arial Narrow"/>
          <w:lang w:eastAsia="en-US"/>
        </w:rPr>
        <w:t>BANCO</w:t>
      </w:r>
      <w:r w:rsidRPr="00C71926">
        <w:rPr>
          <w:rFonts w:ascii="Arial Narrow" w:eastAsia="Calibri" w:hAnsi="Arial Narrow"/>
          <w:lang w:eastAsia="en-US"/>
        </w:rPr>
        <w:t xml:space="preserve"> desse pedido</w:t>
      </w:r>
      <w:r w:rsidR="005C6161" w:rsidRPr="00C71926">
        <w:rPr>
          <w:rFonts w:ascii="Arial Narrow" w:eastAsia="Calibri" w:hAnsi="Arial Narrow"/>
          <w:lang w:eastAsia="en-US"/>
        </w:rPr>
        <w:t>.</w:t>
      </w:r>
    </w:p>
    <w:p w14:paraId="2AE13286" w14:textId="77777777" w:rsidR="005C6161" w:rsidRPr="007D1760" w:rsidRDefault="005C6161" w:rsidP="00F836BA">
      <w:pPr>
        <w:widowControl/>
        <w:adjustRightInd/>
        <w:spacing w:line="360" w:lineRule="auto"/>
        <w:contextualSpacing/>
        <w:jc w:val="left"/>
        <w:textAlignment w:val="auto"/>
        <w:rPr>
          <w:rFonts w:ascii="Arial Narrow" w:eastAsia="Calibri" w:hAnsi="Arial Narrow"/>
          <w:lang w:eastAsia="en-US"/>
        </w:rPr>
      </w:pPr>
    </w:p>
    <w:p w14:paraId="1C5BFF6C" w14:textId="77777777" w:rsidR="008E6430" w:rsidRPr="008E6430" w:rsidRDefault="008E6430" w:rsidP="00F836BA">
      <w:pPr>
        <w:widowControl/>
        <w:adjustRightInd/>
        <w:spacing w:line="360" w:lineRule="auto"/>
        <w:contextualSpacing/>
        <w:jc w:val="center"/>
        <w:textAlignment w:val="auto"/>
        <w:rPr>
          <w:rFonts w:ascii="Arial Narrow" w:eastAsia="Calibri" w:hAnsi="Arial Narrow"/>
          <w:b/>
          <w:lang w:eastAsia="en-US"/>
        </w:rPr>
      </w:pPr>
      <w:r w:rsidRPr="008E6430">
        <w:rPr>
          <w:rFonts w:ascii="Arial Narrow" w:eastAsia="Calibri" w:hAnsi="Arial Narrow"/>
          <w:b/>
          <w:lang w:eastAsia="en-US"/>
        </w:rPr>
        <w:t>Cláusula 3ª</w:t>
      </w:r>
    </w:p>
    <w:p w14:paraId="10628351" w14:textId="25524B90" w:rsidR="005C6161" w:rsidRPr="008E6430" w:rsidRDefault="008E6430" w:rsidP="00F836BA">
      <w:pPr>
        <w:widowControl/>
        <w:adjustRightInd/>
        <w:spacing w:line="360" w:lineRule="auto"/>
        <w:contextualSpacing/>
        <w:jc w:val="center"/>
        <w:textAlignment w:val="auto"/>
        <w:rPr>
          <w:rFonts w:ascii="Arial Narrow" w:eastAsia="Calibri" w:hAnsi="Arial Narrow"/>
          <w:b/>
          <w:lang w:eastAsia="en-US"/>
        </w:rPr>
      </w:pPr>
      <w:r w:rsidRPr="008E6430">
        <w:rPr>
          <w:rFonts w:ascii="Arial Narrow" w:eastAsia="Calibri" w:hAnsi="Arial Narrow"/>
          <w:b/>
          <w:lang w:eastAsia="en-US"/>
        </w:rPr>
        <w:t>(</w:t>
      </w:r>
      <w:r w:rsidR="00A248FC">
        <w:rPr>
          <w:rFonts w:ascii="Arial Narrow" w:eastAsia="Calibri" w:hAnsi="Arial Narrow"/>
          <w:b/>
          <w:lang w:eastAsia="en-US"/>
        </w:rPr>
        <w:t xml:space="preserve">AUDITORIA, </w:t>
      </w:r>
      <w:r w:rsidR="005C6161" w:rsidRPr="008E6430">
        <w:rPr>
          <w:rFonts w:ascii="Arial Narrow" w:eastAsia="Calibri" w:hAnsi="Arial Narrow"/>
          <w:b/>
          <w:lang w:eastAsia="en-US"/>
        </w:rPr>
        <w:t>AC</w:t>
      </w:r>
      <w:del w:id="1" w:author="Joana Alvim" w:date="2018-01-08T17:36:00Z">
        <w:r w:rsidR="005C6161" w:rsidRPr="008E6430" w:rsidDel="00A248FC">
          <w:rPr>
            <w:rFonts w:ascii="Arial Narrow" w:eastAsia="Calibri" w:hAnsi="Arial Narrow"/>
            <w:b/>
            <w:lang w:eastAsia="en-US"/>
          </w:rPr>
          <w:delText>C</w:delText>
        </w:r>
      </w:del>
      <w:r w:rsidR="005C6161" w:rsidRPr="008E6430">
        <w:rPr>
          <w:rFonts w:ascii="Arial Narrow" w:eastAsia="Calibri" w:hAnsi="Arial Narrow"/>
          <w:b/>
          <w:lang w:eastAsia="en-US"/>
        </w:rPr>
        <w:t xml:space="preserve">ESSO </w:t>
      </w:r>
      <w:ins w:id="2" w:author="Joana Alvim" w:date="2018-01-08T17:36:00Z">
        <w:r w:rsidR="00A248FC">
          <w:rPr>
            <w:rFonts w:ascii="Arial Narrow" w:eastAsia="Calibri" w:hAnsi="Arial Narrow"/>
            <w:b/>
            <w:lang w:eastAsia="en-US"/>
          </w:rPr>
          <w:t xml:space="preserve">E DISPONIBILIZAÇÃO DE </w:t>
        </w:r>
      </w:ins>
      <w:del w:id="3" w:author="Joana Alvim" w:date="2018-01-08T17:36:00Z">
        <w:r w:rsidR="005C6161" w:rsidRPr="008E6430" w:rsidDel="00A248FC">
          <w:rPr>
            <w:rFonts w:ascii="Arial Narrow" w:eastAsia="Calibri" w:hAnsi="Arial Narrow"/>
            <w:b/>
            <w:lang w:eastAsia="en-US"/>
          </w:rPr>
          <w:delText>A</w:delText>
        </w:r>
      </w:del>
      <w:r w:rsidR="005C6161" w:rsidRPr="008E6430">
        <w:rPr>
          <w:rFonts w:ascii="Arial Narrow" w:eastAsia="Calibri" w:hAnsi="Arial Narrow"/>
          <w:b/>
          <w:lang w:eastAsia="en-US"/>
        </w:rPr>
        <w:t xml:space="preserve"> INFORMAÇÃO</w:t>
      </w:r>
      <w:r w:rsidRPr="008E6430">
        <w:rPr>
          <w:rFonts w:ascii="Arial Narrow" w:eastAsia="Calibri" w:hAnsi="Arial Narrow"/>
          <w:b/>
          <w:lang w:eastAsia="en-US"/>
        </w:rPr>
        <w:t>)</w:t>
      </w:r>
    </w:p>
    <w:p w14:paraId="2E546CEE" w14:textId="77777777" w:rsidR="005C6161" w:rsidRPr="00F836BA" w:rsidRDefault="008E6430" w:rsidP="00F836BA">
      <w:pPr>
        <w:pStyle w:val="ListParagraph"/>
        <w:widowControl/>
        <w:numPr>
          <w:ilvl w:val="0"/>
          <w:numId w:val="16"/>
        </w:numPr>
        <w:tabs>
          <w:tab w:val="left" w:pos="284"/>
        </w:tabs>
        <w:adjustRightInd/>
        <w:spacing w:line="360" w:lineRule="auto"/>
        <w:ind w:left="0" w:firstLine="0"/>
        <w:textAlignment w:val="auto"/>
        <w:rPr>
          <w:rFonts w:ascii="Arial Narrow" w:eastAsia="Calibri" w:hAnsi="Arial Narrow"/>
          <w:lang w:eastAsia="en-US"/>
        </w:rPr>
      </w:pPr>
      <w:r w:rsidRPr="00F836BA">
        <w:rPr>
          <w:rFonts w:ascii="Arial Narrow" w:eastAsia="Calibri" w:hAnsi="Arial Narrow"/>
          <w:lang w:eastAsia="en-US"/>
        </w:rPr>
        <w:t>O</w:t>
      </w:r>
      <w:r w:rsidR="005C6161" w:rsidRPr="00F836BA">
        <w:rPr>
          <w:rFonts w:ascii="Arial Narrow" w:eastAsia="Calibri" w:hAnsi="Arial Narrow"/>
          <w:lang w:eastAsia="en-US"/>
        </w:rPr>
        <w:t xml:space="preserve"> </w:t>
      </w:r>
      <w:r w:rsidR="00CB6F78" w:rsidRPr="00F836BA">
        <w:rPr>
          <w:rFonts w:ascii="Arial Narrow" w:eastAsia="Calibri" w:hAnsi="Arial Narrow"/>
          <w:lang w:eastAsia="en-US"/>
        </w:rPr>
        <w:t>BANCO</w:t>
      </w:r>
      <w:r w:rsidR="005C6161" w:rsidRPr="00F836BA">
        <w:rPr>
          <w:rFonts w:ascii="Arial Narrow" w:eastAsia="Calibri" w:hAnsi="Arial Narrow"/>
          <w:lang w:eastAsia="en-US"/>
        </w:rPr>
        <w:t xml:space="preserve"> r</w:t>
      </w:r>
      <w:r w:rsidRPr="00F836BA">
        <w:rPr>
          <w:rFonts w:ascii="Arial Narrow" w:eastAsia="Calibri" w:hAnsi="Arial Narrow"/>
          <w:lang w:eastAsia="en-US"/>
        </w:rPr>
        <w:t xml:space="preserve">eserva-se o direito de promover, </w:t>
      </w:r>
      <w:r w:rsidR="005C6161" w:rsidRPr="00F836BA">
        <w:rPr>
          <w:rFonts w:ascii="Arial Narrow" w:eastAsia="Calibri" w:hAnsi="Arial Narrow"/>
          <w:lang w:eastAsia="en-US"/>
        </w:rPr>
        <w:t xml:space="preserve">a qualquer momento e a expensas suas, uma auditoria do desempenho dos Serviços e o cumprimento das obrigações impostas ao </w:t>
      </w:r>
      <w:r w:rsidR="00C32076" w:rsidRPr="00F836BA">
        <w:rPr>
          <w:rFonts w:ascii="Arial Narrow" w:eastAsia="Calibri" w:hAnsi="Arial Narrow"/>
          <w:lang w:eastAsia="en-US"/>
        </w:rPr>
        <w:t>Prestador</w:t>
      </w:r>
      <w:r w:rsidR="005C6161" w:rsidRPr="00F836BA">
        <w:rPr>
          <w:rFonts w:ascii="Arial Narrow" w:eastAsia="Calibri" w:hAnsi="Arial Narrow"/>
          <w:lang w:eastAsia="en-US"/>
        </w:rPr>
        <w:t xml:space="preserve"> pelo </w:t>
      </w:r>
      <w:r w:rsidRPr="00F836BA">
        <w:rPr>
          <w:rFonts w:ascii="Arial Narrow" w:eastAsia="Calibri" w:hAnsi="Arial Narrow"/>
          <w:lang w:eastAsia="en-US"/>
        </w:rPr>
        <w:t xml:space="preserve">Contrato, </w:t>
      </w:r>
      <w:r w:rsidR="005C6161" w:rsidRPr="00F836BA">
        <w:rPr>
          <w:rFonts w:ascii="Arial Narrow" w:eastAsia="Calibri" w:hAnsi="Arial Narrow"/>
          <w:lang w:eastAsia="en-US"/>
        </w:rPr>
        <w:t xml:space="preserve">por uma equipa de auditores internos ou por pessoas autorizadas pelo </w:t>
      </w:r>
      <w:r w:rsidR="00CB6F78" w:rsidRPr="00F836BA">
        <w:rPr>
          <w:rFonts w:ascii="Arial Narrow" w:eastAsia="Calibri" w:hAnsi="Arial Narrow"/>
          <w:lang w:eastAsia="en-US"/>
        </w:rPr>
        <w:t>BANCO</w:t>
      </w:r>
      <w:r w:rsidR="005C6161" w:rsidRPr="00F836BA">
        <w:rPr>
          <w:rFonts w:ascii="Arial Narrow" w:eastAsia="Calibri" w:hAnsi="Arial Narrow"/>
          <w:lang w:eastAsia="en-US"/>
        </w:rPr>
        <w:t>, sujeito</w:t>
      </w:r>
      <w:r w:rsidRPr="00F836BA">
        <w:rPr>
          <w:rFonts w:ascii="Arial Narrow" w:eastAsia="Calibri" w:hAnsi="Arial Narrow"/>
          <w:lang w:eastAsia="en-US"/>
        </w:rPr>
        <w:t>s</w:t>
      </w:r>
      <w:r w:rsidR="005C6161" w:rsidRPr="00F836BA">
        <w:rPr>
          <w:rFonts w:ascii="Arial Narrow" w:eastAsia="Calibri" w:hAnsi="Arial Narrow"/>
          <w:lang w:eastAsia="en-US"/>
        </w:rPr>
        <w:t xml:space="preserve"> à ob</w:t>
      </w:r>
      <w:r w:rsidRPr="00F836BA">
        <w:rPr>
          <w:rFonts w:ascii="Arial Narrow" w:eastAsia="Calibri" w:hAnsi="Arial Narrow"/>
          <w:lang w:eastAsia="en-US"/>
        </w:rPr>
        <w:t>rigação de segredo profissional, garantindo</w:t>
      </w:r>
      <w:r w:rsidR="005C6161" w:rsidRPr="00F836BA">
        <w:rPr>
          <w:rFonts w:ascii="Arial Narrow" w:eastAsia="Calibri" w:hAnsi="Arial Narrow"/>
          <w:lang w:eastAsia="en-US"/>
        </w:rPr>
        <w:t xml:space="preserve"> que os auditores não são concorrentes diretos do </w:t>
      </w:r>
      <w:r w:rsidR="00C32076" w:rsidRPr="00F836BA">
        <w:rPr>
          <w:rFonts w:ascii="Arial Narrow" w:eastAsia="Calibri" w:hAnsi="Arial Narrow"/>
          <w:lang w:eastAsia="en-US"/>
        </w:rPr>
        <w:t>Prestador</w:t>
      </w:r>
      <w:r w:rsidR="005C6161" w:rsidRPr="00F836BA">
        <w:rPr>
          <w:rFonts w:ascii="Arial Narrow" w:eastAsia="Calibri" w:hAnsi="Arial Narrow"/>
          <w:lang w:eastAsia="en-US"/>
        </w:rPr>
        <w:t>, a menos que sejam nomeados por uma autoridade legal ou reguladora.</w:t>
      </w:r>
    </w:p>
    <w:p w14:paraId="77E3AA45" w14:textId="77777777" w:rsidR="00E942EF" w:rsidRPr="00F836BA" w:rsidRDefault="005C6161" w:rsidP="00F836BA">
      <w:pPr>
        <w:pStyle w:val="ListParagraph"/>
        <w:widowControl/>
        <w:numPr>
          <w:ilvl w:val="0"/>
          <w:numId w:val="16"/>
        </w:numPr>
        <w:tabs>
          <w:tab w:val="left" w:pos="284"/>
        </w:tabs>
        <w:adjustRightInd/>
        <w:spacing w:line="360" w:lineRule="auto"/>
        <w:ind w:left="0" w:firstLine="0"/>
        <w:textAlignment w:val="auto"/>
        <w:rPr>
          <w:rFonts w:ascii="Arial Narrow" w:eastAsia="Calibri" w:hAnsi="Arial Narrow"/>
          <w:lang w:eastAsia="en-US"/>
        </w:rPr>
      </w:pPr>
      <w:r w:rsidRPr="00F836BA">
        <w:rPr>
          <w:rFonts w:ascii="Arial Narrow" w:eastAsia="Calibri" w:hAnsi="Arial Narrow"/>
          <w:lang w:eastAsia="en-US"/>
        </w:rPr>
        <w:t xml:space="preserve">Caso o relatório de auditoria revele falhas </w:t>
      </w:r>
      <w:r w:rsidR="008E6430" w:rsidRPr="00F836BA">
        <w:rPr>
          <w:rFonts w:ascii="Arial Narrow" w:eastAsia="Calibri" w:hAnsi="Arial Narrow"/>
          <w:lang w:eastAsia="en-US"/>
        </w:rPr>
        <w:t xml:space="preserve">ou inconformidades </w:t>
      </w:r>
      <w:r w:rsidRPr="00F836BA">
        <w:rPr>
          <w:rFonts w:ascii="Arial Narrow" w:eastAsia="Calibri" w:hAnsi="Arial Narrow"/>
          <w:lang w:eastAsia="en-US"/>
        </w:rPr>
        <w:t xml:space="preserve">na prestação de serviços por parte do </w:t>
      </w:r>
      <w:r w:rsidR="00C32076" w:rsidRPr="00F836BA">
        <w:rPr>
          <w:rFonts w:ascii="Arial Narrow" w:eastAsia="Calibri" w:hAnsi="Arial Narrow"/>
          <w:lang w:eastAsia="en-US"/>
        </w:rPr>
        <w:t>Prestador</w:t>
      </w:r>
      <w:r w:rsidRPr="00F836BA">
        <w:rPr>
          <w:rFonts w:ascii="Arial Narrow" w:eastAsia="Calibri" w:hAnsi="Arial Narrow"/>
          <w:lang w:eastAsia="en-US"/>
        </w:rPr>
        <w:t xml:space="preserve">, as Partes deverão reunir-se para elaborar um plano de ação a ser implementado. </w:t>
      </w:r>
      <w:r w:rsidR="008E6430" w:rsidRPr="00F836BA">
        <w:rPr>
          <w:rFonts w:ascii="Arial Narrow" w:eastAsia="Calibri" w:hAnsi="Arial Narrow"/>
          <w:lang w:eastAsia="en-US"/>
        </w:rPr>
        <w:t>Ato contínuo, s</w:t>
      </w:r>
      <w:r w:rsidRPr="00F836BA">
        <w:rPr>
          <w:rFonts w:ascii="Arial Narrow" w:eastAsia="Calibri" w:hAnsi="Arial Narrow"/>
          <w:lang w:eastAsia="en-US"/>
        </w:rPr>
        <w:t xml:space="preserve">e as Partes não acordarem num plano de ação ou se o </w:t>
      </w:r>
      <w:r w:rsidR="00C32076" w:rsidRPr="00F836BA">
        <w:rPr>
          <w:rFonts w:ascii="Arial Narrow" w:eastAsia="Calibri" w:hAnsi="Arial Narrow"/>
          <w:lang w:eastAsia="en-US"/>
        </w:rPr>
        <w:t>Prestador</w:t>
      </w:r>
      <w:r w:rsidRPr="00F836BA">
        <w:rPr>
          <w:rFonts w:ascii="Arial Narrow" w:eastAsia="Calibri" w:hAnsi="Arial Narrow"/>
          <w:lang w:eastAsia="en-US"/>
        </w:rPr>
        <w:t xml:space="preserve"> não cumprir com o plano de ação definido, o </w:t>
      </w:r>
      <w:r w:rsidR="00CB6F78" w:rsidRPr="00F836BA">
        <w:rPr>
          <w:rFonts w:ascii="Arial Narrow" w:eastAsia="Calibri" w:hAnsi="Arial Narrow"/>
          <w:lang w:eastAsia="en-US"/>
        </w:rPr>
        <w:t>BANCO</w:t>
      </w:r>
      <w:r w:rsidRPr="00F836BA">
        <w:rPr>
          <w:rFonts w:ascii="Arial Narrow" w:eastAsia="Calibri" w:hAnsi="Arial Narrow"/>
          <w:lang w:eastAsia="en-US"/>
        </w:rPr>
        <w:t xml:space="preserve"> terá o direito de rescindir o Contrato i, mediante comunicação à outra Parte. Nesse caso, as Partes estabelecerão o términus dos Serviços</w:t>
      </w:r>
      <w:r w:rsidR="00A30FD7" w:rsidRPr="00F836BA">
        <w:rPr>
          <w:rFonts w:ascii="Arial Narrow" w:eastAsia="Calibri" w:hAnsi="Arial Narrow"/>
          <w:lang w:eastAsia="en-US"/>
        </w:rPr>
        <w:t xml:space="preserve"> considerando a natureza dos Serviços prestados</w:t>
      </w:r>
      <w:r w:rsidRPr="00F836BA">
        <w:rPr>
          <w:rFonts w:ascii="Arial Narrow" w:eastAsia="Calibri" w:hAnsi="Arial Narrow"/>
          <w:lang w:eastAsia="en-US"/>
        </w:rPr>
        <w:t xml:space="preserve"> e acordarão, por mútuo acordo, os montantes em divida ao </w:t>
      </w:r>
      <w:r w:rsidR="00C32076" w:rsidRPr="00F836BA">
        <w:rPr>
          <w:rFonts w:ascii="Arial Narrow" w:eastAsia="Calibri" w:hAnsi="Arial Narrow"/>
          <w:lang w:eastAsia="en-US"/>
        </w:rPr>
        <w:t>Prestador</w:t>
      </w:r>
      <w:r w:rsidRPr="00F836BA">
        <w:rPr>
          <w:rFonts w:ascii="Arial Narrow" w:eastAsia="Calibri" w:hAnsi="Arial Narrow"/>
          <w:lang w:eastAsia="en-US"/>
        </w:rPr>
        <w:t xml:space="preserve"> pelos</w:t>
      </w:r>
      <w:r w:rsidR="00E942EF" w:rsidRPr="00F836BA">
        <w:rPr>
          <w:rFonts w:ascii="Arial Narrow" w:eastAsia="Calibri" w:hAnsi="Arial Narrow"/>
          <w:lang w:eastAsia="en-US"/>
        </w:rPr>
        <w:t xml:space="preserve"> Serviços entretanto prestados.</w:t>
      </w:r>
    </w:p>
    <w:p w14:paraId="740801AA" w14:textId="77777777" w:rsidR="00A30FD7" w:rsidRPr="00F836BA" w:rsidRDefault="005C6161" w:rsidP="00F836BA">
      <w:pPr>
        <w:pStyle w:val="ListParagraph"/>
        <w:widowControl/>
        <w:numPr>
          <w:ilvl w:val="0"/>
          <w:numId w:val="16"/>
        </w:numPr>
        <w:tabs>
          <w:tab w:val="left" w:pos="284"/>
        </w:tabs>
        <w:adjustRightInd/>
        <w:spacing w:line="360" w:lineRule="auto"/>
        <w:ind w:left="0" w:firstLine="0"/>
        <w:textAlignment w:val="auto"/>
        <w:rPr>
          <w:rFonts w:ascii="Arial Narrow" w:eastAsia="Calibri" w:hAnsi="Arial Narrow"/>
          <w:lang w:eastAsia="en-US"/>
        </w:rPr>
      </w:pPr>
      <w:r w:rsidRPr="00F836BA">
        <w:rPr>
          <w:rFonts w:ascii="Arial Narrow" w:eastAsia="Calibri" w:hAnsi="Arial Narrow"/>
          <w:lang w:eastAsia="en-US"/>
        </w:rPr>
        <w:t xml:space="preserve">Para realizar uma auditoria, o </w:t>
      </w:r>
      <w:r w:rsidR="00CB6F78" w:rsidRPr="00F836BA">
        <w:rPr>
          <w:rFonts w:ascii="Arial Narrow" w:eastAsia="Calibri" w:hAnsi="Arial Narrow"/>
          <w:lang w:eastAsia="en-US"/>
        </w:rPr>
        <w:t>BANCO</w:t>
      </w:r>
      <w:r w:rsidRPr="00F836BA">
        <w:rPr>
          <w:rFonts w:ascii="Arial Narrow" w:eastAsia="Calibri" w:hAnsi="Arial Narrow"/>
          <w:lang w:eastAsia="en-US"/>
        </w:rPr>
        <w:t xml:space="preserve"> deve notificar o </w:t>
      </w:r>
      <w:r w:rsidR="00C32076" w:rsidRPr="00F836BA">
        <w:rPr>
          <w:rFonts w:ascii="Arial Narrow" w:eastAsia="Calibri" w:hAnsi="Arial Narrow"/>
          <w:lang w:eastAsia="en-US"/>
        </w:rPr>
        <w:t>Prestador</w:t>
      </w:r>
      <w:r w:rsidRPr="00F836BA">
        <w:rPr>
          <w:rFonts w:ascii="Arial Narrow" w:eastAsia="Calibri" w:hAnsi="Arial Narrow"/>
          <w:lang w:eastAsia="en-US"/>
        </w:rPr>
        <w:t xml:space="preserve">, por carta registrada com aviso de receção, com aviso prévio de pelo menos cinco (5) dias úteis. O </w:t>
      </w:r>
      <w:r w:rsidR="00CB6F78" w:rsidRPr="00F836BA">
        <w:rPr>
          <w:rFonts w:ascii="Arial Narrow" w:eastAsia="Calibri" w:hAnsi="Arial Narrow"/>
          <w:lang w:eastAsia="en-US"/>
        </w:rPr>
        <w:t>BANCO</w:t>
      </w:r>
      <w:r w:rsidRPr="00F836BA">
        <w:rPr>
          <w:rFonts w:ascii="Arial Narrow" w:eastAsia="Calibri" w:hAnsi="Arial Narrow"/>
          <w:lang w:eastAsia="en-US"/>
        </w:rPr>
        <w:t xml:space="preserve"> deve notificar o </w:t>
      </w:r>
      <w:r w:rsidR="00C32076" w:rsidRPr="00F836BA">
        <w:rPr>
          <w:rFonts w:ascii="Arial Narrow" w:eastAsia="Calibri" w:hAnsi="Arial Narrow"/>
          <w:lang w:eastAsia="en-US"/>
        </w:rPr>
        <w:t>Prestador</w:t>
      </w:r>
      <w:r w:rsidRPr="00F836BA">
        <w:rPr>
          <w:rFonts w:ascii="Arial Narrow" w:eastAsia="Calibri" w:hAnsi="Arial Narrow"/>
          <w:lang w:eastAsia="en-US"/>
        </w:rPr>
        <w:t xml:space="preserve"> da identidade do órgão de auditoria selecionado quando o </w:t>
      </w:r>
      <w:r w:rsidR="00A30FD7" w:rsidRPr="00F836BA">
        <w:rPr>
          <w:rFonts w:ascii="Arial Narrow" w:eastAsia="Calibri" w:hAnsi="Arial Narrow"/>
          <w:lang w:eastAsia="en-US"/>
        </w:rPr>
        <w:t xml:space="preserve">órgão de auditoria selecionado </w:t>
      </w:r>
      <w:r w:rsidRPr="00F836BA">
        <w:rPr>
          <w:rFonts w:ascii="Arial Narrow" w:eastAsia="Calibri" w:hAnsi="Arial Narrow"/>
          <w:lang w:eastAsia="en-US"/>
        </w:rPr>
        <w:t>seja um terceiro.</w:t>
      </w:r>
    </w:p>
    <w:p w14:paraId="7234C679" w14:textId="77777777" w:rsidR="00F836BA" w:rsidRDefault="005C6161" w:rsidP="00F836BA">
      <w:pPr>
        <w:pStyle w:val="ListParagraph"/>
        <w:widowControl/>
        <w:numPr>
          <w:ilvl w:val="0"/>
          <w:numId w:val="16"/>
        </w:numPr>
        <w:tabs>
          <w:tab w:val="left" w:pos="284"/>
        </w:tabs>
        <w:adjustRightInd/>
        <w:spacing w:line="360" w:lineRule="auto"/>
        <w:ind w:left="0" w:firstLine="0"/>
        <w:textAlignment w:val="auto"/>
        <w:rPr>
          <w:rFonts w:ascii="Arial Narrow" w:eastAsia="Calibri" w:hAnsi="Arial Narrow"/>
          <w:lang w:eastAsia="en-US"/>
        </w:rPr>
      </w:pPr>
      <w:r w:rsidRPr="00F836BA">
        <w:rPr>
          <w:rFonts w:ascii="Arial Narrow" w:eastAsia="Calibri" w:hAnsi="Arial Narrow"/>
          <w:lang w:eastAsia="en-US"/>
        </w:rPr>
        <w:t xml:space="preserve">O </w:t>
      </w:r>
      <w:r w:rsidR="00C32076" w:rsidRPr="00F836BA">
        <w:rPr>
          <w:rFonts w:ascii="Arial Narrow" w:eastAsia="Calibri" w:hAnsi="Arial Narrow"/>
          <w:lang w:eastAsia="en-US"/>
        </w:rPr>
        <w:t>Prestador</w:t>
      </w:r>
      <w:r w:rsidRPr="00F836BA">
        <w:rPr>
          <w:rFonts w:ascii="Arial Narrow" w:eastAsia="Calibri" w:hAnsi="Arial Narrow"/>
          <w:lang w:eastAsia="en-US"/>
        </w:rPr>
        <w:t xml:space="preserve"> deve cooperar de boa fé com qualquer auditor nomeado de acordo com esta cláusula. O </w:t>
      </w:r>
      <w:r w:rsidR="00C32076" w:rsidRPr="00F836BA">
        <w:rPr>
          <w:rFonts w:ascii="Arial Narrow" w:eastAsia="Calibri" w:hAnsi="Arial Narrow"/>
          <w:lang w:eastAsia="en-US"/>
        </w:rPr>
        <w:t>Prestador</w:t>
      </w:r>
      <w:r w:rsidRPr="00F836BA">
        <w:rPr>
          <w:rFonts w:ascii="Arial Narrow" w:eastAsia="Calibri" w:hAnsi="Arial Narrow"/>
          <w:lang w:eastAsia="en-US"/>
        </w:rPr>
        <w:t xml:space="preserve"> deve permitir ao </w:t>
      </w:r>
      <w:r w:rsidR="00CB6F78" w:rsidRPr="00F836BA">
        <w:rPr>
          <w:rFonts w:ascii="Arial Narrow" w:eastAsia="Calibri" w:hAnsi="Arial Narrow"/>
          <w:lang w:eastAsia="en-US"/>
        </w:rPr>
        <w:t>BANCO</w:t>
      </w:r>
      <w:r w:rsidRPr="00F836BA">
        <w:rPr>
          <w:rFonts w:ascii="Arial Narrow" w:eastAsia="Calibri" w:hAnsi="Arial Narrow"/>
          <w:lang w:eastAsia="en-US"/>
        </w:rPr>
        <w:t xml:space="preserve"> ou aos seus agentes, sempre que o </w:t>
      </w:r>
      <w:r w:rsidR="00CB6F78" w:rsidRPr="00F836BA">
        <w:rPr>
          <w:rFonts w:ascii="Arial Narrow" w:eastAsia="Calibri" w:hAnsi="Arial Narrow"/>
          <w:lang w:eastAsia="en-US"/>
        </w:rPr>
        <w:t>BANCO</w:t>
      </w:r>
      <w:r w:rsidRPr="00F836BA">
        <w:rPr>
          <w:rFonts w:ascii="Arial Narrow" w:eastAsia="Calibri" w:hAnsi="Arial Narrow"/>
          <w:lang w:eastAsia="en-US"/>
        </w:rPr>
        <w:t xml:space="preserve"> o considerar necessário, aceder, conforme seja apropriado, a qualquer informação sobre os Serviços, nas suas instalações ou de um potencial Subcontratado. O </w:t>
      </w:r>
      <w:r w:rsidR="00C32076" w:rsidRPr="00F836BA">
        <w:rPr>
          <w:rFonts w:ascii="Arial Narrow" w:eastAsia="Calibri" w:hAnsi="Arial Narrow"/>
          <w:lang w:eastAsia="en-US"/>
        </w:rPr>
        <w:t>Prestador</w:t>
      </w:r>
      <w:r w:rsidRPr="00F836BA">
        <w:rPr>
          <w:rFonts w:ascii="Arial Narrow" w:eastAsia="Calibri" w:hAnsi="Arial Narrow"/>
          <w:lang w:eastAsia="en-US"/>
        </w:rPr>
        <w:t xml:space="preserve"> deve colaborar e responder a todas as questões e garantir o acesso a todas as ferramentas e recursos solicitados </w:t>
      </w:r>
      <w:r w:rsidRPr="00F836BA">
        <w:rPr>
          <w:rFonts w:ascii="Arial Narrow" w:eastAsia="Calibri" w:hAnsi="Arial Narrow"/>
          <w:lang w:eastAsia="en-US"/>
        </w:rPr>
        <w:lastRenderedPageBreak/>
        <w:t>para a auditoria. A auditoria deve ser realizada de forma a não interferir, na medida do possível, com o desempenho dos Serviços.</w:t>
      </w:r>
    </w:p>
    <w:p w14:paraId="76B7DB24" w14:textId="77777777" w:rsidR="00A248FC" w:rsidRDefault="005C6161">
      <w:pPr>
        <w:pStyle w:val="ListParagraph"/>
        <w:widowControl/>
        <w:numPr>
          <w:ilvl w:val="0"/>
          <w:numId w:val="16"/>
        </w:numPr>
        <w:tabs>
          <w:tab w:val="left" w:pos="284"/>
        </w:tabs>
        <w:adjustRightInd/>
        <w:spacing w:line="360" w:lineRule="auto"/>
        <w:ind w:left="0" w:firstLine="0"/>
        <w:textAlignment w:val="auto"/>
        <w:rPr>
          <w:rFonts w:ascii="Arial Narrow" w:eastAsia="Calibri" w:hAnsi="Arial Narrow"/>
          <w:lang w:eastAsia="en-US"/>
        </w:rPr>
        <w:pPrChange w:id="4" w:author="Joana Alvim" w:date="2018-01-08T17:36:00Z">
          <w:pPr>
            <w:pStyle w:val="ListParagraph"/>
            <w:widowControl/>
            <w:numPr>
              <w:numId w:val="16"/>
            </w:numPr>
            <w:tabs>
              <w:tab w:val="left" w:pos="284"/>
            </w:tabs>
            <w:adjustRightInd/>
            <w:spacing w:line="360" w:lineRule="auto"/>
            <w:ind w:hanging="360"/>
            <w:textAlignment w:val="auto"/>
          </w:pPr>
        </w:pPrChange>
      </w:pPr>
      <w:r w:rsidRPr="00F836BA">
        <w:rPr>
          <w:rFonts w:ascii="Arial Narrow" w:eastAsia="Calibri" w:hAnsi="Arial Narrow"/>
          <w:lang w:eastAsia="en-US"/>
        </w:rPr>
        <w:t xml:space="preserve">A realização de qualquer auditoria não deve, em nenhum caso, ser interpretado como interferência do </w:t>
      </w:r>
      <w:r w:rsidR="00CB6F78" w:rsidRPr="00F836BA">
        <w:rPr>
          <w:rFonts w:ascii="Arial Narrow" w:eastAsia="Calibri" w:hAnsi="Arial Narrow"/>
          <w:lang w:eastAsia="en-US"/>
        </w:rPr>
        <w:t>BANCO</w:t>
      </w:r>
      <w:r w:rsidRPr="00F836BA">
        <w:rPr>
          <w:rFonts w:ascii="Arial Narrow" w:eastAsia="Calibri" w:hAnsi="Arial Narrow"/>
          <w:lang w:eastAsia="en-US"/>
        </w:rPr>
        <w:t xml:space="preserve"> nos serviços do </w:t>
      </w:r>
      <w:r w:rsidR="00C32076" w:rsidRPr="00F836BA">
        <w:rPr>
          <w:rFonts w:ascii="Arial Narrow" w:eastAsia="Calibri" w:hAnsi="Arial Narrow"/>
          <w:lang w:eastAsia="en-US"/>
        </w:rPr>
        <w:t>Prestador</w:t>
      </w:r>
      <w:r w:rsidRPr="00F836BA">
        <w:rPr>
          <w:rFonts w:ascii="Arial Narrow" w:eastAsia="Calibri" w:hAnsi="Arial Narrow"/>
          <w:lang w:eastAsia="en-US"/>
        </w:rPr>
        <w:t xml:space="preserve">, ou pode de algum modo reduzir a responsabilidade do </w:t>
      </w:r>
      <w:r w:rsidR="00C32076" w:rsidRPr="00F836BA">
        <w:rPr>
          <w:rFonts w:ascii="Arial Narrow" w:eastAsia="Calibri" w:hAnsi="Arial Narrow"/>
          <w:lang w:eastAsia="en-US"/>
        </w:rPr>
        <w:t>Prestador</w:t>
      </w:r>
      <w:r w:rsidRPr="00F836BA">
        <w:rPr>
          <w:rFonts w:ascii="Arial Narrow" w:eastAsia="Calibri" w:hAnsi="Arial Narrow"/>
          <w:lang w:eastAsia="en-US"/>
        </w:rPr>
        <w:t>.</w:t>
      </w:r>
    </w:p>
    <w:p w14:paraId="1626CB61" w14:textId="1C402A98" w:rsidR="00A248FC" w:rsidRPr="00A248FC" w:rsidRDefault="00A248FC" w:rsidP="00A248FC">
      <w:pPr>
        <w:pStyle w:val="ListParagraph"/>
        <w:widowControl/>
        <w:numPr>
          <w:ilvl w:val="0"/>
          <w:numId w:val="16"/>
        </w:numPr>
        <w:tabs>
          <w:tab w:val="left" w:pos="284"/>
        </w:tabs>
        <w:adjustRightInd/>
        <w:spacing w:line="360" w:lineRule="auto"/>
        <w:ind w:left="0" w:firstLine="0"/>
        <w:textAlignment w:val="auto"/>
        <w:rPr>
          <w:rFonts w:ascii="Arial Narrow" w:eastAsia="Calibri" w:hAnsi="Arial Narrow"/>
          <w:lang w:eastAsia="en-US"/>
        </w:rPr>
      </w:pPr>
      <w:ins w:id="5" w:author="Joana Alvim" w:date="2018-01-08T17:36:00Z">
        <w:r>
          <w:rPr>
            <w:rFonts w:ascii="Arial Narrow" w:eastAsia="Calibri" w:hAnsi="Arial Narrow"/>
            <w:lang w:eastAsia="en-US"/>
          </w:rPr>
          <w:t>Adicionalmente, o Prestador compromete-se a f</w:t>
        </w:r>
        <w:r w:rsidRPr="00A248FC">
          <w:rPr>
            <w:rFonts w:ascii="Arial Narrow" w:eastAsia="Calibri" w:hAnsi="Arial Narrow"/>
            <w:lang w:eastAsia="en-US"/>
          </w:rPr>
          <w:t xml:space="preserve">ornecer de forma clara e completa, sempre que solicitado pelo </w:t>
        </w:r>
      </w:ins>
      <w:ins w:id="6" w:author="Joana Alvim" w:date="2018-01-08T17:37:00Z">
        <w:r>
          <w:rPr>
            <w:rFonts w:ascii="Arial Narrow" w:eastAsia="Calibri" w:hAnsi="Arial Narrow"/>
            <w:lang w:eastAsia="en-US"/>
          </w:rPr>
          <w:t>BANCO</w:t>
        </w:r>
      </w:ins>
      <w:ins w:id="7" w:author="Joana Alvim" w:date="2018-01-08T17:36:00Z">
        <w:r w:rsidRPr="00A248FC">
          <w:rPr>
            <w:rFonts w:ascii="Arial Narrow" w:eastAsia="Calibri" w:hAnsi="Arial Narrow"/>
            <w:lang w:eastAsia="en-US"/>
          </w:rPr>
          <w:t>, toda a informação relativa aos serviços prestados.</w:t>
        </w:r>
      </w:ins>
    </w:p>
    <w:p w14:paraId="6F0ED205" w14:textId="77777777" w:rsidR="005C6161" w:rsidRPr="007D1760" w:rsidRDefault="005C6161" w:rsidP="00F836BA">
      <w:pPr>
        <w:widowControl/>
        <w:adjustRightInd/>
        <w:spacing w:line="360" w:lineRule="auto"/>
        <w:contextualSpacing/>
        <w:jc w:val="left"/>
        <w:textAlignment w:val="auto"/>
        <w:rPr>
          <w:rFonts w:ascii="Arial Narrow" w:eastAsia="Calibri" w:hAnsi="Arial Narrow"/>
          <w:lang w:eastAsia="en-US"/>
        </w:rPr>
      </w:pPr>
    </w:p>
    <w:p w14:paraId="269BFBA2" w14:textId="77777777" w:rsidR="00A30FD7" w:rsidRPr="008E6430" w:rsidRDefault="00A30FD7" w:rsidP="00F836BA">
      <w:pPr>
        <w:widowControl/>
        <w:adjustRightInd/>
        <w:spacing w:line="360" w:lineRule="auto"/>
        <w:contextualSpacing/>
        <w:jc w:val="center"/>
        <w:textAlignment w:val="auto"/>
        <w:rPr>
          <w:rFonts w:ascii="Arial Narrow" w:eastAsia="Calibri" w:hAnsi="Arial Narrow"/>
          <w:b/>
          <w:lang w:eastAsia="en-US"/>
        </w:rPr>
      </w:pPr>
      <w:r w:rsidRPr="008E6430">
        <w:rPr>
          <w:rFonts w:ascii="Arial Narrow" w:eastAsia="Calibri" w:hAnsi="Arial Narrow"/>
          <w:b/>
          <w:lang w:eastAsia="en-US"/>
        </w:rPr>
        <w:t xml:space="preserve">Cláusula </w:t>
      </w:r>
      <w:r>
        <w:rPr>
          <w:rFonts w:ascii="Arial Narrow" w:eastAsia="Calibri" w:hAnsi="Arial Narrow"/>
          <w:b/>
          <w:lang w:eastAsia="en-US"/>
        </w:rPr>
        <w:t>4</w:t>
      </w:r>
      <w:r w:rsidRPr="008E6430">
        <w:rPr>
          <w:rFonts w:ascii="Arial Narrow" w:eastAsia="Calibri" w:hAnsi="Arial Narrow"/>
          <w:b/>
          <w:lang w:eastAsia="en-US"/>
        </w:rPr>
        <w:t>ª</w:t>
      </w:r>
    </w:p>
    <w:p w14:paraId="49114C65" w14:textId="77777777" w:rsidR="005C6161" w:rsidRPr="00A30FD7" w:rsidRDefault="00A30FD7" w:rsidP="00F836BA">
      <w:pPr>
        <w:widowControl/>
        <w:adjustRightInd/>
        <w:spacing w:line="360" w:lineRule="auto"/>
        <w:contextualSpacing/>
        <w:jc w:val="center"/>
        <w:textAlignment w:val="auto"/>
        <w:rPr>
          <w:rFonts w:ascii="Arial Narrow" w:eastAsia="Calibri" w:hAnsi="Arial Narrow"/>
          <w:b/>
          <w:lang w:eastAsia="en-US"/>
        </w:rPr>
      </w:pPr>
      <w:r w:rsidRPr="00A30FD7">
        <w:rPr>
          <w:rFonts w:ascii="Arial Narrow" w:eastAsia="Calibri" w:hAnsi="Arial Narrow"/>
          <w:b/>
          <w:lang w:eastAsia="en-US"/>
        </w:rPr>
        <w:t>(</w:t>
      </w:r>
      <w:r w:rsidR="005C6161" w:rsidRPr="00A30FD7">
        <w:rPr>
          <w:rFonts w:ascii="Arial Narrow" w:eastAsia="Calibri" w:hAnsi="Arial Narrow"/>
          <w:b/>
          <w:lang w:eastAsia="en-US"/>
        </w:rPr>
        <w:t>SUBCONTRATAÇÃO</w:t>
      </w:r>
      <w:r w:rsidRPr="00A30FD7">
        <w:rPr>
          <w:rFonts w:ascii="Arial Narrow" w:eastAsia="Calibri" w:hAnsi="Arial Narrow"/>
          <w:b/>
          <w:lang w:eastAsia="en-US"/>
        </w:rPr>
        <w:t>)</w:t>
      </w:r>
    </w:p>
    <w:p w14:paraId="37AC90AA" w14:textId="77777777" w:rsidR="005C6161" w:rsidRPr="00F836BA" w:rsidRDefault="005C6161" w:rsidP="00F836BA">
      <w:pPr>
        <w:pStyle w:val="ListParagraph"/>
        <w:widowControl/>
        <w:numPr>
          <w:ilvl w:val="0"/>
          <w:numId w:val="17"/>
        </w:numPr>
        <w:tabs>
          <w:tab w:val="left" w:pos="284"/>
        </w:tabs>
        <w:adjustRightInd/>
        <w:spacing w:line="360" w:lineRule="auto"/>
        <w:ind w:left="0" w:firstLine="0"/>
        <w:textAlignment w:val="auto"/>
        <w:rPr>
          <w:rFonts w:ascii="Arial Narrow" w:eastAsia="Calibri" w:hAnsi="Arial Narrow"/>
          <w:lang w:eastAsia="en-US"/>
        </w:rPr>
      </w:pPr>
      <w:r w:rsidRPr="00F836BA">
        <w:rPr>
          <w:rFonts w:ascii="Arial Narrow" w:eastAsia="Calibri" w:hAnsi="Arial Narrow"/>
          <w:lang w:eastAsia="en-US"/>
        </w:rPr>
        <w:t xml:space="preserve">O </w:t>
      </w:r>
      <w:r w:rsidR="00C32076" w:rsidRPr="00F836BA">
        <w:rPr>
          <w:rFonts w:ascii="Arial Narrow" w:eastAsia="Calibri" w:hAnsi="Arial Narrow"/>
          <w:lang w:eastAsia="en-US"/>
        </w:rPr>
        <w:t>Prestador</w:t>
      </w:r>
      <w:r w:rsidRPr="00F836BA">
        <w:rPr>
          <w:rFonts w:ascii="Arial Narrow" w:eastAsia="Calibri" w:hAnsi="Arial Narrow"/>
          <w:lang w:eastAsia="en-US"/>
        </w:rPr>
        <w:t xml:space="preserve"> deve executar os Serviços </w:t>
      </w:r>
      <w:r w:rsidR="005B401A" w:rsidRPr="00F836BA">
        <w:rPr>
          <w:rFonts w:ascii="Arial Narrow" w:eastAsia="Calibri" w:hAnsi="Arial Narrow"/>
          <w:lang w:eastAsia="en-US"/>
        </w:rPr>
        <w:t>em nome e por conta própria</w:t>
      </w:r>
      <w:r w:rsidRPr="00F836BA">
        <w:rPr>
          <w:rFonts w:ascii="Arial Narrow" w:eastAsia="Calibri" w:hAnsi="Arial Narrow"/>
          <w:lang w:eastAsia="en-US"/>
        </w:rPr>
        <w:t xml:space="preserve"> com </w:t>
      </w:r>
      <w:r w:rsidR="005B401A" w:rsidRPr="00F836BA">
        <w:rPr>
          <w:rFonts w:ascii="Arial Narrow" w:eastAsia="Calibri" w:hAnsi="Arial Narrow"/>
          <w:lang w:eastAsia="en-US"/>
        </w:rPr>
        <w:t xml:space="preserve">expressa </w:t>
      </w:r>
      <w:r w:rsidRPr="00F836BA">
        <w:rPr>
          <w:rFonts w:ascii="Arial Narrow" w:eastAsia="Calibri" w:hAnsi="Arial Narrow"/>
          <w:lang w:eastAsia="en-US"/>
        </w:rPr>
        <w:t>excl</w:t>
      </w:r>
      <w:r w:rsidR="00A30FD7" w:rsidRPr="00F836BA">
        <w:rPr>
          <w:rFonts w:ascii="Arial Narrow" w:eastAsia="Calibri" w:hAnsi="Arial Narrow"/>
          <w:lang w:eastAsia="en-US"/>
        </w:rPr>
        <w:t xml:space="preserve">usão de qualquer subcontratação, a não ser que o </w:t>
      </w:r>
      <w:r w:rsidR="00CB6F78" w:rsidRPr="00F836BA">
        <w:rPr>
          <w:rFonts w:ascii="Arial Narrow" w:eastAsia="Calibri" w:hAnsi="Arial Narrow"/>
          <w:lang w:eastAsia="en-US"/>
        </w:rPr>
        <w:t>BANCO</w:t>
      </w:r>
      <w:r w:rsidR="00A30FD7" w:rsidRPr="00F836BA">
        <w:rPr>
          <w:rFonts w:ascii="Arial Narrow" w:eastAsia="Calibri" w:hAnsi="Arial Narrow"/>
          <w:lang w:eastAsia="en-US"/>
        </w:rPr>
        <w:t>, previamente consultado para o efeito, consinta expressamente na subcontratação.</w:t>
      </w:r>
    </w:p>
    <w:p w14:paraId="723698A8" w14:textId="77777777" w:rsidR="005C6161" w:rsidRPr="00F836BA" w:rsidRDefault="005B401A" w:rsidP="00F836BA">
      <w:pPr>
        <w:pStyle w:val="ListParagraph"/>
        <w:widowControl/>
        <w:numPr>
          <w:ilvl w:val="0"/>
          <w:numId w:val="17"/>
        </w:numPr>
        <w:tabs>
          <w:tab w:val="left" w:pos="284"/>
        </w:tabs>
        <w:adjustRightInd/>
        <w:spacing w:line="360" w:lineRule="auto"/>
        <w:ind w:left="0" w:firstLine="0"/>
        <w:textAlignment w:val="auto"/>
        <w:rPr>
          <w:rFonts w:ascii="Arial Narrow" w:eastAsia="Calibri" w:hAnsi="Arial Narrow"/>
          <w:lang w:eastAsia="en-US"/>
        </w:rPr>
      </w:pPr>
      <w:r w:rsidRPr="00F836BA">
        <w:rPr>
          <w:rFonts w:ascii="Arial Narrow" w:eastAsia="Calibri" w:hAnsi="Arial Narrow"/>
          <w:lang w:eastAsia="en-US"/>
        </w:rPr>
        <w:t>Quando a subcontratação proposta implicar uma transmissão de dados, o</w:t>
      </w:r>
      <w:r w:rsidR="005C6161" w:rsidRPr="00F836BA">
        <w:rPr>
          <w:rFonts w:ascii="Arial Narrow" w:eastAsia="Calibri" w:hAnsi="Arial Narrow"/>
          <w:lang w:eastAsia="en-US"/>
        </w:rPr>
        <w:t xml:space="preserve"> </w:t>
      </w:r>
      <w:r w:rsidR="00CB6F78" w:rsidRPr="00F836BA">
        <w:rPr>
          <w:rFonts w:ascii="Arial Narrow" w:eastAsia="Calibri" w:hAnsi="Arial Narrow"/>
          <w:lang w:eastAsia="en-US"/>
        </w:rPr>
        <w:t>BANCO</w:t>
      </w:r>
      <w:r w:rsidR="005C6161" w:rsidRPr="00F836BA">
        <w:rPr>
          <w:rFonts w:ascii="Arial Narrow" w:eastAsia="Calibri" w:hAnsi="Arial Narrow"/>
          <w:lang w:eastAsia="en-US"/>
        </w:rPr>
        <w:t xml:space="preserve"> e o </w:t>
      </w:r>
      <w:r w:rsidR="00C32076" w:rsidRPr="00F836BA">
        <w:rPr>
          <w:rFonts w:ascii="Arial Narrow" w:eastAsia="Calibri" w:hAnsi="Arial Narrow"/>
          <w:lang w:eastAsia="en-US"/>
        </w:rPr>
        <w:t>Prestador</w:t>
      </w:r>
      <w:r w:rsidRPr="00F836BA">
        <w:rPr>
          <w:rFonts w:ascii="Arial Narrow" w:eastAsia="Calibri" w:hAnsi="Arial Narrow"/>
          <w:lang w:eastAsia="en-US"/>
        </w:rPr>
        <w:t xml:space="preserve"> devem assinar um </w:t>
      </w:r>
      <w:r w:rsidR="005C6161" w:rsidRPr="00F836BA">
        <w:rPr>
          <w:rFonts w:ascii="Arial Narrow" w:eastAsia="Calibri" w:hAnsi="Arial Narrow"/>
          <w:lang w:eastAsia="en-US"/>
        </w:rPr>
        <w:t>acordo específico sobre a transmissão de dados pessoais para um país fora da União Europeia, que não beneficia de</w:t>
      </w:r>
      <w:r w:rsidRPr="00F836BA">
        <w:rPr>
          <w:rFonts w:ascii="Arial Narrow" w:eastAsia="Calibri" w:hAnsi="Arial Narrow"/>
          <w:lang w:eastAsia="en-US"/>
        </w:rPr>
        <w:t xml:space="preserve"> um nível adequado de proteção</w:t>
      </w:r>
      <w:r w:rsidR="005C6161" w:rsidRPr="00F836BA">
        <w:rPr>
          <w:rFonts w:ascii="Arial Narrow" w:eastAsia="Calibri" w:hAnsi="Arial Narrow"/>
          <w:lang w:eastAsia="en-US"/>
        </w:rPr>
        <w:t>. A transmissão de dados pessoais para o Subcontratado é proibida</w:t>
      </w:r>
      <w:r w:rsidRPr="00F836BA">
        <w:rPr>
          <w:rFonts w:ascii="Arial Narrow" w:eastAsia="Calibri" w:hAnsi="Arial Narrow"/>
          <w:lang w:eastAsia="en-US"/>
        </w:rPr>
        <w:t>,</w:t>
      </w:r>
      <w:r w:rsidR="005C6161" w:rsidRPr="00F836BA">
        <w:rPr>
          <w:rFonts w:ascii="Arial Narrow" w:eastAsia="Calibri" w:hAnsi="Arial Narrow"/>
          <w:lang w:eastAsia="en-US"/>
        </w:rPr>
        <w:t xml:space="preserve"> salvo se as Partes acordarem expressamente o contrário. </w:t>
      </w:r>
    </w:p>
    <w:p w14:paraId="338B4923" w14:textId="77777777" w:rsidR="005C6161" w:rsidRPr="00F836BA" w:rsidRDefault="005C6161" w:rsidP="00F836BA">
      <w:pPr>
        <w:pStyle w:val="ListParagraph"/>
        <w:widowControl/>
        <w:numPr>
          <w:ilvl w:val="0"/>
          <w:numId w:val="17"/>
        </w:numPr>
        <w:tabs>
          <w:tab w:val="left" w:pos="284"/>
        </w:tabs>
        <w:adjustRightInd/>
        <w:spacing w:line="360" w:lineRule="auto"/>
        <w:ind w:left="0" w:firstLine="0"/>
        <w:textAlignment w:val="auto"/>
        <w:rPr>
          <w:rFonts w:ascii="Arial Narrow" w:eastAsia="Calibri" w:hAnsi="Arial Narrow"/>
          <w:lang w:eastAsia="en-US"/>
        </w:rPr>
      </w:pPr>
      <w:r w:rsidRPr="00F836BA">
        <w:rPr>
          <w:rFonts w:ascii="Arial Narrow" w:eastAsia="Calibri" w:hAnsi="Arial Narrow"/>
          <w:lang w:eastAsia="en-US"/>
        </w:rPr>
        <w:t xml:space="preserve">Em caso de subcontratação, o </w:t>
      </w:r>
      <w:r w:rsidR="00C32076" w:rsidRPr="00F836BA">
        <w:rPr>
          <w:rFonts w:ascii="Arial Narrow" w:eastAsia="Calibri" w:hAnsi="Arial Narrow"/>
          <w:lang w:eastAsia="en-US"/>
        </w:rPr>
        <w:t>Prestador</w:t>
      </w:r>
      <w:r w:rsidRPr="00F836BA">
        <w:rPr>
          <w:rFonts w:ascii="Arial Narrow" w:eastAsia="Calibri" w:hAnsi="Arial Narrow"/>
          <w:lang w:eastAsia="en-US"/>
        </w:rPr>
        <w:t xml:space="preserve"> permanecerá o único responsável pelo desempenho da prestação de serviços e pelo cumprimento do nível de qualidade, segurança e confidencialidade. O </w:t>
      </w:r>
      <w:r w:rsidR="00C32076" w:rsidRPr="00F836BA">
        <w:rPr>
          <w:rFonts w:ascii="Arial Narrow" w:eastAsia="Calibri" w:hAnsi="Arial Narrow"/>
          <w:lang w:eastAsia="en-US"/>
        </w:rPr>
        <w:t>Prestador</w:t>
      </w:r>
      <w:r w:rsidRPr="00F836BA">
        <w:rPr>
          <w:rFonts w:ascii="Arial Narrow" w:eastAsia="Calibri" w:hAnsi="Arial Narrow"/>
          <w:lang w:eastAsia="en-US"/>
        </w:rPr>
        <w:t xml:space="preserve"> deve garantir o cumprimento das obrigações do presente Contrato (</w:t>
      </w:r>
      <w:r w:rsidR="005B401A" w:rsidRPr="00F836BA">
        <w:rPr>
          <w:rFonts w:ascii="Arial Narrow" w:eastAsia="Calibri" w:hAnsi="Arial Narrow"/>
          <w:lang w:eastAsia="en-US"/>
        </w:rPr>
        <w:t xml:space="preserve">por si, pelos seus colaboradores </w:t>
      </w:r>
      <w:r w:rsidRPr="00F836BA">
        <w:rPr>
          <w:rFonts w:ascii="Arial Narrow" w:eastAsia="Calibri" w:hAnsi="Arial Narrow"/>
          <w:lang w:eastAsia="en-US"/>
        </w:rPr>
        <w:t xml:space="preserve">ou por qualquer um dos seus Subcontratados), nomeadamente em relação às disposições relativas </w:t>
      </w:r>
      <w:r w:rsidR="005B401A" w:rsidRPr="00F836BA">
        <w:rPr>
          <w:rFonts w:ascii="Arial Narrow" w:eastAsia="Calibri" w:hAnsi="Arial Narrow"/>
          <w:lang w:eastAsia="en-US"/>
        </w:rPr>
        <w:t>à</w:t>
      </w:r>
      <w:r w:rsidRPr="00F836BA">
        <w:rPr>
          <w:rFonts w:ascii="Arial Narrow" w:eastAsia="Calibri" w:hAnsi="Arial Narrow"/>
          <w:lang w:eastAsia="en-US"/>
        </w:rPr>
        <w:t xml:space="preserve"> </w:t>
      </w:r>
      <w:r w:rsidR="009966C5" w:rsidRPr="00F836BA">
        <w:rPr>
          <w:rFonts w:ascii="Arial Narrow" w:eastAsia="Calibri" w:hAnsi="Arial Narrow"/>
          <w:lang w:eastAsia="en-US"/>
        </w:rPr>
        <w:t>"Confidencialidade", “Segurança</w:t>
      </w:r>
      <w:r w:rsidRPr="00F836BA">
        <w:rPr>
          <w:rFonts w:ascii="Arial Narrow" w:eastAsia="Calibri" w:hAnsi="Arial Narrow"/>
          <w:lang w:eastAsia="en-US"/>
        </w:rPr>
        <w:t>", " Auditoria e acesso à informação ", " Direito</w:t>
      </w:r>
      <w:r w:rsidR="005B401A" w:rsidRPr="00F836BA">
        <w:rPr>
          <w:rFonts w:ascii="Arial Narrow" w:eastAsia="Calibri" w:hAnsi="Arial Narrow"/>
          <w:lang w:eastAsia="en-US"/>
        </w:rPr>
        <w:t xml:space="preserve">s de Propriedade Intelectual " </w:t>
      </w:r>
      <w:r w:rsidR="00CB6F78" w:rsidRPr="00F836BA">
        <w:rPr>
          <w:rFonts w:ascii="Arial Narrow" w:eastAsia="Calibri" w:hAnsi="Arial Narrow"/>
          <w:lang w:eastAsia="en-US"/>
        </w:rPr>
        <w:t>e " Dados pessoais</w:t>
      </w:r>
      <w:r w:rsidRPr="00F836BA">
        <w:rPr>
          <w:rFonts w:ascii="Arial Narrow" w:eastAsia="Calibri" w:hAnsi="Arial Narrow"/>
          <w:lang w:eastAsia="en-US"/>
        </w:rPr>
        <w:t xml:space="preserve">". O </w:t>
      </w:r>
      <w:r w:rsidR="00C32076" w:rsidRPr="00F836BA">
        <w:rPr>
          <w:rFonts w:ascii="Arial Narrow" w:eastAsia="Calibri" w:hAnsi="Arial Narrow"/>
          <w:lang w:eastAsia="en-US"/>
        </w:rPr>
        <w:t>Prestador</w:t>
      </w:r>
      <w:r w:rsidRPr="00F836BA">
        <w:rPr>
          <w:rFonts w:ascii="Arial Narrow" w:eastAsia="Calibri" w:hAnsi="Arial Narrow"/>
          <w:lang w:eastAsia="en-US"/>
        </w:rPr>
        <w:t xml:space="preserve"> compromete-se a incluir no contrato de subcontratação ou nos contratos de serviços celebrados </w:t>
      </w:r>
      <w:proofErr w:type="gramStart"/>
      <w:r w:rsidRPr="00F836BA">
        <w:rPr>
          <w:rFonts w:ascii="Arial Narrow" w:eastAsia="Calibri" w:hAnsi="Arial Narrow"/>
          <w:lang w:eastAsia="en-US"/>
        </w:rPr>
        <w:t>com Subcontratados</w:t>
      </w:r>
      <w:proofErr w:type="gramEnd"/>
      <w:r w:rsidRPr="00F836BA">
        <w:rPr>
          <w:rFonts w:ascii="Arial Narrow" w:eastAsia="Calibri" w:hAnsi="Arial Narrow"/>
          <w:lang w:eastAsia="en-US"/>
        </w:rPr>
        <w:t>, todas as Cláusulas acima mencionadas ou, em alternativa, incluir todas e quaisquer disposições que ofereçam um grau de proteção pelo menos equivalente às disposições aqui referidas.</w:t>
      </w:r>
    </w:p>
    <w:p w14:paraId="018190F8" w14:textId="77777777" w:rsidR="005C6161" w:rsidRPr="00F836BA" w:rsidRDefault="005C6161" w:rsidP="00F836BA">
      <w:pPr>
        <w:pStyle w:val="ListParagraph"/>
        <w:widowControl/>
        <w:numPr>
          <w:ilvl w:val="0"/>
          <w:numId w:val="17"/>
        </w:numPr>
        <w:tabs>
          <w:tab w:val="left" w:pos="284"/>
        </w:tabs>
        <w:adjustRightInd/>
        <w:spacing w:line="360" w:lineRule="auto"/>
        <w:ind w:left="0" w:firstLine="0"/>
        <w:textAlignment w:val="auto"/>
        <w:rPr>
          <w:rFonts w:ascii="Arial Narrow" w:eastAsia="Calibri" w:hAnsi="Arial Narrow"/>
          <w:lang w:eastAsia="en-US"/>
        </w:rPr>
      </w:pPr>
      <w:r w:rsidRPr="00F836BA">
        <w:rPr>
          <w:rFonts w:ascii="Arial Narrow" w:eastAsia="Calibri" w:hAnsi="Arial Narrow"/>
          <w:lang w:eastAsia="en-US"/>
        </w:rPr>
        <w:t xml:space="preserve">O </w:t>
      </w:r>
      <w:r w:rsidR="00C32076" w:rsidRPr="00F836BA">
        <w:rPr>
          <w:rFonts w:ascii="Arial Narrow" w:eastAsia="Calibri" w:hAnsi="Arial Narrow"/>
          <w:lang w:eastAsia="en-US"/>
        </w:rPr>
        <w:t>Prestador</w:t>
      </w:r>
      <w:r w:rsidRPr="00F836BA">
        <w:rPr>
          <w:rFonts w:ascii="Arial Narrow" w:eastAsia="Calibri" w:hAnsi="Arial Narrow"/>
          <w:lang w:eastAsia="en-US"/>
        </w:rPr>
        <w:t xml:space="preserve"> compromete-se a garantir a execução dos Serviços em caso de cessação total ou parcial da</w:t>
      </w:r>
      <w:r w:rsidR="00CB6F78" w:rsidRPr="00F836BA">
        <w:rPr>
          <w:rFonts w:ascii="Arial Narrow" w:eastAsia="Calibri" w:hAnsi="Arial Narrow"/>
          <w:lang w:eastAsia="en-US"/>
        </w:rPr>
        <w:t xml:space="preserve"> atividade por um Subcontratado bem como a indemnizar na íntegra por qualquer pedido formulado ao BANCO pelo Subcontratado ou prejuízo que o BANCO venha a ter em virtude da prestação do serviço pelo Subcontratado.</w:t>
      </w:r>
    </w:p>
    <w:p w14:paraId="62A337FC" w14:textId="77777777" w:rsidR="005C6161" w:rsidRPr="007D1760" w:rsidRDefault="005C6161" w:rsidP="00F836BA">
      <w:pPr>
        <w:widowControl/>
        <w:adjustRightInd/>
        <w:spacing w:line="360" w:lineRule="auto"/>
        <w:contextualSpacing/>
        <w:textAlignment w:val="auto"/>
        <w:rPr>
          <w:rFonts w:ascii="Arial Narrow" w:eastAsia="Calibri" w:hAnsi="Arial Narrow"/>
          <w:lang w:eastAsia="en-US"/>
        </w:rPr>
      </w:pPr>
    </w:p>
    <w:p w14:paraId="2AA799BD" w14:textId="77777777" w:rsidR="005C6161" w:rsidRPr="00CB6F78" w:rsidRDefault="00CB6F78" w:rsidP="00F836BA">
      <w:pPr>
        <w:widowControl/>
        <w:adjustRightInd/>
        <w:spacing w:line="360" w:lineRule="auto"/>
        <w:contextualSpacing/>
        <w:jc w:val="center"/>
        <w:textAlignment w:val="auto"/>
        <w:rPr>
          <w:rFonts w:ascii="Arial Narrow" w:eastAsia="Calibri" w:hAnsi="Arial Narrow"/>
          <w:b/>
          <w:lang w:eastAsia="en-US"/>
        </w:rPr>
      </w:pPr>
      <w:r w:rsidRPr="00CB6F78">
        <w:rPr>
          <w:rFonts w:ascii="Arial Narrow" w:eastAsia="Calibri" w:hAnsi="Arial Narrow"/>
          <w:b/>
          <w:lang w:eastAsia="en-US"/>
        </w:rPr>
        <w:t>Cláusula</w:t>
      </w:r>
      <w:r w:rsidR="005C6161" w:rsidRPr="00CB6F78">
        <w:rPr>
          <w:rFonts w:ascii="Arial Narrow" w:eastAsia="Calibri" w:hAnsi="Arial Narrow"/>
          <w:b/>
          <w:lang w:eastAsia="en-US"/>
        </w:rPr>
        <w:t xml:space="preserve"> </w:t>
      </w:r>
      <w:r w:rsidRPr="00CB6F78">
        <w:rPr>
          <w:rFonts w:ascii="Arial Narrow" w:eastAsia="Calibri" w:hAnsi="Arial Narrow"/>
          <w:b/>
          <w:lang w:eastAsia="en-US"/>
        </w:rPr>
        <w:t>5ª</w:t>
      </w:r>
    </w:p>
    <w:p w14:paraId="7AC1A8C5" w14:textId="77777777" w:rsidR="005C6161" w:rsidRPr="00CB6F78" w:rsidRDefault="00CB6F78" w:rsidP="00F836BA">
      <w:pPr>
        <w:widowControl/>
        <w:adjustRightInd/>
        <w:spacing w:line="360" w:lineRule="auto"/>
        <w:contextualSpacing/>
        <w:jc w:val="center"/>
        <w:textAlignment w:val="auto"/>
        <w:rPr>
          <w:rFonts w:ascii="Arial Narrow" w:eastAsia="Calibri" w:hAnsi="Arial Narrow"/>
          <w:b/>
          <w:lang w:eastAsia="en-US"/>
        </w:rPr>
      </w:pPr>
      <w:r w:rsidRPr="00CB6F78">
        <w:rPr>
          <w:rFonts w:ascii="Arial Narrow" w:eastAsia="Calibri" w:hAnsi="Arial Narrow"/>
          <w:b/>
          <w:lang w:eastAsia="en-US"/>
        </w:rPr>
        <w:lastRenderedPageBreak/>
        <w:t>(DADOS PESSOAIS)</w:t>
      </w:r>
    </w:p>
    <w:p w14:paraId="727487D9" w14:textId="77777777" w:rsidR="00583681" w:rsidRDefault="005C6161" w:rsidP="00F836BA">
      <w:pPr>
        <w:pStyle w:val="ListParagraph"/>
        <w:widowControl/>
        <w:numPr>
          <w:ilvl w:val="0"/>
          <w:numId w:val="20"/>
        </w:numPr>
        <w:tabs>
          <w:tab w:val="left" w:pos="284"/>
        </w:tabs>
        <w:adjustRightInd/>
        <w:spacing w:line="360" w:lineRule="auto"/>
        <w:ind w:left="0" w:firstLine="0"/>
        <w:textAlignment w:val="auto"/>
        <w:rPr>
          <w:rFonts w:ascii="Arial Narrow" w:eastAsia="Calibri" w:hAnsi="Arial Narrow"/>
          <w:lang w:eastAsia="en-US"/>
        </w:rPr>
      </w:pPr>
      <w:r w:rsidRPr="00583681">
        <w:rPr>
          <w:rFonts w:ascii="Arial Narrow" w:eastAsia="Calibri" w:hAnsi="Arial Narrow"/>
          <w:lang w:eastAsia="en-US"/>
        </w:rPr>
        <w:t xml:space="preserve">Dada a natureza dos serviços objeto do presente contrato, o </w:t>
      </w:r>
      <w:r w:rsidR="00CB6F78" w:rsidRPr="00583681">
        <w:rPr>
          <w:rFonts w:ascii="Arial Narrow" w:eastAsia="Calibri" w:hAnsi="Arial Narrow"/>
          <w:lang w:eastAsia="en-US"/>
        </w:rPr>
        <w:t>P</w:t>
      </w:r>
      <w:r w:rsidRPr="00583681">
        <w:rPr>
          <w:rFonts w:ascii="Arial Narrow" w:eastAsia="Calibri" w:hAnsi="Arial Narrow"/>
          <w:lang w:eastAsia="en-US"/>
        </w:rPr>
        <w:t xml:space="preserve">restador de serviços poderá ter de i) efetuar tratamentos automatizados de ficheiros do </w:t>
      </w:r>
      <w:r w:rsidR="00CB6F78" w:rsidRPr="00583681">
        <w:rPr>
          <w:rFonts w:ascii="Arial Narrow" w:eastAsia="Calibri" w:hAnsi="Arial Narrow"/>
          <w:lang w:eastAsia="en-US"/>
        </w:rPr>
        <w:t>BANCO</w:t>
      </w:r>
      <w:r w:rsidRPr="00583681">
        <w:rPr>
          <w:rFonts w:ascii="Arial Narrow" w:eastAsia="Calibri" w:hAnsi="Arial Narrow"/>
          <w:lang w:eastAsia="en-US"/>
        </w:rPr>
        <w:t xml:space="preserve"> que contenham dados pessoais, </w:t>
      </w:r>
      <w:proofErr w:type="spellStart"/>
      <w:r w:rsidRPr="00583681">
        <w:rPr>
          <w:rFonts w:ascii="Arial Narrow" w:eastAsia="Calibri" w:hAnsi="Arial Narrow"/>
          <w:lang w:eastAsia="en-US"/>
        </w:rPr>
        <w:t>ii</w:t>
      </w:r>
      <w:proofErr w:type="spellEnd"/>
      <w:r w:rsidRPr="00583681">
        <w:rPr>
          <w:rFonts w:ascii="Arial Narrow" w:eastAsia="Calibri" w:hAnsi="Arial Narrow"/>
          <w:lang w:eastAsia="en-US"/>
        </w:rPr>
        <w:t xml:space="preserve">) aceder a dados pessoais neles contidos ou </w:t>
      </w:r>
      <w:proofErr w:type="spellStart"/>
      <w:r w:rsidRPr="00583681">
        <w:rPr>
          <w:rFonts w:ascii="Arial Narrow" w:eastAsia="Calibri" w:hAnsi="Arial Narrow"/>
          <w:lang w:eastAsia="en-US"/>
        </w:rPr>
        <w:t>iii</w:t>
      </w:r>
      <w:proofErr w:type="spellEnd"/>
      <w:r w:rsidRPr="00583681">
        <w:rPr>
          <w:rFonts w:ascii="Arial Narrow" w:eastAsia="Calibri" w:hAnsi="Arial Narrow"/>
          <w:lang w:eastAsia="en-US"/>
        </w:rPr>
        <w:t xml:space="preserve">) por qualquer outra forma aceder a dados pessoais do </w:t>
      </w:r>
      <w:r w:rsidR="00CB6F78" w:rsidRPr="00583681">
        <w:rPr>
          <w:rFonts w:ascii="Arial Narrow" w:eastAsia="Calibri" w:hAnsi="Arial Narrow"/>
          <w:lang w:eastAsia="en-US"/>
        </w:rPr>
        <w:t>BANCO</w:t>
      </w:r>
      <w:r w:rsidRPr="00583681">
        <w:rPr>
          <w:rFonts w:ascii="Arial Narrow" w:eastAsia="Calibri" w:hAnsi="Arial Narrow"/>
          <w:lang w:eastAsia="en-US"/>
        </w:rPr>
        <w:t xml:space="preserve">. Tendo em vista o cumprimento, pelo </w:t>
      </w:r>
      <w:r w:rsidR="00CB6F78" w:rsidRPr="00583681">
        <w:rPr>
          <w:rFonts w:ascii="Arial Narrow" w:eastAsia="Calibri" w:hAnsi="Arial Narrow"/>
          <w:lang w:eastAsia="en-US"/>
        </w:rPr>
        <w:t>BANCO</w:t>
      </w:r>
      <w:r w:rsidRPr="00583681">
        <w:rPr>
          <w:rFonts w:ascii="Arial Narrow" w:eastAsia="Calibri" w:hAnsi="Arial Narrow"/>
          <w:lang w:eastAsia="en-US"/>
        </w:rPr>
        <w:t xml:space="preserve">, das obrigações a que está sujeito, enquanto responsável pelo tratamento de dados, nos termos da legislação sobre proteção de dados pessoais, a presente cláusula estabelece os princípios e regras a observar pelo prestador de serviços e seus subcontratados, enquanto entidade(s) que pode(m) vir a efetuar o tratamento dos dados por conta do </w:t>
      </w:r>
      <w:r w:rsidR="00CB6F78" w:rsidRPr="00583681">
        <w:rPr>
          <w:rFonts w:ascii="Arial Narrow" w:eastAsia="Calibri" w:hAnsi="Arial Narrow"/>
          <w:lang w:eastAsia="en-US"/>
        </w:rPr>
        <w:t>BANCO</w:t>
      </w:r>
      <w:r w:rsidRPr="00583681">
        <w:rPr>
          <w:rFonts w:ascii="Arial Narrow" w:eastAsia="Calibri" w:hAnsi="Arial Narrow"/>
          <w:lang w:eastAsia="en-US"/>
        </w:rPr>
        <w:t>.</w:t>
      </w:r>
    </w:p>
    <w:p w14:paraId="7B8C7A74" w14:textId="77777777" w:rsidR="005C6161" w:rsidRPr="00583681" w:rsidRDefault="005C6161" w:rsidP="00F836BA">
      <w:pPr>
        <w:pStyle w:val="ListParagraph"/>
        <w:widowControl/>
        <w:numPr>
          <w:ilvl w:val="0"/>
          <w:numId w:val="20"/>
        </w:numPr>
        <w:tabs>
          <w:tab w:val="left" w:pos="284"/>
        </w:tabs>
        <w:adjustRightInd/>
        <w:spacing w:line="360" w:lineRule="auto"/>
        <w:ind w:left="0" w:firstLine="0"/>
        <w:textAlignment w:val="auto"/>
        <w:rPr>
          <w:rFonts w:ascii="Arial Narrow" w:eastAsia="Calibri" w:hAnsi="Arial Narrow"/>
          <w:lang w:eastAsia="en-US"/>
        </w:rPr>
      </w:pPr>
      <w:r w:rsidRPr="00583681">
        <w:rPr>
          <w:rFonts w:ascii="Arial Narrow" w:eastAsia="Calibri" w:hAnsi="Arial Narrow"/>
          <w:lang w:eastAsia="en-US"/>
        </w:rPr>
        <w:t>Para os efeitos da presente cláusula entende-se por:</w:t>
      </w:r>
    </w:p>
    <w:p w14:paraId="5742A043" w14:textId="69A2CA2D" w:rsidR="005C6161" w:rsidRPr="00583681" w:rsidRDefault="005C6161" w:rsidP="00583681">
      <w:pPr>
        <w:pStyle w:val="ListParagraph"/>
        <w:widowControl/>
        <w:numPr>
          <w:ilvl w:val="0"/>
          <w:numId w:val="21"/>
        </w:numPr>
        <w:adjustRightInd/>
        <w:spacing w:line="360" w:lineRule="auto"/>
        <w:ind w:left="567" w:hanging="283"/>
        <w:textAlignment w:val="auto"/>
        <w:rPr>
          <w:rFonts w:ascii="Arial Narrow" w:eastAsia="Calibri" w:hAnsi="Arial Narrow"/>
          <w:lang w:eastAsia="en-US"/>
        </w:rPr>
      </w:pPr>
      <w:r w:rsidRPr="00583681">
        <w:rPr>
          <w:rFonts w:ascii="Arial Narrow" w:eastAsia="Calibri" w:hAnsi="Arial Narrow"/>
          <w:lang w:eastAsia="en-US"/>
        </w:rPr>
        <w:t xml:space="preserve">Dados Pessoais – Qualquer informação, de qualquer natureza e independentemente do respetivo suporte, relativa ao Titular do Dados, cujo tratamento, para efeitos do disposto na Legislação sobre Proteção de Dados Pessoais, é efetuado pelo prestador de serviços, na qualidade de subcontratante e por conta do </w:t>
      </w:r>
      <w:r w:rsidR="00CB6F78" w:rsidRPr="00583681">
        <w:rPr>
          <w:rFonts w:ascii="Arial Narrow" w:eastAsia="Calibri" w:hAnsi="Arial Narrow"/>
          <w:lang w:eastAsia="en-US"/>
        </w:rPr>
        <w:t>BANCO</w:t>
      </w:r>
      <w:r w:rsidRPr="00583681">
        <w:rPr>
          <w:rFonts w:ascii="Arial Narrow" w:eastAsia="Calibri" w:hAnsi="Arial Narrow"/>
          <w:lang w:eastAsia="en-US"/>
        </w:rPr>
        <w:t xml:space="preserve">, incluindo, sem excluir os seguintes: </w:t>
      </w:r>
    </w:p>
    <w:p w14:paraId="320B0860" w14:textId="77777777" w:rsidR="00EB458F" w:rsidRPr="00EB458F" w:rsidRDefault="00EB458F" w:rsidP="00EB458F">
      <w:pPr>
        <w:pStyle w:val="ListParagraph"/>
        <w:widowControl/>
        <w:numPr>
          <w:ilvl w:val="0"/>
          <w:numId w:val="22"/>
        </w:numPr>
        <w:adjustRightInd/>
        <w:spacing w:line="360" w:lineRule="auto"/>
        <w:ind w:left="851" w:hanging="284"/>
        <w:textAlignment w:val="auto"/>
        <w:rPr>
          <w:rFonts w:ascii="Arial Narrow" w:eastAsia="Calibri" w:hAnsi="Arial Narrow"/>
          <w:lang w:eastAsia="en-US"/>
        </w:rPr>
      </w:pPr>
      <w:r>
        <w:rPr>
          <w:rFonts w:ascii="Arial Narrow" w:eastAsia="Calibri" w:hAnsi="Arial Narrow"/>
          <w:lang w:eastAsia="en-US"/>
        </w:rPr>
        <w:t>Nome</w:t>
      </w:r>
    </w:p>
    <w:p w14:paraId="6C4D2323" w14:textId="77777777" w:rsidR="005C6161" w:rsidRDefault="00EB458F" w:rsidP="00583681">
      <w:pPr>
        <w:pStyle w:val="ListParagraph"/>
        <w:widowControl/>
        <w:numPr>
          <w:ilvl w:val="0"/>
          <w:numId w:val="22"/>
        </w:numPr>
        <w:adjustRightInd/>
        <w:spacing w:line="360" w:lineRule="auto"/>
        <w:ind w:left="851" w:hanging="284"/>
        <w:textAlignment w:val="auto"/>
        <w:rPr>
          <w:rFonts w:ascii="Arial Narrow" w:eastAsia="Calibri" w:hAnsi="Arial Narrow"/>
          <w:lang w:eastAsia="en-US"/>
        </w:rPr>
      </w:pPr>
      <w:r>
        <w:rPr>
          <w:rFonts w:ascii="Arial Narrow" w:eastAsia="Calibri" w:hAnsi="Arial Narrow"/>
          <w:lang w:eastAsia="en-US"/>
        </w:rPr>
        <w:t>Morada</w:t>
      </w:r>
    </w:p>
    <w:p w14:paraId="6649F4DE" w14:textId="77777777" w:rsidR="00EB458F" w:rsidRDefault="00EB458F" w:rsidP="00583681">
      <w:pPr>
        <w:pStyle w:val="ListParagraph"/>
        <w:widowControl/>
        <w:numPr>
          <w:ilvl w:val="0"/>
          <w:numId w:val="22"/>
        </w:numPr>
        <w:adjustRightInd/>
        <w:spacing w:line="360" w:lineRule="auto"/>
        <w:ind w:left="851" w:hanging="284"/>
        <w:textAlignment w:val="auto"/>
        <w:rPr>
          <w:rFonts w:ascii="Arial Narrow" w:eastAsia="Calibri" w:hAnsi="Arial Narrow"/>
          <w:lang w:eastAsia="en-US"/>
        </w:rPr>
      </w:pPr>
      <w:r>
        <w:rPr>
          <w:rFonts w:ascii="Arial Narrow" w:eastAsia="Calibri" w:hAnsi="Arial Narrow"/>
          <w:lang w:eastAsia="en-US"/>
        </w:rPr>
        <w:t>Nº de cartão de crédito / fidelidade</w:t>
      </w:r>
    </w:p>
    <w:p w14:paraId="3E43CBEE" w14:textId="77777777" w:rsidR="00EB458F" w:rsidRDefault="00EB458F" w:rsidP="00583681">
      <w:pPr>
        <w:pStyle w:val="ListParagraph"/>
        <w:widowControl/>
        <w:numPr>
          <w:ilvl w:val="0"/>
          <w:numId w:val="22"/>
        </w:numPr>
        <w:adjustRightInd/>
        <w:spacing w:line="360" w:lineRule="auto"/>
        <w:ind w:left="851" w:hanging="284"/>
        <w:textAlignment w:val="auto"/>
        <w:rPr>
          <w:rFonts w:ascii="Arial Narrow" w:eastAsia="Calibri" w:hAnsi="Arial Narrow"/>
          <w:lang w:eastAsia="en-US"/>
        </w:rPr>
      </w:pPr>
      <w:r>
        <w:rPr>
          <w:rFonts w:ascii="Arial Narrow" w:eastAsia="Calibri" w:hAnsi="Arial Narrow"/>
          <w:lang w:eastAsia="en-US"/>
        </w:rPr>
        <w:t>Nº de conta (dossier)</w:t>
      </w:r>
    </w:p>
    <w:p w14:paraId="49F336C9" w14:textId="77777777" w:rsidR="00EB458F" w:rsidRDefault="00EB458F" w:rsidP="00583681">
      <w:pPr>
        <w:pStyle w:val="ListParagraph"/>
        <w:widowControl/>
        <w:numPr>
          <w:ilvl w:val="0"/>
          <w:numId w:val="22"/>
        </w:numPr>
        <w:adjustRightInd/>
        <w:spacing w:line="360" w:lineRule="auto"/>
        <w:ind w:left="851" w:hanging="284"/>
        <w:textAlignment w:val="auto"/>
        <w:rPr>
          <w:rFonts w:ascii="Arial Narrow" w:eastAsia="Calibri" w:hAnsi="Arial Narrow"/>
          <w:lang w:eastAsia="en-US"/>
        </w:rPr>
      </w:pPr>
      <w:r>
        <w:rPr>
          <w:rFonts w:ascii="Arial Narrow" w:eastAsia="Calibri" w:hAnsi="Arial Narrow"/>
          <w:lang w:eastAsia="en-US"/>
        </w:rPr>
        <w:t>Nº de telemóvel</w:t>
      </w:r>
    </w:p>
    <w:p w14:paraId="1289A83F" w14:textId="77777777" w:rsidR="00EB458F" w:rsidRPr="00583681" w:rsidRDefault="00EB458F" w:rsidP="00583681">
      <w:pPr>
        <w:pStyle w:val="ListParagraph"/>
        <w:widowControl/>
        <w:numPr>
          <w:ilvl w:val="0"/>
          <w:numId w:val="22"/>
        </w:numPr>
        <w:adjustRightInd/>
        <w:spacing w:line="360" w:lineRule="auto"/>
        <w:ind w:left="851" w:hanging="284"/>
        <w:textAlignment w:val="auto"/>
        <w:rPr>
          <w:rFonts w:ascii="Arial Narrow" w:eastAsia="Calibri" w:hAnsi="Arial Narrow"/>
          <w:lang w:eastAsia="en-US"/>
        </w:rPr>
      </w:pPr>
      <w:r>
        <w:rPr>
          <w:rFonts w:ascii="Arial Narrow" w:eastAsia="Calibri" w:hAnsi="Arial Narrow"/>
          <w:lang w:eastAsia="en-US"/>
        </w:rPr>
        <w:t>IBAN</w:t>
      </w:r>
    </w:p>
    <w:p w14:paraId="46082997" w14:textId="77777777" w:rsidR="00341C2F" w:rsidRDefault="00341C2F" w:rsidP="00341C2F">
      <w:pPr>
        <w:pStyle w:val="ListParagraph"/>
        <w:widowControl/>
        <w:numPr>
          <w:ilvl w:val="0"/>
          <w:numId w:val="21"/>
        </w:numPr>
        <w:adjustRightInd/>
        <w:spacing w:line="360" w:lineRule="auto"/>
        <w:ind w:left="567" w:hanging="283"/>
        <w:textAlignment w:val="auto"/>
        <w:rPr>
          <w:rFonts w:ascii="Arial Narrow" w:eastAsia="Calibri" w:hAnsi="Arial Narrow"/>
          <w:lang w:eastAsia="en-US"/>
        </w:rPr>
      </w:pPr>
      <w:r>
        <w:rPr>
          <w:rFonts w:ascii="Arial Narrow" w:eastAsia="Calibri" w:hAnsi="Arial Narrow"/>
          <w:lang w:eastAsia="en-US"/>
        </w:rPr>
        <w:t>Duração do Tratamento: durante a vigência do contrato.</w:t>
      </w:r>
    </w:p>
    <w:p w14:paraId="4230623E" w14:textId="77777777" w:rsidR="006176CA" w:rsidRDefault="005C6161" w:rsidP="002F64CA">
      <w:pPr>
        <w:pStyle w:val="ListParagraph"/>
        <w:widowControl/>
        <w:numPr>
          <w:ilvl w:val="0"/>
          <w:numId w:val="21"/>
        </w:numPr>
        <w:adjustRightInd/>
        <w:spacing w:line="360" w:lineRule="auto"/>
        <w:ind w:left="567" w:hanging="283"/>
        <w:textAlignment w:val="auto"/>
        <w:rPr>
          <w:rFonts w:ascii="Arial Narrow" w:eastAsia="Calibri" w:hAnsi="Arial Narrow"/>
          <w:lang w:eastAsia="en-US"/>
        </w:rPr>
      </w:pPr>
      <w:r w:rsidRPr="00341C2F">
        <w:rPr>
          <w:rFonts w:ascii="Arial Narrow" w:eastAsia="Calibri" w:hAnsi="Arial Narrow"/>
          <w:lang w:eastAsia="en-US"/>
        </w:rPr>
        <w:t xml:space="preserve">Natureza e finalidade(s) do Tratamento: </w:t>
      </w:r>
      <w:r w:rsidR="002F64CA">
        <w:rPr>
          <w:rFonts w:ascii="Arial Narrow" w:eastAsia="Calibri" w:hAnsi="Arial Narrow"/>
          <w:lang w:eastAsia="en-US"/>
        </w:rPr>
        <w:t xml:space="preserve">processamento, </w:t>
      </w:r>
      <w:r w:rsidR="002F64CA" w:rsidRPr="002F64CA">
        <w:rPr>
          <w:rFonts w:ascii="Arial Narrow" w:eastAsia="Calibri" w:hAnsi="Arial Narrow"/>
          <w:lang w:eastAsia="en-US"/>
        </w:rPr>
        <w:t>validação e autorização de transações</w:t>
      </w:r>
      <w:r w:rsidR="002F64CA">
        <w:rPr>
          <w:rFonts w:ascii="Arial Narrow" w:eastAsia="Calibri" w:hAnsi="Arial Narrow"/>
          <w:lang w:eastAsia="en-US"/>
        </w:rPr>
        <w:t xml:space="preserve"> com cartão ou IBAN.</w:t>
      </w:r>
    </w:p>
    <w:p w14:paraId="5535BCF0" w14:textId="77777777" w:rsidR="005C6161" w:rsidRPr="006176CA" w:rsidRDefault="005C6161" w:rsidP="006176CA">
      <w:pPr>
        <w:pStyle w:val="ListParagraph"/>
        <w:widowControl/>
        <w:numPr>
          <w:ilvl w:val="0"/>
          <w:numId w:val="21"/>
        </w:numPr>
        <w:adjustRightInd/>
        <w:spacing w:line="360" w:lineRule="auto"/>
        <w:ind w:left="567" w:hanging="283"/>
        <w:textAlignment w:val="auto"/>
        <w:rPr>
          <w:rFonts w:ascii="Arial Narrow" w:eastAsia="Calibri" w:hAnsi="Arial Narrow"/>
          <w:lang w:eastAsia="en-US"/>
        </w:rPr>
      </w:pPr>
      <w:r w:rsidRPr="006176CA">
        <w:rPr>
          <w:rFonts w:ascii="Arial Narrow" w:eastAsia="Calibri" w:hAnsi="Arial Narrow"/>
          <w:lang w:eastAsia="en-US"/>
        </w:rPr>
        <w:t>Atividades de tratamento:</w:t>
      </w:r>
    </w:p>
    <w:p w14:paraId="099E29EB" w14:textId="77777777" w:rsidR="002F64CA" w:rsidRPr="002F64CA" w:rsidRDefault="002F64CA" w:rsidP="002F64CA">
      <w:pPr>
        <w:pStyle w:val="ListParagraph"/>
        <w:widowControl/>
        <w:numPr>
          <w:ilvl w:val="0"/>
          <w:numId w:val="22"/>
        </w:numPr>
        <w:adjustRightInd/>
        <w:spacing w:line="360" w:lineRule="auto"/>
        <w:ind w:left="851" w:hanging="284"/>
        <w:textAlignment w:val="auto"/>
        <w:rPr>
          <w:rFonts w:ascii="Arial Narrow" w:eastAsia="Calibri" w:hAnsi="Arial Narrow"/>
          <w:lang w:eastAsia="en-US"/>
        </w:rPr>
      </w:pPr>
      <w:r w:rsidRPr="002F64CA">
        <w:rPr>
          <w:rFonts w:ascii="Arial Narrow" w:eastAsia="Calibri" w:hAnsi="Arial Narrow"/>
          <w:lang w:eastAsia="en-US"/>
        </w:rPr>
        <w:t>Registo</w:t>
      </w:r>
    </w:p>
    <w:p w14:paraId="13BAD0F9" w14:textId="77777777" w:rsidR="002F64CA" w:rsidRPr="002F64CA" w:rsidRDefault="002F64CA" w:rsidP="002F64CA">
      <w:pPr>
        <w:pStyle w:val="ListParagraph"/>
        <w:widowControl/>
        <w:numPr>
          <w:ilvl w:val="0"/>
          <w:numId w:val="22"/>
        </w:numPr>
        <w:adjustRightInd/>
        <w:spacing w:line="360" w:lineRule="auto"/>
        <w:ind w:left="851" w:hanging="284"/>
        <w:textAlignment w:val="auto"/>
        <w:rPr>
          <w:rFonts w:ascii="Arial Narrow" w:eastAsia="Calibri" w:hAnsi="Arial Narrow"/>
          <w:lang w:eastAsia="en-US"/>
        </w:rPr>
      </w:pPr>
      <w:r w:rsidRPr="002F64CA">
        <w:rPr>
          <w:rFonts w:ascii="Arial Narrow" w:eastAsia="Calibri" w:hAnsi="Arial Narrow"/>
          <w:lang w:eastAsia="en-US"/>
        </w:rPr>
        <w:t xml:space="preserve"> Organização  </w:t>
      </w:r>
    </w:p>
    <w:p w14:paraId="00EFA791" w14:textId="77777777" w:rsidR="002F64CA" w:rsidRPr="002F64CA" w:rsidRDefault="002F64CA" w:rsidP="002F64CA">
      <w:pPr>
        <w:pStyle w:val="ListParagraph"/>
        <w:widowControl/>
        <w:numPr>
          <w:ilvl w:val="0"/>
          <w:numId w:val="22"/>
        </w:numPr>
        <w:adjustRightInd/>
        <w:spacing w:line="360" w:lineRule="auto"/>
        <w:ind w:left="851" w:hanging="284"/>
        <w:textAlignment w:val="auto"/>
        <w:rPr>
          <w:rFonts w:ascii="Arial Narrow" w:eastAsia="Calibri" w:hAnsi="Arial Narrow"/>
          <w:lang w:eastAsia="en-US"/>
        </w:rPr>
      </w:pPr>
      <w:r w:rsidRPr="002F64CA">
        <w:rPr>
          <w:rFonts w:ascii="Arial Narrow" w:eastAsia="Calibri" w:hAnsi="Arial Narrow"/>
          <w:lang w:eastAsia="en-US"/>
        </w:rPr>
        <w:t xml:space="preserve"> Estruturação</w:t>
      </w:r>
    </w:p>
    <w:p w14:paraId="04FC279E" w14:textId="77777777" w:rsidR="002F64CA" w:rsidRPr="002F64CA" w:rsidRDefault="002F64CA" w:rsidP="002F64CA">
      <w:pPr>
        <w:pStyle w:val="ListParagraph"/>
        <w:widowControl/>
        <w:numPr>
          <w:ilvl w:val="0"/>
          <w:numId w:val="22"/>
        </w:numPr>
        <w:adjustRightInd/>
        <w:spacing w:line="360" w:lineRule="auto"/>
        <w:ind w:left="851" w:hanging="284"/>
        <w:textAlignment w:val="auto"/>
        <w:rPr>
          <w:rFonts w:ascii="Arial Narrow" w:eastAsia="Calibri" w:hAnsi="Arial Narrow"/>
          <w:lang w:eastAsia="en-US"/>
        </w:rPr>
      </w:pPr>
      <w:r w:rsidRPr="002F64CA">
        <w:rPr>
          <w:rFonts w:ascii="Arial Narrow" w:eastAsia="Calibri" w:hAnsi="Arial Narrow"/>
          <w:lang w:eastAsia="en-US"/>
        </w:rPr>
        <w:t xml:space="preserve"> Conservação </w:t>
      </w:r>
    </w:p>
    <w:p w14:paraId="588885E1" w14:textId="77777777" w:rsidR="002F64CA" w:rsidRPr="002F64CA" w:rsidRDefault="002F64CA" w:rsidP="002F64CA">
      <w:pPr>
        <w:pStyle w:val="ListParagraph"/>
        <w:widowControl/>
        <w:numPr>
          <w:ilvl w:val="0"/>
          <w:numId w:val="22"/>
        </w:numPr>
        <w:adjustRightInd/>
        <w:spacing w:line="360" w:lineRule="auto"/>
        <w:ind w:left="851" w:hanging="284"/>
        <w:textAlignment w:val="auto"/>
        <w:rPr>
          <w:rFonts w:ascii="Arial Narrow" w:eastAsia="Calibri" w:hAnsi="Arial Narrow"/>
          <w:lang w:eastAsia="en-US"/>
        </w:rPr>
      </w:pPr>
      <w:r w:rsidRPr="002F64CA">
        <w:rPr>
          <w:rFonts w:ascii="Arial Narrow" w:eastAsia="Calibri" w:hAnsi="Arial Narrow"/>
          <w:lang w:eastAsia="en-US"/>
        </w:rPr>
        <w:t xml:space="preserve"> Adaptação ou Alteração </w:t>
      </w:r>
    </w:p>
    <w:p w14:paraId="0884F7E5" w14:textId="77777777" w:rsidR="002F64CA" w:rsidRPr="002F64CA" w:rsidRDefault="002F64CA" w:rsidP="002F64CA">
      <w:pPr>
        <w:pStyle w:val="ListParagraph"/>
        <w:widowControl/>
        <w:numPr>
          <w:ilvl w:val="0"/>
          <w:numId w:val="22"/>
        </w:numPr>
        <w:adjustRightInd/>
        <w:spacing w:line="360" w:lineRule="auto"/>
        <w:ind w:left="851" w:hanging="284"/>
        <w:textAlignment w:val="auto"/>
        <w:rPr>
          <w:rFonts w:ascii="Arial Narrow" w:eastAsia="Calibri" w:hAnsi="Arial Narrow"/>
          <w:lang w:eastAsia="en-US"/>
        </w:rPr>
      </w:pPr>
      <w:r w:rsidRPr="002F64CA">
        <w:rPr>
          <w:rFonts w:ascii="Arial Narrow" w:eastAsia="Calibri" w:hAnsi="Arial Narrow"/>
          <w:lang w:eastAsia="en-US"/>
        </w:rPr>
        <w:t xml:space="preserve"> Recuperação</w:t>
      </w:r>
    </w:p>
    <w:p w14:paraId="7026B6AC" w14:textId="77777777" w:rsidR="002F64CA" w:rsidRPr="002F64CA" w:rsidRDefault="002F64CA" w:rsidP="002F64CA">
      <w:pPr>
        <w:pStyle w:val="ListParagraph"/>
        <w:widowControl/>
        <w:numPr>
          <w:ilvl w:val="0"/>
          <w:numId w:val="22"/>
        </w:numPr>
        <w:adjustRightInd/>
        <w:spacing w:line="360" w:lineRule="auto"/>
        <w:ind w:left="851" w:hanging="284"/>
        <w:textAlignment w:val="auto"/>
        <w:rPr>
          <w:rFonts w:ascii="Arial Narrow" w:eastAsia="Calibri" w:hAnsi="Arial Narrow"/>
          <w:lang w:eastAsia="en-US"/>
        </w:rPr>
      </w:pPr>
      <w:r w:rsidRPr="002F64CA">
        <w:rPr>
          <w:rFonts w:ascii="Arial Narrow" w:eastAsia="Calibri" w:hAnsi="Arial Narrow"/>
          <w:lang w:eastAsia="en-US"/>
        </w:rPr>
        <w:t xml:space="preserve"> Consulta  </w:t>
      </w:r>
    </w:p>
    <w:p w14:paraId="183AE451" w14:textId="77777777" w:rsidR="002F64CA" w:rsidRPr="002F64CA" w:rsidRDefault="002F64CA" w:rsidP="002F64CA">
      <w:pPr>
        <w:pStyle w:val="ListParagraph"/>
        <w:widowControl/>
        <w:numPr>
          <w:ilvl w:val="0"/>
          <w:numId w:val="22"/>
        </w:numPr>
        <w:adjustRightInd/>
        <w:spacing w:line="360" w:lineRule="auto"/>
        <w:ind w:left="851" w:hanging="284"/>
        <w:textAlignment w:val="auto"/>
        <w:rPr>
          <w:rFonts w:ascii="Arial Narrow" w:eastAsia="Calibri" w:hAnsi="Arial Narrow"/>
          <w:lang w:eastAsia="en-US"/>
        </w:rPr>
      </w:pPr>
      <w:r w:rsidRPr="002F64CA">
        <w:rPr>
          <w:rFonts w:ascii="Arial Narrow" w:eastAsia="Calibri" w:hAnsi="Arial Narrow"/>
          <w:lang w:eastAsia="en-US"/>
        </w:rPr>
        <w:t xml:space="preserve"> Utilização</w:t>
      </w:r>
    </w:p>
    <w:p w14:paraId="2655A668" w14:textId="77777777" w:rsidR="002F64CA" w:rsidRPr="002F64CA" w:rsidRDefault="00C36F09" w:rsidP="002F64CA">
      <w:pPr>
        <w:pStyle w:val="ListParagraph"/>
        <w:widowControl/>
        <w:numPr>
          <w:ilvl w:val="0"/>
          <w:numId w:val="22"/>
        </w:numPr>
        <w:adjustRightInd/>
        <w:spacing w:line="360" w:lineRule="auto"/>
        <w:ind w:left="851" w:hanging="284"/>
        <w:textAlignment w:val="auto"/>
        <w:rPr>
          <w:rFonts w:ascii="Arial Narrow" w:eastAsia="Calibri" w:hAnsi="Arial Narrow"/>
          <w:lang w:eastAsia="en-US"/>
        </w:rPr>
      </w:pPr>
      <w:r>
        <w:rPr>
          <w:rFonts w:ascii="Arial Narrow" w:eastAsia="Calibri" w:hAnsi="Arial Narrow"/>
          <w:lang w:eastAsia="en-US"/>
        </w:rPr>
        <w:t xml:space="preserve"> Divulgação por transmissão</w:t>
      </w:r>
    </w:p>
    <w:p w14:paraId="3EDDB95A" w14:textId="77777777" w:rsidR="002F64CA" w:rsidRPr="002F64CA" w:rsidRDefault="002F64CA" w:rsidP="002F64CA">
      <w:pPr>
        <w:pStyle w:val="ListParagraph"/>
        <w:widowControl/>
        <w:numPr>
          <w:ilvl w:val="0"/>
          <w:numId w:val="22"/>
        </w:numPr>
        <w:adjustRightInd/>
        <w:spacing w:line="360" w:lineRule="auto"/>
        <w:ind w:left="851" w:hanging="284"/>
        <w:textAlignment w:val="auto"/>
        <w:rPr>
          <w:rFonts w:ascii="Arial Narrow" w:eastAsia="Calibri" w:hAnsi="Arial Narrow"/>
          <w:lang w:eastAsia="en-US"/>
        </w:rPr>
      </w:pPr>
      <w:r w:rsidRPr="002F64CA">
        <w:rPr>
          <w:rFonts w:ascii="Arial Narrow" w:eastAsia="Calibri" w:hAnsi="Arial Narrow"/>
          <w:lang w:eastAsia="en-US"/>
        </w:rPr>
        <w:lastRenderedPageBreak/>
        <w:t xml:space="preserve"> Difusão ou qualquer outra forma de disponibilização </w:t>
      </w:r>
    </w:p>
    <w:p w14:paraId="5B1C75CE" w14:textId="77777777" w:rsidR="002F64CA" w:rsidRPr="002F64CA" w:rsidRDefault="002F64CA" w:rsidP="002F64CA">
      <w:pPr>
        <w:pStyle w:val="ListParagraph"/>
        <w:widowControl/>
        <w:numPr>
          <w:ilvl w:val="0"/>
          <w:numId w:val="22"/>
        </w:numPr>
        <w:adjustRightInd/>
        <w:spacing w:line="360" w:lineRule="auto"/>
        <w:ind w:left="851" w:hanging="284"/>
        <w:textAlignment w:val="auto"/>
        <w:rPr>
          <w:rFonts w:ascii="Arial Narrow" w:eastAsia="Calibri" w:hAnsi="Arial Narrow"/>
          <w:lang w:eastAsia="en-US"/>
        </w:rPr>
      </w:pPr>
      <w:r w:rsidRPr="002F64CA">
        <w:rPr>
          <w:rFonts w:ascii="Arial Narrow" w:eastAsia="Calibri" w:hAnsi="Arial Narrow"/>
          <w:lang w:eastAsia="en-US"/>
        </w:rPr>
        <w:t xml:space="preserve"> Comparação ou interconexão</w:t>
      </w:r>
    </w:p>
    <w:p w14:paraId="6DE03DF2" w14:textId="77777777" w:rsidR="002F64CA" w:rsidRPr="002F64CA" w:rsidRDefault="002F64CA" w:rsidP="002F64CA">
      <w:pPr>
        <w:pStyle w:val="ListParagraph"/>
        <w:widowControl/>
        <w:numPr>
          <w:ilvl w:val="0"/>
          <w:numId w:val="22"/>
        </w:numPr>
        <w:adjustRightInd/>
        <w:spacing w:line="360" w:lineRule="auto"/>
        <w:ind w:left="851" w:hanging="284"/>
        <w:textAlignment w:val="auto"/>
        <w:rPr>
          <w:rFonts w:ascii="Arial Narrow" w:eastAsia="Calibri" w:hAnsi="Arial Narrow"/>
          <w:lang w:eastAsia="en-US"/>
        </w:rPr>
      </w:pPr>
      <w:r w:rsidRPr="002F64CA">
        <w:rPr>
          <w:rFonts w:ascii="Arial Narrow" w:eastAsia="Calibri" w:hAnsi="Arial Narrow"/>
          <w:lang w:eastAsia="en-US"/>
        </w:rPr>
        <w:t xml:space="preserve">Apagamento </w:t>
      </w:r>
    </w:p>
    <w:p w14:paraId="4EB54C26" w14:textId="77777777" w:rsidR="005C6161" w:rsidRPr="00583681" w:rsidRDefault="005C6161" w:rsidP="00583681">
      <w:pPr>
        <w:pStyle w:val="ListParagraph"/>
        <w:widowControl/>
        <w:numPr>
          <w:ilvl w:val="0"/>
          <w:numId w:val="21"/>
        </w:numPr>
        <w:adjustRightInd/>
        <w:spacing w:line="360" w:lineRule="auto"/>
        <w:ind w:left="567" w:hanging="283"/>
        <w:textAlignment w:val="auto"/>
        <w:rPr>
          <w:rFonts w:ascii="Arial Narrow" w:eastAsia="Calibri" w:hAnsi="Arial Narrow"/>
          <w:lang w:eastAsia="en-US"/>
        </w:rPr>
      </w:pPr>
      <w:r w:rsidRPr="00583681">
        <w:rPr>
          <w:rFonts w:ascii="Arial Narrow" w:eastAsia="Calibri" w:hAnsi="Arial Narrow"/>
          <w:lang w:eastAsia="en-US"/>
        </w:rPr>
        <w:t xml:space="preserve">Legislação sobre Proteção de Dados Pessoais – A Diretiva 2002/58/EC e a Lei n.º 67/98, de 26 de </w:t>
      </w:r>
      <w:proofErr w:type="gramStart"/>
      <w:r w:rsidRPr="00583681">
        <w:rPr>
          <w:rFonts w:ascii="Arial Narrow" w:eastAsia="Calibri" w:hAnsi="Arial Narrow"/>
          <w:lang w:eastAsia="en-US"/>
        </w:rPr>
        <w:t>Outubro</w:t>
      </w:r>
      <w:proofErr w:type="gramEnd"/>
      <w:r w:rsidRPr="00583681">
        <w:rPr>
          <w:rFonts w:ascii="Arial Narrow" w:eastAsia="Calibri" w:hAnsi="Arial Narrow"/>
          <w:lang w:eastAsia="en-US"/>
        </w:rPr>
        <w:t>, que transpõe para a ordem jurídica portuguesa a Diretiva n.º 95/46/CE, do PE e do Conselho, de 24 de Outubro de 1995; e o Regulamento Geral de Proteção de Dados Regulamento EU 2016/679 de 27 de Abril de 2016; outra legislação e/ou regulamentação, incluindo legislação setorial, que venha a ser aprovada sobre esta matéria;</w:t>
      </w:r>
    </w:p>
    <w:p w14:paraId="1C37228D" w14:textId="77777777" w:rsidR="005C6161" w:rsidRPr="00583681" w:rsidRDefault="005C6161" w:rsidP="00583681">
      <w:pPr>
        <w:pStyle w:val="ListParagraph"/>
        <w:widowControl/>
        <w:numPr>
          <w:ilvl w:val="0"/>
          <w:numId w:val="21"/>
        </w:numPr>
        <w:adjustRightInd/>
        <w:spacing w:line="360" w:lineRule="auto"/>
        <w:ind w:left="567" w:hanging="283"/>
        <w:textAlignment w:val="auto"/>
        <w:rPr>
          <w:rFonts w:ascii="Arial Narrow" w:eastAsia="Calibri" w:hAnsi="Arial Narrow"/>
          <w:lang w:eastAsia="en-US"/>
        </w:rPr>
      </w:pPr>
      <w:r w:rsidRPr="00583681">
        <w:rPr>
          <w:rFonts w:ascii="Arial Narrow" w:eastAsia="Calibri" w:hAnsi="Arial Narrow"/>
          <w:lang w:eastAsia="en-US"/>
        </w:rPr>
        <w:t xml:space="preserve">Responsável pelo Tratamento – A Parte que determina as finalidades e os meios de tratamento dos Dados Pessoais, incluindo, Parceiros do </w:t>
      </w:r>
      <w:r w:rsidR="00CB6F78" w:rsidRPr="00583681">
        <w:rPr>
          <w:rFonts w:ascii="Arial Narrow" w:eastAsia="Calibri" w:hAnsi="Arial Narrow"/>
          <w:lang w:eastAsia="en-US"/>
        </w:rPr>
        <w:t>BANCO</w:t>
      </w:r>
      <w:r w:rsidRPr="00583681">
        <w:rPr>
          <w:rFonts w:ascii="Arial Narrow" w:eastAsia="Calibri" w:hAnsi="Arial Narrow"/>
          <w:lang w:eastAsia="en-US"/>
        </w:rPr>
        <w:t>, relativamente às atividades de tratamento de Dados Pessoais que tenham sido contratadas a este último;</w:t>
      </w:r>
    </w:p>
    <w:p w14:paraId="0A353F69" w14:textId="2533140A" w:rsidR="006176CA" w:rsidRDefault="005C6161" w:rsidP="00F836BA">
      <w:pPr>
        <w:pStyle w:val="ListParagraph"/>
        <w:widowControl/>
        <w:numPr>
          <w:ilvl w:val="0"/>
          <w:numId w:val="21"/>
        </w:numPr>
        <w:adjustRightInd/>
        <w:spacing w:line="360" w:lineRule="auto"/>
        <w:ind w:left="567" w:hanging="283"/>
        <w:textAlignment w:val="auto"/>
        <w:rPr>
          <w:rFonts w:ascii="Arial Narrow" w:eastAsia="Calibri" w:hAnsi="Arial Narrow"/>
          <w:lang w:eastAsia="en-US"/>
        </w:rPr>
      </w:pPr>
      <w:r w:rsidRPr="00583681">
        <w:rPr>
          <w:rFonts w:ascii="Arial Narrow" w:eastAsia="Calibri" w:hAnsi="Arial Narrow"/>
          <w:lang w:eastAsia="en-US"/>
        </w:rPr>
        <w:t xml:space="preserve">Titular dos Dados – Pessoa singular identificada ou identificável a quem os Dados Pessoais dizem respeito, incluindo, sem excluir as seguintes categorias de Titulares de Dados: </w:t>
      </w:r>
    </w:p>
    <w:p w14:paraId="37CE5DDC" w14:textId="77777777" w:rsidR="006176CA" w:rsidRDefault="005C6161" w:rsidP="00F836BA">
      <w:pPr>
        <w:pStyle w:val="ListParagraph"/>
        <w:widowControl/>
        <w:numPr>
          <w:ilvl w:val="0"/>
          <w:numId w:val="23"/>
        </w:numPr>
        <w:adjustRightInd/>
        <w:spacing w:line="360" w:lineRule="auto"/>
        <w:ind w:left="851" w:hanging="284"/>
        <w:textAlignment w:val="auto"/>
        <w:rPr>
          <w:rFonts w:ascii="Arial Narrow" w:eastAsia="Calibri" w:hAnsi="Arial Narrow"/>
          <w:lang w:eastAsia="en-US"/>
        </w:rPr>
      </w:pPr>
      <w:r w:rsidRPr="006176CA">
        <w:rPr>
          <w:rFonts w:ascii="Arial Narrow" w:eastAsia="Calibri" w:hAnsi="Arial Narrow"/>
          <w:lang w:eastAsia="en-US"/>
        </w:rPr>
        <w:t>Clientes;</w:t>
      </w:r>
    </w:p>
    <w:p w14:paraId="02F39C0A" w14:textId="77777777" w:rsidR="005C6161" w:rsidRPr="00DB79EA" w:rsidRDefault="00263106" w:rsidP="00F836BA">
      <w:pPr>
        <w:pStyle w:val="ListParagraph"/>
        <w:widowControl/>
        <w:numPr>
          <w:ilvl w:val="0"/>
          <w:numId w:val="23"/>
        </w:numPr>
        <w:adjustRightInd/>
        <w:spacing w:line="360" w:lineRule="auto"/>
        <w:ind w:left="851" w:hanging="284"/>
        <w:textAlignment w:val="auto"/>
        <w:rPr>
          <w:rFonts w:ascii="Arial Narrow" w:eastAsia="Calibri" w:hAnsi="Arial Narrow"/>
          <w:lang w:eastAsia="en-US"/>
        </w:rPr>
      </w:pPr>
      <w:r w:rsidRPr="00DB79EA">
        <w:rPr>
          <w:rFonts w:ascii="Arial Narrow" w:eastAsia="Calibri" w:hAnsi="Arial Narrow"/>
          <w:lang w:eastAsia="en-US"/>
        </w:rPr>
        <w:t>Parceiros.</w:t>
      </w:r>
    </w:p>
    <w:p w14:paraId="56B5DA50" w14:textId="77777777" w:rsidR="005F2159" w:rsidRPr="005F2159" w:rsidRDefault="005C6161" w:rsidP="005F2159">
      <w:pPr>
        <w:pStyle w:val="ListParagraph"/>
        <w:widowControl/>
        <w:numPr>
          <w:ilvl w:val="0"/>
          <w:numId w:val="20"/>
        </w:numPr>
        <w:tabs>
          <w:tab w:val="left" w:pos="284"/>
        </w:tabs>
        <w:adjustRightInd/>
        <w:spacing w:line="360" w:lineRule="auto"/>
        <w:ind w:left="284" w:hanging="284"/>
        <w:textAlignment w:val="auto"/>
        <w:rPr>
          <w:rFonts w:ascii="Arial Narrow" w:eastAsia="Calibri" w:hAnsi="Arial Narrow"/>
          <w:lang w:eastAsia="en-US"/>
        </w:rPr>
      </w:pPr>
      <w:r w:rsidRPr="005F2159">
        <w:rPr>
          <w:rFonts w:ascii="Arial Narrow" w:eastAsia="Calibri" w:hAnsi="Arial Narrow"/>
          <w:lang w:eastAsia="en-US"/>
        </w:rPr>
        <w:t xml:space="preserve">As Partes acordam que, relativamente aos Dados Pessoais objeto da presente cláusula, o </w:t>
      </w:r>
      <w:r w:rsidR="00CB6F78" w:rsidRPr="005F2159">
        <w:rPr>
          <w:rFonts w:ascii="Arial Narrow" w:eastAsia="Calibri" w:hAnsi="Arial Narrow"/>
          <w:lang w:eastAsia="en-US"/>
        </w:rPr>
        <w:t>BANCO</w:t>
      </w:r>
      <w:r w:rsidRPr="005F2159">
        <w:rPr>
          <w:rFonts w:ascii="Arial Narrow" w:eastAsia="Calibri" w:hAnsi="Arial Narrow"/>
          <w:lang w:eastAsia="en-US"/>
        </w:rPr>
        <w:t xml:space="preserve"> é o Responsável pelo Tratamento e o prestador de serviços é o Subcontratante, nos termos da Legislação sobre Proteção de Dados Pessoais.</w:t>
      </w:r>
    </w:p>
    <w:p w14:paraId="19850F20" w14:textId="77777777" w:rsidR="005F2159" w:rsidRDefault="005C6161" w:rsidP="00F836BA">
      <w:pPr>
        <w:pStyle w:val="ListParagraph"/>
        <w:widowControl/>
        <w:numPr>
          <w:ilvl w:val="0"/>
          <w:numId w:val="20"/>
        </w:numPr>
        <w:tabs>
          <w:tab w:val="left" w:pos="284"/>
        </w:tabs>
        <w:adjustRightInd/>
        <w:spacing w:line="360" w:lineRule="auto"/>
        <w:ind w:left="0" w:firstLine="0"/>
        <w:textAlignment w:val="auto"/>
        <w:rPr>
          <w:rFonts w:ascii="Arial Narrow" w:eastAsia="Calibri" w:hAnsi="Arial Narrow"/>
          <w:lang w:eastAsia="en-US"/>
        </w:rPr>
      </w:pPr>
      <w:r w:rsidRPr="005F2159">
        <w:rPr>
          <w:rFonts w:ascii="Arial Narrow" w:eastAsia="Calibri" w:hAnsi="Arial Narrow"/>
          <w:lang w:eastAsia="en-US"/>
        </w:rPr>
        <w:t xml:space="preserve">O </w:t>
      </w:r>
      <w:r w:rsidR="00CB6F78" w:rsidRPr="005F2159">
        <w:rPr>
          <w:rFonts w:ascii="Arial Narrow" w:eastAsia="Calibri" w:hAnsi="Arial Narrow"/>
          <w:lang w:eastAsia="en-US"/>
        </w:rPr>
        <w:t>BANCO</w:t>
      </w:r>
      <w:r w:rsidRPr="005F2159">
        <w:rPr>
          <w:rFonts w:ascii="Arial Narrow" w:eastAsia="Calibri" w:hAnsi="Arial Narrow"/>
          <w:lang w:eastAsia="en-US"/>
        </w:rPr>
        <w:t xml:space="preserve"> definirá as finalidades da recolha, do conteúdo dos Dados Pessoais recolhidos, do uso e tratamento dos Dados que o prestador de serviços irá efetuar por sua conta, bem como dos respetivos meios de tratamento. </w:t>
      </w:r>
    </w:p>
    <w:p w14:paraId="20A203DC" w14:textId="77777777" w:rsidR="003A64AF" w:rsidRDefault="005C6161" w:rsidP="00F836BA">
      <w:pPr>
        <w:pStyle w:val="ListParagraph"/>
        <w:widowControl/>
        <w:numPr>
          <w:ilvl w:val="0"/>
          <w:numId w:val="20"/>
        </w:numPr>
        <w:tabs>
          <w:tab w:val="left" w:pos="284"/>
        </w:tabs>
        <w:adjustRightInd/>
        <w:spacing w:line="360" w:lineRule="auto"/>
        <w:ind w:left="0" w:firstLine="0"/>
        <w:textAlignment w:val="auto"/>
        <w:rPr>
          <w:rFonts w:ascii="Arial Narrow" w:eastAsia="Calibri" w:hAnsi="Arial Narrow"/>
          <w:lang w:eastAsia="en-US"/>
        </w:rPr>
      </w:pPr>
      <w:r w:rsidRPr="005F2159">
        <w:rPr>
          <w:rFonts w:ascii="Arial Narrow" w:eastAsia="Calibri" w:hAnsi="Arial Narrow"/>
          <w:lang w:eastAsia="en-US"/>
        </w:rPr>
        <w:t xml:space="preserve">Sempre que necessário, ou a solicitação do </w:t>
      </w:r>
      <w:r w:rsidR="00CB6F78" w:rsidRPr="005F2159">
        <w:rPr>
          <w:rFonts w:ascii="Arial Narrow" w:eastAsia="Calibri" w:hAnsi="Arial Narrow"/>
          <w:lang w:eastAsia="en-US"/>
        </w:rPr>
        <w:t>BANCO</w:t>
      </w:r>
      <w:r w:rsidRPr="005F2159">
        <w:rPr>
          <w:rFonts w:ascii="Arial Narrow" w:eastAsia="Calibri" w:hAnsi="Arial Narrow"/>
          <w:lang w:eastAsia="en-US"/>
        </w:rPr>
        <w:t xml:space="preserve">, o prestador de serviços compromete-se a implementar as medidas técnicas e organizativas definidas para proteger os Dados Pessoais contra eventuais tratamentos não autorizados ou ilegais ou, contra quaisquer perdas, danos, alterações ou divulgações acidentais dos mesmos. Para o efeito, o prestador de serviços compromete-se, desde já, a adotar as medidas técnicas e organizativas de segurança definidas entre as Partes para proteger os Dados Pessoais descritas no </w:t>
      </w:r>
      <w:commentRangeStart w:id="8"/>
      <w:r w:rsidRPr="005F2159">
        <w:rPr>
          <w:rFonts w:ascii="Arial Narrow" w:eastAsia="Calibri" w:hAnsi="Arial Narrow"/>
          <w:highlight w:val="lightGray"/>
          <w:lang w:eastAsia="en-US"/>
        </w:rPr>
        <w:t>Anexo</w:t>
      </w:r>
      <w:commentRangeEnd w:id="8"/>
      <w:r w:rsidR="00DF0AA5">
        <w:rPr>
          <w:rStyle w:val="CommentReference"/>
        </w:rPr>
        <w:commentReference w:id="8"/>
      </w:r>
      <w:r w:rsidRPr="005F2159">
        <w:rPr>
          <w:rFonts w:ascii="Arial Narrow" w:eastAsia="Calibri" w:hAnsi="Arial Narrow"/>
          <w:highlight w:val="lightGray"/>
          <w:lang w:eastAsia="en-US"/>
        </w:rPr>
        <w:t xml:space="preserve"> __</w:t>
      </w:r>
      <w:r w:rsidRPr="005F2159">
        <w:rPr>
          <w:rFonts w:ascii="Arial Narrow" w:eastAsia="Calibri" w:hAnsi="Arial Narrow"/>
          <w:lang w:eastAsia="en-US"/>
        </w:rPr>
        <w:t xml:space="preserve">  ao presente contrato, as quais são apropriadas às finalidades de tratamento aqui incluídas, e adequadas a assegurar um nível de segurança adequado ao risco,  em conformidade com as normas contidas na Legislação sobre Proteção de Dados Pessoais que definem as obrigações a cumprir pelo Responsável pelo Tratamento e Subcontratante.</w:t>
      </w:r>
    </w:p>
    <w:p w14:paraId="027AE279" w14:textId="77777777" w:rsidR="005C6161" w:rsidRPr="003A64AF" w:rsidRDefault="005C6161" w:rsidP="00F836BA">
      <w:pPr>
        <w:pStyle w:val="ListParagraph"/>
        <w:widowControl/>
        <w:numPr>
          <w:ilvl w:val="0"/>
          <w:numId w:val="20"/>
        </w:numPr>
        <w:tabs>
          <w:tab w:val="left" w:pos="284"/>
        </w:tabs>
        <w:adjustRightInd/>
        <w:spacing w:line="360" w:lineRule="auto"/>
        <w:ind w:left="0" w:firstLine="0"/>
        <w:textAlignment w:val="auto"/>
        <w:rPr>
          <w:rFonts w:ascii="Arial Narrow" w:eastAsia="Calibri" w:hAnsi="Arial Narrow"/>
          <w:lang w:eastAsia="en-US"/>
        </w:rPr>
      </w:pPr>
      <w:r w:rsidRPr="003A64AF">
        <w:rPr>
          <w:rFonts w:ascii="Arial Narrow" w:eastAsia="Calibri" w:hAnsi="Arial Narrow"/>
          <w:lang w:eastAsia="en-US"/>
        </w:rPr>
        <w:t>O prestador de serviços compromete-se especialmente a:</w:t>
      </w:r>
    </w:p>
    <w:p w14:paraId="3F4EDD60" w14:textId="77777777" w:rsidR="005C6161" w:rsidRPr="003A64AF" w:rsidRDefault="005C6161" w:rsidP="003A64AF">
      <w:pPr>
        <w:pStyle w:val="ListParagraph"/>
        <w:widowControl/>
        <w:numPr>
          <w:ilvl w:val="1"/>
          <w:numId w:val="20"/>
        </w:numPr>
        <w:adjustRightInd/>
        <w:spacing w:line="360" w:lineRule="auto"/>
        <w:ind w:left="567" w:hanging="283"/>
        <w:textAlignment w:val="auto"/>
        <w:rPr>
          <w:rFonts w:ascii="Arial Narrow" w:eastAsia="Calibri" w:hAnsi="Arial Narrow"/>
          <w:lang w:eastAsia="en-US"/>
        </w:rPr>
      </w:pPr>
      <w:r w:rsidRPr="003A64AF">
        <w:rPr>
          <w:rFonts w:ascii="Arial Narrow" w:eastAsia="Calibri" w:hAnsi="Arial Narrow"/>
          <w:lang w:eastAsia="en-US"/>
        </w:rPr>
        <w:t xml:space="preserve">Manter a confidencialidade e integridade dos Dados Pessoais, bem como a disponibilidade e resiliência permanentes dos sistemas e dos serviços de tratamento, utilizando o mesmo </w:t>
      </w:r>
      <w:r w:rsidRPr="003A64AF">
        <w:rPr>
          <w:rFonts w:ascii="Arial Narrow" w:eastAsia="Calibri" w:hAnsi="Arial Narrow"/>
          <w:lang w:eastAsia="en-US"/>
        </w:rPr>
        <w:lastRenderedPageBreak/>
        <w:t xml:space="preserve">grau de cuidado e diligência que usaria se os mesmos fossem sua propriedade, podendo apenas facultá-los aos colaboradores afetos à prestação dos serviços ora subcontratada, na medida do estritamente necessário à referida prestação; </w:t>
      </w:r>
    </w:p>
    <w:p w14:paraId="4F8F862A" w14:textId="77777777" w:rsidR="005C6161" w:rsidRPr="003A64AF" w:rsidRDefault="005C6161" w:rsidP="003A64AF">
      <w:pPr>
        <w:pStyle w:val="ListParagraph"/>
        <w:widowControl/>
        <w:numPr>
          <w:ilvl w:val="1"/>
          <w:numId w:val="20"/>
        </w:numPr>
        <w:adjustRightInd/>
        <w:spacing w:line="360" w:lineRule="auto"/>
        <w:ind w:left="567" w:hanging="283"/>
        <w:textAlignment w:val="auto"/>
        <w:rPr>
          <w:rFonts w:ascii="Arial Narrow" w:eastAsia="Calibri" w:hAnsi="Arial Narrow"/>
          <w:lang w:eastAsia="en-US"/>
        </w:rPr>
      </w:pPr>
      <w:r w:rsidRPr="003A64AF">
        <w:rPr>
          <w:rFonts w:ascii="Arial Narrow" w:eastAsia="Calibri" w:hAnsi="Arial Narrow"/>
          <w:lang w:eastAsia="en-US"/>
        </w:rPr>
        <w:t xml:space="preserve">Tratar os Dados Pessoais apenas para o fim para o qual lhe foram fornecidos, e em estrita observância das instruções documentadas do </w:t>
      </w:r>
      <w:r w:rsidR="00CB6F78" w:rsidRPr="003A64AF">
        <w:rPr>
          <w:rFonts w:ascii="Arial Narrow" w:eastAsia="Calibri" w:hAnsi="Arial Narrow"/>
          <w:lang w:eastAsia="en-US"/>
        </w:rPr>
        <w:t>BANCO</w:t>
      </w:r>
      <w:r w:rsidRPr="003A64AF">
        <w:rPr>
          <w:rFonts w:ascii="Arial Narrow" w:eastAsia="Calibri" w:hAnsi="Arial Narrow"/>
          <w:lang w:eastAsia="en-US"/>
        </w:rPr>
        <w:t xml:space="preserve">, incluindo no que respeita às transferências de dados para países terceiros ou organizações internacionais, a menos que seja obrigado a fazê-lo pelo Direito da União ou do Estado-Membro a que está sujeito, informando, nesse caso, o </w:t>
      </w:r>
      <w:r w:rsidR="00CB6F78" w:rsidRPr="003A64AF">
        <w:rPr>
          <w:rFonts w:ascii="Arial Narrow" w:eastAsia="Calibri" w:hAnsi="Arial Narrow"/>
          <w:lang w:eastAsia="en-US"/>
        </w:rPr>
        <w:t>BANCO</w:t>
      </w:r>
      <w:r w:rsidRPr="003A64AF">
        <w:rPr>
          <w:rFonts w:ascii="Arial Narrow" w:eastAsia="Calibri" w:hAnsi="Arial Narrow"/>
          <w:lang w:eastAsia="en-US"/>
        </w:rPr>
        <w:t xml:space="preserve"> desse requisito, antes do tratamento;</w:t>
      </w:r>
    </w:p>
    <w:p w14:paraId="501AE561" w14:textId="77777777" w:rsidR="005C6161" w:rsidRPr="003A64AF" w:rsidRDefault="005C6161" w:rsidP="003A64AF">
      <w:pPr>
        <w:pStyle w:val="ListParagraph"/>
        <w:widowControl/>
        <w:numPr>
          <w:ilvl w:val="1"/>
          <w:numId w:val="20"/>
        </w:numPr>
        <w:adjustRightInd/>
        <w:spacing w:line="360" w:lineRule="auto"/>
        <w:ind w:left="567" w:hanging="283"/>
        <w:textAlignment w:val="auto"/>
        <w:rPr>
          <w:rFonts w:ascii="Arial Narrow" w:eastAsia="Calibri" w:hAnsi="Arial Narrow"/>
          <w:lang w:eastAsia="en-US"/>
        </w:rPr>
      </w:pPr>
      <w:r w:rsidRPr="003A64AF">
        <w:rPr>
          <w:rFonts w:ascii="Arial Narrow" w:eastAsia="Calibri" w:hAnsi="Arial Narrow"/>
          <w:lang w:eastAsia="en-US"/>
        </w:rPr>
        <w:t xml:space="preserve">Não copiar, reproduzir, adaptar, modificar, alterar, apagar, destruir, difundir, transmitir, divulgar ou, por qualquer outra forma, colocar à disposição de terceiros os Dados Pessoais, sem que para tal tenha sido expressamente autorizado pelo </w:t>
      </w:r>
      <w:r w:rsidR="00CB6F78" w:rsidRPr="003A64AF">
        <w:rPr>
          <w:rFonts w:ascii="Arial Narrow" w:eastAsia="Calibri" w:hAnsi="Arial Narrow"/>
          <w:lang w:eastAsia="en-US"/>
        </w:rPr>
        <w:t>BANCO</w:t>
      </w:r>
      <w:r w:rsidRPr="003A64AF">
        <w:rPr>
          <w:rFonts w:ascii="Arial Narrow" w:eastAsia="Calibri" w:hAnsi="Arial Narrow"/>
          <w:lang w:eastAsia="en-US"/>
        </w:rPr>
        <w:t>;</w:t>
      </w:r>
    </w:p>
    <w:p w14:paraId="32DE9833" w14:textId="77777777" w:rsidR="005C6161" w:rsidRPr="003A64AF" w:rsidRDefault="005C6161" w:rsidP="003A64AF">
      <w:pPr>
        <w:pStyle w:val="ListParagraph"/>
        <w:widowControl/>
        <w:numPr>
          <w:ilvl w:val="1"/>
          <w:numId w:val="20"/>
        </w:numPr>
        <w:adjustRightInd/>
        <w:spacing w:line="360" w:lineRule="auto"/>
        <w:ind w:left="567" w:hanging="283"/>
        <w:textAlignment w:val="auto"/>
        <w:rPr>
          <w:rFonts w:ascii="Arial Narrow" w:eastAsia="Calibri" w:hAnsi="Arial Narrow"/>
          <w:lang w:eastAsia="en-US"/>
        </w:rPr>
      </w:pPr>
      <w:r w:rsidRPr="003A64AF">
        <w:rPr>
          <w:rFonts w:ascii="Arial Narrow" w:eastAsia="Calibri" w:hAnsi="Arial Narrow"/>
          <w:lang w:eastAsia="en-US"/>
        </w:rPr>
        <w:t xml:space="preserve">Assegurar que os seus colaboradores e subcontratados que acedam aos Dados Pessoais tenham conhecimento e cumpram as obrigações estabelecidas na presente cláusula, nomeadamente, sem excluir, as obrigações de confidencialidade e segurança relativas aos referidos dados, nos exatos termos a que o prestador de serviços está obrigado perante o </w:t>
      </w:r>
      <w:r w:rsidR="00CB6F78" w:rsidRPr="003A64AF">
        <w:rPr>
          <w:rFonts w:ascii="Arial Narrow" w:eastAsia="Calibri" w:hAnsi="Arial Narrow"/>
          <w:lang w:eastAsia="en-US"/>
        </w:rPr>
        <w:t>BANCO</w:t>
      </w:r>
      <w:r w:rsidRPr="003A64AF">
        <w:rPr>
          <w:rFonts w:ascii="Arial Narrow" w:eastAsia="Calibri" w:hAnsi="Arial Narrow"/>
          <w:lang w:eastAsia="en-US"/>
        </w:rPr>
        <w:t>;</w:t>
      </w:r>
    </w:p>
    <w:p w14:paraId="2081ADD4" w14:textId="77777777" w:rsidR="005C6161" w:rsidRPr="003A64AF" w:rsidRDefault="005C6161" w:rsidP="003A64AF">
      <w:pPr>
        <w:pStyle w:val="ListParagraph"/>
        <w:widowControl/>
        <w:numPr>
          <w:ilvl w:val="1"/>
          <w:numId w:val="20"/>
        </w:numPr>
        <w:adjustRightInd/>
        <w:spacing w:line="360" w:lineRule="auto"/>
        <w:ind w:left="567" w:hanging="283"/>
        <w:textAlignment w:val="auto"/>
        <w:rPr>
          <w:rFonts w:ascii="Arial Narrow" w:eastAsia="Calibri" w:hAnsi="Arial Narrow"/>
          <w:lang w:eastAsia="en-US"/>
        </w:rPr>
      </w:pPr>
      <w:r w:rsidRPr="003A64AF">
        <w:rPr>
          <w:rFonts w:ascii="Arial Narrow" w:eastAsia="Calibri" w:hAnsi="Arial Narrow"/>
          <w:lang w:eastAsia="en-US"/>
        </w:rPr>
        <w:t>Assegurar que os suportes de dados não possam ser lidos, copiados, alterados ou retirados por pessoa não autorizada;</w:t>
      </w:r>
    </w:p>
    <w:p w14:paraId="29F65491" w14:textId="77777777" w:rsidR="005C6161" w:rsidRPr="003A64AF" w:rsidRDefault="005C6161" w:rsidP="003A64AF">
      <w:pPr>
        <w:pStyle w:val="ListParagraph"/>
        <w:widowControl/>
        <w:numPr>
          <w:ilvl w:val="1"/>
          <w:numId w:val="20"/>
        </w:numPr>
        <w:adjustRightInd/>
        <w:spacing w:line="360" w:lineRule="auto"/>
        <w:ind w:left="567" w:hanging="283"/>
        <w:textAlignment w:val="auto"/>
        <w:rPr>
          <w:rFonts w:ascii="Arial Narrow" w:eastAsia="Calibri" w:hAnsi="Arial Narrow"/>
          <w:lang w:eastAsia="en-US"/>
        </w:rPr>
      </w:pPr>
      <w:r w:rsidRPr="003A64AF">
        <w:rPr>
          <w:rFonts w:ascii="Arial Narrow" w:eastAsia="Calibri" w:hAnsi="Arial Narrow"/>
          <w:lang w:eastAsia="en-US"/>
        </w:rPr>
        <w:t xml:space="preserve">Notificar o </w:t>
      </w:r>
      <w:r w:rsidR="00CB6F78" w:rsidRPr="003A64AF">
        <w:rPr>
          <w:rFonts w:ascii="Arial Narrow" w:eastAsia="Calibri" w:hAnsi="Arial Narrow"/>
          <w:lang w:eastAsia="en-US"/>
        </w:rPr>
        <w:t>BANCO</w:t>
      </w:r>
      <w:r w:rsidRPr="003A64AF">
        <w:rPr>
          <w:rFonts w:ascii="Arial Narrow" w:eastAsia="Calibri" w:hAnsi="Arial Narrow"/>
          <w:lang w:eastAsia="en-US"/>
        </w:rPr>
        <w:t xml:space="preserve">, no prazo de 5 dias úteis, caso seja notificada de qualquer pedido de exercício de direitos por parte o respetivo Titular dos Dados ou pedido ou notificação para cumprimento pelo </w:t>
      </w:r>
      <w:r w:rsidR="00CB6F78" w:rsidRPr="003A64AF">
        <w:rPr>
          <w:rFonts w:ascii="Arial Narrow" w:eastAsia="Calibri" w:hAnsi="Arial Narrow"/>
          <w:lang w:eastAsia="en-US"/>
        </w:rPr>
        <w:t>BANCO</w:t>
      </w:r>
      <w:r w:rsidRPr="003A64AF">
        <w:rPr>
          <w:rFonts w:ascii="Arial Narrow" w:eastAsia="Calibri" w:hAnsi="Arial Narrow"/>
          <w:lang w:eastAsia="en-US"/>
        </w:rPr>
        <w:t xml:space="preserve"> das obrigações decorrentes da aplicação da Legislação sobre Proteção de Dados Pessoais.</w:t>
      </w:r>
    </w:p>
    <w:p w14:paraId="6A16FB24" w14:textId="77777777" w:rsidR="005C6161" w:rsidRPr="003A64AF" w:rsidRDefault="005C6161" w:rsidP="003A64AF">
      <w:pPr>
        <w:pStyle w:val="ListParagraph"/>
        <w:widowControl/>
        <w:numPr>
          <w:ilvl w:val="1"/>
          <w:numId w:val="20"/>
        </w:numPr>
        <w:adjustRightInd/>
        <w:spacing w:line="360" w:lineRule="auto"/>
        <w:ind w:left="567" w:hanging="283"/>
        <w:textAlignment w:val="auto"/>
        <w:rPr>
          <w:rFonts w:ascii="Arial Narrow" w:eastAsia="Calibri" w:hAnsi="Arial Narrow"/>
          <w:lang w:eastAsia="en-US"/>
        </w:rPr>
      </w:pPr>
      <w:r w:rsidRPr="003A64AF">
        <w:rPr>
          <w:rFonts w:ascii="Arial Narrow" w:eastAsia="Calibri" w:hAnsi="Arial Narrow"/>
          <w:lang w:eastAsia="en-US"/>
        </w:rPr>
        <w:t xml:space="preserve">Cooperar e prestar toda a assistência necessária para que o </w:t>
      </w:r>
      <w:r w:rsidR="00CB6F78" w:rsidRPr="003A64AF">
        <w:rPr>
          <w:rFonts w:ascii="Arial Narrow" w:eastAsia="Calibri" w:hAnsi="Arial Narrow"/>
          <w:lang w:eastAsia="en-US"/>
        </w:rPr>
        <w:t>BANCO</w:t>
      </w:r>
      <w:r w:rsidRPr="003A64AF">
        <w:rPr>
          <w:rFonts w:ascii="Arial Narrow" w:eastAsia="Calibri" w:hAnsi="Arial Narrow"/>
          <w:lang w:eastAsia="en-US"/>
        </w:rPr>
        <w:t xml:space="preserve"> possa dar resposta aos pedidos formulados, fornecendo-lhe, de acordo com as instruções do </w:t>
      </w:r>
      <w:r w:rsidR="00CB6F78" w:rsidRPr="003A64AF">
        <w:rPr>
          <w:rFonts w:ascii="Arial Narrow" w:eastAsia="Calibri" w:hAnsi="Arial Narrow"/>
          <w:lang w:eastAsia="en-US"/>
        </w:rPr>
        <w:t>BANCO</w:t>
      </w:r>
      <w:r w:rsidRPr="003A64AF">
        <w:rPr>
          <w:rFonts w:ascii="Arial Narrow" w:eastAsia="Calibri" w:hAnsi="Arial Narrow"/>
          <w:lang w:eastAsia="en-US"/>
        </w:rPr>
        <w:t xml:space="preserve">, em tempo útil (tendo em consideração os prazos definidos, a favor do Titular dos Dados, na Legislação aplicável e, eventuais atrasos do </w:t>
      </w:r>
      <w:r w:rsidR="00CB6F78" w:rsidRPr="003A64AF">
        <w:rPr>
          <w:rFonts w:ascii="Arial Narrow" w:eastAsia="Calibri" w:hAnsi="Arial Narrow"/>
          <w:lang w:eastAsia="en-US"/>
        </w:rPr>
        <w:t>BANCO</w:t>
      </w:r>
      <w:r w:rsidRPr="003A64AF">
        <w:rPr>
          <w:rFonts w:ascii="Arial Narrow" w:eastAsia="Calibri" w:hAnsi="Arial Narrow"/>
          <w:lang w:eastAsia="en-US"/>
        </w:rPr>
        <w:t xml:space="preserve"> no pedido de assistência), todas as informações relevantes para este efeito;</w:t>
      </w:r>
    </w:p>
    <w:p w14:paraId="0EAD8453" w14:textId="77777777" w:rsidR="005C6161" w:rsidRPr="003A64AF" w:rsidRDefault="005C6161" w:rsidP="003A64AF">
      <w:pPr>
        <w:pStyle w:val="ListParagraph"/>
        <w:widowControl/>
        <w:numPr>
          <w:ilvl w:val="1"/>
          <w:numId w:val="20"/>
        </w:numPr>
        <w:adjustRightInd/>
        <w:spacing w:line="360" w:lineRule="auto"/>
        <w:ind w:left="567" w:hanging="283"/>
        <w:textAlignment w:val="auto"/>
        <w:rPr>
          <w:rFonts w:ascii="Arial Narrow" w:eastAsia="Calibri" w:hAnsi="Arial Narrow"/>
          <w:lang w:eastAsia="en-US"/>
        </w:rPr>
      </w:pPr>
      <w:r w:rsidRPr="003A64AF">
        <w:rPr>
          <w:rFonts w:ascii="Arial Narrow" w:eastAsia="Calibri" w:hAnsi="Arial Narrow"/>
          <w:lang w:eastAsia="en-US"/>
        </w:rPr>
        <w:t xml:space="preserve">Conservar um registo atualizado de todas as categorias de atividades de tratamento realizadas em nome do </w:t>
      </w:r>
      <w:r w:rsidR="00CB6F78" w:rsidRPr="003A64AF">
        <w:rPr>
          <w:rFonts w:ascii="Arial Narrow" w:eastAsia="Calibri" w:hAnsi="Arial Narrow"/>
          <w:lang w:eastAsia="en-US"/>
        </w:rPr>
        <w:t>BANCO</w:t>
      </w:r>
      <w:r w:rsidRPr="003A64AF">
        <w:rPr>
          <w:rFonts w:ascii="Arial Narrow" w:eastAsia="Calibri" w:hAnsi="Arial Narrow"/>
          <w:lang w:eastAsia="en-US"/>
        </w:rPr>
        <w:t>;</w:t>
      </w:r>
    </w:p>
    <w:p w14:paraId="31BA1B60" w14:textId="77777777" w:rsidR="005C6161" w:rsidRPr="003A64AF" w:rsidRDefault="005C6161" w:rsidP="003A64AF">
      <w:pPr>
        <w:pStyle w:val="ListParagraph"/>
        <w:widowControl/>
        <w:numPr>
          <w:ilvl w:val="1"/>
          <w:numId w:val="20"/>
        </w:numPr>
        <w:adjustRightInd/>
        <w:spacing w:line="360" w:lineRule="auto"/>
        <w:ind w:left="567" w:hanging="283"/>
        <w:textAlignment w:val="auto"/>
        <w:rPr>
          <w:rFonts w:ascii="Arial Narrow" w:eastAsia="Calibri" w:hAnsi="Arial Narrow"/>
          <w:lang w:eastAsia="en-US"/>
        </w:rPr>
      </w:pPr>
      <w:r w:rsidRPr="003A64AF">
        <w:rPr>
          <w:rFonts w:ascii="Arial Narrow" w:eastAsia="Calibri" w:hAnsi="Arial Narrow"/>
          <w:lang w:eastAsia="en-US"/>
        </w:rPr>
        <w:t>Assegurar que, nos contratos que vierem a ser celebrados com subcontratados ou que com este estejam em conexão, autorizados nos termos previstos neste contrato, todas a obrigações que decorrem do contrato serão devidamente refletidas, de acordo com o princípio da transparência integral (</w:t>
      </w:r>
      <w:proofErr w:type="spellStart"/>
      <w:r w:rsidRPr="003A64AF">
        <w:rPr>
          <w:rFonts w:ascii="Arial Narrow" w:eastAsia="Calibri" w:hAnsi="Arial Narrow"/>
          <w:lang w:eastAsia="en-US"/>
        </w:rPr>
        <w:t>back</w:t>
      </w:r>
      <w:proofErr w:type="spellEnd"/>
      <w:r w:rsidRPr="003A64AF">
        <w:rPr>
          <w:rFonts w:ascii="Arial Narrow" w:eastAsia="Calibri" w:hAnsi="Arial Narrow"/>
          <w:lang w:eastAsia="en-US"/>
        </w:rPr>
        <w:t xml:space="preserve"> to </w:t>
      </w:r>
      <w:proofErr w:type="spellStart"/>
      <w:r w:rsidRPr="003A64AF">
        <w:rPr>
          <w:rFonts w:ascii="Arial Narrow" w:eastAsia="Calibri" w:hAnsi="Arial Narrow"/>
          <w:lang w:eastAsia="en-US"/>
        </w:rPr>
        <w:t>back</w:t>
      </w:r>
      <w:proofErr w:type="spellEnd"/>
      <w:r w:rsidRPr="003A64AF">
        <w:rPr>
          <w:rFonts w:ascii="Arial Narrow" w:eastAsia="Calibri" w:hAnsi="Arial Narrow"/>
          <w:lang w:eastAsia="en-US"/>
        </w:rPr>
        <w:t>).</w:t>
      </w:r>
    </w:p>
    <w:p w14:paraId="4BB906B2" w14:textId="77777777" w:rsidR="005C6161" w:rsidRPr="003A64AF" w:rsidRDefault="005C6161" w:rsidP="003A64AF">
      <w:pPr>
        <w:pStyle w:val="ListParagraph"/>
        <w:widowControl/>
        <w:numPr>
          <w:ilvl w:val="1"/>
          <w:numId w:val="20"/>
        </w:numPr>
        <w:adjustRightInd/>
        <w:spacing w:line="360" w:lineRule="auto"/>
        <w:ind w:left="567" w:hanging="283"/>
        <w:textAlignment w:val="auto"/>
        <w:rPr>
          <w:rFonts w:ascii="Arial Narrow" w:eastAsia="Calibri" w:hAnsi="Arial Narrow"/>
          <w:lang w:eastAsia="en-US"/>
        </w:rPr>
      </w:pPr>
      <w:r w:rsidRPr="003A64AF">
        <w:rPr>
          <w:rFonts w:ascii="Arial Narrow" w:eastAsia="Calibri" w:hAnsi="Arial Narrow"/>
          <w:lang w:eastAsia="en-US"/>
        </w:rPr>
        <w:lastRenderedPageBreak/>
        <w:t xml:space="preserve">Notificar o </w:t>
      </w:r>
      <w:r w:rsidR="00CB6F78" w:rsidRPr="003A64AF">
        <w:rPr>
          <w:rFonts w:ascii="Arial Narrow" w:eastAsia="Calibri" w:hAnsi="Arial Narrow"/>
          <w:lang w:eastAsia="en-US"/>
        </w:rPr>
        <w:t>BANCO</w:t>
      </w:r>
      <w:r w:rsidRPr="003A64AF">
        <w:rPr>
          <w:rFonts w:ascii="Arial Narrow" w:eastAsia="Calibri" w:hAnsi="Arial Narrow"/>
          <w:lang w:eastAsia="en-US"/>
        </w:rPr>
        <w:t xml:space="preserve"> se ocorrer alguma violação da presente cláusula ou da legislação, nacional e comunitária, aplicável em matéria de proteção de dados pessoais, no prazo máximo de 24 horas após ter tido conhecimento da mesma ou outro prazo que venha a ser aplicável por força da Legislação sobre Proteção de Dados Pessoais se inferior; </w:t>
      </w:r>
    </w:p>
    <w:p w14:paraId="1442A5D2" w14:textId="77777777" w:rsidR="005C6161" w:rsidRPr="007D1760" w:rsidRDefault="005C6161" w:rsidP="003A64AF">
      <w:pPr>
        <w:widowControl/>
        <w:adjustRightInd/>
        <w:spacing w:line="360" w:lineRule="auto"/>
        <w:ind w:firstLine="567"/>
        <w:contextualSpacing/>
        <w:textAlignment w:val="auto"/>
        <w:rPr>
          <w:rFonts w:ascii="Arial Narrow" w:eastAsia="Calibri" w:hAnsi="Arial Narrow"/>
          <w:lang w:eastAsia="en-US"/>
        </w:rPr>
      </w:pPr>
      <w:r w:rsidRPr="007D1760">
        <w:rPr>
          <w:rFonts w:ascii="Arial Narrow" w:eastAsia="Calibri" w:hAnsi="Arial Narrow"/>
          <w:lang w:eastAsia="en-US"/>
        </w:rPr>
        <w:t>A notificação deve pelo menos:</w:t>
      </w:r>
    </w:p>
    <w:p w14:paraId="5BE023E2" w14:textId="77777777" w:rsidR="005C6161" w:rsidRPr="003A64AF" w:rsidRDefault="005C6161" w:rsidP="003A64AF">
      <w:pPr>
        <w:pStyle w:val="ListParagraph"/>
        <w:widowControl/>
        <w:numPr>
          <w:ilvl w:val="0"/>
          <w:numId w:val="25"/>
        </w:numPr>
        <w:adjustRightInd/>
        <w:spacing w:line="360" w:lineRule="auto"/>
        <w:ind w:left="993" w:hanging="426"/>
        <w:textAlignment w:val="auto"/>
        <w:rPr>
          <w:rFonts w:ascii="Arial Narrow" w:eastAsia="Calibri" w:hAnsi="Arial Narrow"/>
          <w:lang w:eastAsia="en-US"/>
        </w:rPr>
      </w:pPr>
      <w:r w:rsidRPr="003A64AF">
        <w:rPr>
          <w:rFonts w:ascii="Arial Narrow" w:eastAsia="Calibri" w:hAnsi="Arial Narrow"/>
          <w:lang w:eastAsia="en-US"/>
        </w:rPr>
        <w:t>Descrever a natureza da violação dos dados pessoais incluindo, se possível, as categorias e o número aproximado de titulares de dados afetados, bem como as categorias e o número aproximado de registos de dados pessoais em causa;</w:t>
      </w:r>
    </w:p>
    <w:p w14:paraId="40CD7097" w14:textId="77777777" w:rsidR="005C6161" w:rsidRPr="003A64AF" w:rsidRDefault="005C6161" w:rsidP="003A64AF">
      <w:pPr>
        <w:pStyle w:val="ListParagraph"/>
        <w:widowControl/>
        <w:numPr>
          <w:ilvl w:val="0"/>
          <w:numId w:val="25"/>
        </w:numPr>
        <w:adjustRightInd/>
        <w:spacing w:line="360" w:lineRule="auto"/>
        <w:ind w:left="993" w:hanging="426"/>
        <w:textAlignment w:val="auto"/>
        <w:rPr>
          <w:rFonts w:ascii="Arial Narrow" w:eastAsia="Calibri" w:hAnsi="Arial Narrow"/>
          <w:lang w:eastAsia="en-US"/>
        </w:rPr>
      </w:pPr>
      <w:r w:rsidRPr="003A64AF">
        <w:rPr>
          <w:rFonts w:ascii="Arial Narrow" w:eastAsia="Calibri" w:hAnsi="Arial Narrow"/>
          <w:lang w:eastAsia="en-US"/>
        </w:rPr>
        <w:t>Comunicar o nome e os contactos do encarregado da proteção de dados ou de outro ponto de contacto onde possam ser obtidas mais informações;</w:t>
      </w:r>
    </w:p>
    <w:p w14:paraId="24652261" w14:textId="77777777" w:rsidR="005C6161" w:rsidRPr="003A64AF" w:rsidRDefault="005C6161" w:rsidP="003A64AF">
      <w:pPr>
        <w:pStyle w:val="ListParagraph"/>
        <w:widowControl/>
        <w:numPr>
          <w:ilvl w:val="0"/>
          <w:numId w:val="25"/>
        </w:numPr>
        <w:adjustRightInd/>
        <w:spacing w:line="360" w:lineRule="auto"/>
        <w:ind w:left="993" w:hanging="426"/>
        <w:textAlignment w:val="auto"/>
        <w:rPr>
          <w:rFonts w:ascii="Arial Narrow" w:eastAsia="Calibri" w:hAnsi="Arial Narrow"/>
          <w:lang w:eastAsia="en-US"/>
        </w:rPr>
      </w:pPr>
      <w:r w:rsidRPr="003A64AF">
        <w:rPr>
          <w:rFonts w:ascii="Arial Narrow" w:eastAsia="Calibri" w:hAnsi="Arial Narrow"/>
          <w:lang w:eastAsia="en-US"/>
        </w:rPr>
        <w:t>Descrever as consequências prováveis da violação de dados pessoais;</w:t>
      </w:r>
    </w:p>
    <w:p w14:paraId="56E4AEB1" w14:textId="77777777" w:rsidR="005C6161" w:rsidRPr="003A64AF" w:rsidRDefault="005C6161" w:rsidP="003A64AF">
      <w:pPr>
        <w:pStyle w:val="ListParagraph"/>
        <w:widowControl/>
        <w:numPr>
          <w:ilvl w:val="0"/>
          <w:numId w:val="25"/>
        </w:numPr>
        <w:adjustRightInd/>
        <w:spacing w:line="360" w:lineRule="auto"/>
        <w:ind w:left="993" w:hanging="426"/>
        <w:textAlignment w:val="auto"/>
        <w:rPr>
          <w:rFonts w:ascii="Arial Narrow" w:eastAsia="Calibri" w:hAnsi="Arial Narrow"/>
          <w:lang w:eastAsia="en-US"/>
        </w:rPr>
      </w:pPr>
      <w:r w:rsidRPr="003A64AF">
        <w:rPr>
          <w:rFonts w:ascii="Arial Narrow" w:eastAsia="Calibri" w:hAnsi="Arial Narrow"/>
          <w:lang w:eastAsia="en-US"/>
        </w:rPr>
        <w:t>Descrever as medidas adotadas ou propostas pelo responsável pelo tratamento para reparar a violação de dados pessoais, inclusive, se for caso disso, medidas para atenuar os seus eventuais efeitos negativos.</w:t>
      </w:r>
    </w:p>
    <w:p w14:paraId="1E0E92C5" w14:textId="77777777" w:rsidR="005C6161" w:rsidRPr="003A64AF" w:rsidRDefault="005C6161" w:rsidP="003A64AF">
      <w:pPr>
        <w:pStyle w:val="ListParagraph"/>
        <w:widowControl/>
        <w:numPr>
          <w:ilvl w:val="1"/>
          <w:numId w:val="20"/>
        </w:numPr>
        <w:adjustRightInd/>
        <w:spacing w:line="360" w:lineRule="auto"/>
        <w:ind w:left="567" w:hanging="283"/>
        <w:textAlignment w:val="auto"/>
        <w:rPr>
          <w:rFonts w:ascii="Arial Narrow" w:eastAsia="Calibri" w:hAnsi="Arial Narrow"/>
          <w:lang w:eastAsia="en-US"/>
        </w:rPr>
      </w:pPr>
      <w:r w:rsidRPr="003A64AF">
        <w:rPr>
          <w:rFonts w:ascii="Arial Narrow" w:eastAsia="Calibri" w:hAnsi="Arial Narrow"/>
          <w:lang w:eastAsia="en-US"/>
        </w:rPr>
        <w:t xml:space="preserve">Não ceder a posição contratual ou subcontratar outro subcontratante sem disponibilizar previamente a minuta do respetivo contrato e sem que o </w:t>
      </w:r>
      <w:r w:rsidR="00CB6F78" w:rsidRPr="003A64AF">
        <w:rPr>
          <w:rFonts w:ascii="Arial Narrow" w:eastAsia="Calibri" w:hAnsi="Arial Narrow"/>
          <w:lang w:eastAsia="en-US"/>
        </w:rPr>
        <w:t>BANCO</w:t>
      </w:r>
      <w:r w:rsidRPr="003A64AF">
        <w:rPr>
          <w:rFonts w:ascii="Arial Narrow" w:eastAsia="Calibri" w:hAnsi="Arial Narrow"/>
          <w:lang w:eastAsia="en-US"/>
        </w:rPr>
        <w:t xml:space="preserve"> o tenha autorizado, previamente e por escrito.</w:t>
      </w:r>
    </w:p>
    <w:p w14:paraId="30215A92" w14:textId="77777777" w:rsidR="005C6161" w:rsidRPr="003A64AF" w:rsidRDefault="005C6161" w:rsidP="003A64AF">
      <w:pPr>
        <w:pStyle w:val="ListParagraph"/>
        <w:widowControl/>
        <w:numPr>
          <w:ilvl w:val="0"/>
          <w:numId w:val="20"/>
        </w:numPr>
        <w:tabs>
          <w:tab w:val="left" w:pos="284"/>
        </w:tabs>
        <w:adjustRightInd/>
        <w:spacing w:line="360" w:lineRule="auto"/>
        <w:ind w:left="0" w:firstLine="0"/>
        <w:textAlignment w:val="auto"/>
        <w:rPr>
          <w:rFonts w:ascii="Arial Narrow" w:eastAsia="Calibri" w:hAnsi="Arial Narrow"/>
          <w:lang w:eastAsia="en-US"/>
        </w:rPr>
      </w:pPr>
      <w:r w:rsidRPr="003A64AF">
        <w:rPr>
          <w:rFonts w:ascii="Arial Narrow" w:eastAsia="Calibri" w:hAnsi="Arial Narrow"/>
          <w:lang w:eastAsia="en-US"/>
        </w:rPr>
        <w:t xml:space="preserve">Sem prejuízo do estabelecido na presente cláusula, o prestador de serviços deverá devolver os Dados Pessoais (bem como, eventuais cópias que se encontrem na sua posse, em formato escrito ou eletrónico), de acordo com o procedimento que seja sugerido pelo </w:t>
      </w:r>
      <w:r w:rsidR="00CB6F78" w:rsidRPr="003A64AF">
        <w:rPr>
          <w:rFonts w:ascii="Arial Narrow" w:eastAsia="Calibri" w:hAnsi="Arial Narrow"/>
          <w:lang w:eastAsia="en-US"/>
        </w:rPr>
        <w:t>BANCO</w:t>
      </w:r>
      <w:r w:rsidRPr="003A64AF">
        <w:rPr>
          <w:rFonts w:ascii="Arial Narrow" w:eastAsia="Calibri" w:hAnsi="Arial Narrow"/>
          <w:lang w:eastAsia="en-US"/>
        </w:rPr>
        <w:t xml:space="preserve">, ou, em alternativa, destruir os dados em questão, devendo dar conhecimento por escrito ao </w:t>
      </w:r>
      <w:r w:rsidR="00CB6F78" w:rsidRPr="003A64AF">
        <w:rPr>
          <w:rFonts w:ascii="Arial Narrow" w:eastAsia="Calibri" w:hAnsi="Arial Narrow"/>
          <w:lang w:eastAsia="en-US"/>
        </w:rPr>
        <w:t>BANCO</w:t>
      </w:r>
      <w:r w:rsidRPr="003A64AF">
        <w:rPr>
          <w:rFonts w:ascii="Arial Narrow" w:eastAsia="Calibri" w:hAnsi="Arial Narrow"/>
          <w:lang w:eastAsia="en-US"/>
        </w:rPr>
        <w:t xml:space="preserve"> da referida destruição, nas seguintes situações:</w:t>
      </w:r>
    </w:p>
    <w:p w14:paraId="0A9C6610" w14:textId="77777777" w:rsidR="005C6161" w:rsidRPr="003A64AF" w:rsidRDefault="005C6161" w:rsidP="003A64AF">
      <w:pPr>
        <w:pStyle w:val="ListParagraph"/>
        <w:widowControl/>
        <w:numPr>
          <w:ilvl w:val="1"/>
          <w:numId w:val="20"/>
        </w:numPr>
        <w:adjustRightInd/>
        <w:spacing w:line="360" w:lineRule="auto"/>
        <w:ind w:left="567" w:hanging="283"/>
        <w:textAlignment w:val="auto"/>
        <w:rPr>
          <w:rFonts w:ascii="Arial Narrow" w:eastAsia="Calibri" w:hAnsi="Arial Narrow"/>
          <w:lang w:eastAsia="en-US"/>
        </w:rPr>
      </w:pPr>
      <w:r w:rsidRPr="003A64AF">
        <w:rPr>
          <w:rFonts w:ascii="Arial Narrow" w:eastAsia="Calibri" w:hAnsi="Arial Narrow"/>
          <w:lang w:eastAsia="en-US"/>
        </w:rPr>
        <w:t>Denúncia ou Resolução do presente Contrato, independentemente do motivo, ou;</w:t>
      </w:r>
    </w:p>
    <w:p w14:paraId="2D04312E" w14:textId="77777777" w:rsidR="005C6161" w:rsidRPr="003A64AF" w:rsidRDefault="005C6161" w:rsidP="003A64AF">
      <w:pPr>
        <w:pStyle w:val="ListParagraph"/>
        <w:widowControl/>
        <w:numPr>
          <w:ilvl w:val="1"/>
          <w:numId w:val="20"/>
        </w:numPr>
        <w:adjustRightInd/>
        <w:spacing w:line="360" w:lineRule="auto"/>
        <w:ind w:left="567" w:hanging="283"/>
        <w:textAlignment w:val="auto"/>
        <w:rPr>
          <w:rFonts w:ascii="Arial Narrow" w:eastAsia="Calibri" w:hAnsi="Arial Narrow"/>
          <w:lang w:eastAsia="en-US"/>
        </w:rPr>
      </w:pPr>
      <w:r w:rsidRPr="003A64AF">
        <w:rPr>
          <w:rFonts w:ascii="Arial Narrow" w:eastAsia="Calibri" w:hAnsi="Arial Narrow"/>
          <w:lang w:eastAsia="en-US"/>
        </w:rPr>
        <w:t xml:space="preserve">Sempre que o </w:t>
      </w:r>
      <w:r w:rsidR="00CB6F78" w:rsidRPr="003A64AF">
        <w:rPr>
          <w:rFonts w:ascii="Arial Narrow" w:eastAsia="Calibri" w:hAnsi="Arial Narrow"/>
          <w:lang w:eastAsia="en-US"/>
        </w:rPr>
        <w:t>BANCO</w:t>
      </w:r>
      <w:r w:rsidRPr="003A64AF">
        <w:rPr>
          <w:rFonts w:ascii="Arial Narrow" w:eastAsia="Calibri" w:hAnsi="Arial Narrow"/>
          <w:lang w:eastAsia="en-US"/>
        </w:rPr>
        <w:t xml:space="preserve"> solicite e considere que o acesso do prestador de serviços a determinados Dados Pessoais já não é necessário para a prestação dos serviços; </w:t>
      </w:r>
    </w:p>
    <w:p w14:paraId="14DF827D" w14:textId="77777777" w:rsidR="003A64AF" w:rsidRDefault="005C6161" w:rsidP="00F836BA">
      <w:pPr>
        <w:pStyle w:val="ListParagraph"/>
        <w:widowControl/>
        <w:numPr>
          <w:ilvl w:val="0"/>
          <w:numId w:val="20"/>
        </w:numPr>
        <w:tabs>
          <w:tab w:val="left" w:pos="284"/>
        </w:tabs>
        <w:adjustRightInd/>
        <w:spacing w:line="360" w:lineRule="auto"/>
        <w:ind w:left="0" w:firstLine="0"/>
        <w:textAlignment w:val="auto"/>
        <w:rPr>
          <w:rFonts w:ascii="Arial Narrow" w:eastAsia="Calibri" w:hAnsi="Arial Narrow"/>
          <w:lang w:eastAsia="en-US"/>
        </w:rPr>
      </w:pPr>
      <w:r w:rsidRPr="003A64AF">
        <w:rPr>
          <w:rFonts w:ascii="Arial Narrow" w:eastAsia="Calibri" w:hAnsi="Arial Narrow"/>
          <w:lang w:eastAsia="en-US"/>
        </w:rPr>
        <w:t>Sempre que seja necessário transferir ou permitir o acesso de Dados Pessoais localizados em países da União Europeia, a qualquer empresa do Grupo no qual o prestador de serviços esteja integrado, filiais, subcontratados ou terceiros, que estejam localizados fora da União Europeia, o prestador de serviços  obriga-se a incluir no presente Contrato os termos das cláusulas contratuais tipo aprovadas pela CE previstas na Diretiva 95/46/EC, e contidas no anexo às Decisões da Comissão 2001/497/EC, 2002/16/EC e 2004/915/EC ou outras que venham a ser, entretanto, aprovadas pela CE ou outra autoridade competente. Em caso de conflito entre cláusulas contratuais tipo aprovadas pela CE e o presente Contrato, prevalecerão os termos daquelas.</w:t>
      </w:r>
    </w:p>
    <w:p w14:paraId="5D9DA18B" w14:textId="77777777" w:rsidR="003A64AF" w:rsidRDefault="005C6161" w:rsidP="00F836BA">
      <w:pPr>
        <w:pStyle w:val="ListParagraph"/>
        <w:widowControl/>
        <w:numPr>
          <w:ilvl w:val="0"/>
          <w:numId w:val="20"/>
        </w:numPr>
        <w:tabs>
          <w:tab w:val="left" w:pos="284"/>
        </w:tabs>
        <w:adjustRightInd/>
        <w:spacing w:line="360" w:lineRule="auto"/>
        <w:ind w:left="0" w:firstLine="0"/>
        <w:textAlignment w:val="auto"/>
        <w:rPr>
          <w:rFonts w:ascii="Arial Narrow" w:eastAsia="Calibri" w:hAnsi="Arial Narrow"/>
          <w:lang w:eastAsia="en-US"/>
        </w:rPr>
      </w:pPr>
      <w:r w:rsidRPr="003A64AF">
        <w:rPr>
          <w:rFonts w:ascii="Arial Narrow" w:eastAsia="Calibri" w:hAnsi="Arial Narrow"/>
          <w:lang w:eastAsia="en-US"/>
        </w:rPr>
        <w:lastRenderedPageBreak/>
        <w:t xml:space="preserve">O </w:t>
      </w:r>
      <w:r w:rsidR="00CB6F78" w:rsidRPr="003A64AF">
        <w:rPr>
          <w:rFonts w:ascii="Arial Narrow" w:eastAsia="Calibri" w:hAnsi="Arial Narrow"/>
          <w:lang w:eastAsia="en-US"/>
        </w:rPr>
        <w:t>BANCO</w:t>
      </w:r>
      <w:r w:rsidRPr="003A64AF">
        <w:rPr>
          <w:rFonts w:ascii="Arial Narrow" w:eastAsia="Calibri" w:hAnsi="Arial Narrow"/>
          <w:lang w:eastAsia="en-US"/>
        </w:rPr>
        <w:t xml:space="preserve"> poderá, mediante prévia comunicação escrita enviada ao prestador de serviços com uma antecedência razoável, fiscalizar a todo o tempo, a expensas suas, durante o horário normal de trabalho, o cumprimento, pelo prestador de serviços, das obrigações previstas na presente cláusula, devendo o prestador de serviços colaborar com o </w:t>
      </w:r>
      <w:r w:rsidR="00CB6F78" w:rsidRPr="003A64AF">
        <w:rPr>
          <w:rFonts w:ascii="Arial Narrow" w:eastAsia="Calibri" w:hAnsi="Arial Narrow"/>
          <w:lang w:eastAsia="en-US"/>
        </w:rPr>
        <w:t>BANCO</w:t>
      </w:r>
      <w:r w:rsidRPr="003A64AF">
        <w:rPr>
          <w:rFonts w:ascii="Arial Narrow" w:eastAsia="Calibri" w:hAnsi="Arial Narrow"/>
          <w:lang w:eastAsia="en-US"/>
        </w:rPr>
        <w:t xml:space="preserve">, na medida do razoável, fornecendo a informação e documentação necessária à referida verificação, bem como garantir o acesso e manter um processo para testar, apreciar e avaliar regularmente a eficácia das medidas técnicas e organizativas para segurança do tratamento. </w:t>
      </w:r>
    </w:p>
    <w:p w14:paraId="034B2AD1" w14:textId="77777777" w:rsidR="003A64AF" w:rsidRDefault="005C6161" w:rsidP="00F836BA">
      <w:pPr>
        <w:pStyle w:val="ListParagraph"/>
        <w:widowControl/>
        <w:numPr>
          <w:ilvl w:val="0"/>
          <w:numId w:val="20"/>
        </w:numPr>
        <w:tabs>
          <w:tab w:val="left" w:pos="284"/>
        </w:tabs>
        <w:adjustRightInd/>
        <w:spacing w:line="360" w:lineRule="auto"/>
        <w:ind w:left="0" w:firstLine="0"/>
        <w:textAlignment w:val="auto"/>
        <w:rPr>
          <w:rFonts w:ascii="Arial Narrow" w:eastAsia="Calibri" w:hAnsi="Arial Narrow"/>
          <w:lang w:eastAsia="en-US"/>
        </w:rPr>
      </w:pPr>
      <w:r w:rsidRPr="003A64AF">
        <w:rPr>
          <w:rFonts w:ascii="Arial Narrow" w:eastAsia="Calibri" w:hAnsi="Arial Narrow"/>
          <w:lang w:eastAsia="en-US"/>
        </w:rPr>
        <w:t xml:space="preserve">Sem prejuízo do estabelecido na cláusula de responsabilidade, o prestador de serviços deverá, se interpelado para tal e sem qualquer limitação, indemnizar o </w:t>
      </w:r>
      <w:r w:rsidR="00CB6F78" w:rsidRPr="003A64AF">
        <w:rPr>
          <w:rFonts w:ascii="Arial Narrow" w:eastAsia="Calibri" w:hAnsi="Arial Narrow"/>
          <w:lang w:eastAsia="en-US"/>
        </w:rPr>
        <w:t>BANCO</w:t>
      </w:r>
      <w:r w:rsidRPr="003A64AF">
        <w:rPr>
          <w:rFonts w:ascii="Arial Narrow" w:eastAsia="Calibri" w:hAnsi="Arial Narrow"/>
          <w:lang w:eastAsia="en-US"/>
        </w:rPr>
        <w:t xml:space="preserve"> relativamente a danos e responsabilidades resultantes de queixas interpostas por Titulares de Dados, desde que, os respetivos dados tenham sido objeto de tratamento pelo prestador de serviços.</w:t>
      </w:r>
    </w:p>
    <w:p w14:paraId="75B634D1" w14:textId="77777777" w:rsidR="005C6161" w:rsidRPr="003A64AF" w:rsidRDefault="005C6161" w:rsidP="00F836BA">
      <w:pPr>
        <w:pStyle w:val="ListParagraph"/>
        <w:widowControl/>
        <w:numPr>
          <w:ilvl w:val="0"/>
          <w:numId w:val="20"/>
        </w:numPr>
        <w:tabs>
          <w:tab w:val="left" w:pos="284"/>
        </w:tabs>
        <w:adjustRightInd/>
        <w:spacing w:line="360" w:lineRule="auto"/>
        <w:ind w:left="0" w:firstLine="0"/>
        <w:textAlignment w:val="auto"/>
        <w:rPr>
          <w:rFonts w:ascii="Arial Narrow" w:eastAsia="Calibri" w:hAnsi="Arial Narrow"/>
          <w:lang w:eastAsia="en-US"/>
        </w:rPr>
      </w:pPr>
      <w:r w:rsidRPr="003A64AF">
        <w:rPr>
          <w:rFonts w:ascii="Arial Narrow" w:eastAsia="Calibri" w:hAnsi="Arial Narrow"/>
          <w:lang w:eastAsia="en-US"/>
        </w:rPr>
        <w:t xml:space="preserve">O prestador de serviços declara ter pleno conhecimento que a violação do disposto na presente cláusula ou de disposições legais em matéria de proteção de dados pessoais, para além de conferir ao </w:t>
      </w:r>
      <w:r w:rsidR="00CB6F78" w:rsidRPr="003A64AF">
        <w:rPr>
          <w:rFonts w:ascii="Arial Narrow" w:eastAsia="Calibri" w:hAnsi="Arial Narrow"/>
          <w:lang w:eastAsia="en-US"/>
        </w:rPr>
        <w:t>BANCO</w:t>
      </w:r>
      <w:r w:rsidRPr="003A64AF">
        <w:rPr>
          <w:rFonts w:ascii="Arial Narrow" w:eastAsia="Calibri" w:hAnsi="Arial Narrow"/>
          <w:lang w:eastAsia="en-US"/>
        </w:rPr>
        <w:t xml:space="preserve"> o direito a resolver o Contrato com efeitos imediatos, pode ser punível nos termos da legislação nacional e comunitária aplicável e do Código Penal, sem prejuízo de outras sanções aplicáveis ou indemnizações que sejam devidas nos termos gerais do direito.</w:t>
      </w:r>
    </w:p>
    <w:p w14:paraId="6A152C2A" w14:textId="77777777" w:rsidR="005C6161" w:rsidRPr="007D1760" w:rsidRDefault="005C6161" w:rsidP="00F836BA">
      <w:pPr>
        <w:widowControl/>
        <w:adjustRightInd/>
        <w:spacing w:line="360" w:lineRule="auto"/>
        <w:contextualSpacing/>
        <w:textAlignment w:val="auto"/>
        <w:rPr>
          <w:rFonts w:ascii="Arial Narrow" w:eastAsia="Calibri" w:hAnsi="Arial Narrow"/>
          <w:lang w:eastAsia="en-US"/>
        </w:rPr>
      </w:pPr>
    </w:p>
    <w:p w14:paraId="494C29F0" w14:textId="77777777" w:rsidR="00CB6F78" w:rsidRPr="00CB6F78" w:rsidRDefault="00CB6F78" w:rsidP="00F836BA">
      <w:pPr>
        <w:widowControl/>
        <w:adjustRightInd/>
        <w:spacing w:line="360" w:lineRule="auto"/>
        <w:contextualSpacing/>
        <w:jc w:val="center"/>
        <w:textAlignment w:val="auto"/>
        <w:rPr>
          <w:rFonts w:ascii="Arial Narrow" w:eastAsia="Calibri" w:hAnsi="Arial Narrow"/>
          <w:b/>
          <w:lang w:eastAsia="en-US"/>
        </w:rPr>
      </w:pPr>
      <w:r w:rsidRPr="00CB6F78">
        <w:rPr>
          <w:rFonts w:ascii="Arial Narrow" w:eastAsia="Calibri" w:hAnsi="Arial Narrow"/>
          <w:b/>
          <w:lang w:eastAsia="en-US"/>
        </w:rPr>
        <w:t>Cláusula 6ª</w:t>
      </w:r>
    </w:p>
    <w:p w14:paraId="09F1BE7F" w14:textId="77777777" w:rsidR="005C6161" w:rsidRPr="0040160E" w:rsidRDefault="00CB6F78" w:rsidP="00F836BA">
      <w:pPr>
        <w:widowControl/>
        <w:adjustRightInd/>
        <w:spacing w:line="360" w:lineRule="auto"/>
        <w:contextualSpacing/>
        <w:jc w:val="center"/>
        <w:textAlignment w:val="auto"/>
        <w:rPr>
          <w:rFonts w:ascii="Arial Narrow" w:eastAsia="Calibri" w:hAnsi="Arial Narrow"/>
          <w:b/>
          <w:lang w:eastAsia="en-US"/>
        </w:rPr>
      </w:pPr>
      <w:r>
        <w:rPr>
          <w:rFonts w:ascii="Arial Narrow" w:eastAsia="Calibri" w:hAnsi="Arial Narrow"/>
          <w:b/>
          <w:lang w:eastAsia="en-US"/>
        </w:rPr>
        <w:t>(</w:t>
      </w:r>
      <w:r w:rsidR="005C6161" w:rsidRPr="00CB6F78">
        <w:rPr>
          <w:rFonts w:ascii="Arial Narrow" w:eastAsia="Calibri" w:hAnsi="Arial Narrow"/>
          <w:b/>
          <w:lang w:eastAsia="en-US"/>
        </w:rPr>
        <w:t>PLANO CONTINUIDADE ATIVIDADE (PCA)</w:t>
      </w:r>
      <w:r>
        <w:rPr>
          <w:rFonts w:ascii="Arial Narrow" w:eastAsia="Calibri" w:hAnsi="Arial Narrow"/>
          <w:b/>
          <w:lang w:eastAsia="en-US"/>
        </w:rPr>
        <w:t>)</w:t>
      </w:r>
    </w:p>
    <w:p w14:paraId="1A25CD9B" w14:textId="77777777" w:rsidR="003A64AF" w:rsidRDefault="005C6161" w:rsidP="00F836BA">
      <w:pPr>
        <w:pStyle w:val="ListParagraph"/>
        <w:widowControl/>
        <w:numPr>
          <w:ilvl w:val="0"/>
          <w:numId w:val="27"/>
        </w:numPr>
        <w:tabs>
          <w:tab w:val="left" w:pos="284"/>
        </w:tabs>
        <w:adjustRightInd/>
        <w:spacing w:line="360" w:lineRule="auto"/>
        <w:ind w:left="0" w:firstLine="0"/>
        <w:textAlignment w:val="auto"/>
        <w:rPr>
          <w:rFonts w:ascii="Arial Narrow" w:eastAsia="Calibri" w:hAnsi="Arial Narrow"/>
          <w:lang w:eastAsia="en-US"/>
        </w:rPr>
      </w:pPr>
      <w:r w:rsidRPr="003A64AF">
        <w:rPr>
          <w:rFonts w:ascii="Arial Narrow" w:eastAsia="Calibri" w:hAnsi="Arial Narrow"/>
          <w:lang w:eastAsia="en-US"/>
        </w:rPr>
        <w:t xml:space="preserve">O Prestador obriga-se a garantir o cumprimento, em caso de necessidade, do plano de continuidade da atividade (PCA) constante </w:t>
      </w:r>
      <w:commentRangeStart w:id="9"/>
      <w:r w:rsidRPr="003A64AF">
        <w:rPr>
          <w:rFonts w:ascii="Arial Narrow" w:eastAsia="Calibri" w:hAnsi="Arial Narrow"/>
          <w:lang w:eastAsia="en-US"/>
        </w:rPr>
        <w:t xml:space="preserve">do Anexo </w:t>
      </w:r>
      <w:r w:rsidR="00CB6F78" w:rsidRPr="003A64AF">
        <w:rPr>
          <w:rFonts w:ascii="Arial Narrow" w:eastAsia="Calibri" w:hAnsi="Arial Narrow"/>
          <w:lang w:eastAsia="en-US"/>
        </w:rPr>
        <w:t xml:space="preserve">1 </w:t>
      </w:r>
      <w:commentRangeEnd w:id="9"/>
      <w:r w:rsidR="00CB6F78">
        <w:rPr>
          <w:rStyle w:val="CommentReference"/>
        </w:rPr>
        <w:commentReference w:id="9"/>
      </w:r>
      <w:r w:rsidRPr="003A64AF">
        <w:rPr>
          <w:rFonts w:ascii="Arial Narrow" w:eastAsia="Calibri" w:hAnsi="Arial Narrow"/>
          <w:lang w:eastAsia="en-US"/>
        </w:rPr>
        <w:t xml:space="preserve">ao presente </w:t>
      </w:r>
      <w:r w:rsidR="00CB6F78" w:rsidRPr="003A64AF">
        <w:rPr>
          <w:rFonts w:ascii="Arial Narrow" w:eastAsia="Calibri" w:hAnsi="Arial Narrow"/>
          <w:lang w:eastAsia="en-US"/>
        </w:rPr>
        <w:t>Aditamento</w:t>
      </w:r>
      <w:r w:rsidRPr="003A64AF">
        <w:rPr>
          <w:rFonts w:ascii="Arial Narrow" w:eastAsia="Calibri" w:hAnsi="Arial Narrow"/>
          <w:lang w:eastAsia="en-US"/>
        </w:rPr>
        <w:t>.</w:t>
      </w:r>
    </w:p>
    <w:p w14:paraId="374D6104" w14:textId="77777777" w:rsidR="005C6161" w:rsidRPr="003A64AF" w:rsidRDefault="005C6161" w:rsidP="00F836BA">
      <w:pPr>
        <w:pStyle w:val="ListParagraph"/>
        <w:widowControl/>
        <w:numPr>
          <w:ilvl w:val="0"/>
          <w:numId w:val="27"/>
        </w:numPr>
        <w:tabs>
          <w:tab w:val="left" w:pos="284"/>
        </w:tabs>
        <w:adjustRightInd/>
        <w:spacing w:line="360" w:lineRule="auto"/>
        <w:ind w:left="0" w:firstLine="0"/>
        <w:textAlignment w:val="auto"/>
        <w:rPr>
          <w:rFonts w:ascii="Arial Narrow" w:eastAsia="Calibri" w:hAnsi="Arial Narrow"/>
          <w:lang w:eastAsia="en-US"/>
        </w:rPr>
      </w:pPr>
      <w:r w:rsidRPr="003A64AF">
        <w:rPr>
          <w:rFonts w:ascii="Arial Narrow" w:eastAsia="Calibri" w:hAnsi="Arial Narrow"/>
          <w:lang w:eastAsia="en-US"/>
        </w:rPr>
        <w:t xml:space="preserve">O PCA estabelecido, constante do Anexo </w:t>
      </w:r>
      <w:r w:rsidR="00CB6F78" w:rsidRPr="003A64AF">
        <w:rPr>
          <w:rFonts w:ascii="Arial Narrow" w:eastAsia="Calibri" w:hAnsi="Arial Narrow"/>
          <w:lang w:eastAsia="en-US"/>
        </w:rPr>
        <w:t>1</w:t>
      </w:r>
      <w:r w:rsidRPr="003A64AF">
        <w:rPr>
          <w:rFonts w:ascii="Arial Narrow" w:eastAsia="Calibri" w:hAnsi="Arial Narrow"/>
          <w:lang w:eastAsia="en-US"/>
        </w:rPr>
        <w:t>, deve cumprir as regras internas do Prestador e as normas standard ISO 22301 - norma internacional para Sistemas de Gestão de Continuidade de Negócios (SGCN), bem como quaisquer outras normas standard que lhe sejam aplicáveis, devendo prever sempre o seguinte:</w:t>
      </w:r>
    </w:p>
    <w:p w14:paraId="2E8FA8A7" w14:textId="77777777" w:rsidR="005C6161" w:rsidRPr="003A64AF" w:rsidRDefault="005C6161" w:rsidP="003A64AF">
      <w:pPr>
        <w:pStyle w:val="ListParagraph"/>
        <w:widowControl/>
        <w:numPr>
          <w:ilvl w:val="0"/>
          <w:numId w:val="28"/>
        </w:numPr>
        <w:adjustRightInd/>
        <w:spacing w:line="360" w:lineRule="auto"/>
        <w:ind w:left="567" w:hanging="283"/>
        <w:textAlignment w:val="auto"/>
        <w:rPr>
          <w:rFonts w:ascii="Arial Narrow" w:eastAsia="Calibri" w:hAnsi="Arial Narrow"/>
          <w:lang w:eastAsia="en-US"/>
        </w:rPr>
      </w:pPr>
      <w:r w:rsidRPr="003A64AF">
        <w:rPr>
          <w:rFonts w:ascii="Arial Narrow" w:eastAsia="Calibri" w:hAnsi="Arial Narrow"/>
          <w:lang w:eastAsia="en-US"/>
        </w:rPr>
        <w:t>Indicação dos níveis de serviço esperados em caso de desastre, os requisitos de recuperação operacional, se aplicável, o MTPD (Máximo de período de tempo tolerável pela disrupção) e as perdas máximas de dados aceitáveis, se aplicável.</w:t>
      </w:r>
    </w:p>
    <w:p w14:paraId="5845CC1C" w14:textId="77777777" w:rsidR="005C6161" w:rsidRPr="003A64AF" w:rsidRDefault="005C6161" w:rsidP="003A64AF">
      <w:pPr>
        <w:pStyle w:val="ListParagraph"/>
        <w:widowControl/>
        <w:numPr>
          <w:ilvl w:val="0"/>
          <w:numId w:val="28"/>
        </w:numPr>
        <w:adjustRightInd/>
        <w:spacing w:line="360" w:lineRule="auto"/>
        <w:ind w:left="567" w:hanging="283"/>
        <w:textAlignment w:val="auto"/>
        <w:rPr>
          <w:rFonts w:ascii="Arial Narrow" w:eastAsia="Calibri" w:hAnsi="Arial Narrow"/>
          <w:lang w:eastAsia="en-US"/>
        </w:rPr>
      </w:pPr>
      <w:r w:rsidRPr="003A64AF">
        <w:rPr>
          <w:rFonts w:ascii="Arial Narrow" w:eastAsia="Calibri" w:hAnsi="Arial Narrow"/>
          <w:lang w:eastAsia="en-US"/>
        </w:rPr>
        <w:t xml:space="preserve">Descrição do sistema de continuidade implementado pelo Prestador para a sua própria atividade, com base numa avaliação dos riscos devidamente identificados; </w:t>
      </w:r>
    </w:p>
    <w:p w14:paraId="08B425EB" w14:textId="77777777" w:rsidR="005C6161" w:rsidRPr="003A64AF" w:rsidRDefault="005C6161" w:rsidP="003A64AF">
      <w:pPr>
        <w:pStyle w:val="ListParagraph"/>
        <w:widowControl/>
        <w:numPr>
          <w:ilvl w:val="0"/>
          <w:numId w:val="28"/>
        </w:numPr>
        <w:adjustRightInd/>
        <w:spacing w:line="360" w:lineRule="auto"/>
        <w:ind w:left="567" w:hanging="283"/>
        <w:textAlignment w:val="auto"/>
        <w:rPr>
          <w:rFonts w:ascii="Arial Narrow" w:eastAsia="Calibri" w:hAnsi="Arial Narrow"/>
          <w:lang w:eastAsia="en-US"/>
        </w:rPr>
      </w:pPr>
      <w:r w:rsidRPr="003A64AF">
        <w:rPr>
          <w:rFonts w:ascii="Arial Narrow" w:eastAsia="Calibri" w:hAnsi="Arial Narrow"/>
          <w:lang w:eastAsia="en-US"/>
        </w:rPr>
        <w:t xml:space="preserve">Realização anual de testes e controles para garantia do cumprimento dos procedimentos estabelecidos no PCA. </w:t>
      </w:r>
    </w:p>
    <w:p w14:paraId="021F5063" w14:textId="77777777" w:rsidR="003A64AF" w:rsidRDefault="005C6161" w:rsidP="00F836BA">
      <w:pPr>
        <w:pStyle w:val="ListParagraph"/>
        <w:widowControl/>
        <w:numPr>
          <w:ilvl w:val="0"/>
          <w:numId w:val="27"/>
        </w:numPr>
        <w:tabs>
          <w:tab w:val="left" w:pos="284"/>
        </w:tabs>
        <w:adjustRightInd/>
        <w:spacing w:line="360" w:lineRule="auto"/>
        <w:ind w:left="0" w:firstLine="0"/>
        <w:textAlignment w:val="auto"/>
        <w:rPr>
          <w:rFonts w:ascii="Arial Narrow" w:eastAsia="Calibri" w:hAnsi="Arial Narrow"/>
          <w:lang w:eastAsia="en-US"/>
        </w:rPr>
      </w:pPr>
      <w:r w:rsidRPr="003A64AF">
        <w:rPr>
          <w:rFonts w:ascii="Arial Narrow" w:eastAsia="Calibri" w:hAnsi="Arial Narrow"/>
          <w:lang w:eastAsia="en-US"/>
        </w:rPr>
        <w:t xml:space="preserve">O Prestador obriga-se a enviar ao </w:t>
      </w:r>
      <w:r w:rsidR="00CB6F78" w:rsidRPr="003A64AF">
        <w:rPr>
          <w:rFonts w:ascii="Arial Narrow" w:eastAsia="Calibri" w:hAnsi="Arial Narrow"/>
          <w:lang w:eastAsia="en-US"/>
        </w:rPr>
        <w:t>BANCO</w:t>
      </w:r>
      <w:r w:rsidRPr="003A64AF">
        <w:rPr>
          <w:rFonts w:ascii="Arial Narrow" w:eastAsia="Calibri" w:hAnsi="Arial Narrow"/>
          <w:lang w:eastAsia="en-US"/>
        </w:rPr>
        <w:t xml:space="preserve"> um relatório anual dos testes e controles que realizou e as falhas que tenha identificado no PCA estabelecido, bem o como a indicação dos </w:t>
      </w:r>
      <w:r w:rsidRPr="003A64AF">
        <w:rPr>
          <w:rFonts w:ascii="Arial Narrow" w:eastAsia="Calibri" w:hAnsi="Arial Narrow"/>
          <w:lang w:eastAsia="en-US"/>
        </w:rPr>
        <w:lastRenderedPageBreak/>
        <w:t xml:space="preserve">procedimentos adotados para correção das falhas identificadas e evidência de correção das mesmas. </w:t>
      </w:r>
    </w:p>
    <w:p w14:paraId="065B994B" w14:textId="77777777" w:rsidR="003A64AF" w:rsidRDefault="005C6161" w:rsidP="00F836BA">
      <w:pPr>
        <w:pStyle w:val="ListParagraph"/>
        <w:widowControl/>
        <w:numPr>
          <w:ilvl w:val="0"/>
          <w:numId w:val="27"/>
        </w:numPr>
        <w:tabs>
          <w:tab w:val="left" w:pos="284"/>
        </w:tabs>
        <w:adjustRightInd/>
        <w:spacing w:line="360" w:lineRule="auto"/>
        <w:ind w:left="0" w:firstLine="0"/>
        <w:textAlignment w:val="auto"/>
        <w:rPr>
          <w:rFonts w:ascii="Arial Narrow" w:eastAsia="Calibri" w:hAnsi="Arial Narrow"/>
          <w:lang w:eastAsia="en-US"/>
        </w:rPr>
      </w:pPr>
      <w:r w:rsidRPr="003A64AF">
        <w:rPr>
          <w:rFonts w:ascii="Arial Narrow" w:eastAsia="Calibri" w:hAnsi="Arial Narrow"/>
          <w:lang w:eastAsia="en-US"/>
        </w:rPr>
        <w:t xml:space="preserve">O Prestador deverá informar o </w:t>
      </w:r>
      <w:r w:rsidR="00CB6F78" w:rsidRPr="003A64AF">
        <w:rPr>
          <w:rFonts w:ascii="Arial Narrow" w:eastAsia="Calibri" w:hAnsi="Arial Narrow"/>
          <w:lang w:eastAsia="en-US"/>
        </w:rPr>
        <w:t>BANCO</w:t>
      </w:r>
      <w:r w:rsidRPr="003A64AF">
        <w:rPr>
          <w:rFonts w:ascii="Arial Narrow" w:eastAsia="Calibri" w:hAnsi="Arial Narrow"/>
          <w:lang w:eastAsia="en-US"/>
        </w:rPr>
        <w:t xml:space="preserve">, com antecedência de 15 dias, da data ou datas em que irá realizar os testes e controles para o </w:t>
      </w:r>
      <w:r w:rsidR="00CB6F78" w:rsidRPr="003A64AF">
        <w:rPr>
          <w:rFonts w:ascii="Arial Narrow" w:eastAsia="Calibri" w:hAnsi="Arial Narrow"/>
          <w:lang w:eastAsia="en-US"/>
        </w:rPr>
        <w:t>BANCO</w:t>
      </w:r>
      <w:r w:rsidRPr="003A64AF">
        <w:rPr>
          <w:rFonts w:ascii="Arial Narrow" w:eastAsia="Calibri" w:hAnsi="Arial Narrow"/>
          <w:lang w:eastAsia="en-US"/>
        </w:rPr>
        <w:t xml:space="preserve"> querendo, estar presente e avaliar a realização dos mesmos.</w:t>
      </w:r>
    </w:p>
    <w:p w14:paraId="031495FD" w14:textId="77777777" w:rsidR="003A64AF" w:rsidRDefault="005C6161" w:rsidP="00F836BA">
      <w:pPr>
        <w:pStyle w:val="ListParagraph"/>
        <w:widowControl/>
        <w:numPr>
          <w:ilvl w:val="0"/>
          <w:numId w:val="27"/>
        </w:numPr>
        <w:tabs>
          <w:tab w:val="left" w:pos="284"/>
        </w:tabs>
        <w:adjustRightInd/>
        <w:spacing w:line="360" w:lineRule="auto"/>
        <w:ind w:left="0" w:firstLine="0"/>
        <w:textAlignment w:val="auto"/>
        <w:rPr>
          <w:rFonts w:ascii="Arial Narrow" w:eastAsia="Calibri" w:hAnsi="Arial Narrow"/>
          <w:lang w:eastAsia="en-US"/>
        </w:rPr>
      </w:pPr>
      <w:r w:rsidRPr="003A64AF">
        <w:rPr>
          <w:rFonts w:ascii="Arial Narrow" w:eastAsia="Calibri" w:hAnsi="Arial Narrow"/>
          <w:lang w:eastAsia="en-US"/>
        </w:rPr>
        <w:t xml:space="preserve">Sempre que entender por conveniente, o </w:t>
      </w:r>
      <w:r w:rsidR="00CB6F78" w:rsidRPr="003A64AF">
        <w:rPr>
          <w:rFonts w:ascii="Arial Narrow" w:eastAsia="Calibri" w:hAnsi="Arial Narrow"/>
          <w:lang w:eastAsia="en-US"/>
        </w:rPr>
        <w:t>BANCO</w:t>
      </w:r>
      <w:r w:rsidRPr="003A64AF">
        <w:rPr>
          <w:rFonts w:ascii="Arial Narrow" w:eastAsia="Calibri" w:hAnsi="Arial Narrow"/>
          <w:lang w:eastAsia="en-US"/>
        </w:rPr>
        <w:t xml:space="preserve"> poderá realizar auditorias ao Prestador, que terão por objeto a verificação do cumprimento dos termos e obrigações previstos na presente cláusula e Anexo </w:t>
      </w:r>
      <w:r w:rsidR="00CB6F78" w:rsidRPr="003A64AF">
        <w:rPr>
          <w:rFonts w:ascii="Arial Narrow" w:eastAsia="Calibri" w:hAnsi="Arial Narrow"/>
          <w:lang w:eastAsia="en-US"/>
        </w:rPr>
        <w:t>I</w:t>
      </w:r>
      <w:r w:rsidRPr="003A64AF">
        <w:rPr>
          <w:rFonts w:ascii="Arial Narrow" w:eastAsia="Calibri" w:hAnsi="Arial Narrow"/>
          <w:lang w:eastAsia="en-US"/>
        </w:rPr>
        <w:t>.</w:t>
      </w:r>
    </w:p>
    <w:p w14:paraId="47CAB6CF" w14:textId="77777777" w:rsidR="003A64AF" w:rsidRDefault="005C6161" w:rsidP="00F836BA">
      <w:pPr>
        <w:pStyle w:val="ListParagraph"/>
        <w:widowControl/>
        <w:numPr>
          <w:ilvl w:val="0"/>
          <w:numId w:val="27"/>
        </w:numPr>
        <w:tabs>
          <w:tab w:val="left" w:pos="284"/>
        </w:tabs>
        <w:adjustRightInd/>
        <w:spacing w:line="360" w:lineRule="auto"/>
        <w:ind w:left="0" w:firstLine="0"/>
        <w:textAlignment w:val="auto"/>
        <w:rPr>
          <w:rFonts w:ascii="Arial Narrow" w:eastAsia="Calibri" w:hAnsi="Arial Narrow"/>
          <w:lang w:eastAsia="en-US"/>
        </w:rPr>
      </w:pPr>
      <w:r w:rsidRPr="003A64AF">
        <w:rPr>
          <w:rFonts w:ascii="Arial Narrow" w:eastAsia="Calibri" w:hAnsi="Arial Narrow"/>
          <w:lang w:eastAsia="en-US"/>
        </w:rPr>
        <w:t xml:space="preserve">As auditorias poderão ser realizadas por funcionário do </w:t>
      </w:r>
      <w:r w:rsidR="00CB6F78" w:rsidRPr="003A64AF">
        <w:rPr>
          <w:rFonts w:ascii="Arial Narrow" w:eastAsia="Calibri" w:hAnsi="Arial Narrow"/>
          <w:lang w:eastAsia="en-US"/>
        </w:rPr>
        <w:t>BANCO</w:t>
      </w:r>
      <w:r w:rsidRPr="003A64AF">
        <w:rPr>
          <w:rFonts w:ascii="Arial Narrow" w:eastAsia="Calibri" w:hAnsi="Arial Narrow"/>
          <w:lang w:eastAsia="en-US"/>
        </w:rPr>
        <w:t xml:space="preserve"> ou por um terceiro independente por este contratado.</w:t>
      </w:r>
    </w:p>
    <w:p w14:paraId="46D3FEB8" w14:textId="77777777" w:rsidR="005C6161" w:rsidRPr="003A64AF" w:rsidRDefault="005C6161" w:rsidP="00F836BA">
      <w:pPr>
        <w:pStyle w:val="ListParagraph"/>
        <w:widowControl/>
        <w:numPr>
          <w:ilvl w:val="0"/>
          <w:numId w:val="27"/>
        </w:numPr>
        <w:tabs>
          <w:tab w:val="left" w:pos="284"/>
        </w:tabs>
        <w:adjustRightInd/>
        <w:spacing w:line="360" w:lineRule="auto"/>
        <w:ind w:left="0" w:firstLine="0"/>
        <w:textAlignment w:val="auto"/>
        <w:rPr>
          <w:rFonts w:ascii="Arial Narrow" w:eastAsia="Calibri" w:hAnsi="Arial Narrow"/>
          <w:lang w:eastAsia="en-US"/>
        </w:rPr>
      </w:pPr>
      <w:r w:rsidRPr="003A64AF">
        <w:rPr>
          <w:rFonts w:ascii="Arial Narrow" w:eastAsia="Calibri" w:hAnsi="Arial Narrow"/>
          <w:lang w:eastAsia="en-US"/>
        </w:rPr>
        <w:t>No final da auditoria será elaborado um relatório com todos incumprimentos registados e os pontos a aperfeiçoar.</w:t>
      </w:r>
    </w:p>
    <w:p w14:paraId="4DDFA26C" w14:textId="77777777" w:rsidR="002819FC" w:rsidRDefault="002819FC" w:rsidP="00F836BA">
      <w:pPr>
        <w:widowControl/>
        <w:adjustRightInd/>
        <w:spacing w:line="360" w:lineRule="auto"/>
        <w:contextualSpacing/>
        <w:jc w:val="left"/>
        <w:textAlignment w:val="auto"/>
        <w:rPr>
          <w:rFonts w:ascii="Arial Narrow" w:eastAsia="Calibri" w:hAnsi="Arial Narrow"/>
          <w:lang w:eastAsia="en-US"/>
        </w:rPr>
      </w:pPr>
    </w:p>
    <w:p w14:paraId="1766F150" w14:textId="77777777" w:rsidR="002819FC" w:rsidRPr="003A64AF" w:rsidRDefault="002819FC" w:rsidP="003A64AF">
      <w:pPr>
        <w:widowControl/>
        <w:adjustRightInd/>
        <w:spacing w:line="360" w:lineRule="auto"/>
        <w:contextualSpacing/>
        <w:jc w:val="center"/>
        <w:textAlignment w:val="auto"/>
        <w:rPr>
          <w:rFonts w:ascii="Arial Narrow" w:eastAsia="Calibri" w:hAnsi="Arial Narrow"/>
          <w:b/>
          <w:lang w:eastAsia="en-US"/>
        </w:rPr>
      </w:pPr>
      <w:r w:rsidRPr="002819FC">
        <w:rPr>
          <w:rFonts w:ascii="Arial Narrow" w:eastAsia="Calibri" w:hAnsi="Arial Narrow"/>
          <w:b/>
          <w:lang w:eastAsia="en-US"/>
        </w:rPr>
        <w:t>Cláusula 7ª</w:t>
      </w:r>
    </w:p>
    <w:p w14:paraId="63444900" w14:textId="77777777" w:rsidR="003A64AF" w:rsidRPr="003A64AF" w:rsidRDefault="003A64AF" w:rsidP="009278AE">
      <w:pPr>
        <w:widowControl/>
        <w:adjustRightInd/>
        <w:spacing w:line="360" w:lineRule="auto"/>
        <w:contextualSpacing/>
        <w:jc w:val="center"/>
        <w:textAlignment w:val="auto"/>
        <w:rPr>
          <w:rFonts w:ascii="Arial Narrow" w:eastAsia="Calibri" w:hAnsi="Arial Narrow"/>
          <w:b/>
          <w:lang w:eastAsia="en-US"/>
        </w:rPr>
      </w:pPr>
      <w:r w:rsidRPr="00CB6F78">
        <w:rPr>
          <w:rFonts w:ascii="Arial Narrow" w:eastAsia="Calibri" w:hAnsi="Arial Narrow"/>
          <w:b/>
          <w:lang w:eastAsia="en-US"/>
        </w:rPr>
        <w:t xml:space="preserve"> </w:t>
      </w:r>
      <w:r w:rsidR="00CB6F78" w:rsidRPr="00CB6F78">
        <w:rPr>
          <w:rFonts w:ascii="Arial Narrow" w:eastAsia="Calibri" w:hAnsi="Arial Narrow"/>
          <w:b/>
          <w:lang w:eastAsia="en-US"/>
        </w:rPr>
        <w:t>(</w:t>
      </w:r>
      <w:r w:rsidR="005C6161" w:rsidRPr="00CB6F78">
        <w:rPr>
          <w:rFonts w:ascii="Arial Narrow" w:eastAsia="Calibri" w:hAnsi="Arial Narrow"/>
          <w:b/>
          <w:lang w:eastAsia="en-US"/>
        </w:rPr>
        <w:t>DIREITOS DE PROPRIEDADE INTELECTUAL</w:t>
      </w:r>
      <w:r w:rsidR="00CB6F78" w:rsidRPr="00CB6F78">
        <w:rPr>
          <w:rFonts w:ascii="Arial Narrow" w:eastAsia="Calibri" w:hAnsi="Arial Narrow"/>
          <w:b/>
          <w:lang w:eastAsia="en-US"/>
        </w:rPr>
        <w:t>)</w:t>
      </w:r>
    </w:p>
    <w:p w14:paraId="4DB17504" w14:textId="77777777" w:rsidR="005C6161" w:rsidRPr="003A64AF" w:rsidRDefault="005C6161" w:rsidP="003A64AF">
      <w:pPr>
        <w:pStyle w:val="ListParagraph"/>
        <w:widowControl/>
        <w:numPr>
          <w:ilvl w:val="0"/>
          <w:numId w:val="29"/>
        </w:numPr>
        <w:tabs>
          <w:tab w:val="left" w:pos="284"/>
        </w:tabs>
        <w:adjustRightInd/>
        <w:spacing w:line="360" w:lineRule="auto"/>
        <w:ind w:left="0" w:firstLine="0"/>
        <w:textAlignment w:val="auto"/>
        <w:rPr>
          <w:rFonts w:ascii="Arial Narrow" w:eastAsia="Calibri" w:hAnsi="Arial Narrow"/>
          <w:lang w:eastAsia="en-US"/>
        </w:rPr>
      </w:pPr>
      <w:r w:rsidRPr="003A64AF">
        <w:rPr>
          <w:rFonts w:ascii="Arial Narrow" w:eastAsia="Calibri" w:hAnsi="Arial Narrow"/>
          <w:lang w:eastAsia="en-US"/>
        </w:rPr>
        <w:t>Para efeitos do Contrato</w:t>
      </w:r>
      <w:r w:rsidR="00CB6F78" w:rsidRPr="003A64AF">
        <w:rPr>
          <w:rFonts w:ascii="Arial Narrow" w:eastAsia="Calibri" w:hAnsi="Arial Narrow"/>
          <w:lang w:eastAsia="en-US"/>
        </w:rPr>
        <w:t xml:space="preserve"> do qual este documento é um Aditamento</w:t>
      </w:r>
      <w:r w:rsidRPr="003A64AF">
        <w:rPr>
          <w:rFonts w:ascii="Arial Narrow" w:eastAsia="Calibri" w:hAnsi="Arial Narrow"/>
          <w:lang w:eastAsia="en-US"/>
        </w:rPr>
        <w:t>, os seguintes termos terão os seguintes significados:</w:t>
      </w:r>
    </w:p>
    <w:p w14:paraId="2BE30980" w14:textId="77777777" w:rsidR="005C6161" w:rsidRPr="003A64AF" w:rsidRDefault="005C6161" w:rsidP="003A64AF">
      <w:pPr>
        <w:pStyle w:val="ListParagraph"/>
        <w:widowControl/>
        <w:numPr>
          <w:ilvl w:val="1"/>
          <w:numId w:val="29"/>
        </w:numPr>
        <w:adjustRightInd/>
        <w:spacing w:line="360" w:lineRule="auto"/>
        <w:ind w:left="567" w:hanging="283"/>
        <w:textAlignment w:val="auto"/>
        <w:rPr>
          <w:rFonts w:ascii="Arial Narrow" w:eastAsia="Calibri" w:hAnsi="Arial Narrow"/>
          <w:lang w:eastAsia="en-US"/>
        </w:rPr>
      </w:pPr>
      <w:r w:rsidRPr="003A64AF">
        <w:rPr>
          <w:rFonts w:ascii="Arial Narrow" w:eastAsia="Calibri" w:hAnsi="Arial Narrow"/>
          <w:lang w:eastAsia="en-US"/>
        </w:rPr>
        <w:t xml:space="preserve">"Obras desenvolvidas": todas as obras, protegidas ou não pela legislação de direitos de propriedade intelectual, que o </w:t>
      </w:r>
      <w:r w:rsidR="00C32076" w:rsidRPr="003A64AF">
        <w:rPr>
          <w:rFonts w:ascii="Arial Narrow" w:eastAsia="Calibri" w:hAnsi="Arial Narrow"/>
          <w:lang w:eastAsia="en-US"/>
        </w:rPr>
        <w:t>Prestador</w:t>
      </w:r>
      <w:r w:rsidR="00CB6F78" w:rsidRPr="003A64AF">
        <w:rPr>
          <w:rFonts w:ascii="Arial Narrow" w:eastAsia="Calibri" w:hAnsi="Arial Narrow"/>
          <w:lang w:eastAsia="en-US"/>
        </w:rPr>
        <w:t xml:space="preserve"> ou o(s) seu(s) Subcontratado</w:t>
      </w:r>
      <w:r w:rsidRPr="003A64AF">
        <w:rPr>
          <w:rFonts w:ascii="Arial Narrow" w:eastAsia="Calibri" w:hAnsi="Arial Narrow"/>
          <w:lang w:eastAsia="en-US"/>
        </w:rPr>
        <w:t xml:space="preserve">(s) criem para </w:t>
      </w:r>
      <w:r w:rsidR="00CB6F78" w:rsidRPr="003A64AF">
        <w:rPr>
          <w:rFonts w:ascii="Arial Narrow" w:eastAsia="Calibri" w:hAnsi="Arial Narrow"/>
          <w:lang w:eastAsia="en-US"/>
        </w:rPr>
        <w:t>o</w:t>
      </w:r>
      <w:r w:rsidRPr="003A64AF">
        <w:rPr>
          <w:rFonts w:ascii="Arial Narrow" w:eastAsia="Calibri" w:hAnsi="Arial Narrow"/>
          <w:lang w:eastAsia="en-US"/>
        </w:rPr>
        <w:t xml:space="preserve"> </w:t>
      </w:r>
      <w:r w:rsidR="00CB6F78" w:rsidRPr="003A64AF">
        <w:rPr>
          <w:rFonts w:ascii="Arial Narrow" w:eastAsia="Calibri" w:hAnsi="Arial Narrow"/>
          <w:lang w:eastAsia="en-US"/>
        </w:rPr>
        <w:t>BANCO</w:t>
      </w:r>
      <w:r w:rsidRPr="003A64AF">
        <w:rPr>
          <w:rFonts w:ascii="Arial Narrow" w:eastAsia="Calibri" w:hAnsi="Arial Narrow"/>
          <w:lang w:eastAsia="en-US"/>
        </w:rPr>
        <w:t xml:space="preserve"> como parte da execução dos Serviços (incluindo, mas não se limitando a programas, bases de dados, listagens de programas, ferramentas de programação, documentação, relatórios, desenhos e outros trabalhos similares, bem como todo o desenvolvimento de IT).</w:t>
      </w:r>
    </w:p>
    <w:p w14:paraId="3FF02E52" w14:textId="77777777" w:rsidR="005C6161" w:rsidRPr="003A64AF" w:rsidRDefault="005C6161" w:rsidP="003A64AF">
      <w:pPr>
        <w:pStyle w:val="ListParagraph"/>
        <w:widowControl/>
        <w:numPr>
          <w:ilvl w:val="1"/>
          <w:numId w:val="29"/>
        </w:numPr>
        <w:adjustRightInd/>
        <w:spacing w:line="360" w:lineRule="auto"/>
        <w:ind w:left="567" w:hanging="283"/>
        <w:textAlignment w:val="auto"/>
        <w:rPr>
          <w:rFonts w:ascii="Arial Narrow" w:eastAsia="Calibri" w:hAnsi="Arial Narrow"/>
          <w:lang w:eastAsia="en-US"/>
        </w:rPr>
      </w:pPr>
      <w:r w:rsidRPr="003A64AF">
        <w:rPr>
          <w:rFonts w:ascii="Arial Narrow" w:eastAsia="Calibri" w:hAnsi="Arial Narrow"/>
          <w:lang w:eastAsia="en-US"/>
        </w:rPr>
        <w:t>"Direitos de Propriedade Intelectual": todos os direitos de autor e direitos similares, direitos morais, invenções, patentes e pedidos de patentes, marcas registadas e aplicativos de registo de marcas, desenhos e modelos, topografias de semicondutores, direitos de bases de dados, nomes de domínios, know-how, nomes de sociedades e nomes comerciais, segredos de fabrico, segredos comerciais e informação confidencial e quaisquer outros direitos de propriedade intelectual registados ou não registados e todos os direitos similares ou equivalentes que surjam ou subsistam em qualquer parte do mundo.</w:t>
      </w:r>
    </w:p>
    <w:p w14:paraId="7C2DC9D1" w14:textId="77777777" w:rsidR="005C6161" w:rsidRPr="003A64AF" w:rsidRDefault="005C6161" w:rsidP="003A64AF">
      <w:pPr>
        <w:pStyle w:val="ListParagraph"/>
        <w:widowControl/>
        <w:numPr>
          <w:ilvl w:val="1"/>
          <w:numId w:val="29"/>
        </w:numPr>
        <w:adjustRightInd/>
        <w:spacing w:line="360" w:lineRule="auto"/>
        <w:ind w:left="567" w:hanging="283"/>
        <w:textAlignment w:val="auto"/>
        <w:rPr>
          <w:rFonts w:ascii="Arial Narrow" w:eastAsia="Calibri" w:hAnsi="Arial Narrow"/>
          <w:lang w:eastAsia="en-US"/>
        </w:rPr>
      </w:pPr>
      <w:r w:rsidRPr="003A64AF">
        <w:rPr>
          <w:rFonts w:ascii="Arial Narrow" w:eastAsia="Calibri" w:hAnsi="Arial Narrow"/>
          <w:lang w:eastAsia="en-US"/>
        </w:rPr>
        <w:t xml:space="preserve">"Obras pré-existentes </w:t>
      </w:r>
      <w:r w:rsidR="00CB6F78" w:rsidRPr="003A64AF">
        <w:rPr>
          <w:rFonts w:ascii="Arial Narrow" w:eastAsia="Calibri" w:hAnsi="Arial Narrow"/>
          <w:lang w:eastAsia="en-US"/>
        </w:rPr>
        <w:t>do</w:t>
      </w:r>
      <w:r w:rsidRPr="003A64AF">
        <w:rPr>
          <w:rFonts w:ascii="Arial Narrow" w:eastAsia="Calibri" w:hAnsi="Arial Narrow"/>
          <w:lang w:eastAsia="en-US"/>
        </w:rPr>
        <w:t xml:space="preserve"> </w:t>
      </w:r>
      <w:r w:rsidR="00CB6F78" w:rsidRPr="003A64AF">
        <w:rPr>
          <w:rFonts w:ascii="Arial Narrow" w:eastAsia="Calibri" w:hAnsi="Arial Narrow"/>
          <w:lang w:eastAsia="en-US"/>
        </w:rPr>
        <w:t>BANCO</w:t>
      </w:r>
      <w:r w:rsidRPr="003A64AF">
        <w:rPr>
          <w:rFonts w:ascii="Arial Narrow" w:eastAsia="Calibri" w:hAnsi="Arial Narrow"/>
          <w:lang w:eastAsia="en-US"/>
        </w:rPr>
        <w:t>": considerado qualquer trabalho, quer esteja protegido ou não por direitos de propriedade intelectual, pertencente</w:t>
      </w:r>
      <w:r w:rsidR="00CB6F78" w:rsidRPr="003A64AF">
        <w:rPr>
          <w:rFonts w:ascii="Arial Narrow" w:eastAsia="Calibri" w:hAnsi="Arial Narrow"/>
          <w:lang w:eastAsia="en-US"/>
        </w:rPr>
        <w:t>s</w:t>
      </w:r>
      <w:r w:rsidRPr="003A64AF">
        <w:rPr>
          <w:rFonts w:ascii="Arial Narrow" w:eastAsia="Calibri" w:hAnsi="Arial Narrow"/>
          <w:lang w:eastAsia="en-US"/>
        </w:rPr>
        <w:t xml:space="preserve"> a</w:t>
      </w:r>
      <w:r w:rsidR="00CB6F78" w:rsidRPr="003A64AF">
        <w:rPr>
          <w:rFonts w:ascii="Arial Narrow" w:eastAsia="Calibri" w:hAnsi="Arial Narrow"/>
          <w:lang w:eastAsia="en-US"/>
        </w:rPr>
        <w:t>o</w:t>
      </w:r>
      <w:r w:rsidRPr="003A64AF">
        <w:rPr>
          <w:rFonts w:ascii="Arial Narrow" w:eastAsia="Calibri" w:hAnsi="Arial Narrow"/>
          <w:lang w:eastAsia="en-US"/>
        </w:rPr>
        <w:t xml:space="preserve"> </w:t>
      </w:r>
      <w:r w:rsidR="00CB6F78" w:rsidRPr="003A64AF">
        <w:rPr>
          <w:rFonts w:ascii="Arial Narrow" w:eastAsia="Calibri" w:hAnsi="Arial Narrow"/>
          <w:lang w:eastAsia="en-US"/>
        </w:rPr>
        <w:t>BANCO</w:t>
      </w:r>
      <w:r w:rsidRPr="003A64AF">
        <w:rPr>
          <w:rFonts w:ascii="Arial Narrow" w:eastAsia="Calibri" w:hAnsi="Arial Narrow"/>
          <w:lang w:eastAsia="en-US"/>
        </w:rPr>
        <w:t xml:space="preserve"> ou aos seus subcontratados para a prestação de serviços e/ou incluídos em qualquer trabalho desenvolvido.</w:t>
      </w:r>
    </w:p>
    <w:p w14:paraId="03A44274" w14:textId="77777777" w:rsidR="005C6161" w:rsidRPr="003A64AF" w:rsidRDefault="005C6161" w:rsidP="003A64AF">
      <w:pPr>
        <w:pStyle w:val="ListParagraph"/>
        <w:widowControl/>
        <w:numPr>
          <w:ilvl w:val="1"/>
          <w:numId w:val="29"/>
        </w:numPr>
        <w:adjustRightInd/>
        <w:spacing w:line="360" w:lineRule="auto"/>
        <w:ind w:left="567" w:hanging="283"/>
        <w:textAlignment w:val="auto"/>
        <w:rPr>
          <w:rFonts w:ascii="Arial Narrow" w:eastAsia="Calibri" w:hAnsi="Arial Narrow"/>
          <w:lang w:eastAsia="en-US"/>
        </w:rPr>
      </w:pPr>
      <w:r w:rsidRPr="003A64AF">
        <w:rPr>
          <w:rFonts w:ascii="Arial Narrow" w:eastAsia="Calibri" w:hAnsi="Arial Narrow"/>
          <w:lang w:eastAsia="en-US"/>
        </w:rPr>
        <w:lastRenderedPageBreak/>
        <w:t xml:space="preserve">"Obras pré-existentes do </w:t>
      </w:r>
      <w:r w:rsidR="00C32076" w:rsidRPr="003A64AF">
        <w:rPr>
          <w:rFonts w:ascii="Arial Narrow" w:eastAsia="Calibri" w:hAnsi="Arial Narrow"/>
          <w:lang w:eastAsia="en-US"/>
        </w:rPr>
        <w:t>Prestador</w:t>
      </w:r>
      <w:r w:rsidRPr="003A64AF">
        <w:rPr>
          <w:rFonts w:ascii="Arial Narrow" w:eastAsia="Calibri" w:hAnsi="Arial Narrow"/>
          <w:lang w:eastAsia="en-US"/>
        </w:rPr>
        <w:t xml:space="preserve">": considerado qualquer trabalho, quer esteja protegido ou não por direitos de propriedade intelectual, pertencente ao </w:t>
      </w:r>
      <w:r w:rsidR="00C32076" w:rsidRPr="003A64AF">
        <w:rPr>
          <w:rFonts w:ascii="Arial Narrow" w:eastAsia="Calibri" w:hAnsi="Arial Narrow"/>
          <w:lang w:eastAsia="en-US"/>
        </w:rPr>
        <w:t>Prestador</w:t>
      </w:r>
      <w:r w:rsidRPr="003A64AF">
        <w:rPr>
          <w:rFonts w:ascii="Arial Narrow" w:eastAsia="Calibri" w:hAnsi="Arial Narrow"/>
          <w:lang w:eastAsia="en-US"/>
        </w:rPr>
        <w:t xml:space="preserve"> ou a seus </w:t>
      </w:r>
      <w:r w:rsidR="00CB6F78" w:rsidRPr="003A64AF">
        <w:rPr>
          <w:rFonts w:ascii="Arial Narrow" w:eastAsia="Calibri" w:hAnsi="Arial Narrow"/>
          <w:lang w:eastAsia="en-US"/>
        </w:rPr>
        <w:t>s</w:t>
      </w:r>
      <w:r w:rsidRPr="003A64AF">
        <w:rPr>
          <w:rFonts w:ascii="Arial Narrow" w:eastAsia="Calibri" w:hAnsi="Arial Narrow"/>
          <w:lang w:eastAsia="en-US"/>
        </w:rPr>
        <w:t xml:space="preserve">ubcontratados, desenvolvido pelo </w:t>
      </w:r>
      <w:r w:rsidR="00C32076" w:rsidRPr="003A64AF">
        <w:rPr>
          <w:rFonts w:ascii="Arial Narrow" w:eastAsia="Calibri" w:hAnsi="Arial Narrow"/>
          <w:lang w:eastAsia="en-US"/>
        </w:rPr>
        <w:t>Prestador</w:t>
      </w:r>
      <w:r w:rsidRPr="003A64AF">
        <w:rPr>
          <w:rFonts w:ascii="Arial Narrow" w:eastAsia="Calibri" w:hAnsi="Arial Narrow"/>
          <w:lang w:eastAsia="en-US"/>
        </w:rPr>
        <w:t xml:space="preserve"> (ou seus </w:t>
      </w:r>
      <w:r w:rsidR="00CB6F78" w:rsidRPr="003A64AF">
        <w:rPr>
          <w:rFonts w:ascii="Arial Narrow" w:eastAsia="Calibri" w:hAnsi="Arial Narrow"/>
          <w:lang w:eastAsia="en-US"/>
        </w:rPr>
        <w:t>s</w:t>
      </w:r>
      <w:r w:rsidRPr="003A64AF">
        <w:rPr>
          <w:rFonts w:ascii="Arial Narrow" w:eastAsia="Calibri" w:hAnsi="Arial Narrow"/>
          <w:lang w:eastAsia="en-US"/>
        </w:rPr>
        <w:t xml:space="preserve">ubcontratados) independentemente deste Contrato e usado pelo </w:t>
      </w:r>
      <w:r w:rsidR="00C32076" w:rsidRPr="003A64AF">
        <w:rPr>
          <w:rFonts w:ascii="Arial Narrow" w:eastAsia="Calibri" w:hAnsi="Arial Narrow"/>
          <w:lang w:eastAsia="en-US"/>
        </w:rPr>
        <w:t>Prestador</w:t>
      </w:r>
      <w:r w:rsidRPr="003A64AF">
        <w:rPr>
          <w:rFonts w:ascii="Arial Narrow" w:eastAsia="Calibri" w:hAnsi="Arial Narrow"/>
          <w:lang w:eastAsia="en-US"/>
        </w:rPr>
        <w:t xml:space="preserve"> (ou seus </w:t>
      </w:r>
      <w:r w:rsidR="00CB6F78" w:rsidRPr="003A64AF">
        <w:rPr>
          <w:rFonts w:ascii="Arial Narrow" w:eastAsia="Calibri" w:hAnsi="Arial Narrow"/>
          <w:lang w:eastAsia="en-US"/>
        </w:rPr>
        <w:t>s</w:t>
      </w:r>
      <w:r w:rsidRPr="003A64AF">
        <w:rPr>
          <w:rFonts w:ascii="Arial Narrow" w:eastAsia="Calibri" w:hAnsi="Arial Narrow"/>
          <w:lang w:eastAsia="en-US"/>
        </w:rPr>
        <w:t>ubcontratados) para a prestação de Serviços e / ou incluídos em qualquer trabalho desenvolvido.</w:t>
      </w:r>
    </w:p>
    <w:p w14:paraId="4F96026E" w14:textId="77777777" w:rsidR="005C6161" w:rsidRPr="003A64AF" w:rsidRDefault="00CB6F78" w:rsidP="003A64AF">
      <w:pPr>
        <w:pStyle w:val="ListParagraph"/>
        <w:widowControl/>
        <w:numPr>
          <w:ilvl w:val="1"/>
          <w:numId w:val="29"/>
        </w:numPr>
        <w:adjustRightInd/>
        <w:spacing w:line="360" w:lineRule="auto"/>
        <w:ind w:left="567" w:hanging="283"/>
        <w:textAlignment w:val="auto"/>
        <w:rPr>
          <w:rFonts w:ascii="Arial Narrow" w:eastAsia="Calibri" w:hAnsi="Arial Narrow"/>
          <w:lang w:eastAsia="en-US"/>
        </w:rPr>
      </w:pPr>
      <w:r w:rsidRPr="003A64AF">
        <w:rPr>
          <w:rFonts w:ascii="Arial Narrow" w:eastAsia="Calibri" w:hAnsi="Arial Narrow"/>
          <w:lang w:eastAsia="en-US"/>
        </w:rPr>
        <w:t>"Obras pré-existentes de um T</w:t>
      </w:r>
      <w:r w:rsidR="005C6161" w:rsidRPr="003A64AF">
        <w:rPr>
          <w:rFonts w:ascii="Arial Narrow" w:eastAsia="Calibri" w:hAnsi="Arial Narrow"/>
          <w:lang w:eastAsia="en-US"/>
        </w:rPr>
        <w:t xml:space="preserve">erceiro": considerado qualquer trabalho, quer esteja protegido ou não por direitos de propriedade intelectual, pertencente a um Terceiro (que não seja um Subcontratado), desenvolvido pelo referido Terceiro independentemente do presente Contrato, mas utilizado pelo </w:t>
      </w:r>
      <w:r w:rsidR="00C32076" w:rsidRPr="003A64AF">
        <w:rPr>
          <w:rFonts w:ascii="Arial Narrow" w:eastAsia="Calibri" w:hAnsi="Arial Narrow"/>
          <w:lang w:eastAsia="en-US"/>
        </w:rPr>
        <w:t>Prestador</w:t>
      </w:r>
      <w:r w:rsidR="005C6161" w:rsidRPr="003A64AF">
        <w:rPr>
          <w:rFonts w:ascii="Arial Narrow" w:eastAsia="Calibri" w:hAnsi="Arial Narrow"/>
          <w:lang w:eastAsia="en-US"/>
        </w:rPr>
        <w:t xml:space="preserve"> para a prestação de Serviços e/ou incluídos em qualquer Trabalho Desenvolvido.</w:t>
      </w:r>
    </w:p>
    <w:p w14:paraId="48E808D5" w14:textId="77777777" w:rsidR="005C6161" w:rsidRPr="003A64AF" w:rsidRDefault="005C6161" w:rsidP="003A64AF">
      <w:pPr>
        <w:pStyle w:val="ListParagraph"/>
        <w:widowControl/>
        <w:numPr>
          <w:ilvl w:val="0"/>
          <w:numId w:val="29"/>
        </w:numPr>
        <w:tabs>
          <w:tab w:val="left" w:pos="284"/>
        </w:tabs>
        <w:adjustRightInd/>
        <w:spacing w:line="360" w:lineRule="auto"/>
        <w:ind w:left="0" w:firstLine="0"/>
        <w:textAlignment w:val="auto"/>
        <w:rPr>
          <w:rFonts w:ascii="Arial Narrow" w:eastAsia="Calibri" w:hAnsi="Arial Narrow"/>
          <w:lang w:eastAsia="en-US"/>
        </w:rPr>
      </w:pPr>
      <w:r w:rsidRPr="003A64AF">
        <w:rPr>
          <w:rFonts w:ascii="Arial Narrow" w:eastAsia="Calibri" w:hAnsi="Arial Narrow"/>
          <w:lang w:eastAsia="en-US"/>
        </w:rPr>
        <w:t xml:space="preserve">Atribuição </w:t>
      </w:r>
      <w:r w:rsidR="00D70964">
        <w:rPr>
          <w:rFonts w:ascii="Arial Narrow" w:eastAsia="Calibri" w:hAnsi="Arial Narrow"/>
          <w:lang w:eastAsia="en-US"/>
        </w:rPr>
        <w:t>ao</w:t>
      </w:r>
      <w:r w:rsidRPr="003A64AF">
        <w:rPr>
          <w:rFonts w:ascii="Arial Narrow" w:eastAsia="Calibri" w:hAnsi="Arial Narrow"/>
          <w:lang w:eastAsia="en-US"/>
        </w:rPr>
        <w:t xml:space="preserve"> </w:t>
      </w:r>
      <w:r w:rsidR="00CB6F78" w:rsidRPr="003A64AF">
        <w:rPr>
          <w:rFonts w:ascii="Arial Narrow" w:eastAsia="Calibri" w:hAnsi="Arial Narrow"/>
          <w:lang w:eastAsia="en-US"/>
        </w:rPr>
        <w:t>BANCO</w:t>
      </w:r>
      <w:r w:rsidRPr="003A64AF">
        <w:rPr>
          <w:rFonts w:ascii="Arial Narrow" w:eastAsia="Calibri" w:hAnsi="Arial Narrow"/>
          <w:lang w:eastAsia="en-US"/>
        </w:rPr>
        <w:t xml:space="preserve"> dos</w:t>
      </w:r>
      <w:r w:rsidR="00130DDE" w:rsidRPr="003A64AF">
        <w:rPr>
          <w:rFonts w:ascii="Arial Narrow" w:eastAsia="Calibri" w:hAnsi="Arial Narrow"/>
          <w:lang w:eastAsia="en-US"/>
        </w:rPr>
        <w:t xml:space="preserve"> Direitos de Propriedade Intelectual</w:t>
      </w:r>
      <w:r w:rsidRPr="003A64AF">
        <w:rPr>
          <w:rFonts w:ascii="Arial Narrow" w:eastAsia="Calibri" w:hAnsi="Arial Narrow"/>
          <w:lang w:eastAsia="en-US"/>
        </w:rPr>
        <w:t xml:space="preserve"> sobre as Obras Desenvolvidas</w:t>
      </w:r>
      <w:r w:rsidR="00130DDE" w:rsidRPr="003A64AF">
        <w:rPr>
          <w:rFonts w:ascii="Arial Narrow" w:eastAsia="Calibri" w:hAnsi="Arial Narrow"/>
          <w:lang w:eastAsia="en-US"/>
        </w:rPr>
        <w:t>:</w:t>
      </w:r>
    </w:p>
    <w:p w14:paraId="08A7A92D" w14:textId="77777777" w:rsidR="00D70964" w:rsidRDefault="005C6161" w:rsidP="00D70964">
      <w:pPr>
        <w:pStyle w:val="ListParagraph"/>
        <w:widowControl/>
        <w:numPr>
          <w:ilvl w:val="1"/>
          <w:numId w:val="29"/>
        </w:numPr>
        <w:adjustRightInd/>
        <w:spacing w:line="360" w:lineRule="auto"/>
        <w:ind w:left="567" w:hanging="283"/>
        <w:textAlignment w:val="auto"/>
        <w:rPr>
          <w:rFonts w:ascii="Arial Narrow" w:eastAsia="Calibri" w:hAnsi="Arial Narrow"/>
          <w:lang w:eastAsia="en-US"/>
        </w:rPr>
      </w:pPr>
      <w:r w:rsidRPr="003A64AF">
        <w:rPr>
          <w:rFonts w:ascii="Arial Narrow" w:eastAsia="Calibri" w:hAnsi="Arial Narrow"/>
          <w:lang w:eastAsia="en-US"/>
        </w:rPr>
        <w:t xml:space="preserve">As Partes </w:t>
      </w:r>
      <w:r w:rsidR="00130DDE" w:rsidRPr="003A64AF">
        <w:rPr>
          <w:rFonts w:ascii="Arial Narrow" w:eastAsia="Calibri" w:hAnsi="Arial Narrow"/>
          <w:lang w:eastAsia="en-US"/>
        </w:rPr>
        <w:t>reconhecem que é atribuído ao</w:t>
      </w:r>
      <w:r w:rsidRPr="003A64AF">
        <w:rPr>
          <w:rFonts w:ascii="Arial Narrow" w:eastAsia="Calibri" w:hAnsi="Arial Narrow"/>
          <w:lang w:eastAsia="en-US"/>
        </w:rPr>
        <w:t xml:space="preserve"> </w:t>
      </w:r>
      <w:r w:rsidR="00CB6F78" w:rsidRPr="003A64AF">
        <w:rPr>
          <w:rFonts w:ascii="Arial Narrow" w:eastAsia="Calibri" w:hAnsi="Arial Narrow"/>
          <w:lang w:eastAsia="en-US"/>
        </w:rPr>
        <w:t>BANCO</w:t>
      </w:r>
      <w:r w:rsidR="00130DDE" w:rsidRPr="003A64AF">
        <w:rPr>
          <w:rFonts w:ascii="Arial Narrow" w:eastAsia="Calibri" w:hAnsi="Arial Narrow"/>
          <w:lang w:eastAsia="en-US"/>
        </w:rPr>
        <w:t xml:space="preserve"> todos os Direitos de Propriedade Intelectual </w:t>
      </w:r>
      <w:r w:rsidRPr="003A64AF">
        <w:rPr>
          <w:rFonts w:ascii="Arial Narrow" w:eastAsia="Calibri" w:hAnsi="Arial Narrow"/>
          <w:lang w:eastAsia="en-US"/>
        </w:rPr>
        <w:t>relaciona</w:t>
      </w:r>
      <w:r w:rsidR="00130DDE" w:rsidRPr="003A64AF">
        <w:rPr>
          <w:rFonts w:ascii="Arial Narrow" w:eastAsia="Calibri" w:hAnsi="Arial Narrow"/>
          <w:lang w:eastAsia="en-US"/>
        </w:rPr>
        <w:t xml:space="preserve">dos com as Obras Desenvolvidas. </w:t>
      </w:r>
      <w:r w:rsidRPr="003A64AF">
        <w:rPr>
          <w:rFonts w:ascii="Arial Narrow" w:eastAsia="Calibri" w:hAnsi="Arial Narrow"/>
          <w:lang w:eastAsia="en-US"/>
        </w:rPr>
        <w:t xml:space="preserve">Consequentemente, o </w:t>
      </w:r>
      <w:r w:rsidR="00C32076" w:rsidRPr="003A64AF">
        <w:rPr>
          <w:rFonts w:ascii="Arial Narrow" w:eastAsia="Calibri" w:hAnsi="Arial Narrow"/>
          <w:lang w:eastAsia="en-US"/>
        </w:rPr>
        <w:t>Prestador</w:t>
      </w:r>
      <w:r w:rsidRPr="003A64AF">
        <w:rPr>
          <w:rFonts w:ascii="Arial Narrow" w:eastAsia="Calibri" w:hAnsi="Arial Narrow"/>
          <w:lang w:eastAsia="en-US"/>
        </w:rPr>
        <w:t xml:space="preserve"> cede ao </w:t>
      </w:r>
      <w:r w:rsidR="00CB6F78" w:rsidRPr="003A64AF">
        <w:rPr>
          <w:rFonts w:ascii="Arial Narrow" w:eastAsia="Calibri" w:hAnsi="Arial Narrow"/>
          <w:lang w:eastAsia="en-US"/>
        </w:rPr>
        <w:t>BANCO</w:t>
      </w:r>
      <w:r w:rsidRPr="003A64AF">
        <w:rPr>
          <w:rFonts w:ascii="Arial Narrow" w:eastAsia="Calibri" w:hAnsi="Arial Narrow"/>
          <w:lang w:eastAsia="en-US"/>
        </w:rPr>
        <w:t xml:space="preserve"> o direito absoluto na criação de todos os direitos, títulos e intenções que tenha sobre a criação e para todas as Obras Desenvolvidas e quaisquer Direitos de Propriedade Intelectual relacionados (</w:t>
      </w:r>
      <w:r w:rsidR="00130DDE" w:rsidRPr="003A64AF">
        <w:rPr>
          <w:rFonts w:ascii="Arial Narrow" w:eastAsia="Calibri" w:hAnsi="Arial Narrow"/>
          <w:lang w:eastAsia="en-US"/>
        </w:rPr>
        <w:t>com exceção dos</w:t>
      </w:r>
      <w:r w:rsidRPr="003A64AF">
        <w:rPr>
          <w:rFonts w:ascii="Arial Narrow" w:eastAsia="Calibri" w:hAnsi="Arial Narrow"/>
          <w:lang w:eastAsia="en-US"/>
        </w:rPr>
        <w:t xml:space="preserve"> Direitos de Propriedade Intelectual em Obras Preexistentes de um Terceiro ou de o </w:t>
      </w:r>
      <w:r w:rsidR="00C32076" w:rsidRPr="003A64AF">
        <w:rPr>
          <w:rFonts w:ascii="Arial Narrow" w:eastAsia="Calibri" w:hAnsi="Arial Narrow"/>
          <w:lang w:eastAsia="en-US"/>
        </w:rPr>
        <w:t>Prestador</w:t>
      </w:r>
      <w:r w:rsidRPr="003A64AF">
        <w:rPr>
          <w:rFonts w:ascii="Arial Narrow" w:eastAsia="Calibri" w:hAnsi="Arial Narrow"/>
          <w:lang w:eastAsia="en-US"/>
        </w:rPr>
        <w:t>), incluindo mas não se limitando a todos os direitos de reprodução, representação, tradução, adaptação, transformação e arranjo para qualquer finalidade e para qualquer uso direto ou indireto de todo ou parte das Obras Desenvolvidas e de qualquer criação derivada das mesmas, para qualquer finalidade, sob qualquer forma e em qualquer meio, quer seja razoavelmente previsível ou imprevisível na data de execução do presente Contrato.</w:t>
      </w:r>
    </w:p>
    <w:p w14:paraId="2311D600" w14:textId="77777777" w:rsidR="005C6161" w:rsidRPr="00D70964" w:rsidRDefault="005C6161" w:rsidP="00D70964">
      <w:pPr>
        <w:pStyle w:val="ListParagraph"/>
        <w:widowControl/>
        <w:numPr>
          <w:ilvl w:val="1"/>
          <w:numId w:val="29"/>
        </w:numPr>
        <w:adjustRightInd/>
        <w:spacing w:line="360" w:lineRule="auto"/>
        <w:ind w:left="567" w:hanging="283"/>
        <w:textAlignment w:val="auto"/>
        <w:rPr>
          <w:rFonts w:ascii="Arial Narrow" w:eastAsia="Calibri" w:hAnsi="Arial Narrow"/>
          <w:lang w:eastAsia="en-US"/>
        </w:rPr>
      </w:pPr>
      <w:r w:rsidRPr="00D70964">
        <w:rPr>
          <w:rFonts w:ascii="Arial Narrow" w:eastAsia="Calibri" w:hAnsi="Arial Narrow"/>
          <w:lang w:eastAsia="en-US"/>
        </w:rPr>
        <w:t xml:space="preserve">O </w:t>
      </w:r>
      <w:r w:rsidR="00C32076" w:rsidRPr="00D70964">
        <w:rPr>
          <w:rFonts w:ascii="Arial Narrow" w:eastAsia="Calibri" w:hAnsi="Arial Narrow"/>
          <w:lang w:eastAsia="en-US"/>
        </w:rPr>
        <w:t>Prestador</w:t>
      </w:r>
      <w:r w:rsidRPr="00D70964">
        <w:rPr>
          <w:rFonts w:ascii="Arial Narrow" w:eastAsia="Calibri" w:hAnsi="Arial Narrow"/>
          <w:lang w:eastAsia="en-US"/>
        </w:rPr>
        <w:t xml:space="preserve"> atribui ao </w:t>
      </w:r>
      <w:r w:rsidR="00CB6F78" w:rsidRPr="00D70964">
        <w:rPr>
          <w:rFonts w:ascii="Arial Narrow" w:eastAsia="Calibri" w:hAnsi="Arial Narrow"/>
          <w:lang w:eastAsia="en-US"/>
        </w:rPr>
        <w:t>BANCO</w:t>
      </w:r>
      <w:r w:rsidRPr="00D70964">
        <w:rPr>
          <w:rFonts w:ascii="Arial Narrow" w:eastAsia="Calibri" w:hAnsi="Arial Narrow"/>
          <w:lang w:eastAsia="en-US"/>
        </w:rPr>
        <w:t>, sem qualquer limitação:</w:t>
      </w:r>
    </w:p>
    <w:p w14:paraId="7E4B8FBE" w14:textId="77777777" w:rsidR="005C6161" w:rsidRPr="006E4A76" w:rsidRDefault="005C6161" w:rsidP="006E4A76">
      <w:pPr>
        <w:pStyle w:val="ListParagraph"/>
        <w:widowControl/>
        <w:numPr>
          <w:ilvl w:val="1"/>
          <w:numId w:val="31"/>
        </w:numPr>
        <w:adjustRightInd/>
        <w:spacing w:line="360" w:lineRule="auto"/>
        <w:ind w:left="993" w:hanging="284"/>
        <w:textAlignment w:val="auto"/>
        <w:rPr>
          <w:rFonts w:ascii="Arial Narrow" w:eastAsia="Calibri" w:hAnsi="Arial Narrow"/>
          <w:lang w:eastAsia="en-US"/>
        </w:rPr>
      </w:pPr>
      <w:r w:rsidRPr="006E4A76">
        <w:rPr>
          <w:rFonts w:ascii="Arial Narrow" w:eastAsia="Calibri" w:hAnsi="Arial Narrow"/>
          <w:lang w:eastAsia="en-US"/>
        </w:rPr>
        <w:t xml:space="preserve">os direitos de uso e exploração das Obras Desenvolvidas para qualquer uso (seja para fins comerciais, gratuitos, informativos, institucionais ou publicitários, ou não) em qualquer formato, mesmo que não intencional ou imprevisível na data de assinatura </w:t>
      </w:r>
      <w:r w:rsidR="00130DDE" w:rsidRPr="006E4A76">
        <w:rPr>
          <w:rFonts w:ascii="Arial Narrow" w:eastAsia="Calibri" w:hAnsi="Arial Narrow"/>
          <w:lang w:eastAsia="en-US"/>
        </w:rPr>
        <w:t>do Contrato</w:t>
      </w:r>
      <w:r w:rsidRPr="006E4A76">
        <w:rPr>
          <w:rFonts w:ascii="Arial Narrow" w:eastAsia="Calibri" w:hAnsi="Arial Narrow"/>
          <w:lang w:eastAsia="en-US"/>
        </w:rPr>
        <w:t>;</w:t>
      </w:r>
    </w:p>
    <w:p w14:paraId="33D672BF" w14:textId="77777777" w:rsidR="005C6161" w:rsidRPr="006E4A76" w:rsidRDefault="005C6161" w:rsidP="006E4A76">
      <w:pPr>
        <w:pStyle w:val="ListParagraph"/>
        <w:widowControl/>
        <w:numPr>
          <w:ilvl w:val="1"/>
          <w:numId w:val="31"/>
        </w:numPr>
        <w:adjustRightInd/>
        <w:spacing w:line="360" w:lineRule="auto"/>
        <w:ind w:left="993" w:hanging="284"/>
        <w:textAlignment w:val="auto"/>
        <w:rPr>
          <w:rFonts w:ascii="Arial Narrow" w:eastAsia="Calibri" w:hAnsi="Arial Narrow"/>
          <w:lang w:eastAsia="en-US"/>
        </w:rPr>
      </w:pPr>
      <w:r w:rsidRPr="006E4A76">
        <w:rPr>
          <w:rFonts w:ascii="Arial Narrow" w:eastAsia="Calibri" w:hAnsi="Arial Narrow"/>
          <w:lang w:eastAsia="en-US"/>
        </w:rPr>
        <w:t xml:space="preserve">Os direitos de fixação, gravação e reprodução temporária e permanente de obras desenvolvidas por qualquer meio, incluindo meios técnicos, tais como gravação e / ou codificação digital ou </w:t>
      </w:r>
      <w:proofErr w:type="spellStart"/>
      <w:r w:rsidRPr="006E4A76">
        <w:rPr>
          <w:rFonts w:ascii="Arial Narrow" w:eastAsia="Calibri" w:hAnsi="Arial Narrow"/>
          <w:lang w:eastAsia="en-US"/>
        </w:rPr>
        <w:t>óptica</w:t>
      </w:r>
      <w:proofErr w:type="spellEnd"/>
      <w:r w:rsidRPr="006E4A76">
        <w:rPr>
          <w:rFonts w:ascii="Arial Narrow" w:eastAsia="Calibri" w:hAnsi="Arial Narrow"/>
          <w:lang w:eastAsia="en-US"/>
        </w:rPr>
        <w:t xml:space="preserve"> e em qualquer meio conhecido ou desconhecido na data de assinatura </w:t>
      </w:r>
      <w:r w:rsidR="00130DDE" w:rsidRPr="006E4A76">
        <w:rPr>
          <w:rFonts w:ascii="Arial Narrow" w:eastAsia="Calibri" w:hAnsi="Arial Narrow"/>
          <w:lang w:eastAsia="en-US"/>
        </w:rPr>
        <w:t>do Contrato</w:t>
      </w:r>
      <w:r w:rsidRPr="006E4A76">
        <w:rPr>
          <w:rFonts w:ascii="Arial Narrow" w:eastAsia="Calibri" w:hAnsi="Arial Narrow"/>
          <w:lang w:eastAsia="en-US"/>
        </w:rPr>
        <w:t xml:space="preserve">, tais como como filmes, bandas eletromagnéticas, CD, DVD, SACD, </w:t>
      </w:r>
      <w:proofErr w:type="spellStart"/>
      <w:r w:rsidRPr="006E4A76">
        <w:rPr>
          <w:rFonts w:ascii="Arial Narrow" w:eastAsia="Calibri" w:hAnsi="Arial Narrow"/>
          <w:lang w:eastAsia="en-US"/>
        </w:rPr>
        <w:t>CD-Rom</w:t>
      </w:r>
      <w:proofErr w:type="spellEnd"/>
      <w:r w:rsidRPr="006E4A76">
        <w:rPr>
          <w:rFonts w:ascii="Arial Narrow" w:eastAsia="Calibri" w:hAnsi="Arial Narrow"/>
          <w:lang w:eastAsia="en-US"/>
        </w:rPr>
        <w:t xml:space="preserve"> ou Blu-ray, arquivos digitais, dispositivos de armazenamento, de qualquer forma, usando qualquer proporção de </w:t>
      </w:r>
      <w:proofErr w:type="spellStart"/>
      <w:r w:rsidRPr="006E4A76">
        <w:rPr>
          <w:rFonts w:ascii="Arial Narrow" w:eastAsia="Calibri" w:hAnsi="Arial Narrow"/>
          <w:lang w:eastAsia="en-US"/>
        </w:rPr>
        <w:t>aspecto</w:t>
      </w:r>
      <w:proofErr w:type="spellEnd"/>
      <w:r w:rsidRPr="006E4A76">
        <w:rPr>
          <w:rFonts w:ascii="Arial Narrow" w:eastAsia="Calibri" w:hAnsi="Arial Narrow"/>
          <w:lang w:eastAsia="en-US"/>
        </w:rPr>
        <w:t>;</w:t>
      </w:r>
    </w:p>
    <w:p w14:paraId="44FCD3A4" w14:textId="77777777" w:rsidR="005C6161" w:rsidRPr="006E4A76" w:rsidRDefault="005C6161" w:rsidP="006E4A76">
      <w:pPr>
        <w:pStyle w:val="ListParagraph"/>
        <w:widowControl/>
        <w:numPr>
          <w:ilvl w:val="1"/>
          <w:numId w:val="31"/>
        </w:numPr>
        <w:adjustRightInd/>
        <w:spacing w:line="360" w:lineRule="auto"/>
        <w:ind w:left="993" w:hanging="284"/>
        <w:textAlignment w:val="auto"/>
        <w:rPr>
          <w:rFonts w:ascii="Arial Narrow" w:eastAsia="Calibri" w:hAnsi="Arial Narrow"/>
          <w:lang w:eastAsia="en-US"/>
        </w:rPr>
      </w:pPr>
      <w:r w:rsidRPr="006E4A76">
        <w:rPr>
          <w:rFonts w:ascii="Arial Narrow" w:eastAsia="Calibri" w:hAnsi="Arial Narrow"/>
          <w:lang w:eastAsia="en-US"/>
        </w:rPr>
        <w:lastRenderedPageBreak/>
        <w:t>os direitos de gravação e / ou sincronização com imagens, qualquer composição musical ou reprodução, com ou sem letra, seja pré-existente ou não, e qualquer efeito sonoro;</w:t>
      </w:r>
    </w:p>
    <w:p w14:paraId="325014A5" w14:textId="77777777" w:rsidR="005C6161" w:rsidRPr="006E4A76" w:rsidRDefault="005C6161" w:rsidP="006E4A76">
      <w:pPr>
        <w:pStyle w:val="ListParagraph"/>
        <w:widowControl/>
        <w:numPr>
          <w:ilvl w:val="1"/>
          <w:numId w:val="31"/>
        </w:numPr>
        <w:adjustRightInd/>
        <w:spacing w:line="360" w:lineRule="auto"/>
        <w:ind w:left="993" w:hanging="284"/>
        <w:textAlignment w:val="auto"/>
        <w:rPr>
          <w:rFonts w:ascii="Arial Narrow" w:eastAsia="Calibri" w:hAnsi="Arial Narrow"/>
          <w:lang w:eastAsia="en-US"/>
        </w:rPr>
      </w:pPr>
      <w:r w:rsidRPr="006E4A76">
        <w:rPr>
          <w:rFonts w:ascii="Arial Narrow" w:eastAsia="Calibri" w:hAnsi="Arial Narrow"/>
          <w:lang w:eastAsia="en-US"/>
        </w:rPr>
        <w:t xml:space="preserve">os direitos de fazer ou ter feito qualquer cópia original, cópia ou qualquer Trabalho Desenvolvido, no todo ou em parte, por qualquer meio, em qualquer </w:t>
      </w:r>
      <w:r w:rsidR="00130DDE" w:rsidRPr="006E4A76">
        <w:rPr>
          <w:rFonts w:ascii="Arial Narrow" w:eastAsia="Calibri" w:hAnsi="Arial Narrow"/>
          <w:lang w:eastAsia="en-US"/>
        </w:rPr>
        <w:t>suporte</w:t>
      </w:r>
      <w:r w:rsidRPr="006E4A76">
        <w:rPr>
          <w:rFonts w:ascii="Arial Narrow" w:eastAsia="Calibri" w:hAnsi="Arial Narrow"/>
          <w:lang w:eastAsia="en-US"/>
        </w:rPr>
        <w:t xml:space="preserve">, mesmo não intencional ou imprevisível na data de assinatura </w:t>
      </w:r>
      <w:r w:rsidR="00130DDE" w:rsidRPr="006E4A76">
        <w:rPr>
          <w:rFonts w:ascii="Arial Narrow" w:eastAsia="Calibri" w:hAnsi="Arial Narrow"/>
          <w:lang w:eastAsia="en-US"/>
        </w:rPr>
        <w:t>do Contrato</w:t>
      </w:r>
      <w:r w:rsidRPr="006E4A76">
        <w:rPr>
          <w:rFonts w:ascii="Arial Narrow" w:eastAsia="Calibri" w:hAnsi="Arial Narrow"/>
          <w:lang w:eastAsia="en-US"/>
        </w:rPr>
        <w:t>;</w:t>
      </w:r>
    </w:p>
    <w:p w14:paraId="4534BE28" w14:textId="77777777" w:rsidR="005C6161" w:rsidRPr="006E4A76" w:rsidRDefault="005C6161" w:rsidP="006E4A76">
      <w:pPr>
        <w:pStyle w:val="ListParagraph"/>
        <w:widowControl/>
        <w:numPr>
          <w:ilvl w:val="1"/>
          <w:numId w:val="31"/>
        </w:numPr>
        <w:adjustRightInd/>
        <w:spacing w:line="360" w:lineRule="auto"/>
        <w:ind w:left="993" w:hanging="284"/>
        <w:textAlignment w:val="auto"/>
        <w:rPr>
          <w:rFonts w:ascii="Arial Narrow" w:eastAsia="Calibri" w:hAnsi="Arial Narrow"/>
          <w:lang w:eastAsia="en-US"/>
        </w:rPr>
      </w:pPr>
      <w:r w:rsidRPr="006E4A76">
        <w:rPr>
          <w:rFonts w:ascii="Arial Narrow" w:eastAsia="Calibri" w:hAnsi="Arial Narrow"/>
          <w:lang w:eastAsia="en-US"/>
        </w:rPr>
        <w:t>os direitos de representação e difusão das Obras Desenvolvidas, no todo ou em parte, por qualquer processo ou meio de comunicação, conhecido e desconhecido na data de assinatura d</w:t>
      </w:r>
      <w:r w:rsidR="00130DDE" w:rsidRPr="006E4A76">
        <w:rPr>
          <w:rFonts w:ascii="Arial Narrow" w:eastAsia="Calibri" w:hAnsi="Arial Narrow"/>
          <w:lang w:eastAsia="en-US"/>
        </w:rPr>
        <w:t>o</w:t>
      </w:r>
      <w:r w:rsidRPr="006E4A76">
        <w:rPr>
          <w:rFonts w:ascii="Arial Narrow" w:eastAsia="Calibri" w:hAnsi="Arial Narrow"/>
          <w:lang w:eastAsia="en-US"/>
        </w:rPr>
        <w:t xml:space="preserve"> Contrato, incluindo mas não se limitando a exibição pública, transmissão pública, Teledifusão, transmissão, através de qualquer meio de telecomunicação de sons, imagens, documentos, dados, mensagens de qualquer tipo, inclusive através de ondas Hertzianas, terrestres, por cabo ou satélite, terminais interativos, dispositivos de internet móvel, dispositivos e aplicações de telefones móveis, computadores e outros dispositivos conectado a qualquer base de dados através de uma rede tal como Internet, intranets, extranets, redes sociais, etc., dados digitais, incluindo download, independentemente da finalidade da representação e transmissão;</w:t>
      </w:r>
    </w:p>
    <w:p w14:paraId="136FD190" w14:textId="77777777" w:rsidR="005C6161" w:rsidRPr="006E4A76" w:rsidRDefault="005C6161" w:rsidP="006E4A76">
      <w:pPr>
        <w:pStyle w:val="ListParagraph"/>
        <w:widowControl/>
        <w:numPr>
          <w:ilvl w:val="1"/>
          <w:numId w:val="31"/>
        </w:numPr>
        <w:adjustRightInd/>
        <w:spacing w:line="360" w:lineRule="auto"/>
        <w:ind w:left="993" w:hanging="284"/>
        <w:textAlignment w:val="auto"/>
        <w:rPr>
          <w:rFonts w:ascii="Arial Narrow" w:eastAsia="Calibri" w:hAnsi="Arial Narrow"/>
          <w:lang w:eastAsia="en-US"/>
        </w:rPr>
      </w:pPr>
      <w:r w:rsidRPr="006E4A76">
        <w:rPr>
          <w:rFonts w:ascii="Arial Narrow" w:eastAsia="Calibri" w:hAnsi="Arial Narrow"/>
          <w:lang w:eastAsia="en-US"/>
        </w:rPr>
        <w:t xml:space="preserve">o direito de disponibilizar ao público as Obras desenvolvidas, no todo ou em parte, através de qualquer </w:t>
      </w:r>
      <w:r w:rsidR="00130DDE" w:rsidRPr="006E4A76">
        <w:rPr>
          <w:rFonts w:ascii="Arial Narrow" w:eastAsia="Calibri" w:hAnsi="Arial Narrow"/>
          <w:lang w:eastAsia="en-US"/>
        </w:rPr>
        <w:t>um dos meios</w:t>
      </w:r>
      <w:r w:rsidRPr="006E4A76">
        <w:rPr>
          <w:rFonts w:ascii="Arial Narrow" w:eastAsia="Calibri" w:hAnsi="Arial Narrow"/>
          <w:lang w:eastAsia="en-US"/>
        </w:rPr>
        <w:t xml:space="preserve"> descritos nos parágrafos anteriores</w:t>
      </w:r>
      <w:r w:rsidR="00130DDE" w:rsidRPr="006E4A76">
        <w:rPr>
          <w:rFonts w:ascii="Arial Narrow" w:eastAsia="Calibri" w:hAnsi="Arial Narrow"/>
          <w:lang w:eastAsia="en-US"/>
        </w:rPr>
        <w:t>,</w:t>
      </w:r>
      <w:r w:rsidRPr="006E4A76">
        <w:rPr>
          <w:rFonts w:ascii="Arial Narrow" w:eastAsia="Calibri" w:hAnsi="Arial Narrow"/>
          <w:lang w:eastAsia="en-US"/>
        </w:rPr>
        <w:t xml:space="preserve"> por qualquer meio, em qualquer suporte, nos setores público ou privado, para receção coletiva ou doméstica;</w:t>
      </w:r>
    </w:p>
    <w:p w14:paraId="43C72A4C" w14:textId="77777777" w:rsidR="005C6161" w:rsidRPr="006E4A76" w:rsidRDefault="005C6161" w:rsidP="006E4A76">
      <w:pPr>
        <w:pStyle w:val="ListParagraph"/>
        <w:widowControl/>
        <w:numPr>
          <w:ilvl w:val="1"/>
          <w:numId w:val="31"/>
        </w:numPr>
        <w:adjustRightInd/>
        <w:spacing w:line="360" w:lineRule="auto"/>
        <w:ind w:left="993" w:hanging="284"/>
        <w:textAlignment w:val="auto"/>
        <w:rPr>
          <w:rFonts w:ascii="Arial Narrow" w:eastAsia="Calibri" w:hAnsi="Arial Narrow"/>
          <w:lang w:eastAsia="en-US"/>
        </w:rPr>
      </w:pPr>
      <w:r w:rsidRPr="006E4A76">
        <w:rPr>
          <w:rFonts w:ascii="Arial Narrow" w:eastAsia="Calibri" w:hAnsi="Arial Narrow"/>
          <w:lang w:eastAsia="en-US"/>
        </w:rPr>
        <w:t>direitos de modificação, localização, adaptação, integração, personalização, correção, tradução, mudança, desenvolvimento, aditamento, apagamento, etc., de todo ou parte das Obras Desenvolvidas</w:t>
      </w:r>
      <w:r w:rsidR="00130DDE" w:rsidRPr="006E4A76">
        <w:rPr>
          <w:rFonts w:ascii="Arial Narrow" w:eastAsia="Calibri" w:hAnsi="Arial Narrow"/>
          <w:lang w:eastAsia="en-US"/>
        </w:rPr>
        <w:t>;</w:t>
      </w:r>
    </w:p>
    <w:p w14:paraId="4AAE8D29" w14:textId="77777777" w:rsidR="005C6161" w:rsidRPr="006E4A76" w:rsidRDefault="005C6161" w:rsidP="006E4A76">
      <w:pPr>
        <w:pStyle w:val="ListParagraph"/>
        <w:widowControl/>
        <w:numPr>
          <w:ilvl w:val="1"/>
          <w:numId w:val="31"/>
        </w:numPr>
        <w:adjustRightInd/>
        <w:spacing w:line="360" w:lineRule="auto"/>
        <w:ind w:left="993" w:hanging="284"/>
        <w:textAlignment w:val="auto"/>
        <w:rPr>
          <w:rFonts w:ascii="Arial Narrow" w:eastAsia="Calibri" w:hAnsi="Arial Narrow"/>
          <w:lang w:eastAsia="en-US"/>
        </w:rPr>
      </w:pPr>
      <w:r w:rsidRPr="006E4A76">
        <w:rPr>
          <w:rFonts w:ascii="Arial Narrow" w:eastAsia="Calibri" w:hAnsi="Arial Narrow"/>
          <w:lang w:eastAsia="en-US"/>
        </w:rPr>
        <w:t xml:space="preserve">o direito de incorporação das Obras Desenvolvidas, no todo ou em parte, em qualquer trabalho pré-existente ou a ser criado e o direito a usar as obras modificadas de acordo com os formatos, meios e suportes </w:t>
      </w:r>
      <w:proofErr w:type="gramStart"/>
      <w:r w:rsidRPr="006E4A76">
        <w:rPr>
          <w:rFonts w:ascii="Arial Narrow" w:eastAsia="Calibri" w:hAnsi="Arial Narrow"/>
          <w:lang w:eastAsia="en-US"/>
        </w:rPr>
        <w:t>supra mencionados</w:t>
      </w:r>
      <w:proofErr w:type="gramEnd"/>
      <w:r w:rsidRPr="006E4A76">
        <w:rPr>
          <w:rFonts w:ascii="Arial Narrow" w:eastAsia="Calibri" w:hAnsi="Arial Narrow"/>
          <w:lang w:eastAsia="en-US"/>
        </w:rPr>
        <w:t>;</w:t>
      </w:r>
    </w:p>
    <w:p w14:paraId="256A38C9" w14:textId="77777777" w:rsidR="005C6161" w:rsidRPr="006E4A76" w:rsidRDefault="005C6161" w:rsidP="006E4A76">
      <w:pPr>
        <w:pStyle w:val="ListParagraph"/>
        <w:widowControl/>
        <w:numPr>
          <w:ilvl w:val="1"/>
          <w:numId w:val="31"/>
        </w:numPr>
        <w:adjustRightInd/>
        <w:spacing w:line="360" w:lineRule="auto"/>
        <w:ind w:left="993" w:hanging="284"/>
        <w:textAlignment w:val="auto"/>
        <w:rPr>
          <w:rFonts w:ascii="Arial Narrow" w:eastAsia="Calibri" w:hAnsi="Arial Narrow"/>
          <w:lang w:eastAsia="en-US"/>
        </w:rPr>
      </w:pPr>
      <w:r w:rsidRPr="006E4A76">
        <w:rPr>
          <w:rFonts w:ascii="Arial Narrow" w:eastAsia="Calibri" w:hAnsi="Arial Narrow"/>
          <w:lang w:eastAsia="en-US"/>
        </w:rPr>
        <w:t xml:space="preserve">o direito de cobrar e promover a cobrança para único benefício do </w:t>
      </w:r>
      <w:r w:rsidR="00CB6F78" w:rsidRPr="006E4A76">
        <w:rPr>
          <w:rFonts w:ascii="Arial Narrow" w:eastAsia="Calibri" w:hAnsi="Arial Narrow"/>
          <w:lang w:eastAsia="en-US"/>
        </w:rPr>
        <w:t>BANCO</w:t>
      </w:r>
      <w:r w:rsidRPr="006E4A76">
        <w:rPr>
          <w:rFonts w:ascii="Arial Narrow" w:eastAsia="Calibri" w:hAnsi="Arial Narrow"/>
          <w:lang w:eastAsia="en-US"/>
        </w:rPr>
        <w:t xml:space="preserve"> em todos os países, das taxas e / ou royalties devidos à data da reprodução, representação ou exploração das Obras Desenvolvidas.</w:t>
      </w:r>
    </w:p>
    <w:p w14:paraId="77113728" w14:textId="77777777" w:rsidR="00202188" w:rsidRDefault="005C6161" w:rsidP="00F836BA">
      <w:pPr>
        <w:pStyle w:val="ListParagraph"/>
        <w:widowControl/>
        <w:numPr>
          <w:ilvl w:val="0"/>
          <w:numId w:val="29"/>
        </w:numPr>
        <w:tabs>
          <w:tab w:val="left" w:pos="284"/>
        </w:tabs>
        <w:adjustRightInd/>
        <w:spacing w:line="360" w:lineRule="auto"/>
        <w:ind w:left="0" w:firstLine="0"/>
        <w:textAlignment w:val="auto"/>
        <w:rPr>
          <w:rFonts w:ascii="Arial Narrow" w:eastAsia="Calibri" w:hAnsi="Arial Narrow"/>
          <w:lang w:eastAsia="en-US"/>
        </w:rPr>
      </w:pPr>
      <w:r w:rsidRPr="00202188">
        <w:rPr>
          <w:rFonts w:ascii="Arial Narrow" w:eastAsia="Calibri" w:hAnsi="Arial Narrow"/>
          <w:lang w:eastAsia="en-US"/>
        </w:rPr>
        <w:t xml:space="preserve">Os direitos atribuídos pelo </w:t>
      </w:r>
      <w:r w:rsidR="00C32076" w:rsidRPr="00202188">
        <w:rPr>
          <w:rFonts w:ascii="Arial Narrow" w:eastAsia="Calibri" w:hAnsi="Arial Narrow"/>
          <w:lang w:eastAsia="en-US"/>
        </w:rPr>
        <w:t>Prestador</w:t>
      </w:r>
      <w:r w:rsidR="00130DDE" w:rsidRPr="00202188">
        <w:rPr>
          <w:rFonts w:ascii="Arial Narrow" w:eastAsia="Calibri" w:hAnsi="Arial Narrow"/>
          <w:lang w:eastAsia="en-US"/>
        </w:rPr>
        <w:t xml:space="preserve"> ao </w:t>
      </w:r>
      <w:r w:rsidR="00CB6F78" w:rsidRPr="00202188">
        <w:rPr>
          <w:rFonts w:ascii="Arial Narrow" w:eastAsia="Calibri" w:hAnsi="Arial Narrow"/>
          <w:lang w:eastAsia="en-US"/>
        </w:rPr>
        <w:t>BANCO</w:t>
      </w:r>
      <w:r w:rsidRPr="00202188">
        <w:rPr>
          <w:rFonts w:ascii="Arial Narrow" w:eastAsia="Calibri" w:hAnsi="Arial Narrow"/>
          <w:lang w:eastAsia="en-US"/>
        </w:rPr>
        <w:t xml:space="preserve"> incluem os que estejam em anexo a qualquer documentação associada às Obras Desenvolvidas, incluindo documentação de design técnico, documentação operacional e documentação do utilizador.</w:t>
      </w:r>
    </w:p>
    <w:p w14:paraId="6A7DE5F3" w14:textId="77777777" w:rsidR="005C6161" w:rsidRPr="00202188" w:rsidRDefault="005C6161" w:rsidP="00F836BA">
      <w:pPr>
        <w:pStyle w:val="ListParagraph"/>
        <w:widowControl/>
        <w:numPr>
          <w:ilvl w:val="0"/>
          <w:numId w:val="29"/>
        </w:numPr>
        <w:tabs>
          <w:tab w:val="left" w:pos="284"/>
        </w:tabs>
        <w:adjustRightInd/>
        <w:spacing w:line="360" w:lineRule="auto"/>
        <w:ind w:left="0" w:firstLine="0"/>
        <w:textAlignment w:val="auto"/>
        <w:rPr>
          <w:rFonts w:ascii="Arial Narrow" w:eastAsia="Calibri" w:hAnsi="Arial Narrow"/>
          <w:lang w:eastAsia="en-US"/>
        </w:rPr>
      </w:pPr>
      <w:r w:rsidRPr="00202188">
        <w:rPr>
          <w:rFonts w:ascii="Arial Narrow" w:eastAsia="Calibri" w:hAnsi="Arial Narrow"/>
          <w:lang w:eastAsia="en-US"/>
        </w:rPr>
        <w:lastRenderedPageBreak/>
        <w:t xml:space="preserve">Todos os formatos de materiais para as Obras Desenvolvidas, bem como todos os documentos preparatórios para o mesmo, independentemente da sua condição, são vendidos e entregues ao </w:t>
      </w:r>
      <w:r w:rsidR="00CB6F78" w:rsidRPr="00202188">
        <w:rPr>
          <w:rFonts w:ascii="Arial Narrow" w:eastAsia="Calibri" w:hAnsi="Arial Narrow"/>
          <w:lang w:eastAsia="en-US"/>
        </w:rPr>
        <w:t>BANCO</w:t>
      </w:r>
      <w:r w:rsidRPr="00202188">
        <w:rPr>
          <w:rFonts w:ascii="Arial Narrow" w:eastAsia="Calibri" w:hAnsi="Arial Narrow"/>
          <w:lang w:eastAsia="en-US"/>
        </w:rPr>
        <w:t xml:space="preserve"> ao mesmo tempo que a atribuição dos Direi</w:t>
      </w:r>
      <w:r w:rsidR="00130DDE" w:rsidRPr="00202188">
        <w:rPr>
          <w:rFonts w:ascii="Arial Narrow" w:eastAsia="Calibri" w:hAnsi="Arial Narrow"/>
          <w:lang w:eastAsia="en-US"/>
        </w:rPr>
        <w:t xml:space="preserve">tos de Propriedade Intelectual </w:t>
      </w:r>
      <w:proofErr w:type="gramStart"/>
      <w:r w:rsidR="00130DDE" w:rsidRPr="00202188">
        <w:rPr>
          <w:rFonts w:ascii="Arial Narrow" w:eastAsia="Calibri" w:hAnsi="Arial Narrow"/>
          <w:lang w:eastAsia="en-US"/>
        </w:rPr>
        <w:t>supr</w:t>
      </w:r>
      <w:r w:rsidRPr="00202188">
        <w:rPr>
          <w:rFonts w:ascii="Arial Narrow" w:eastAsia="Calibri" w:hAnsi="Arial Narrow"/>
          <w:lang w:eastAsia="en-US"/>
        </w:rPr>
        <w:t>a</w:t>
      </w:r>
      <w:r w:rsidR="00130DDE" w:rsidRPr="00202188">
        <w:rPr>
          <w:rFonts w:ascii="Arial Narrow" w:eastAsia="Calibri" w:hAnsi="Arial Narrow"/>
          <w:lang w:eastAsia="en-US"/>
        </w:rPr>
        <w:t xml:space="preserve"> referida</w:t>
      </w:r>
      <w:proofErr w:type="gramEnd"/>
      <w:r w:rsidRPr="00202188">
        <w:rPr>
          <w:rFonts w:ascii="Arial Narrow" w:eastAsia="Calibri" w:hAnsi="Arial Narrow"/>
          <w:lang w:eastAsia="en-US"/>
        </w:rPr>
        <w:t>. Esses formatos incluem</w:t>
      </w:r>
      <w:r w:rsidR="00130DDE" w:rsidRPr="00202188">
        <w:rPr>
          <w:rFonts w:ascii="Arial Narrow" w:eastAsia="Calibri" w:hAnsi="Arial Narrow"/>
          <w:lang w:eastAsia="en-US"/>
        </w:rPr>
        <w:t xml:space="preserve"> nomeadamente</w:t>
      </w:r>
      <w:r w:rsidRPr="00202188">
        <w:rPr>
          <w:rFonts w:ascii="Arial Narrow" w:eastAsia="Calibri" w:hAnsi="Arial Narrow"/>
          <w:lang w:eastAsia="en-US"/>
        </w:rPr>
        <w:t>:</w:t>
      </w:r>
    </w:p>
    <w:p w14:paraId="7AEB952F" w14:textId="77777777" w:rsidR="005C6161" w:rsidRPr="00202188" w:rsidRDefault="005C6161" w:rsidP="00202188">
      <w:pPr>
        <w:pStyle w:val="ListParagraph"/>
        <w:widowControl/>
        <w:numPr>
          <w:ilvl w:val="0"/>
          <w:numId w:val="32"/>
        </w:numPr>
        <w:adjustRightInd/>
        <w:spacing w:line="360" w:lineRule="auto"/>
        <w:jc w:val="left"/>
        <w:textAlignment w:val="auto"/>
        <w:rPr>
          <w:rFonts w:ascii="Arial Narrow" w:eastAsia="Calibri" w:hAnsi="Arial Narrow"/>
          <w:lang w:eastAsia="en-US"/>
        </w:rPr>
      </w:pPr>
      <w:r w:rsidRPr="00202188">
        <w:rPr>
          <w:rFonts w:ascii="Arial Narrow" w:eastAsia="Calibri" w:hAnsi="Arial Narrow"/>
          <w:lang w:eastAsia="en-US"/>
        </w:rPr>
        <w:t>suportes físicos;</w:t>
      </w:r>
    </w:p>
    <w:p w14:paraId="3AC71A38" w14:textId="77777777" w:rsidR="005C6161" w:rsidRPr="00202188" w:rsidRDefault="00130DDE" w:rsidP="00202188">
      <w:pPr>
        <w:pStyle w:val="ListParagraph"/>
        <w:widowControl/>
        <w:numPr>
          <w:ilvl w:val="0"/>
          <w:numId w:val="32"/>
        </w:numPr>
        <w:adjustRightInd/>
        <w:spacing w:line="360" w:lineRule="auto"/>
        <w:jc w:val="left"/>
        <w:textAlignment w:val="auto"/>
        <w:rPr>
          <w:rFonts w:ascii="Arial Narrow" w:eastAsia="Calibri" w:hAnsi="Arial Narrow"/>
          <w:lang w:eastAsia="en-US"/>
        </w:rPr>
      </w:pPr>
      <w:proofErr w:type="spellStart"/>
      <w:r w:rsidRPr="00202188">
        <w:rPr>
          <w:rFonts w:ascii="Arial Narrow" w:eastAsia="Calibri" w:hAnsi="Arial Narrow"/>
          <w:lang w:eastAsia="en-US"/>
        </w:rPr>
        <w:t>ii</w:t>
      </w:r>
      <w:proofErr w:type="spellEnd"/>
      <w:r w:rsidRPr="00202188">
        <w:rPr>
          <w:rFonts w:ascii="Arial Narrow" w:eastAsia="Calibri" w:hAnsi="Arial Narrow"/>
          <w:lang w:eastAsia="en-US"/>
        </w:rPr>
        <w:t xml:space="preserve">) </w:t>
      </w:r>
      <w:r w:rsidR="005C6161" w:rsidRPr="00202188">
        <w:rPr>
          <w:rFonts w:ascii="Arial Narrow" w:eastAsia="Calibri" w:hAnsi="Arial Narrow"/>
          <w:lang w:eastAsia="en-US"/>
        </w:rPr>
        <w:t>toda a documentação relacionada: design, exploração, uso;</w:t>
      </w:r>
    </w:p>
    <w:p w14:paraId="0345B0C9" w14:textId="77777777" w:rsidR="005C6161" w:rsidRPr="00202188" w:rsidRDefault="00130DDE" w:rsidP="00202188">
      <w:pPr>
        <w:pStyle w:val="ListParagraph"/>
        <w:widowControl/>
        <w:numPr>
          <w:ilvl w:val="0"/>
          <w:numId w:val="32"/>
        </w:numPr>
        <w:adjustRightInd/>
        <w:spacing w:line="360" w:lineRule="auto"/>
        <w:jc w:val="left"/>
        <w:textAlignment w:val="auto"/>
        <w:rPr>
          <w:rFonts w:ascii="Arial Narrow" w:eastAsia="Calibri" w:hAnsi="Arial Narrow"/>
          <w:lang w:eastAsia="en-US"/>
        </w:rPr>
      </w:pPr>
      <w:proofErr w:type="spellStart"/>
      <w:r w:rsidRPr="00202188">
        <w:rPr>
          <w:rFonts w:ascii="Arial Narrow" w:eastAsia="Calibri" w:hAnsi="Arial Narrow"/>
          <w:lang w:eastAsia="en-US"/>
        </w:rPr>
        <w:t>iii</w:t>
      </w:r>
      <w:proofErr w:type="spellEnd"/>
      <w:r w:rsidRPr="00202188">
        <w:rPr>
          <w:rFonts w:ascii="Arial Narrow" w:eastAsia="Calibri" w:hAnsi="Arial Narrow"/>
          <w:lang w:eastAsia="en-US"/>
        </w:rPr>
        <w:t xml:space="preserve">) </w:t>
      </w:r>
      <w:r w:rsidR="005C6161" w:rsidRPr="00202188">
        <w:rPr>
          <w:rFonts w:ascii="Arial Narrow" w:eastAsia="Calibri" w:hAnsi="Arial Narrow"/>
          <w:lang w:eastAsia="en-US"/>
        </w:rPr>
        <w:t>especificações, fontes, casos de teste para desenvolvimentos de software, etc.</w:t>
      </w:r>
    </w:p>
    <w:p w14:paraId="239BCBB7" w14:textId="77777777" w:rsidR="00202188" w:rsidRDefault="005C6161" w:rsidP="00F836BA">
      <w:pPr>
        <w:pStyle w:val="ListParagraph"/>
        <w:widowControl/>
        <w:numPr>
          <w:ilvl w:val="0"/>
          <w:numId w:val="29"/>
        </w:numPr>
        <w:tabs>
          <w:tab w:val="left" w:pos="284"/>
        </w:tabs>
        <w:adjustRightInd/>
        <w:spacing w:line="360" w:lineRule="auto"/>
        <w:ind w:left="0" w:firstLine="0"/>
        <w:textAlignment w:val="auto"/>
        <w:rPr>
          <w:rFonts w:ascii="Arial Narrow" w:eastAsia="Calibri" w:hAnsi="Arial Narrow"/>
          <w:lang w:eastAsia="en-US"/>
        </w:rPr>
      </w:pPr>
      <w:r w:rsidRPr="00202188">
        <w:rPr>
          <w:rFonts w:ascii="Arial Narrow" w:eastAsia="Calibri" w:hAnsi="Arial Narrow"/>
          <w:lang w:eastAsia="en-US"/>
        </w:rPr>
        <w:t xml:space="preserve">Esta atribuição de Direitos de Propriedade Intelectual é válida a titulo mundial, e para a duração da proteção legal das Obras Desenvolvidas, em benefício de seus autores, herdeiros ou cessionários ou representantes, </w:t>
      </w:r>
      <w:r w:rsidR="00130DDE" w:rsidRPr="00202188">
        <w:rPr>
          <w:rFonts w:ascii="Arial Narrow" w:eastAsia="Calibri" w:hAnsi="Arial Narrow"/>
          <w:lang w:eastAsia="en-US"/>
        </w:rPr>
        <w:t>de acordo com a lei portuguesa, leis</w:t>
      </w:r>
      <w:r w:rsidRPr="00202188">
        <w:rPr>
          <w:rFonts w:ascii="Arial Narrow" w:eastAsia="Calibri" w:hAnsi="Arial Narrow"/>
          <w:lang w:eastAsia="en-US"/>
        </w:rPr>
        <w:t xml:space="preserve"> estrangeiras e convenções internacionais sobre Direitos de Propriedade Intelectual, principalmente na propriedade literária e artística, em vigor no presente e no futuro, incluindo quaisquer extensões feitas na duração desta proteção.</w:t>
      </w:r>
    </w:p>
    <w:p w14:paraId="2AE2E3E8" w14:textId="77777777" w:rsidR="00202188" w:rsidRDefault="005C6161" w:rsidP="00F836BA">
      <w:pPr>
        <w:pStyle w:val="ListParagraph"/>
        <w:widowControl/>
        <w:numPr>
          <w:ilvl w:val="0"/>
          <w:numId w:val="29"/>
        </w:numPr>
        <w:tabs>
          <w:tab w:val="left" w:pos="284"/>
        </w:tabs>
        <w:adjustRightInd/>
        <w:spacing w:line="360" w:lineRule="auto"/>
        <w:ind w:left="0" w:firstLine="0"/>
        <w:textAlignment w:val="auto"/>
        <w:rPr>
          <w:rFonts w:ascii="Arial Narrow" w:eastAsia="Calibri" w:hAnsi="Arial Narrow"/>
          <w:lang w:eastAsia="en-US"/>
        </w:rPr>
      </w:pPr>
      <w:r w:rsidRPr="00202188">
        <w:rPr>
          <w:rFonts w:ascii="Arial Narrow" w:eastAsia="Calibri" w:hAnsi="Arial Narrow"/>
          <w:lang w:eastAsia="en-US"/>
        </w:rPr>
        <w:t xml:space="preserve">O custo da atribuição de direitos descrito </w:t>
      </w:r>
      <w:r w:rsidR="00130DDE" w:rsidRPr="00202188">
        <w:rPr>
          <w:rFonts w:ascii="Arial Narrow" w:eastAsia="Calibri" w:hAnsi="Arial Narrow"/>
          <w:lang w:eastAsia="en-US"/>
        </w:rPr>
        <w:t>está incluído no pagamento efetuado pelo BANCO por conta da prestação de serviços prestada.</w:t>
      </w:r>
    </w:p>
    <w:p w14:paraId="5D4DFD24" w14:textId="77777777" w:rsidR="00202188" w:rsidRDefault="00130DDE" w:rsidP="00F836BA">
      <w:pPr>
        <w:pStyle w:val="ListParagraph"/>
        <w:widowControl/>
        <w:numPr>
          <w:ilvl w:val="0"/>
          <w:numId w:val="29"/>
        </w:numPr>
        <w:tabs>
          <w:tab w:val="left" w:pos="284"/>
        </w:tabs>
        <w:adjustRightInd/>
        <w:spacing w:line="360" w:lineRule="auto"/>
        <w:ind w:left="0" w:firstLine="0"/>
        <w:textAlignment w:val="auto"/>
        <w:rPr>
          <w:rFonts w:ascii="Arial Narrow" w:eastAsia="Calibri" w:hAnsi="Arial Narrow"/>
          <w:lang w:eastAsia="en-US"/>
        </w:rPr>
      </w:pPr>
      <w:r w:rsidRPr="00202188">
        <w:rPr>
          <w:rFonts w:ascii="Arial Narrow" w:eastAsia="Calibri" w:hAnsi="Arial Narrow"/>
          <w:lang w:eastAsia="en-US"/>
        </w:rPr>
        <w:t>O</w:t>
      </w:r>
      <w:r w:rsidR="005C6161" w:rsidRPr="00202188">
        <w:rPr>
          <w:rFonts w:ascii="Arial Narrow" w:eastAsia="Calibri" w:hAnsi="Arial Narrow"/>
          <w:lang w:eastAsia="en-US"/>
        </w:rPr>
        <w:t xml:space="preserve"> </w:t>
      </w:r>
      <w:r w:rsidR="00CB6F78" w:rsidRPr="00202188">
        <w:rPr>
          <w:rFonts w:ascii="Arial Narrow" w:eastAsia="Calibri" w:hAnsi="Arial Narrow"/>
          <w:lang w:eastAsia="en-US"/>
        </w:rPr>
        <w:t>BANCO</w:t>
      </w:r>
      <w:r w:rsidRPr="00202188">
        <w:rPr>
          <w:rFonts w:ascii="Arial Narrow" w:eastAsia="Calibri" w:hAnsi="Arial Narrow"/>
          <w:lang w:eastAsia="en-US"/>
        </w:rPr>
        <w:t xml:space="preserve"> continua</w:t>
      </w:r>
      <w:r w:rsidR="005C6161" w:rsidRPr="00202188">
        <w:rPr>
          <w:rFonts w:ascii="Arial Narrow" w:eastAsia="Calibri" w:hAnsi="Arial Narrow"/>
          <w:lang w:eastAsia="en-US"/>
        </w:rPr>
        <w:t xml:space="preserve"> a ser o </w:t>
      </w:r>
      <w:r w:rsidRPr="00202188">
        <w:rPr>
          <w:rFonts w:ascii="Arial Narrow" w:eastAsia="Calibri" w:hAnsi="Arial Narrow"/>
          <w:lang w:eastAsia="en-US"/>
        </w:rPr>
        <w:t>proprietário das suas Obras Pré-</w:t>
      </w:r>
      <w:r w:rsidR="005C6161" w:rsidRPr="00202188">
        <w:rPr>
          <w:rFonts w:ascii="Arial Narrow" w:eastAsia="Calibri" w:hAnsi="Arial Narrow"/>
          <w:lang w:eastAsia="en-US"/>
        </w:rPr>
        <w:t xml:space="preserve">existentes, bem como de todas as informações, ferramentas, métodos, sistemas, equipamentos, hardware e software, documentação, dados do </w:t>
      </w:r>
      <w:r w:rsidRPr="00202188">
        <w:rPr>
          <w:rFonts w:ascii="Arial Narrow" w:eastAsia="Calibri" w:hAnsi="Arial Narrow"/>
          <w:lang w:eastAsia="en-US"/>
        </w:rPr>
        <w:t>Banco</w:t>
      </w:r>
      <w:r w:rsidR="005C6161" w:rsidRPr="00202188">
        <w:rPr>
          <w:rFonts w:ascii="Arial Narrow" w:eastAsia="Calibri" w:hAnsi="Arial Narrow"/>
          <w:lang w:eastAsia="en-US"/>
        </w:rPr>
        <w:t xml:space="preserve">, dados, bases de dados, ficheiros e todos os tipos de Direitos de Propriedade intelectual disponibilizados ao </w:t>
      </w:r>
      <w:r w:rsidR="00C32076" w:rsidRPr="00202188">
        <w:rPr>
          <w:rFonts w:ascii="Arial Narrow" w:eastAsia="Calibri" w:hAnsi="Arial Narrow"/>
          <w:lang w:eastAsia="en-US"/>
        </w:rPr>
        <w:t>Prestador</w:t>
      </w:r>
      <w:r w:rsidR="005C6161" w:rsidRPr="00202188">
        <w:rPr>
          <w:rFonts w:ascii="Arial Narrow" w:eastAsia="Calibri" w:hAnsi="Arial Narrow"/>
          <w:lang w:eastAsia="en-US"/>
        </w:rPr>
        <w:t xml:space="preserve"> no âmbito deste Contrato, independentemente de estarem a ser usados ou não pelo </w:t>
      </w:r>
      <w:r w:rsidR="00C32076" w:rsidRPr="00202188">
        <w:rPr>
          <w:rFonts w:ascii="Arial Narrow" w:eastAsia="Calibri" w:hAnsi="Arial Narrow"/>
          <w:lang w:eastAsia="en-US"/>
        </w:rPr>
        <w:t>Prestador</w:t>
      </w:r>
      <w:r w:rsidR="005C6161" w:rsidRPr="00202188">
        <w:rPr>
          <w:rFonts w:ascii="Arial Narrow" w:eastAsia="Calibri" w:hAnsi="Arial Narrow"/>
          <w:lang w:eastAsia="en-US"/>
        </w:rPr>
        <w:t xml:space="preserve">. O </w:t>
      </w:r>
      <w:r w:rsidRPr="00202188">
        <w:rPr>
          <w:rFonts w:ascii="Arial Narrow" w:eastAsia="Calibri" w:hAnsi="Arial Narrow"/>
          <w:lang w:eastAsia="en-US"/>
        </w:rPr>
        <w:t>BANCO</w:t>
      </w:r>
      <w:r w:rsidR="005C6161" w:rsidRPr="00202188">
        <w:rPr>
          <w:rFonts w:ascii="Arial Narrow" w:eastAsia="Calibri" w:hAnsi="Arial Narrow"/>
          <w:lang w:eastAsia="en-US"/>
        </w:rPr>
        <w:t xml:space="preserve"> tem o direito de propriedade exclusiva para todos os dados e ficheiros do </w:t>
      </w:r>
      <w:r w:rsidRPr="00202188">
        <w:rPr>
          <w:rFonts w:ascii="Arial Narrow" w:eastAsia="Calibri" w:hAnsi="Arial Narrow"/>
          <w:lang w:eastAsia="en-US"/>
        </w:rPr>
        <w:t>BANCO</w:t>
      </w:r>
      <w:r w:rsidR="005C6161" w:rsidRPr="00202188">
        <w:rPr>
          <w:rFonts w:ascii="Arial Narrow" w:eastAsia="Calibri" w:hAnsi="Arial Narrow"/>
          <w:lang w:eastAsia="en-US"/>
        </w:rPr>
        <w:t xml:space="preserve">, independentemente da sua natureza, mas que sejam disponibilizados ao </w:t>
      </w:r>
      <w:r w:rsidR="00C32076" w:rsidRPr="00202188">
        <w:rPr>
          <w:rFonts w:ascii="Arial Narrow" w:eastAsia="Calibri" w:hAnsi="Arial Narrow"/>
          <w:lang w:eastAsia="en-US"/>
        </w:rPr>
        <w:t>Prestador</w:t>
      </w:r>
      <w:r w:rsidR="005C6161" w:rsidRPr="00202188">
        <w:rPr>
          <w:rFonts w:ascii="Arial Narrow" w:eastAsia="Calibri" w:hAnsi="Arial Narrow"/>
          <w:lang w:eastAsia="en-US"/>
        </w:rPr>
        <w:t xml:space="preserve"> no âmbito deste Contrato. Em consequência, o </w:t>
      </w:r>
      <w:r w:rsidR="00C32076" w:rsidRPr="00202188">
        <w:rPr>
          <w:rFonts w:ascii="Arial Narrow" w:eastAsia="Calibri" w:hAnsi="Arial Narrow"/>
          <w:lang w:eastAsia="en-US"/>
        </w:rPr>
        <w:t>Prestador</w:t>
      </w:r>
      <w:r w:rsidR="005C6161" w:rsidRPr="00202188">
        <w:rPr>
          <w:rFonts w:ascii="Arial Narrow" w:eastAsia="Calibri" w:hAnsi="Arial Narrow"/>
          <w:lang w:eastAsia="en-US"/>
        </w:rPr>
        <w:t xml:space="preserve"> terá apenas um direito de uso, estritamente limitado ao cumprimento deste Contrato e quanto aos elementos disponibilizados </w:t>
      </w:r>
      <w:r w:rsidRPr="00202188">
        <w:rPr>
          <w:rFonts w:ascii="Arial Narrow" w:eastAsia="Calibri" w:hAnsi="Arial Narrow"/>
          <w:lang w:eastAsia="en-US"/>
        </w:rPr>
        <w:t>pelo</w:t>
      </w:r>
      <w:r w:rsidR="005C6161" w:rsidRPr="00202188">
        <w:rPr>
          <w:rFonts w:ascii="Arial Narrow" w:eastAsia="Calibri" w:hAnsi="Arial Narrow"/>
          <w:lang w:eastAsia="en-US"/>
        </w:rPr>
        <w:t xml:space="preserve"> </w:t>
      </w:r>
      <w:r w:rsidR="00CB6F78" w:rsidRPr="00202188">
        <w:rPr>
          <w:rFonts w:ascii="Arial Narrow" w:eastAsia="Calibri" w:hAnsi="Arial Narrow"/>
          <w:lang w:eastAsia="en-US"/>
        </w:rPr>
        <w:t>BANCO</w:t>
      </w:r>
      <w:r w:rsidR="005C6161" w:rsidRPr="00202188">
        <w:rPr>
          <w:rFonts w:ascii="Arial Narrow" w:eastAsia="Calibri" w:hAnsi="Arial Narrow"/>
          <w:lang w:eastAsia="en-US"/>
        </w:rPr>
        <w:t xml:space="preserve"> para a execução do </w:t>
      </w:r>
      <w:r w:rsidRPr="00202188">
        <w:rPr>
          <w:rFonts w:ascii="Arial Narrow" w:eastAsia="Calibri" w:hAnsi="Arial Narrow"/>
          <w:lang w:eastAsia="en-US"/>
        </w:rPr>
        <w:t>mesmo</w:t>
      </w:r>
      <w:r w:rsidR="005C6161" w:rsidRPr="00202188">
        <w:rPr>
          <w:rFonts w:ascii="Arial Narrow" w:eastAsia="Calibri" w:hAnsi="Arial Narrow"/>
          <w:lang w:eastAsia="en-US"/>
        </w:rPr>
        <w:t>. O direito de uso</w:t>
      </w:r>
      <w:r w:rsidRPr="00202188">
        <w:rPr>
          <w:rFonts w:ascii="Arial Narrow" w:eastAsia="Calibri" w:hAnsi="Arial Narrow"/>
          <w:lang w:eastAsia="en-US"/>
        </w:rPr>
        <w:t xml:space="preserve"> e seu </w:t>
      </w:r>
      <w:proofErr w:type="spellStart"/>
      <w:r w:rsidRPr="00202188">
        <w:rPr>
          <w:rFonts w:ascii="Arial Narrow" w:eastAsia="Calibri" w:hAnsi="Arial Narrow"/>
          <w:lang w:eastAsia="en-US"/>
        </w:rPr>
        <w:t>terminus</w:t>
      </w:r>
      <w:proofErr w:type="spellEnd"/>
      <w:r w:rsidR="005C6161" w:rsidRPr="00202188">
        <w:rPr>
          <w:rFonts w:ascii="Arial Narrow" w:eastAsia="Calibri" w:hAnsi="Arial Narrow"/>
          <w:lang w:eastAsia="en-US"/>
        </w:rPr>
        <w:t xml:space="preserve"> será exercido de acordo com as instruções indicadas pelo </w:t>
      </w:r>
      <w:r w:rsidR="00CB6F78" w:rsidRPr="00202188">
        <w:rPr>
          <w:rFonts w:ascii="Arial Narrow" w:eastAsia="Calibri" w:hAnsi="Arial Narrow"/>
          <w:lang w:eastAsia="en-US"/>
        </w:rPr>
        <w:t>BANCO</w:t>
      </w:r>
      <w:r w:rsidR="005C6161" w:rsidRPr="00202188">
        <w:rPr>
          <w:rFonts w:ascii="Arial Narrow" w:eastAsia="Calibri" w:hAnsi="Arial Narrow"/>
          <w:lang w:eastAsia="en-US"/>
        </w:rPr>
        <w:t xml:space="preserve"> ao </w:t>
      </w:r>
      <w:r w:rsidR="00C32076" w:rsidRPr="00202188">
        <w:rPr>
          <w:rFonts w:ascii="Arial Narrow" w:eastAsia="Calibri" w:hAnsi="Arial Narrow"/>
          <w:lang w:eastAsia="en-US"/>
        </w:rPr>
        <w:t>Prestador</w:t>
      </w:r>
      <w:r w:rsidRPr="00202188">
        <w:rPr>
          <w:rFonts w:ascii="Arial Narrow" w:eastAsia="Calibri" w:hAnsi="Arial Narrow"/>
          <w:lang w:eastAsia="en-US"/>
        </w:rPr>
        <w:t>.</w:t>
      </w:r>
    </w:p>
    <w:p w14:paraId="13F54152" w14:textId="77777777" w:rsidR="00202188" w:rsidRDefault="00A30CD1" w:rsidP="00F836BA">
      <w:pPr>
        <w:pStyle w:val="ListParagraph"/>
        <w:widowControl/>
        <w:numPr>
          <w:ilvl w:val="0"/>
          <w:numId w:val="29"/>
        </w:numPr>
        <w:tabs>
          <w:tab w:val="left" w:pos="284"/>
        </w:tabs>
        <w:adjustRightInd/>
        <w:spacing w:line="360" w:lineRule="auto"/>
        <w:ind w:left="0" w:firstLine="0"/>
        <w:textAlignment w:val="auto"/>
        <w:rPr>
          <w:rFonts w:ascii="Arial Narrow" w:eastAsia="Calibri" w:hAnsi="Arial Narrow"/>
          <w:lang w:eastAsia="en-US"/>
        </w:rPr>
      </w:pPr>
      <w:r w:rsidRPr="00202188">
        <w:rPr>
          <w:rFonts w:ascii="Arial Narrow" w:eastAsia="Calibri" w:hAnsi="Arial Narrow"/>
          <w:lang w:eastAsia="en-US"/>
        </w:rPr>
        <w:t xml:space="preserve">Considerando a </w:t>
      </w:r>
      <w:r w:rsidR="005C6161" w:rsidRPr="00202188">
        <w:rPr>
          <w:rFonts w:ascii="Arial Narrow" w:eastAsia="Calibri" w:hAnsi="Arial Narrow"/>
          <w:lang w:eastAsia="en-US"/>
        </w:rPr>
        <w:t xml:space="preserve">atribuição de Direitos de Propriedade Intelectual a favor </w:t>
      </w:r>
      <w:r w:rsidRPr="00202188">
        <w:rPr>
          <w:rFonts w:ascii="Arial Narrow" w:eastAsia="Calibri" w:hAnsi="Arial Narrow"/>
          <w:lang w:eastAsia="en-US"/>
        </w:rPr>
        <w:t>do</w:t>
      </w:r>
      <w:r w:rsidR="005C6161" w:rsidRPr="00202188">
        <w:rPr>
          <w:rFonts w:ascii="Arial Narrow" w:eastAsia="Calibri" w:hAnsi="Arial Narrow"/>
          <w:lang w:eastAsia="en-US"/>
        </w:rPr>
        <w:t xml:space="preserve"> </w:t>
      </w:r>
      <w:r w:rsidR="00CB6F78" w:rsidRPr="00202188">
        <w:rPr>
          <w:rFonts w:ascii="Arial Narrow" w:eastAsia="Calibri" w:hAnsi="Arial Narrow"/>
          <w:lang w:eastAsia="en-US"/>
        </w:rPr>
        <w:t>BANCO</w:t>
      </w:r>
      <w:r w:rsidR="005C6161" w:rsidRPr="00202188">
        <w:rPr>
          <w:rFonts w:ascii="Arial Narrow" w:eastAsia="Calibri" w:hAnsi="Arial Narrow"/>
          <w:lang w:eastAsia="en-US"/>
        </w:rPr>
        <w:t xml:space="preserve"> ao abrigo do presente Contrato, o </w:t>
      </w:r>
      <w:r w:rsidR="00C32076" w:rsidRPr="00202188">
        <w:rPr>
          <w:rFonts w:ascii="Arial Narrow" w:eastAsia="Calibri" w:hAnsi="Arial Narrow"/>
          <w:lang w:eastAsia="en-US"/>
        </w:rPr>
        <w:t>Prestador</w:t>
      </w:r>
      <w:r w:rsidR="005C6161" w:rsidRPr="00202188">
        <w:rPr>
          <w:rFonts w:ascii="Arial Narrow" w:eastAsia="Calibri" w:hAnsi="Arial Narrow"/>
          <w:lang w:eastAsia="en-US"/>
        </w:rPr>
        <w:t xml:space="preserve"> renuncia expressamente, a titulo mundial, a todos os direitos de propriedade intelectual relativos às Obras Desenvolvidas, independentemente do suporte e durante todo o período de duração da proteçã</w:t>
      </w:r>
      <w:r w:rsidRPr="00202188">
        <w:rPr>
          <w:rFonts w:ascii="Arial Narrow" w:eastAsia="Calibri" w:hAnsi="Arial Narrow"/>
          <w:lang w:eastAsia="en-US"/>
        </w:rPr>
        <w:t>o legal das Obras desenvolvidas</w:t>
      </w:r>
      <w:r w:rsidR="005C6161" w:rsidRPr="00202188">
        <w:rPr>
          <w:rFonts w:ascii="Arial Narrow" w:eastAsia="Calibri" w:hAnsi="Arial Narrow"/>
          <w:lang w:eastAsia="en-US"/>
        </w:rPr>
        <w:t xml:space="preserve">. Apenas o </w:t>
      </w:r>
      <w:r w:rsidR="00CB6F78" w:rsidRPr="00202188">
        <w:rPr>
          <w:rFonts w:ascii="Arial Narrow" w:eastAsia="Calibri" w:hAnsi="Arial Narrow"/>
          <w:lang w:eastAsia="en-US"/>
        </w:rPr>
        <w:t>BANCO</w:t>
      </w:r>
      <w:r w:rsidR="005C6161" w:rsidRPr="00202188">
        <w:rPr>
          <w:rFonts w:ascii="Arial Narrow" w:eastAsia="Calibri" w:hAnsi="Arial Narrow"/>
          <w:lang w:eastAsia="en-US"/>
        </w:rPr>
        <w:t xml:space="preserve"> terá o direito de pedido e registo das Obras Desenvolvidas para efeitos de propriedade intelectual, </w:t>
      </w:r>
      <w:r w:rsidR="00202188" w:rsidRPr="00202188">
        <w:rPr>
          <w:rFonts w:ascii="Arial Narrow" w:eastAsia="Calibri" w:hAnsi="Arial Narrow"/>
          <w:lang w:eastAsia="en-US"/>
        </w:rPr>
        <w:t>incluindo,</w:t>
      </w:r>
      <w:r w:rsidR="005C6161" w:rsidRPr="00202188">
        <w:rPr>
          <w:rFonts w:ascii="Arial Narrow" w:eastAsia="Calibri" w:hAnsi="Arial Narrow"/>
          <w:lang w:eastAsia="en-US"/>
        </w:rPr>
        <w:t xml:space="preserve"> mas não </w:t>
      </w:r>
      <w:r w:rsidRPr="00202188">
        <w:rPr>
          <w:rFonts w:ascii="Arial Narrow" w:eastAsia="Calibri" w:hAnsi="Arial Narrow"/>
          <w:lang w:eastAsia="en-US"/>
        </w:rPr>
        <w:t xml:space="preserve">se </w:t>
      </w:r>
      <w:r w:rsidR="005C6161" w:rsidRPr="00202188">
        <w:rPr>
          <w:rFonts w:ascii="Arial Narrow" w:eastAsia="Calibri" w:hAnsi="Arial Narrow"/>
          <w:lang w:eastAsia="en-US"/>
        </w:rPr>
        <w:t>limitando</w:t>
      </w:r>
      <w:r w:rsidRPr="00202188">
        <w:rPr>
          <w:rFonts w:ascii="Arial Narrow" w:eastAsia="Calibri" w:hAnsi="Arial Narrow"/>
          <w:lang w:eastAsia="en-US"/>
        </w:rPr>
        <w:t xml:space="preserve"> a</w:t>
      </w:r>
      <w:r w:rsidR="005C6161" w:rsidRPr="00202188">
        <w:rPr>
          <w:rFonts w:ascii="Arial Narrow" w:eastAsia="Calibri" w:hAnsi="Arial Narrow"/>
          <w:lang w:eastAsia="en-US"/>
        </w:rPr>
        <w:t xml:space="preserve"> patentes, marcas registradas, desenhos e projetos.</w:t>
      </w:r>
    </w:p>
    <w:p w14:paraId="42D7A834" w14:textId="77777777" w:rsidR="00202188" w:rsidRDefault="005C6161" w:rsidP="00F836BA">
      <w:pPr>
        <w:pStyle w:val="ListParagraph"/>
        <w:widowControl/>
        <w:numPr>
          <w:ilvl w:val="0"/>
          <w:numId w:val="29"/>
        </w:numPr>
        <w:tabs>
          <w:tab w:val="left" w:pos="284"/>
        </w:tabs>
        <w:adjustRightInd/>
        <w:spacing w:line="360" w:lineRule="auto"/>
        <w:ind w:left="0" w:firstLine="0"/>
        <w:textAlignment w:val="auto"/>
        <w:rPr>
          <w:rFonts w:ascii="Arial Narrow" w:eastAsia="Calibri" w:hAnsi="Arial Narrow"/>
          <w:lang w:eastAsia="en-US"/>
        </w:rPr>
      </w:pPr>
      <w:r w:rsidRPr="00202188">
        <w:rPr>
          <w:rFonts w:ascii="Arial Narrow" w:eastAsia="Calibri" w:hAnsi="Arial Narrow"/>
          <w:lang w:eastAsia="en-US"/>
        </w:rPr>
        <w:lastRenderedPageBreak/>
        <w:t xml:space="preserve">O </w:t>
      </w:r>
      <w:r w:rsidR="00C32076" w:rsidRPr="00202188">
        <w:rPr>
          <w:rFonts w:ascii="Arial Narrow" w:eastAsia="Calibri" w:hAnsi="Arial Narrow"/>
          <w:lang w:eastAsia="en-US"/>
        </w:rPr>
        <w:t>Prestador</w:t>
      </w:r>
      <w:r w:rsidRPr="00202188">
        <w:rPr>
          <w:rFonts w:ascii="Arial Narrow" w:eastAsia="Calibri" w:hAnsi="Arial Narrow"/>
          <w:lang w:eastAsia="en-US"/>
        </w:rPr>
        <w:t xml:space="preserve"> renuncia a qualquer reclamação para partilha dos lucros decorrentes da exploração das Obras Desenvolvidas de forma não planeada ou imprevisível no momento da execução do Contrato.</w:t>
      </w:r>
    </w:p>
    <w:p w14:paraId="665C9C51" w14:textId="77777777" w:rsidR="00202188" w:rsidRDefault="005C6161" w:rsidP="00F836BA">
      <w:pPr>
        <w:pStyle w:val="ListParagraph"/>
        <w:widowControl/>
        <w:numPr>
          <w:ilvl w:val="0"/>
          <w:numId w:val="29"/>
        </w:numPr>
        <w:tabs>
          <w:tab w:val="left" w:pos="284"/>
        </w:tabs>
        <w:adjustRightInd/>
        <w:spacing w:line="360" w:lineRule="auto"/>
        <w:ind w:left="0" w:firstLine="0"/>
        <w:textAlignment w:val="auto"/>
        <w:rPr>
          <w:rFonts w:ascii="Arial Narrow" w:eastAsia="Calibri" w:hAnsi="Arial Narrow"/>
          <w:lang w:eastAsia="en-US"/>
        </w:rPr>
      </w:pPr>
      <w:r w:rsidRPr="00202188">
        <w:rPr>
          <w:rFonts w:ascii="Arial Narrow" w:eastAsia="Calibri" w:hAnsi="Arial Narrow"/>
          <w:lang w:eastAsia="en-US"/>
        </w:rPr>
        <w:t xml:space="preserve">O </w:t>
      </w:r>
      <w:r w:rsidR="00C32076" w:rsidRPr="00202188">
        <w:rPr>
          <w:rFonts w:ascii="Arial Narrow" w:eastAsia="Calibri" w:hAnsi="Arial Narrow"/>
          <w:lang w:eastAsia="en-US"/>
        </w:rPr>
        <w:t>Prestador</w:t>
      </w:r>
      <w:r w:rsidRPr="00202188">
        <w:rPr>
          <w:rFonts w:ascii="Arial Narrow" w:eastAsia="Calibri" w:hAnsi="Arial Narrow"/>
          <w:lang w:eastAsia="en-US"/>
        </w:rPr>
        <w:t xml:space="preserve"> reconhece que modificações, adaptações, desenvolvimentos, evoluções, traduções,</w:t>
      </w:r>
      <w:r w:rsidR="00A30CD1" w:rsidRPr="00202188">
        <w:rPr>
          <w:rFonts w:ascii="Arial Narrow" w:eastAsia="Calibri" w:hAnsi="Arial Narrow"/>
          <w:lang w:eastAsia="en-US"/>
        </w:rPr>
        <w:t xml:space="preserve"> transcrições, etc., das Obras D</w:t>
      </w:r>
      <w:r w:rsidRPr="00202188">
        <w:rPr>
          <w:rFonts w:ascii="Arial Narrow" w:eastAsia="Calibri" w:hAnsi="Arial Narrow"/>
          <w:lang w:eastAsia="en-US"/>
        </w:rPr>
        <w:t xml:space="preserve">esenvolvidas são da exclusiva propriedade intelectual do </w:t>
      </w:r>
      <w:r w:rsidR="00CB6F78" w:rsidRPr="00202188">
        <w:rPr>
          <w:rFonts w:ascii="Arial Narrow" w:eastAsia="Calibri" w:hAnsi="Arial Narrow"/>
          <w:lang w:eastAsia="en-US"/>
        </w:rPr>
        <w:t>BANCO</w:t>
      </w:r>
      <w:r w:rsidRPr="00202188">
        <w:rPr>
          <w:rFonts w:ascii="Arial Narrow" w:eastAsia="Calibri" w:hAnsi="Arial Narrow"/>
          <w:lang w:eastAsia="en-US"/>
        </w:rPr>
        <w:t xml:space="preserve">. Como tal, o </w:t>
      </w:r>
      <w:r w:rsidR="00C32076" w:rsidRPr="00202188">
        <w:rPr>
          <w:rFonts w:ascii="Arial Narrow" w:eastAsia="Calibri" w:hAnsi="Arial Narrow"/>
          <w:lang w:eastAsia="en-US"/>
        </w:rPr>
        <w:t>Prestador</w:t>
      </w:r>
      <w:r w:rsidRPr="00202188">
        <w:rPr>
          <w:rFonts w:ascii="Arial Narrow" w:eastAsia="Calibri" w:hAnsi="Arial Narrow"/>
          <w:lang w:eastAsia="en-US"/>
        </w:rPr>
        <w:t xml:space="preserve"> renuncia a todas as reivindicações de quaisquer Direitos de Propriedade Intelectual, incluindo, mas não se limitando a, reprodução, exploração, relativas a modificações, adaptações, desenvolvimentos, evoluções, traduções, transcrições ou a qualquer trabalho que incorpore as Obras Desenvolvidas, independentemente da forma ou suporte, durante a duração da proteção legal das </w:t>
      </w:r>
      <w:r w:rsidR="00A30CD1" w:rsidRPr="00202188">
        <w:rPr>
          <w:rFonts w:ascii="Arial Narrow" w:eastAsia="Calibri" w:hAnsi="Arial Narrow"/>
          <w:lang w:eastAsia="en-US"/>
        </w:rPr>
        <w:t>Obras desenvolvidas</w:t>
      </w:r>
      <w:r w:rsidRPr="00202188">
        <w:rPr>
          <w:rFonts w:ascii="Arial Narrow" w:eastAsia="Calibri" w:hAnsi="Arial Narrow"/>
          <w:lang w:eastAsia="en-US"/>
        </w:rPr>
        <w:t>.</w:t>
      </w:r>
    </w:p>
    <w:p w14:paraId="09E5CFEE" w14:textId="77777777" w:rsidR="00202188" w:rsidRDefault="00A30CD1" w:rsidP="00F836BA">
      <w:pPr>
        <w:pStyle w:val="ListParagraph"/>
        <w:widowControl/>
        <w:numPr>
          <w:ilvl w:val="0"/>
          <w:numId w:val="29"/>
        </w:numPr>
        <w:tabs>
          <w:tab w:val="left" w:pos="284"/>
        </w:tabs>
        <w:adjustRightInd/>
        <w:spacing w:line="360" w:lineRule="auto"/>
        <w:ind w:left="0" w:firstLine="0"/>
        <w:textAlignment w:val="auto"/>
        <w:rPr>
          <w:rFonts w:ascii="Arial Narrow" w:eastAsia="Calibri" w:hAnsi="Arial Narrow"/>
          <w:lang w:eastAsia="en-US"/>
        </w:rPr>
      </w:pPr>
      <w:r w:rsidRPr="00202188">
        <w:rPr>
          <w:rFonts w:ascii="Arial Narrow" w:eastAsia="Calibri" w:hAnsi="Arial Narrow"/>
          <w:lang w:eastAsia="en-US"/>
        </w:rPr>
        <w:t xml:space="preserve">O </w:t>
      </w:r>
      <w:r w:rsidR="00C32076" w:rsidRPr="00202188">
        <w:rPr>
          <w:rFonts w:ascii="Arial Narrow" w:eastAsia="Calibri" w:hAnsi="Arial Narrow"/>
          <w:lang w:eastAsia="en-US"/>
        </w:rPr>
        <w:t>Prestador</w:t>
      </w:r>
      <w:r w:rsidR="005C6161" w:rsidRPr="00202188">
        <w:rPr>
          <w:rFonts w:ascii="Arial Narrow" w:eastAsia="Calibri" w:hAnsi="Arial Narrow"/>
          <w:lang w:eastAsia="en-US"/>
        </w:rPr>
        <w:t xml:space="preserve"> </w:t>
      </w:r>
      <w:r w:rsidRPr="00202188">
        <w:rPr>
          <w:rFonts w:ascii="Arial Narrow" w:eastAsia="Calibri" w:hAnsi="Arial Narrow"/>
          <w:lang w:eastAsia="en-US"/>
        </w:rPr>
        <w:t>detém os direitos de propriedade das</w:t>
      </w:r>
      <w:r w:rsidR="005C6161" w:rsidRPr="00202188">
        <w:rPr>
          <w:rFonts w:ascii="Arial Narrow" w:eastAsia="Calibri" w:hAnsi="Arial Narrow"/>
          <w:lang w:eastAsia="en-US"/>
        </w:rPr>
        <w:t xml:space="preserve"> suas próprias Obras Pré-existentes do </w:t>
      </w:r>
      <w:r w:rsidR="00C32076" w:rsidRPr="00202188">
        <w:rPr>
          <w:rFonts w:ascii="Arial Narrow" w:eastAsia="Calibri" w:hAnsi="Arial Narrow"/>
          <w:lang w:eastAsia="en-US"/>
        </w:rPr>
        <w:t>Prestador</w:t>
      </w:r>
      <w:r w:rsidRPr="00202188">
        <w:rPr>
          <w:rFonts w:ascii="Arial Narrow" w:eastAsia="Calibri" w:hAnsi="Arial Narrow"/>
          <w:lang w:eastAsia="en-US"/>
        </w:rPr>
        <w:t xml:space="preserve"> e/ou de um Terceiro</w:t>
      </w:r>
      <w:r w:rsidR="005C6161" w:rsidRPr="00202188">
        <w:rPr>
          <w:rFonts w:ascii="Arial Narrow" w:eastAsia="Calibri" w:hAnsi="Arial Narrow"/>
          <w:lang w:eastAsia="en-US"/>
        </w:rPr>
        <w:t xml:space="preserve"> (incluindo os Direitos de Propriedade Intelectual). O </w:t>
      </w:r>
      <w:r w:rsidR="00C32076" w:rsidRPr="00202188">
        <w:rPr>
          <w:rFonts w:ascii="Arial Narrow" w:eastAsia="Calibri" w:hAnsi="Arial Narrow"/>
          <w:lang w:eastAsia="en-US"/>
        </w:rPr>
        <w:t>Prestador</w:t>
      </w:r>
      <w:r w:rsidR="005C6161" w:rsidRPr="00202188">
        <w:rPr>
          <w:rFonts w:ascii="Arial Narrow" w:eastAsia="Calibri" w:hAnsi="Arial Narrow"/>
          <w:lang w:eastAsia="en-US"/>
        </w:rPr>
        <w:t xml:space="preserve"> concede ao </w:t>
      </w:r>
      <w:r w:rsidR="00CB6F78" w:rsidRPr="00202188">
        <w:rPr>
          <w:rFonts w:ascii="Arial Narrow" w:eastAsia="Calibri" w:hAnsi="Arial Narrow"/>
          <w:lang w:eastAsia="en-US"/>
        </w:rPr>
        <w:t>BANCO</w:t>
      </w:r>
      <w:r w:rsidR="005C6161" w:rsidRPr="00202188">
        <w:rPr>
          <w:rFonts w:ascii="Arial Narrow" w:eastAsia="Calibri" w:hAnsi="Arial Narrow"/>
          <w:lang w:eastAsia="en-US"/>
        </w:rPr>
        <w:t>, durante a vigência do Contrato, uma licença mundial irrevog</w:t>
      </w:r>
      <w:r w:rsidRPr="00202188">
        <w:rPr>
          <w:rFonts w:ascii="Arial Narrow" w:eastAsia="Calibri" w:hAnsi="Arial Narrow"/>
          <w:lang w:eastAsia="en-US"/>
        </w:rPr>
        <w:t xml:space="preserve">ável e não exclusiva, transmissível no Grupo BNP </w:t>
      </w:r>
      <w:proofErr w:type="spellStart"/>
      <w:r w:rsidRPr="00202188">
        <w:rPr>
          <w:rFonts w:ascii="Arial Narrow" w:eastAsia="Calibri" w:hAnsi="Arial Narrow"/>
          <w:lang w:eastAsia="en-US"/>
        </w:rPr>
        <w:t>Paribas</w:t>
      </w:r>
      <w:proofErr w:type="spellEnd"/>
      <w:r w:rsidR="005C6161" w:rsidRPr="00202188">
        <w:rPr>
          <w:rFonts w:ascii="Arial Narrow" w:eastAsia="Calibri" w:hAnsi="Arial Narrow"/>
          <w:lang w:eastAsia="en-US"/>
        </w:rPr>
        <w:t xml:space="preserve">, cujo custo está incluído no preço dos Serviços, </w:t>
      </w:r>
      <w:r w:rsidRPr="00202188">
        <w:rPr>
          <w:rFonts w:ascii="Arial Narrow" w:eastAsia="Calibri" w:hAnsi="Arial Narrow"/>
          <w:lang w:eastAsia="en-US"/>
        </w:rPr>
        <w:t>a</w:t>
      </w:r>
      <w:r w:rsidR="005C6161" w:rsidRPr="00202188">
        <w:rPr>
          <w:rFonts w:ascii="Arial Narrow" w:eastAsia="Calibri" w:hAnsi="Arial Narrow"/>
          <w:lang w:eastAsia="en-US"/>
        </w:rPr>
        <w:t xml:space="preserve"> usar, executar, copiar, publicar e distribuir cópias das Obras Preexistentes do </w:t>
      </w:r>
      <w:r w:rsidR="00C32076" w:rsidRPr="00202188">
        <w:rPr>
          <w:rFonts w:ascii="Arial Narrow" w:eastAsia="Calibri" w:hAnsi="Arial Narrow"/>
          <w:lang w:eastAsia="en-US"/>
        </w:rPr>
        <w:t>Prestador</w:t>
      </w:r>
      <w:r w:rsidR="005C6161" w:rsidRPr="00202188">
        <w:rPr>
          <w:rFonts w:ascii="Arial Narrow" w:eastAsia="Calibri" w:hAnsi="Arial Narrow"/>
          <w:lang w:eastAsia="en-US"/>
        </w:rPr>
        <w:t xml:space="preserve"> que são entregues ao </w:t>
      </w:r>
      <w:r w:rsidR="00CB6F78" w:rsidRPr="00202188">
        <w:rPr>
          <w:rFonts w:ascii="Arial Narrow" w:eastAsia="Calibri" w:hAnsi="Arial Narrow"/>
          <w:lang w:eastAsia="en-US"/>
        </w:rPr>
        <w:t>BANCO</w:t>
      </w:r>
      <w:r w:rsidR="005C6161" w:rsidRPr="00202188">
        <w:rPr>
          <w:rFonts w:ascii="Arial Narrow" w:eastAsia="Calibri" w:hAnsi="Arial Narrow"/>
          <w:lang w:eastAsia="en-US"/>
        </w:rPr>
        <w:t xml:space="preserve"> para a finalidade dos Serviços prestados.</w:t>
      </w:r>
    </w:p>
    <w:p w14:paraId="5066A4A4" w14:textId="77777777" w:rsidR="005C6161" w:rsidRPr="00202188" w:rsidRDefault="005C6161" w:rsidP="00F836BA">
      <w:pPr>
        <w:pStyle w:val="ListParagraph"/>
        <w:widowControl/>
        <w:numPr>
          <w:ilvl w:val="0"/>
          <w:numId w:val="29"/>
        </w:numPr>
        <w:tabs>
          <w:tab w:val="left" w:pos="284"/>
        </w:tabs>
        <w:adjustRightInd/>
        <w:spacing w:line="360" w:lineRule="auto"/>
        <w:ind w:left="0" w:firstLine="0"/>
        <w:textAlignment w:val="auto"/>
        <w:rPr>
          <w:rFonts w:ascii="Arial Narrow" w:eastAsia="Calibri" w:hAnsi="Arial Narrow"/>
          <w:lang w:eastAsia="en-US"/>
        </w:rPr>
      </w:pPr>
      <w:r w:rsidRPr="00202188">
        <w:rPr>
          <w:rFonts w:ascii="Arial Narrow" w:eastAsia="Calibri" w:hAnsi="Arial Narrow"/>
          <w:lang w:eastAsia="en-US"/>
        </w:rPr>
        <w:t>Quando o</w:t>
      </w:r>
      <w:r w:rsidR="00A30CD1" w:rsidRPr="00202188">
        <w:rPr>
          <w:rFonts w:ascii="Arial Narrow" w:eastAsia="Calibri" w:hAnsi="Arial Narrow"/>
          <w:lang w:eastAsia="en-US"/>
        </w:rPr>
        <w:t>s Trabalhos Desenvolvidos por conta do Serviço prestado inclu</w:t>
      </w:r>
      <w:r w:rsidRPr="00202188">
        <w:rPr>
          <w:rFonts w:ascii="Arial Narrow" w:eastAsia="Calibri" w:hAnsi="Arial Narrow"/>
          <w:lang w:eastAsia="en-US"/>
        </w:rPr>
        <w:t xml:space="preserve">am qualquer Trabalho Pré-Existente do </w:t>
      </w:r>
      <w:r w:rsidR="00C32076" w:rsidRPr="00202188">
        <w:rPr>
          <w:rFonts w:ascii="Arial Narrow" w:eastAsia="Calibri" w:hAnsi="Arial Narrow"/>
          <w:lang w:eastAsia="en-US"/>
        </w:rPr>
        <w:t>Prestador</w:t>
      </w:r>
      <w:r w:rsidR="00A30CD1" w:rsidRPr="00202188">
        <w:rPr>
          <w:rFonts w:ascii="Arial Narrow" w:eastAsia="Calibri" w:hAnsi="Arial Narrow"/>
          <w:lang w:eastAsia="en-US"/>
        </w:rPr>
        <w:t xml:space="preserve"> e/</w:t>
      </w:r>
      <w:r w:rsidRPr="00202188">
        <w:rPr>
          <w:rFonts w:ascii="Arial Narrow" w:eastAsia="Calibri" w:hAnsi="Arial Narrow"/>
          <w:lang w:eastAsia="en-US"/>
        </w:rPr>
        <w:t xml:space="preserve">ou Terceiro, o </w:t>
      </w:r>
      <w:r w:rsidR="00C32076" w:rsidRPr="00202188">
        <w:rPr>
          <w:rFonts w:ascii="Arial Narrow" w:eastAsia="Calibri" w:hAnsi="Arial Narrow"/>
          <w:lang w:eastAsia="en-US"/>
        </w:rPr>
        <w:t>Prestador</w:t>
      </w:r>
      <w:r w:rsidR="00A30CD1" w:rsidRPr="00202188">
        <w:rPr>
          <w:rFonts w:ascii="Arial Narrow" w:eastAsia="Calibri" w:hAnsi="Arial Narrow"/>
          <w:lang w:eastAsia="en-US"/>
        </w:rPr>
        <w:t xml:space="preserve"> concede</w:t>
      </w:r>
      <w:r w:rsidRPr="00202188">
        <w:rPr>
          <w:rFonts w:ascii="Arial Narrow" w:eastAsia="Calibri" w:hAnsi="Arial Narrow"/>
          <w:lang w:eastAsia="en-US"/>
        </w:rPr>
        <w:t xml:space="preserve"> </w:t>
      </w:r>
      <w:r w:rsidR="00A30CD1" w:rsidRPr="00202188">
        <w:rPr>
          <w:rFonts w:ascii="Arial Narrow" w:eastAsia="Calibri" w:hAnsi="Arial Narrow"/>
          <w:lang w:eastAsia="en-US"/>
        </w:rPr>
        <w:t>ao</w:t>
      </w:r>
      <w:r w:rsidRPr="00202188">
        <w:rPr>
          <w:rFonts w:ascii="Arial Narrow" w:eastAsia="Calibri" w:hAnsi="Arial Narrow"/>
          <w:lang w:eastAsia="en-US"/>
        </w:rPr>
        <w:t xml:space="preserve"> </w:t>
      </w:r>
      <w:r w:rsidR="00CB6F78" w:rsidRPr="00202188">
        <w:rPr>
          <w:rFonts w:ascii="Arial Narrow" w:eastAsia="Calibri" w:hAnsi="Arial Narrow"/>
          <w:lang w:eastAsia="en-US"/>
        </w:rPr>
        <w:t>BANCO</w:t>
      </w:r>
      <w:r w:rsidRPr="00202188">
        <w:rPr>
          <w:rFonts w:ascii="Arial Narrow" w:eastAsia="Calibri" w:hAnsi="Arial Narrow"/>
          <w:lang w:eastAsia="en-US"/>
        </w:rPr>
        <w:t xml:space="preserve"> uma licença irrevog</w:t>
      </w:r>
      <w:r w:rsidR="002819FC" w:rsidRPr="00202188">
        <w:rPr>
          <w:rFonts w:ascii="Arial Narrow" w:eastAsia="Calibri" w:hAnsi="Arial Narrow"/>
          <w:lang w:eastAsia="en-US"/>
        </w:rPr>
        <w:t>ável e não exclusiva, transmissí</w:t>
      </w:r>
      <w:r w:rsidRPr="00202188">
        <w:rPr>
          <w:rFonts w:ascii="Arial Narrow" w:eastAsia="Calibri" w:hAnsi="Arial Narrow"/>
          <w:lang w:eastAsia="en-US"/>
        </w:rPr>
        <w:t xml:space="preserve">vel entre </w:t>
      </w:r>
      <w:r w:rsidR="002819FC" w:rsidRPr="00202188">
        <w:rPr>
          <w:rFonts w:ascii="Arial Narrow" w:eastAsia="Calibri" w:hAnsi="Arial Narrow"/>
          <w:lang w:eastAsia="en-US"/>
        </w:rPr>
        <w:t xml:space="preserve">entidades pertencentes ao Grupo BNP </w:t>
      </w:r>
      <w:proofErr w:type="spellStart"/>
      <w:r w:rsidR="002819FC" w:rsidRPr="00202188">
        <w:rPr>
          <w:rFonts w:ascii="Arial Narrow" w:eastAsia="Calibri" w:hAnsi="Arial Narrow"/>
          <w:lang w:eastAsia="en-US"/>
        </w:rPr>
        <w:t>Paribas</w:t>
      </w:r>
      <w:proofErr w:type="spellEnd"/>
      <w:r w:rsidR="002819FC" w:rsidRPr="00202188">
        <w:rPr>
          <w:rFonts w:ascii="Arial Narrow" w:eastAsia="Calibri" w:hAnsi="Arial Narrow"/>
          <w:lang w:eastAsia="en-US"/>
        </w:rPr>
        <w:t xml:space="preserve"> </w:t>
      </w:r>
      <w:r w:rsidRPr="00202188">
        <w:rPr>
          <w:rFonts w:ascii="Arial Narrow" w:eastAsia="Calibri" w:hAnsi="Arial Narrow"/>
          <w:lang w:eastAsia="en-US"/>
        </w:rPr>
        <w:t xml:space="preserve">em todo o mundo, cujo custo está incluído no preço do Serviços. Esta licença é concedida durante a vigência da proteção legal das Obras Desenvolvidas </w:t>
      </w:r>
      <w:r w:rsidR="002819FC" w:rsidRPr="00202188">
        <w:rPr>
          <w:rFonts w:ascii="Arial Narrow" w:eastAsia="Calibri" w:hAnsi="Arial Narrow"/>
          <w:lang w:eastAsia="en-US"/>
        </w:rPr>
        <w:t>e</w:t>
      </w:r>
      <w:r w:rsidRPr="00202188">
        <w:rPr>
          <w:rFonts w:ascii="Arial Narrow" w:eastAsia="Calibri" w:hAnsi="Arial Narrow"/>
          <w:lang w:eastAsia="en-US"/>
        </w:rPr>
        <w:t xml:space="preserve"> de modo a permitir a utilização plena dos direitos atribuídos ao </w:t>
      </w:r>
      <w:r w:rsidR="00CB6F78" w:rsidRPr="00202188">
        <w:rPr>
          <w:rFonts w:ascii="Arial Narrow" w:eastAsia="Calibri" w:hAnsi="Arial Narrow"/>
          <w:lang w:eastAsia="en-US"/>
        </w:rPr>
        <w:t>BANCO</w:t>
      </w:r>
      <w:r w:rsidRPr="00202188">
        <w:rPr>
          <w:rFonts w:ascii="Arial Narrow" w:eastAsia="Calibri" w:hAnsi="Arial Narrow"/>
          <w:lang w:eastAsia="en-US"/>
        </w:rPr>
        <w:t>.</w:t>
      </w:r>
    </w:p>
    <w:p w14:paraId="0CC716DA" w14:textId="77777777" w:rsidR="005C6161" w:rsidRPr="007D1760" w:rsidRDefault="005C6161" w:rsidP="00F836BA">
      <w:pPr>
        <w:widowControl/>
        <w:adjustRightInd/>
        <w:spacing w:line="360" w:lineRule="auto"/>
        <w:contextualSpacing/>
        <w:jc w:val="left"/>
        <w:textAlignment w:val="auto"/>
        <w:rPr>
          <w:rFonts w:ascii="Arial Narrow" w:eastAsia="Calibri" w:hAnsi="Arial Narrow"/>
          <w:lang w:eastAsia="en-US"/>
        </w:rPr>
      </w:pPr>
    </w:p>
    <w:p w14:paraId="4CC4528E" w14:textId="77777777" w:rsidR="002819FC" w:rsidRPr="002819FC" w:rsidRDefault="002819FC" w:rsidP="00F836BA">
      <w:pPr>
        <w:widowControl/>
        <w:adjustRightInd/>
        <w:spacing w:line="360" w:lineRule="auto"/>
        <w:contextualSpacing/>
        <w:jc w:val="center"/>
        <w:textAlignment w:val="auto"/>
        <w:rPr>
          <w:rFonts w:ascii="Arial Narrow" w:eastAsia="Calibri" w:hAnsi="Arial Narrow"/>
          <w:b/>
          <w:lang w:eastAsia="en-US"/>
        </w:rPr>
      </w:pPr>
      <w:r w:rsidRPr="002819FC">
        <w:rPr>
          <w:rFonts w:ascii="Arial Narrow" w:eastAsia="Calibri" w:hAnsi="Arial Narrow"/>
          <w:b/>
          <w:lang w:eastAsia="en-US"/>
        </w:rPr>
        <w:t xml:space="preserve">Cláusula </w:t>
      </w:r>
      <w:r w:rsidR="009278AE">
        <w:rPr>
          <w:rFonts w:ascii="Arial Narrow" w:eastAsia="Calibri" w:hAnsi="Arial Narrow"/>
          <w:b/>
          <w:lang w:eastAsia="en-US"/>
        </w:rPr>
        <w:t>8</w:t>
      </w:r>
      <w:r w:rsidRPr="002819FC">
        <w:rPr>
          <w:rFonts w:ascii="Arial Narrow" w:eastAsia="Calibri" w:hAnsi="Arial Narrow"/>
          <w:b/>
          <w:lang w:eastAsia="en-US"/>
        </w:rPr>
        <w:t>ª</w:t>
      </w:r>
    </w:p>
    <w:p w14:paraId="229FF59E" w14:textId="77777777" w:rsidR="002819FC" w:rsidRPr="0040160E" w:rsidRDefault="002819FC" w:rsidP="00F836BA">
      <w:pPr>
        <w:widowControl/>
        <w:adjustRightInd/>
        <w:spacing w:line="360" w:lineRule="auto"/>
        <w:contextualSpacing/>
        <w:jc w:val="center"/>
        <w:textAlignment w:val="auto"/>
        <w:rPr>
          <w:rFonts w:ascii="Arial Narrow" w:eastAsia="Calibri" w:hAnsi="Arial Narrow"/>
          <w:b/>
          <w:lang w:eastAsia="en-US"/>
        </w:rPr>
      </w:pPr>
      <w:r w:rsidRPr="002819FC">
        <w:rPr>
          <w:rFonts w:ascii="Arial Narrow" w:eastAsia="Calibri" w:hAnsi="Arial Narrow"/>
          <w:b/>
          <w:lang w:eastAsia="en-US"/>
        </w:rPr>
        <w:t>(</w:t>
      </w:r>
      <w:r w:rsidR="005C6161" w:rsidRPr="002819FC">
        <w:rPr>
          <w:rFonts w:ascii="Arial Narrow" w:eastAsia="Calibri" w:hAnsi="Arial Narrow"/>
          <w:b/>
          <w:lang w:eastAsia="en-US"/>
        </w:rPr>
        <w:t xml:space="preserve">CESSAÇÃO DO CONTRATO </w:t>
      </w:r>
      <w:r w:rsidRPr="002819FC">
        <w:rPr>
          <w:rFonts w:ascii="Arial Narrow" w:eastAsia="Calibri" w:hAnsi="Arial Narrow"/>
          <w:b/>
          <w:lang w:eastAsia="en-US"/>
        </w:rPr>
        <w:t>–</w:t>
      </w:r>
      <w:r w:rsidR="005C6161" w:rsidRPr="002819FC">
        <w:rPr>
          <w:rFonts w:ascii="Arial Narrow" w:eastAsia="Calibri" w:hAnsi="Arial Narrow"/>
          <w:b/>
          <w:lang w:eastAsia="en-US"/>
        </w:rPr>
        <w:t xml:space="preserve"> REVERSIBILIDADE</w:t>
      </w:r>
      <w:r w:rsidRPr="002819FC">
        <w:rPr>
          <w:rFonts w:ascii="Arial Narrow" w:eastAsia="Calibri" w:hAnsi="Arial Narrow"/>
          <w:b/>
          <w:lang w:eastAsia="en-US"/>
        </w:rPr>
        <w:t>)</w:t>
      </w:r>
    </w:p>
    <w:p w14:paraId="6D9E74AE" w14:textId="77777777" w:rsidR="009278AE" w:rsidRPr="009278AE" w:rsidRDefault="005C6161" w:rsidP="009278AE">
      <w:pPr>
        <w:pStyle w:val="ListParagraph"/>
        <w:widowControl/>
        <w:numPr>
          <w:ilvl w:val="2"/>
          <w:numId w:val="31"/>
        </w:numPr>
        <w:tabs>
          <w:tab w:val="left" w:pos="284"/>
        </w:tabs>
        <w:adjustRightInd/>
        <w:spacing w:line="360" w:lineRule="auto"/>
        <w:ind w:left="0" w:firstLine="0"/>
        <w:textAlignment w:val="auto"/>
        <w:rPr>
          <w:rFonts w:ascii="Arial Narrow" w:eastAsia="Calibri" w:hAnsi="Arial Narrow"/>
          <w:b/>
          <w:lang w:eastAsia="en-US"/>
        </w:rPr>
      </w:pPr>
      <w:r w:rsidRPr="009278AE">
        <w:rPr>
          <w:rFonts w:ascii="Arial Narrow" w:eastAsia="Calibri" w:hAnsi="Arial Narrow"/>
          <w:lang w:eastAsia="en-US"/>
        </w:rPr>
        <w:t>Em caso de cessação d</w:t>
      </w:r>
      <w:r w:rsidR="002819FC" w:rsidRPr="009278AE">
        <w:rPr>
          <w:rFonts w:ascii="Arial Narrow" w:eastAsia="Calibri" w:hAnsi="Arial Narrow"/>
          <w:lang w:eastAsia="en-US"/>
        </w:rPr>
        <w:t>o</w:t>
      </w:r>
      <w:r w:rsidRPr="009278AE">
        <w:rPr>
          <w:rFonts w:ascii="Arial Narrow" w:eastAsia="Calibri" w:hAnsi="Arial Narrow"/>
          <w:lang w:eastAsia="en-US"/>
        </w:rPr>
        <w:t xml:space="preserve"> contrato, o Prestador deverá restituir todo e qualquer elemento constitutivo de propriedade intelectual do </w:t>
      </w:r>
      <w:r w:rsidR="00CB6F78" w:rsidRPr="009278AE">
        <w:rPr>
          <w:rFonts w:ascii="Arial Narrow" w:eastAsia="Calibri" w:hAnsi="Arial Narrow"/>
          <w:lang w:eastAsia="en-US"/>
        </w:rPr>
        <w:t>BANCO</w:t>
      </w:r>
      <w:r w:rsidRPr="009278AE">
        <w:rPr>
          <w:rFonts w:ascii="Arial Narrow" w:eastAsia="Calibri" w:hAnsi="Arial Narrow"/>
          <w:lang w:eastAsia="en-US"/>
        </w:rPr>
        <w:t xml:space="preserve">, designadamente qualquer documento, informações, bases de dados, bem como as cópias ou reproduções em sua posse, utilizados para efeitos da execução do Serviço. </w:t>
      </w:r>
    </w:p>
    <w:p w14:paraId="72EF1F95" w14:textId="77777777" w:rsidR="009278AE" w:rsidRPr="009278AE" w:rsidRDefault="005C6161" w:rsidP="009278AE">
      <w:pPr>
        <w:pStyle w:val="ListParagraph"/>
        <w:widowControl/>
        <w:numPr>
          <w:ilvl w:val="2"/>
          <w:numId w:val="31"/>
        </w:numPr>
        <w:tabs>
          <w:tab w:val="left" w:pos="284"/>
        </w:tabs>
        <w:adjustRightInd/>
        <w:spacing w:line="360" w:lineRule="auto"/>
        <w:ind w:left="0" w:firstLine="0"/>
        <w:textAlignment w:val="auto"/>
        <w:rPr>
          <w:rFonts w:ascii="Arial Narrow" w:eastAsia="Calibri" w:hAnsi="Arial Narrow"/>
          <w:b/>
          <w:lang w:eastAsia="en-US"/>
        </w:rPr>
      </w:pPr>
      <w:r w:rsidRPr="009278AE">
        <w:rPr>
          <w:rFonts w:ascii="Arial Narrow" w:eastAsia="Calibri" w:hAnsi="Arial Narrow"/>
          <w:lang w:eastAsia="en-US"/>
        </w:rPr>
        <w:t>Caso a cessação do contrato, e consequente</w:t>
      </w:r>
      <w:r w:rsidR="002819FC" w:rsidRPr="009278AE">
        <w:rPr>
          <w:rFonts w:ascii="Arial Narrow" w:eastAsia="Calibri" w:hAnsi="Arial Narrow"/>
          <w:lang w:eastAsia="en-US"/>
        </w:rPr>
        <w:t xml:space="preserve"> cessação</w:t>
      </w:r>
      <w:r w:rsidRPr="009278AE">
        <w:rPr>
          <w:rFonts w:ascii="Arial Narrow" w:eastAsia="Calibri" w:hAnsi="Arial Narrow"/>
          <w:lang w:eastAsia="en-US"/>
        </w:rPr>
        <w:t xml:space="preserve"> da p</w:t>
      </w:r>
      <w:r w:rsidR="002819FC" w:rsidRPr="009278AE">
        <w:rPr>
          <w:rFonts w:ascii="Arial Narrow" w:eastAsia="Calibri" w:hAnsi="Arial Narrow"/>
          <w:lang w:eastAsia="en-US"/>
        </w:rPr>
        <w:t xml:space="preserve">restação do Serviço </w:t>
      </w:r>
      <w:r w:rsidRPr="009278AE">
        <w:rPr>
          <w:rFonts w:ascii="Arial Narrow" w:eastAsia="Calibri" w:hAnsi="Arial Narrow"/>
          <w:lang w:eastAsia="en-US"/>
        </w:rPr>
        <w:t xml:space="preserve">englobe a necessidade de uma reversibilidade nos termos do número anterior, as partes designarão os </w:t>
      </w:r>
      <w:proofErr w:type="spellStart"/>
      <w:r w:rsidRPr="009278AE">
        <w:rPr>
          <w:rFonts w:ascii="Arial Narrow" w:eastAsia="Calibri" w:hAnsi="Arial Narrow"/>
          <w:lang w:eastAsia="en-US"/>
        </w:rPr>
        <w:t>respectivos</w:t>
      </w:r>
      <w:proofErr w:type="spellEnd"/>
      <w:r w:rsidRPr="009278AE">
        <w:rPr>
          <w:rFonts w:ascii="Arial Narrow" w:eastAsia="Calibri" w:hAnsi="Arial Narrow"/>
          <w:lang w:eastAsia="en-US"/>
        </w:rPr>
        <w:t xml:space="preserve"> responsáveis para a coordenação das operações necessárias à reversibilidade dos serviços. </w:t>
      </w:r>
    </w:p>
    <w:p w14:paraId="5A9B9861" w14:textId="77777777" w:rsidR="009278AE" w:rsidRPr="009278AE" w:rsidRDefault="005C6161" w:rsidP="009278AE">
      <w:pPr>
        <w:pStyle w:val="ListParagraph"/>
        <w:widowControl/>
        <w:numPr>
          <w:ilvl w:val="2"/>
          <w:numId w:val="31"/>
        </w:numPr>
        <w:tabs>
          <w:tab w:val="left" w:pos="284"/>
        </w:tabs>
        <w:adjustRightInd/>
        <w:spacing w:line="360" w:lineRule="auto"/>
        <w:ind w:left="0" w:firstLine="0"/>
        <w:textAlignment w:val="auto"/>
        <w:rPr>
          <w:rFonts w:ascii="Arial Narrow" w:eastAsia="Calibri" w:hAnsi="Arial Narrow"/>
          <w:b/>
          <w:lang w:eastAsia="en-US"/>
        </w:rPr>
      </w:pPr>
      <w:r w:rsidRPr="009278AE">
        <w:rPr>
          <w:rFonts w:ascii="Arial Narrow" w:eastAsia="Calibri" w:hAnsi="Arial Narrow"/>
          <w:lang w:eastAsia="en-US"/>
        </w:rPr>
        <w:lastRenderedPageBreak/>
        <w:t xml:space="preserve">O </w:t>
      </w:r>
      <w:r w:rsidR="00CB6F78" w:rsidRPr="009278AE">
        <w:rPr>
          <w:rFonts w:ascii="Arial Narrow" w:eastAsia="Calibri" w:hAnsi="Arial Narrow"/>
          <w:lang w:eastAsia="en-US"/>
        </w:rPr>
        <w:t>BANCO</w:t>
      </w:r>
      <w:r w:rsidRPr="009278AE">
        <w:rPr>
          <w:rFonts w:ascii="Arial Narrow" w:eastAsia="Calibri" w:hAnsi="Arial Narrow"/>
          <w:lang w:eastAsia="en-US"/>
        </w:rPr>
        <w:t>, com o apoio do Prestador, deverá elaborar a lista exaustiva das informações, ficheiros, bases de dados e mais especificamente, documentos e/ou elementos postos à disposição do Prestador necessários para reversibilidade.</w:t>
      </w:r>
    </w:p>
    <w:p w14:paraId="1E31A7D1" w14:textId="77777777" w:rsidR="002819FC" w:rsidRPr="009278AE" w:rsidRDefault="005C6161" w:rsidP="009278AE">
      <w:pPr>
        <w:pStyle w:val="ListParagraph"/>
        <w:widowControl/>
        <w:numPr>
          <w:ilvl w:val="2"/>
          <w:numId w:val="31"/>
        </w:numPr>
        <w:tabs>
          <w:tab w:val="left" w:pos="284"/>
        </w:tabs>
        <w:adjustRightInd/>
        <w:spacing w:line="360" w:lineRule="auto"/>
        <w:ind w:left="0" w:firstLine="0"/>
        <w:textAlignment w:val="auto"/>
        <w:rPr>
          <w:rFonts w:ascii="Arial Narrow" w:eastAsia="Calibri" w:hAnsi="Arial Narrow"/>
          <w:b/>
          <w:lang w:eastAsia="en-US"/>
        </w:rPr>
      </w:pPr>
      <w:r w:rsidRPr="009278AE">
        <w:rPr>
          <w:rFonts w:ascii="Arial Narrow" w:eastAsia="Calibri" w:hAnsi="Arial Narrow"/>
          <w:lang w:eastAsia="en-US"/>
        </w:rPr>
        <w:t xml:space="preserve">O Prestador deve garantir ao </w:t>
      </w:r>
      <w:r w:rsidR="00CB6F78" w:rsidRPr="009278AE">
        <w:rPr>
          <w:rFonts w:ascii="Arial Narrow" w:eastAsia="Calibri" w:hAnsi="Arial Narrow"/>
          <w:lang w:eastAsia="en-US"/>
        </w:rPr>
        <w:t>BANCO</w:t>
      </w:r>
      <w:r w:rsidRPr="009278AE">
        <w:rPr>
          <w:rFonts w:ascii="Arial Narrow" w:eastAsia="Calibri" w:hAnsi="Arial Narrow"/>
          <w:lang w:eastAsia="en-US"/>
        </w:rPr>
        <w:t xml:space="preserve"> toda a assistência técnica necessária para a boa execução desta operação de reversibilidade, a qual po</w:t>
      </w:r>
      <w:r w:rsidR="002819FC" w:rsidRPr="009278AE">
        <w:rPr>
          <w:rFonts w:ascii="Arial Narrow" w:eastAsia="Calibri" w:hAnsi="Arial Narrow"/>
          <w:lang w:eastAsia="en-US"/>
        </w:rPr>
        <w:t>de compreender, designadamente:</w:t>
      </w:r>
    </w:p>
    <w:p w14:paraId="71FFC9F3" w14:textId="77777777" w:rsidR="005C6161" w:rsidRPr="009278AE" w:rsidRDefault="005C6161" w:rsidP="009278AE">
      <w:pPr>
        <w:pStyle w:val="ListParagraph"/>
        <w:widowControl/>
        <w:numPr>
          <w:ilvl w:val="1"/>
          <w:numId w:val="25"/>
        </w:numPr>
        <w:adjustRightInd/>
        <w:spacing w:line="360" w:lineRule="auto"/>
        <w:ind w:left="567" w:hanging="283"/>
        <w:textAlignment w:val="auto"/>
        <w:rPr>
          <w:rFonts w:ascii="Arial Narrow" w:eastAsia="Calibri" w:hAnsi="Arial Narrow"/>
          <w:lang w:eastAsia="en-US"/>
        </w:rPr>
      </w:pPr>
      <w:r w:rsidRPr="009278AE">
        <w:rPr>
          <w:rFonts w:ascii="Arial Narrow" w:eastAsia="Calibri" w:hAnsi="Arial Narrow"/>
          <w:lang w:eastAsia="en-US"/>
        </w:rPr>
        <w:t>Disponibilização de toda a informação técnica sobre a configuração dos Serviços;</w:t>
      </w:r>
    </w:p>
    <w:p w14:paraId="7CF364FC" w14:textId="77777777" w:rsidR="002819FC" w:rsidRPr="009278AE" w:rsidRDefault="005C6161" w:rsidP="009278AE">
      <w:pPr>
        <w:pStyle w:val="ListParagraph"/>
        <w:widowControl/>
        <w:numPr>
          <w:ilvl w:val="1"/>
          <w:numId w:val="25"/>
        </w:numPr>
        <w:adjustRightInd/>
        <w:spacing w:line="360" w:lineRule="auto"/>
        <w:ind w:left="567" w:hanging="283"/>
        <w:textAlignment w:val="auto"/>
        <w:rPr>
          <w:rFonts w:ascii="Arial Narrow" w:eastAsia="Calibri" w:hAnsi="Arial Narrow"/>
          <w:lang w:eastAsia="en-US"/>
        </w:rPr>
      </w:pPr>
      <w:r w:rsidRPr="009278AE">
        <w:rPr>
          <w:rFonts w:ascii="Arial Narrow" w:eastAsia="Calibri" w:hAnsi="Arial Narrow"/>
          <w:lang w:eastAsia="en-US"/>
        </w:rPr>
        <w:t>Participação em reuniões de definição e prepa</w:t>
      </w:r>
      <w:r w:rsidR="002819FC" w:rsidRPr="009278AE">
        <w:rPr>
          <w:rFonts w:ascii="Arial Narrow" w:eastAsia="Calibri" w:hAnsi="Arial Narrow"/>
          <w:lang w:eastAsia="en-US"/>
        </w:rPr>
        <w:t xml:space="preserve">ração do processo de migração, </w:t>
      </w:r>
    </w:p>
    <w:p w14:paraId="2076258A" w14:textId="1F00BFCA" w:rsidR="005C6161" w:rsidRDefault="005C6161" w:rsidP="009278AE">
      <w:pPr>
        <w:pStyle w:val="ListParagraph"/>
        <w:widowControl/>
        <w:numPr>
          <w:ilvl w:val="1"/>
          <w:numId w:val="25"/>
        </w:numPr>
        <w:adjustRightInd/>
        <w:spacing w:line="360" w:lineRule="auto"/>
        <w:ind w:left="567" w:hanging="283"/>
        <w:textAlignment w:val="auto"/>
        <w:rPr>
          <w:rFonts w:ascii="Arial Narrow" w:eastAsia="Calibri" w:hAnsi="Arial Narrow"/>
          <w:lang w:eastAsia="en-US"/>
        </w:rPr>
      </w:pPr>
      <w:r w:rsidRPr="009278AE">
        <w:rPr>
          <w:rFonts w:ascii="Arial Narrow" w:eastAsia="Calibri" w:hAnsi="Arial Narrow"/>
          <w:lang w:eastAsia="en-US"/>
        </w:rPr>
        <w:t>Coordenação entre as equipas das duas entidades responsáveis pela execução da operação</w:t>
      </w:r>
      <w:r w:rsidR="00A248FC">
        <w:rPr>
          <w:rFonts w:ascii="Arial Narrow" w:eastAsia="Calibri" w:hAnsi="Arial Narrow"/>
          <w:lang w:eastAsia="en-US"/>
        </w:rPr>
        <w:t>.</w:t>
      </w:r>
    </w:p>
    <w:p w14:paraId="7ACA79AD" w14:textId="545731DB" w:rsidR="00A248FC" w:rsidRDefault="00A248FC" w:rsidP="00A248FC">
      <w:pPr>
        <w:widowControl/>
        <w:adjustRightInd/>
        <w:spacing w:line="360" w:lineRule="auto"/>
        <w:textAlignment w:val="auto"/>
        <w:rPr>
          <w:rFonts w:ascii="Arial Narrow" w:eastAsia="Calibri" w:hAnsi="Arial Narrow"/>
          <w:lang w:eastAsia="en-US"/>
        </w:rPr>
      </w:pPr>
    </w:p>
    <w:p w14:paraId="30207C26" w14:textId="694777B9" w:rsidR="00A248FC" w:rsidRDefault="00A248FC" w:rsidP="00A248FC">
      <w:pPr>
        <w:widowControl/>
        <w:adjustRightInd/>
        <w:spacing w:line="360" w:lineRule="auto"/>
        <w:textAlignment w:val="auto"/>
        <w:rPr>
          <w:rFonts w:ascii="Arial Narrow" w:eastAsia="Calibri" w:hAnsi="Arial Narrow"/>
          <w:lang w:eastAsia="en-US"/>
        </w:rPr>
      </w:pPr>
    </w:p>
    <w:p w14:paraId="168475C4" w14:textId="5DCD86D2" w:rsidR="00A248FC" w:rsidRPr="007307C8" w:rsidRDefault="00A248FC" w:rsidP="00A248FC">
      <w:pPr>
        <w:pStyle w:val="ListParagraph"/>
        <w:widowControl/>
        <w:adjustRightInd/>
        <w:spacing w:line="360" w:lineRule="auto"/>
        <w:ind w:left="3204" w:firstLine="336"/>
        <w:textAlignment w:val="auto"/>
        <w:rPr>
          <w:rFonts w:ascii="Arial Narrow" w:eastAsia="Calibri" w:hAnsi="Arial Narrow"/>
          <w:b/>
          <w:lang w:eastAsia="en-US"/>
        </w:rPr>
      </w:pPr>
      <w:r w:rsidRPr="007307C8">
        <w:rPr>
          <w:rFonts w:ascii="Arial Narrow" w:eastAsia="Calibri" w:hAnsi="Arial Narrow"/>
          <w:b/>
          <w:lang w:eastAsia="en-US"/>
        </w:rPr>
        <w:t xml:space="preserve">Cláusula </w:t>
      </w:r>
      <w:r>
        <w:rPr>
          <w:rFonts w:ascii="Arial Narrow" w:eastAsia="Calibri" w:hAnsi="Arial Narrow"/>
          <w:b/>
          <w:lang w:eastAsia="en-US"/>
        </w:rPr>
        <w:t>9</w:t>
      </w:r>
      <w:r w:rsidRPr="007307C8">
        <w:rPr>
          <w:rFonts w:ascii="Arial Narrow" w:eastAsia="Calibri" w:hAnsi="Arial Narrow"/>
          <w:b/>
          <w:lang w:eastAsia="en-US"/>
        </w:rPr>
        <w:t>ª</w:t>
      </w:r>
    </w:p>
    <w:p w14:paraId="72A69F11" w14:textId="77777777" w:rsidR="00A248FC" w:rsidRPr="007307C8" w:rsidRDefault="00A248FC" w:rsidP="00A248FC">
      <w:pPr>
        <w:pStyle w:val="ListParagraph"/>
        <w:widowControl/>
        <w:adjustRightInd/>
        <w:spacing w:line="360" w:lineRule="auto"/>
        <w:ind w:left="1080"/>
        <w:textAlignment w:val="auto"/>
        <w:rPr>
          <w:rFonts w:ascii="Arial Narrow" w:eastAsia="Calibri" w:hAnsi="Arial Narrow"/>
          <w:b/>
          <w:lang w:eastAsia="en-US"/>
        </w:rPr>
      </w:pPr>
      <w:r w:rsidRPr="007307C8">
        <w:rPr>
          <w:rFonts w:ascii="Arial Narrow" w:eastAsia="Calibri" w:hAnsi="Arial Narrow"/>
          <w:b/>
          <w:lang w:eastAsia="en-US"/>
        </w:rPr>
        <w:t xml:space="preserve">                               (COMITÉ DE ACOMPANHAMENTO)</w:t>
      </w:r>
    </w:p>
    <w:p w14:paraId="7D313839" w14:textId="77777777" w:rsidR="00A248FC" w:rsidRPr="007E2637" w:rsidRDefault="00A248FC" w:rsidP="00A248FC">
      <w:pPr>
        <w:rPr>
          <w:rFonts w:ascii="Arial Narrow" w:hAnsi="Arial Narrow" w:cs="Calibri"/>
        </w:rPr>
      </w:pPr>
      <w:r w:rsidRPr="007E2637">
        <w:rPr>
          <w:rFonts w:ascii="Arial Narrow" w:hAnsi="Arial Narrow" w:cs="Calibri"/>
        </w:rPr>
        <w:t>1.  As Partes acordam criar um Comité de Acompanhamento, com a constituição, funções e periodicidade de reuniões definidas nos números seguintes da presente cláusula.</w:t>
      </w:r>
    </w:p>
    <w:p w14:paraId="6446D605" w14:textId="77777777" w:rsidR="00A248FC" w:rsidRDefault="00A248FC" w:rsidP="00A248FC">
      <w:pPr>
        <w:rPr>
          <w:rFonts w:ascii="Arial Narrow" w:hAnsi="Arial Narrow" w:cs="Calibri"/>
        </w:rPr>
      </w:pPr>
      <w:r w:rsidRPr="007E2637">
        <w:rPr>
          <w:rFonts w:ascii="Arial Narrow" w:hAnsi="Arial Narrow" w:cs="Calibri"/>
        </w:rPr>
        <w:t>2. O presente Comité pode ser constituído por mais de dois membros, devendo cada uma das Partes estar sempre representada com igual número de representantes, devendo reunir-se com uma periodicidade anual, sem prejuízo de as Partes acordarem outra p</w:t>
      </w:r>
      <w:r>
        <w:rPr>
          <w:rFonts w:ascii="Arial Narrow" w:hAnsi="Arial Narrow" w:cs="Calibri"/>
        </w:rPr>
        <w:t>eriodicidade, ou de convocarem reuniões exce</w:t>
      </w:r>
      <w:r w:rsidRPr="007E2637">
        <w:rPr>
          <w:rFonts w:ascii="Arial Narrow" w:hAnsi="Arial Narrow" w:cs="Calibri"/>
        </w:rPr>
        <w:t>cionais, sempre que considerem necessário</w:t>
      </w:r>
      <w:r>
        <w:rPr>
          <w:rFonts w:ascii="Arial Narrow" w:hAnsi="Arial Narrow" w:cs="Calibri"/>
        </w:rPr>
        <w:t>.</w:t>
      </w:r>
    </w:p>
    <w:p w14:paraId="0C8D6CA4" w14:textId="77777777" w:rsidR="00A248FC" w:rsidRPr="007E2637" w:rsidRDefault="00A248FC" w:rsidP="00A248FC">
      <w:pPr>
        <w:rPr>
          <w:rFonts w:ascii="Arial Narrow" w:hAnsi="Arial Narrow" w:cs="Calibri"/>
        </w:rPr>
      </w:pPr>
      <w:r w:rsidRPr="007E2637">
        <w:rPr>
          <w:rFonts w:ascii="Arial Narrow" w:hAnsi="Arial Narrow" w:cs="Calibri"/>
        </w:rPr>
        <w:t xml:space="preserve">3. O Comité de Pilotagem terá por função </w:t>
      </w:r>
      <w:r>
        <w:rPr>
          <w:rFonts w:ascii="Arial Narrow" w:hAnsi="Arial Narrow" w:cs="Calibri"/>
        </w:rPr>
        <w:t>o seguimento, avaliação e análise d</w:t>
      </w:r>
      <w:r w:rsidRPr="007E2637">
        <w:rPr>
          <w:rFonts w:ascii="Arial Narrow" w:hAnsi="Arial Narrow" w:cs="Calibri"/>
        </w:rPr>
        <w:t>os seguintes temas, entre outros que as Partes entendam por relevantes:</w:t>
      </w:r>
    </w:p>
    <w:p w14:paraId="288D757E" w14:textId="77777777" w:rsidR="00A248FC" w:rsidRPr="007E2637" w:rsidRDefault="00A248FC" w:rsidP="00A248FC">
      <w:pPr>
        <w:rPr>
          <w:rFonts w:ascii="Arial Narrow" w:hAnsi="Arial Narrow" w:cs="Calibri"/>
        </w:rPr>
      </w:pPr>
      <w:r w:rsidRPr="007E2637">
        <w:rPr>
          <w:rFonts w:ascii="Arial Narrow" w:hAnsi="Arial Narrow" w:cs="Calibri"/>
        </w:rPr>
        <w:t xml:space="preserve">a) Controlo do cumprimento dos </w:t>
      </w:r>
      <w:proofErr w:type="spellStart"/>
      <w:r w:rsidRPr="007E2637">
        <w:rPr>
          <w:rFonts w:ascii="Arial Narrow" w:hAnsi="Arial Narrow" w:cs="Calibri"/>
        </w:rPr>
        <w:t>SLAs</w:t>
      </w:r>
      <w:proofErr w:type="spellEnd"/>
      <w:r w:rsidRPr="007E2637">
        <w:rPr>
          <w:rFonts w:ascii="Arial Narrow" w:hAnsi="Arial Narrow" w:cs="Calibri"/>
        </w:rPr>
        <w:t xml:space="preserve"> previstos na prestação dos serviços</w:t>
      </w:r>
      <w:r>
        <w:rPr>
          <w:rFonts w:ascii="Arial Narrow" w:hAnsi="Arial Narrow" w:cs="Calibri"/>
        </w:rPr>
        <w:t xml:space="preserve"> contratada, cabendo ao Prestador </w:t>
      </w:r>
      <w:proofErr w:type="spellStart"/>
      <w:r>
        <w:rPr>
          <w:rFonts w:ascii="Arial Narrow" w:hAnsi="Arial Narrow" w:cs="Calibri"/>
        </w:rPr>
        <w:t>aprsentar</w:t>
      </w:r>
      <w:proofErr w:type="spellEnd"/>
      <w:r w:rsidRPr="007E2637">
        <w:rPr>
          <w:rFonts w:ascii="Arial Narrow" w:hAnsi="Arial Narrow" w:cs="Calibri"/>
        </w:rPr>
        <w:t xml:space="preserve"> a informação estatística </w:t>
      </w:r>
      <w:r>
        <w:rPr>
          <w:rFonts w:ascii="Arial Narrow" w:hAnsi="Arial Narrow" w:cs="Calibri"/>
        </w:rPr>
        <w:t>do cumprimento</w:t>
      </w:r>
      <w:r w:rsidRPr="007E2637">
        <w:rPr>
          <w:rFonts w:ascii="Arial Narrow" w:hAnsi="Arial Narrow" w:cs="Calibri"/>
        </w:rPr>
        <w:t xml:space="preserve"> </w:t>
      </w:r>
      <w:r>
        <w:rPr>
          <w:rFonts w:ascii="Arial Narrow" w:hAnsi="Arial Narrow" w:cs="Calibri"/>
        </w:rPr>
        <w:t>d</w:t>
      </w:r>
      <w:r w:rsidRPr="007E2637">
        <w:rPr>
          <w:rFonts w:ascii="Arial Narrow" w:hAnsi="Arial Narrow" w:cs="Calibri"/>
        </w:rPr>
        <w:t xml:space="preserve">os níveis de serviço contratados </w:t>
      </w:r>
      <w:r>
        <w:rPr>
          <w:rFonts w:ascii="Arial Narrow" w:hAnsi="Arial Narrow" w:cs="Calibri"/>
        </w:rPr>
        <w:t xml:space="preserve">para </w:t>
      </w:r>
      <w:r w:rsidRPr="007E2637">
        <w:rPr>
          <w:rFonts w:ascii="Arial Narrow" w:hAnsi="Arial Narrow" w:cs="Calibri"/>
        </w:rPr>
        <w:t xml:space="preserve">o período em análise. Em caso de verificação de não cumprimento dos </w:t>
      </w:r>
      <w:proofErr w:type="spellStart"/>
      <w:r w:rsidRPr="007E2637">
        <w:rPr>
          <w:rFonts w:ascii="Arial Narrow" w:hAnsi="Arial Narrow" w:cs="Calibri"/>
        </w:rPr>
        <w:t>SLAs</w:t>
      </w:r>
      <w:proofErr w:type="spellEnd"/>
      <w:r w:rsidRPr="007E2637">
        <w:rPr>
          <w:rFonts w:ascii="Arial Narrow" w:hAnsi="Arial Narrow" w:cs="Calibri"/>
        </w:rPr>
        <w:t xml:space="preserve"> acordados, deve o Prestador apresentar um plano de ação de mitigação do incumprimento e respetiv</w:t>
      </w:r>
      <w:r>
        <w:rPr>
          <w:rFonts w:ascii="Arial Narrow" w:hAnsi="Arial Narrow" w:cs="Calibri"/>
        </w:rPr>
        <w:t>o mapa e calendarização para a regularização, incluindo a data limite de regularização</w:t>
      </w:r>
      <w:r w:rsidRPr="007E2637">
        <w:rPr>
          <w:rFonts w:ascii="Arial Narrow" w:hAnsi="Arial Narrow" w:cs="Calibri"/>
        </w:rPr>
        <w:t>. Em caso de apresentação d</w:t>
      </w:r>
      <w:r>
        <w:rPr>
          <w:rFonts w:ascii="Arial Narrow" w:hAnsi="Arial Narrow" w:cs="Calibri"/>
        </w:rPr>
        <w:t>o</w:t>
      </w:r>
      <w:r w:rsidRPr="007E2637">
        <w:rPr>
          <w:rFonts w:ascii="Arial Narrow" w:hAnsi="Arial Narrow" w:cs="Calibri"/>
        </w:rPr>
        <w:t xml:space="preserve"> </w:t>
      </w:r>
      <w:r>
        <w:rPr>
          <w:rFonts w:ascii="Arial Narrow" w:hAnsi="Arial Narrow" w:cs="Calibri"/>
        </w:rPr>
        <w:t xml:space="preserve">referido </w:t>
      </w:r>
      <w:r w:rsidRPr="007E2637">
        <w:rPr>
          <w:rFonts w:ascii="Arial Narrow" w:hAnsi="Arial Narrow" w:cs="Calibri"/>
        </w:rPr>
        <w:t xml:space="preserve">plano de ação, </w:t>
      </w:r>
      <w:r>
        <w:rPr>
          <w:rFonts w:ascii="Arial Narrow" w:hAnsi="Arial Narrow" w:cs="Calibri"/>
        </w:rPr>
        <w:t xml:space="preserve">o </w:t>
      </w:r>
      <w:r w:rsidRPr="007E2637">
        <w:rPr>
          <w:rFonts w:ascii="Arial Narrow" w:hAnsi="Arial Narrow" w:cs="Calibri"/>
        </w:rPr>
        <w:t>Prestador</w:t>
      </w:r>
      <w:r>
        <w:rPr>
          <w:rFonts w:ascii="Arial Narrow" w:hAnsi="Arial Narrow" w:cs="Calibri"/>
        </w:rPr>
        <w:t xml:space="preserve"> obriga-se ao envio</w:t>
      </w:r>
      <w:r w:rsidRPr="007E2637">
        <w:rPr>
          <w:rFonts w:ascii="Arial Narrow" w:hAnsi="Arial Narrow" w:cs="Calibri"/>
        </w:rPr>
        <w:t xml:space="preserve"> ao BANCO </w:t>
      </w:r>
      <w:r>
        <w:rPr>
          <w:rFonts w:ascii="Arial Narrow" w:hAnsi="Arial Narrow" w:cs="Calibri"/>
        </w:rPr>
        <w:t xml:space="preserve">de </w:t>
      </w:r>
      <w:r w:rsidRPr="007E2637">
        <w:rPr>
          <w:rFonts w:ascii="Arial Narrow" w:hAnsi="Arial Narrow" w:cs="Calibri"/>
        </w:rPr>
        <w:t xml:space="preserve">um relatório mensal com a evolução do plano de ação </w:t>
      </w:r>
      <w:r>
        <w:rPr>
          <w:rFonts w:ascii="Arial Narrow" w:hAnsi="Arial Narrow" w:cs="Calibri"/>
        </w:rPr>
        <w:t>apresentado</w:t>
      </w:r>
      <w:r w:rsidRPr="007E2637">
        <w:rPr>
          <w:rFonts w:ascii="Arial Narrow" w:hAnsi="Arial Narrow" w:cs="Calibri"/>
        </w:rPr>
        <w:t>;</w:t>
      </w:r>
    </w:p>
    <w:p w14:paraId="55E1392A" w14:textId="77777777" w:rsidR="00A248FC" w:rsidRPr="007E2637" w:rsidRDefault="00A248FC" w:rsidP="00A248FC">
      <w:pPr>
        <w:rPr>
          <w:rFonts w:ascii="Arial Narrow" w:hAnsi="Arial Narrow" w:cs="Calibri"/>
        </w:rPr>
      </w:pPr>
      <w:r w:rsidRPr="007E2637">
        <w:rPr>
          <w:rFonts w:ascii="Arial Narrow" w:hAnsi="Arial Narrow" w:cs="Calibri"/>
        </w:rPr>
        <w:t xml:space="preserve">b) Verificação do cumprimento das disposições previstas nas cláusulas </w:t>
      </w:r>
      <w:r>
        <w:rPr>
          <w:rFonts w:ascii="Arial Narrow" w:hAnsi="Arial Narrow" w:cs="Calibri"/>
        </w:rPr>
        <w:t>“</w:t>
      </w:r>
      <w:r w:rsidRPr="007E2637">
        <w:rPr>
          <w:rFonts w:ascii="Arial Narrow" w:hAnsi="Arial Narrow" w:cs="Calibri"/>
        </w:rPr>
        <w:t>PSE</w:t>
      </w:r>
      <w:r>
        <w:rPr>
          <w:rFonts w:ascii="Arial Narrow" w:hAnsi="Arial Narrow" w:cs="Calibri"/>
        </w:rPr>
        <w:t>”</w:t>
      </w:r>
      <w:r w:rsidRPr="007E2637">
        <w:rPr>
          <w:rFonts w:ascii="Arial Narrow" w:hAnsi="Arial Narrow" w:cs="Calibri"/>
        </w:rPr>
        <w:t>;</w:t>
      </w:r>
    </w:p>
    <w:p w14:paraId="3C5AEAA8" w14:textId="77777777" w:rsidR="00A248FC" w:rsidRPr="007E2637" w:rsidRDefault="00A248FC" w:rsidP="00A248FC">
      <w:pPr>
        <w:rPr>
          <w:rFonts w:ascii="Arial Narrow" w:hAnsi="Arial Narrow" w:cs="Calibri"/>
        </w:rPr>
      </w:pPr>
      <w:r w:rsidRPr="007E2637">
        <w:rPr>
          <w:rFonts w:ascii="Arial Narrow" w:hAnsi="Arial Narrow" w:cs="Calibri"/>
        </w:rPr>
        <w:t>b) Apresentação pelo Prestador ao BANCO do plano estratégico da sua empresa, nomeadamente</w:t>
      </w:r>
      <w:r>
        <w:rPr>
          <w:rFonts w:ascii="Arial Narrow" w:hAnsi="Arial Narrow" w:cs="Calibri"/>
        </w:rPr>
        <w:t xml:space="preserve"> no que respeita à sua</w:t>
      </w:r>
      <w:r w:rsidRPr="007E2637">
        <w:rPr>
          <w:rFonts w:ascii="Arial Narrow" w:hAnsi="Arial Narrow" w:cs="Calibri"/>
        </w:rPr>
        <w:t xml:space="preserve"> politica tecnológica, previsões tecnológicas</w:t>
      </w:r>
      <w:r>
        <w:rPr>
          <w:rFonts w:ascii="Arial Narrow" w:hAnsi="Arial Narrow" w:cs="Calibri"/>
        </w:rPr>
        <w:t xml:space="preserve"> no seio da empresa</w:t>
      </w:r>
      <w:r w:rsidRPr="007E2637">
        <w:rPr>
          <w:rFonts w:ascii="Arial Narrow" w:hAnsi="Arial Narrow" w:cs="Calibri"/>
        </w:rPr>
        <w:t>, alterações organizacionais, calendarização anual de entregas de versões</w:t>
      </w:r>
      <w:r>
        <w:rPr>
          <w:rFonts w:ascii="Arial Narrow" w:hAnsi="Arial Narrow" w:cs="Calibri"/>
        </w:rPr>
        <w:t xml:space="preserve"> de aplicativos</w:t>
      </w:r>
      <w:r w:rsidRPr="007E2637">
        <w:rPr>
          <w:rFonts w:ascii="Arial Narrow" w:hAnsi="Arial Narrow" w:cs="Calibri"/>
        </w:rPr>
        <w:t xml:space="preserve"> (datas e conteúdos), apresentação do plano de imp</w:t>
      </w:r>
      <w:r>
        <w:rPr>
          <w:rFonts w:ascii="Arial Narrow" w:hAnsi="Arial Narrow" w:cs="Calibri"/>
        </w:rPr>
        <w:t>lementação de todas as medidas decorrentes da implementação de</w:t>
      </w:r>
      <w:r w:rsidRPr="007E2637">
        <w:rPr>
          <w:rFonts w:ascii="Arial Narrow" w:hAnsi="Arial Narrow" w:cs="Calibri"/>
        </w:rPr>
        <w:t xml:space="preserve"> legislação </w:t>
      </w:r>
      <w:r>
        <w:rPr>
          <w:rFonts w:ascii="Arial Narrow" w:hAnsi="Arial Narrow" w:cs="Calibri"/>
        </w:rPr>
        <w:t>com impacto para a atividade</w:t>
      </w:r>
      <w:r w:rsidRPr="007E2637">
        <w:rPr>
          <w:rFonts w:ascii="Arial Narrow" w:hAnsi="Arial Narrow" w:cs="Calibri"/>
        </w:rPr>
        <w:t>;</w:t>
      </w:r>
    </w:p>
    <w:p w14:paraId="06E9062D" w14:textId="77777777" w:rsidR="00A248FC" w:rsidRPr="007E2637" w:rsidRDefault="00A248FC" w:rsidP="00A248FC">
      <w:pPr>
        <w:rPr>
          <w:rFonts w:ascii="Arial Narrow" w:hAnsi="Arial Narrow" w:cs="Calibri"/>
        </w:rPr>
      </w:pPr>
      <w:r w:rsidRPr="007E2637">
        <w:rPr>
          <w:rFonts w:ascii="Arial Narrow" w:hAnsi="Arial Narrow" w:cs="Calibri"/>
        </w:rPr>
        <w:t>c) apresentação e análise de tod</w:t>
      </w:r>
      <w:r>
        <w:rPr>
          <w:rFonts w:ascii="Arial Narrow" w:hAnsi="Arial Narrow" w:cs="Calibri"/>
        </w:rPr>
        <w:t>a</w:t>
      </w:r>
      <w:r w:rsidRPr="007E2637">
        <w:rPr>
          <w:rFonts w:ascii="Arial Narrow" w:hAnsi="Arial Narrow" w:cs="Calibri"/>
        </w:rPr>
        <w:t xml:space="preserve"> e qualquer informaç</w:t>
      </w:r>
      <w:r>
        <w:rPr>
          <w:rFonts w:ascii="Arial Narrow" w:hAnsi="Arial Narrow" w:cs="Calibri"/>
        </w:rPr>
        <w:t>ão que possa</w:t>
      </w:r>
      <w:r w:rsidRPr="007E2637">
        <w:rPr>
          <w:rFonts w:ascii="Arial Narrow" w:hAnsi="Arial Narrow" w:cs="Calibri"/>
        </w:rPr>
        <w:t xml:space="preserve"> ter impacto sobre a atividade </w:t>
      </w:r>
      <w:r>
        <w:rPr>
          <w:rFonts w:ascii="Arial Narrow" w:hAnsi="Arial Narrow" w:cs="Calibri"/>
        </w:rPr>
        <w:t>do BANCO.</w:t>
      </w:r>
    </w:p>
    <w:p w14:paraId="349EA957" w14:textId="77777777" w:rsidR="00A248FC" w:rsidRPr="007E2637" w:rsidRDefault="00A248FC" w:rsidP="00A248FC">
      <w:pPr>
        <w:rPr>
          <w:rFonts w:ascii="Arial Narrow" w:hAnsi="Arial Narrow" w:cs="Calibri"/>
        </w:rPr>
      </w:pPr>
    </w:p>
    <w:p w14:paraId="45D342E6" w14:textId="77777777" w:rsidR="00A248FC" w:rsidRPr="007E2637" w:rsidRDefault="00A248FC" w:rsidP="00A248FC">
      <w:pPr>
        <w:rPr>
          <w:rFonts w:ascii="Arial Narrow" w:hAnsi="Arial Narrow" w:cs="Calibri"/>
        </w:rPr>
      </w:pPr>
      <w:r>
        <w:rPr>
          <w:rFonts w:ascii="Arial Narrow" w:hAnsi="Arial Narrow" w:cs="Calibri"/>
        </w:rPr>
        <w:t>3</w:t>
      </w:r>
      <w:r w:rsidRPr="007E2637">
        <w:rPr>
          <w:rFonts w:ascii="Arial Narrow" w:hAnsi="Arial Narrow" w:cs="Calibri"/>
        </w:rPr>
        <w:t xml:space="preserve">. A data e local das reuniões serão acordados entre ambas as Partes, devendo ser convocadas com um mês de antecedência face à sua data de realização, constando da convocatória a respetiva ordem de trabalhos. Adicionalmente o Banco pode, no prazo máximo de 8 dias a contar da receção da convocatória, incluir temas </w:t>
      </w:r>
      <w:r>
        <w:rPr>
          <w:rFonts w:ascii="Arial Narrow" w:hAnsi="Arial Narrow" w:cs="Calibri"/>
        </w:rPr>
        <w:t xml:space="preserve">que entenda por </w:t>
      </w:r>
      <w:r w:rsidRPr="007E2637">
        <w:rPr>
          <w:rFonts w:ascii="Arial Narrow" w:hAnsi="Arial Narrow" w:cs="Calibri"/>
        </w:rPr>
        <w:t>pertinentes</w:t>
      </w:r>
      <w:r>
        <w:rPr>
          <w:rFonts w:ascii="Arial Narrow" w:hAnsi="Arial Narrow" w:cs="Calibri"/>
        </w:rPr>
        <w:t xml:space="preserve"> e</w:t>
      </w:r>
      <w:r w:rsidRPr="007E2637">
        <w:rPr>
          <w:rFonts w:ascii="Arial Narrow" w:hAnsi="Arial Narrow" w:cs="Calibri"/>
        </w:rPr>
        <w:t xml:space="preserve"> que pretenda ver analisados pelo Comité de Acompanhamento, notificando a contraparte da nova</w:t>
      </w:r>
      <w:r>
        <w:rPr>
          <w:rFonts w:ascii="Arial Narrow" w:hAnsi="Arial Narrow" w:cs="Calibri"/>
        </w:rPr>
        <w:t xml:space="preserve"> ordem de trabalhos</w:t>
      </w:r>
      <w:r w:rsidRPr="007E2637">
        <w:rPr>
          <w:rFonts w:ascii="Arial Narrow" w:hAnsi="Arial Narrow" w:cs="Calibri"/>
        </w:rPr>
        <w:t>.</w:t>
      </w:r>
    </w:p>
    <w:p w14:paraId="54BA58A8" w14:textId="0E484CEB" w:rsidR="00A248FC" w:rsidRDefault="00A248FC" w:rsidP="00A248FC">
      <w:pPr>
        <w:rPr>
          <w:rFonts w:ascii="Arial Narrow" w:hAnsi="Arial Narrow" w:cs="Calibri"/>
        </w:rPr>
      </w:pPr>
      <w:r>
        <w:rPr>
          <w:rFonts w:ascii="Arial Narrow" w:hAnsi="Arial Narrow" w:cs="Calibri"/>
        </w:rPr>
        <w:t>4</w:t>
      </w:r>
      <w:r w:rsidRPr="007E2637">
        <w:rPr>
          <w:rFonts w:ascii="Arial Narrow" w:hAnsi="Arial Narrow" w:cs="Calibri"/>
        </w:rPr>
        <w:t>. As reuniões realizadas no âmbito dos comités ficarão registadas em atas. Estas serão apresentadas 2 (dois) dias úteis após a reunião a que se referem e a sua redação caberá alternadamente a cada uma das entidades. A aprovação da ata carece da aprovação de ambas as Partes.</w:t>
      </w:r>
    </w:p>
    <w:p w14:paraId="06BB9563" w14:textId="655EAB6A" w:rsidR="00406F3E" w:rsidRDefault="00406F3E" w:rsidP="00A248FC">
      <w:pPr>
        <w:rPr>
          <w:rFonts w:ascii="Arial Narrow" w:hAnsi="Arial Narrow" w:cs="Calibri"/>
        </w:rPr>
      </w:pPr>
    </w:p>
    <w:p w14:paraId="7BE95979" w14:textId="77777777" w:rsidR="00406F3E" w:rsidRDefault="00406F3E" w:rsidP="00406F3E">
      <w:pPr>
        <w:pStyle w:val="ListParagraph"/>
        <w:widowControl/>
        <w:adjustRightInd/>
        <w:spacing w:line="360" w:lineRule="auto"/>
        <w:ind w:left="3204" w:firstLine="336"/>
        <w:rPr>
          <w:rFonts w:ascii="Arial Narrow" w:eastAsia="Calibri" w:hAnsi="Arial Narrow"/>
          <w:b/>
          <w:lang w:eastAsia="en-US"/>
        </w:rPr>
      </w:pPr>
      <w:r>
        <w:rPr>
          <w:rFonts w:ascii="Arial Narrow" w:eastAsia="Calibri" w:hAnsi="Arial Narrow"/>
          <w:b/>
          <w:lang w:eastAsia="en-US"/>
        </w:rPr>
        <w:t>Cláusula 10ª</w:t>
      </w:r>
    </w:p>
    <w:p w14:paraId="421A7BCE" w14:textId="77777777" w:rsidR="00406F3E" w:rsidRDefault="00406F3E" w:rsidP="00406F3E">
      <w:pPr>
        <w:pStyle w:val="ListParagraph"/>
        <w:widowControl/>
        <w:adjustRightInd/>
        <w:spacing w:line="360" w:lineRule="auto"/>
        <w:ind w:left="1080"/>
        <w:rPr>
          <w:rFonts w:ascii="Arial Narrow" w:eastAsia="Calibri" w:hAnsi="Arial Narrow"/>
          <w:b/>
          <w:lang w:eastAsia="en-US"/>
        </w:rPr>
      </w:pPr>
      <w:r>
        <w:rPr>
          <w:rFonts w:ascii="Arial Narrow" w:eastAsia="Calibri" w:hAnsi="Arial Narrow"/>
          <w:b/>
          <w:lang w:eastAsia="en-US"/>
        </w:rPr>
        <w:t xml:space="preserve">                               (COMITÉ DE ACOMPANHAMENTO)</w:t>
      </w:r>
    </w:p>
    <w:p w14:paraId="0D0C69A0" w14:textId="77777777" w:rsidR="00406F3E" w:rsidRDefault="00406F3E" w:rsidP="00406F3E">
      <w:pPr>
        <w:rPr>
          <w:rFonts w:ascii="Arial Narrow" w:hAnsi="Arial Narrow" w:cs="Calibri"/>
        </w:rPr>
      </w:pPr>
      <w:r>
        <w:rPr>
          <w:rFonts w:ascii="Arial Narrow" w:hAnsi="Arial Narrow" w:cs="Calibri"/>
        </w:rPr>
        <w:t>1.  As Partes acordam criar um Comité de Acompanhamento, com a constituição, funções e periodicidade de reuniões definidas nos números seguintes da presente cláusula.</w:t>
      </w:r>
    </w:p>
    <w:p w14:paraId="303CE629" w14:textId="77777777" w:rsidR="00406F3E" w:rsidRDefault="00406F3E" w:rsidP="00406F3E">
      <w:pPr>
        <w:rPr>
          <w:rFonts w:ascii="Arial Narrow" w:hAnsi="Arial Narrow" w:cs="Calibri"/>
        </w:rPr>
      </w:pPr>
      <w:r>
        <w:rPr>
          <w:rFonts w:ascii="Arial Narrow" w:hAnsi="Arial Narrow" w:cs="Calibri"/>
        </w:rPr>
        <w:t>2. O presente Comité pode ser constituído por mais de dois membros, devendo cada uma das Partes estar sempre representada com igual número de representantes, devendo reunir-se com uma periodicidade anual, sem prejuízo de as Partes acordarem outra periodicidade, ou de convocarem reuniões excecionais, sempre que considerem necessário.</w:t>
      </w:r>
    </w:p>
    <w:p w14:paraId="2B566DDD" w14:textId="77777777" w:rsidR="00406F3E" w:rsidRDefault="00406F3E" w:rsidP="00406F3E">
      <w:pPr>
        <w:rPr>
          <w:rFonts w:ascii="Arial Narrow" w:hAnsi="Arial Narrow" w:cs="Calibri"/>
        </w:rPr>
      </w:pPr>
      <w:r>
        <w:rPr>
          <w:rFonts w:ascii="Arial Narrow" w:hAnsi="Arial Narrow" w:cs="Calibri"/>
        </w:rPr>
        <w:t>3. O Comité de Pilotagem terá por função o seguimento, avaliação e análise dos seguintes temas, entre outros que as Partes entendam por relevantes:</w:t>
      </w:r>
    </w:p>
    <w:p w14:paraId="2DC18F41" w14:textId="77777777" w:rsidR="00406F3E" w:rsidRDefault="00406F3E" w:rsidP="00406F3E">
      <w:pPr>
        <w:rPr>
          <w:rFonts w:ascii="Arial Narrow" w:hAnsi="Arial Narrow" w:cs="Calibri"/>
        </w:rPr>
      </w:pPr>
      <w:r>
        <w:rPr>
          <w:rFonts w:ascii="Arial Narrow" w:hAnsi="Arial Narrow" w:cs="Calibri"/>
        </w:rPr>
        <w:t xml:space="preserve">a) Controlo do cumprimento dos </w:t>
      </w:r>
      <w:proofErr w:type="spellStart"/>
      <w:r>
        <w:rPr>
          <w:rFonts w:ascii="Arial Narrow" w:hAnsi="Arial Narrow" w:cs="Calibri"/>
        </w:rPr>
        <w:t>SLAs</w:t>
      </w:r>
      <w:proofErr w:type="spellEnd"/>
      <w:r>
        <w:rPr>
          <w:rFonts w:ascii="Arial Narrow" w:hAnsi="Arial Narrow" w:cs="Calibri"/>
        </w:rPr>
        <w:t xml:space="preserve"> previstos na prestação dos serviços contratada, cabendo ao Prestador apresentar a informação estatística do cumprimento dos níveis de serviço contratados para o período em análise. Em caso de verificação de não cumprimento dos </w:t>
      </w:r>
      <w:proofErr w:type="spellStart"/>
      <w:r>
        <w:rPr>
          <w:rFonts w:ascii="Arial Narrow" w:hAnsi="Arial Narrow" w:cs="Calibri"/>
        </w:rPr>
        <w:t>SLAs</w:t>
      </w:r>
      <w:proofErr w:type="spellEnd"/>
      <w:r>
        <w:rPr>
          <w:rFonts w:ascii="Arial Narrow" w:hAnsi="Arial Narrow" w:cs="Calibri"/>
        </w:rPr>
        <w:t xml:space="preserve"> acordados, deve o Prestador apresentar um plano de ação de mitigação do incumprimento e respetivo mapa e calendarização para a regularização, incluindo a data limite de regularização. Em caso de apresentação do referido plano de ação, o Prestador obriga-se ao envio ao BANCO de um relatório mensal com a evolução do plano de ação apresentado;</w:t>
      </w:r>
    </w:p>
    <w:p w14:paraId="75A16D87" w14:textId="77777777" w:rsidR="00406F3E" w:rsidRDefault="00406F3E" w:rsidP="00406F3E">
      <w:pPr>
        <w:rPr>
          <w:rFonts w:ascii="Arial Narrow" w:hAnsi="Arial Narrow" w:cs="Calibri"/>
        </w:rPr>
      </w:pPr>
      <w:r>
        <w:rPr>
          <w:rFonts w:ascii="Arial Narrow" w:hAnsi="Arial Narrow" w:cs="Calibri"/>
        </w:rPr>
        <w:t>b) Verificação do cumprimento das disposições previstas nas cláusulas “PSE”;</w:t>
      </w:r>
    </w:p>
    <w:p w14:paraId="4CF3C7BB" w14:textId="77777777" w:rsidR="00406F3E" w:rsidRDefault="00406F3E" w:rsidP="00406F3E">
      <w:pPr>
        <w:rPr>
          <w:rFonts w:ascii="Arial Narrow" w:hAnsi="Arial Narrow" w:cs="Calibri"/>
        </w:rPr>
      </w:pPr>
      <w:r>
        <w:rPr>
          <w:rFonts w:ascii="Arial Narrow" w:hAnsi="Arial Narrow" w:cs="Calibri"/>
        </w:rPr>
        <w:t>c) Apresentação pelo Prestador ao BANCO do plano estratégico da sua empresa, nomeadamente no que respeita à sua politica tecnológica, previsões tecnológicas no seio da empresa, alterações organizacionais, calendarização anual de entregas de versões de aplicativos (datas e conteúdos), apresentação do plano de implementação de todas as medidas decorrentes da implementação de legislação com impacto para a atividade;</w:t>
      </w:r>
    </w:p>
    <w:p w14:paraId="3F423C28" w14:textId="77777777" w:rsidR="00406F3E" w:rsidRDefault="00406F3E" w:rsidP="00406F3E">
      <w:pPr>
        <w:rPr>
          <w:rFonts w:ascii="Arial Narrow" w:hAnsi="Arial Narrow" w:cs="Calibri"/>
        </w:rPr>
      </w:pPr>
      <w:r>
        <w:rPr>
          <w:rFonts w:ascii="Arial Narrow" w:hAnsi="Arial Narrow" w:cs="Calibri"/>
        </w:rPr>
        <w:t>d) Apresentação e análise de toda e qualquer informação que possa ter impacto sobre a atividade do BANCO;</w:t>
      </w:r>
    </w:p>
    <w:p w14:paraId="6B0AA198" w14:textId="472958E2" w:rsidR="00406F3E" w:rsidRDefault="00406F3E" w:rsidP="00406F3E">
      <w:pPr>
        <w:rPr>
          <w:rFonts w:ascii="Arial Narrow" w:hAnsi="Arial Narrow" w:cs="Calibri"/>
        </w:rPr>
      </w:pPr>
      <w:commentRangeStart w:id="10"/>
      <w:r>
        <w:rPr>
          <w:rFonts w:ascii="Arial Narrow" w:hAnsi="Arial Narrow" w:cs="Calibri"/>
        </w:rPr>
        <w:t xml:space="preserve">e) </w:t>
      </w:r>
      <w:r w:rsidR="00540D88">
        <w:rPr>
          <w:rFonts w:ascii="Arial Narrow" w:hAnsi="Arial Narrow" w:cs="Calibri"/>
        </w:rPr>
        <w:t>Se aplicável, n</w:t>
      </w:r>
      <w:bookmarkStart w:id="11" w:name="_GoBack"/>
      <w:bookmarkEnd w:id="11"/>
      <w:r>
        <w:rPr>
          <w:rFonts w:ascii="Arial Narrow" w:hAnsi="Arial Narrow" w:cs="Calibri"/>
        </w:rPr>
        <w:t xml:space="preserve">o caso do Prestador disponibilizar </w:t>
      </w:r>
      <w:commentRangeStart w:id="12"/>
      <w:r>
        <w:rPr>
          <w:rFonts w:ascii="Arial Narrow" w:hAnsi="Arial Narrow" w:cs="Calibri"/>
        </w:rPr>
        <w:t xml:space="preserve">serviços IT, </w:t>
      </w:r>
      <w:commentRangeEnd w:id="12"/>
      <w:r>
        <w:rPr>
          <w:rStyle w:val="CommentReference"/>
        </w:rPr>
        <w:commentReference w:id="12"/>
      </w:r>
      <w:r>
        <w:rPr>
          <w:rFonts w:ascii="Arial Narrow" w:hAnsi="Arial Narrow" w:cs="Calibri"/>
        </w:rPr>
        <w:t>deverá o Prestador:</w:t>
      </w:r>
    </w:p>
    <w:p w14:paraId="11E646F9" w14:textId="77777777" w:rsidR="00406F3E" w:rsidRDefault="00406F3E" w:rsidP="00406F3E">
      <w:pPr>
        <w:rPr>
          <w:rFonts w:ascii="Arial Narrow" w:hAnsi="Arial Narrow" w:cs="Calibri"/>
        </w:rPr>
      </w:pPr>
      <w:r>
        <w:rPr>
          <w:rFonts w:ascii="Arial Narrow" w:hAnsi="Arial Narrow" w:cs="Calibri"/>
        </w:rPr>
        <w:lastRenderedPageBreak/>
        <w:t>i) apresentar os resultados dos testes realizados aos serviços de manutenção bem como apresentar o respetivo plano de ação em caso de existir uma falha nos testes;</w:t>
      </w:r>
    </w:p>
    <w:p w14:paraId="4A3D7095" w14:textId="77777777" w:rsidR="00406F3E" w:rsidRDefault="00406F3E" w:rsidP="00406F3E">
      <w:pPr>
        <w:rPr>
          <w:rFonts w:ascii="Arial Narrow" w:hAnsi="Arial Narrow" w:cs="Calibri"/>
        </w:rPr>
      </w:pPr>
      <w:proofErr w:type="spellStart"/>
      <w:r>
        <w:rPr>
          <w:rFonts w:ascii="Arial Narrow" w:hAnsi="Arial Narrow" w:cs="Calibri"/>
        </w:rPr>
        <w:t>ii</w:t>
      </w:r>
      <w:proofErr w:type="spellEnd"/>
      <w:r>
        <w:rPr>
          <w:rFonts w:ascii="Arial Narrow" w:hAnsi="Arial Narrow" w:cs="Calibri"/>
        </w:rPr>
        <w:t>) apresentação dos testes realizados no âmbito do Plano da Continuidade da Atividade bem como em caso de verificação de existência de falhas, apresentação do plano de ação para remediação as mesmas;</w:t>
      </w:r>
    </w:p>
    <w:p w14:paraId="3214F1D3" w14:textId="77777777" w:rsidR="00406F3E" w:rsidRDefault="00406F3E" w:rsidP="00406F3E">
      <w:pPr>
        <w:rPr>
          <w:rFonts w:ascii="Arial Narrow" w:hAnsi="Arial Narrow" w:cs="Calibri"/>
        </w:rPr>
      </w:pPr>
      <w:proofErr w:type="spellStart"/>
      <w:r>
        <w:rPr>
          <w:rFonts w:ascii="Arial Narrow" w:hAnsi="Arial Narrow" w:cs="Calibri"/>
        </w:rPr>
        <w:t>iii</w:t>
      </w:r>
      <w:proofErr w:type="spellEnd"/>
      <w:r>
        <w:rPr>
          <w:rFonts w:ascii="Arial Narrow" w:hAnsi="Arial Narrow" w:cs="Calibri"/>
        </w:rPr>
        <w:t xml:space="preserve">) Apresentar o Plano de Continuidade IT e testes de </w:t>
      </w:r>
      <w:commentRangeStart w:id="13"/>
      <w:r>
        <w:rPr>
          <w:rFonts w:ascii="Arial Narrow" w:hAnsi="Arial Narrow" w:cs="Calibri"/>
        </w:rPr>
        <w:t>BCP</w:t>
      </w:r>
      <w:commentRangeEnd w:id="13"/>
      <w:r>
        <w:rPr>
          <w:rStyle w:val="CommentReference"/>
        </w:rPr>
        <w:commentReference w:id="13"/>
      </w:r>
      <w:r>
        <w:rPr>
          <w:rFonts w:ascii="Arial Narrow" w:hAnsi="Arial Narrow" w:cs="Calibri"/>
        </w:rPr>
        <w:t xml:space="preserve"> para o ano vindouro</w:t>
      </w:r>
      <w:commentRangeEnd w:id="10"/>
      <w:r>
        <w:rPr>
          <w:rStyle w:val="CommentReference"/>
        </w:rPr>
        <w:commentReference w:id="10"/>
      </w:r>
    </w:p>
    <w:p w14:paraId="688E027E" w14:textId="77777777" w:rsidR="00406F3E" w:rsidRDefault="00406F3E" w:rsidP="00406F3E">
      <w:pPr>
        <w:rPr>
          <w:rFonts w:ascii="Arial Narrow" w:hAnsi="Arial Narrow" w:cs="Calibri"/>
        </w:rPr>
      </w:pPr>
      <w:r>
        <w:rPr>
          <w:rFonts w:ascii="Arial Narrow" w:hAnsi="Arial Narrow" w:cs="Calibri"/>
        </w:rPr>
        <w:t>4. A data e local das reuniões serão acordados entre ambas as Partes, devendo ser convocadas com um mês de antecedência face à sua data de realização, constando da convocatória a respetiva ordem de trabalhos. Adicionalmente o Banco pode, no prazo máximo de 8 dias a contar da receção da convocatória, incluir temas que entenda por pertinentes e que pretenda ver analisados pelo Comité de Acompanhamento, notificando a contraparte da nova ordem de trabalhos.</w:t>
      </w:r>
    </w:p>
    <w:p w14:paraId="2B02899F" w14:textId="77777777" w:rsidR="00406F3E" w:rsidRDefault="00406F3E" w:rsidP="00406F3E">
      <w:pPr>
        <w:rPr>
          <w:rFonts w:ascii="Arial Narrow" w:hAnsi="Arial Narrow" w:cs="Calibri"/>
        </w:rPr>
      </w:pPr>
      <w:r>
        <w:rPr>
          <w:rFonts w:ascii="Arial Narrow" w:hAnsi="Arial Narrow" w:cs="Calibri"/>
        </w:rPr>
        <w:t>5. As reuniões realizadas no âmbito dos comités ficarão registadas em atas. Estas serão apresentadas 2 (dois) dias úteis após a reunião a que se referem e a sua redação caberá alternadamente a cada uma das entidades. A aprovação da ata carece da aprovação de ambas as Partes.</w:t>
      </w:r>
    </w:p>
    <w:p w14:paraId="75C8DDB4" w14:textId="71C389F4" w:rsidR="00A248FC" w:rsidRDefault="00A248FC" w:rsidP="00A248FC">
      <w:pPr>
        <w:widowControl/>
        <w:adjustRightInd/>
        <w:spacing w:line="360" w:lineRule="auto"/>
        <w:textAlignment w:val="auto"/>
        <w:rPr>
          <w:rFonts w:ascii="Arial Narrow" w:eastAsia="Calibri" w:hAnsi="Arial Narrow"/>
          <w:lang w:eastAsia="en-US"/>
        </w:rPr>
      </w:pPr>
    </w:p>
    <w:p w14:paraId="6F8ADAB3" w14:textId="30BA1077" w:rsidR="005C6161" w:rsidRPr="007D1760" w:rsidRDefault="005C6161" w:rsidP="00F836BA">
      <w:pPr>
        <w:widowControl/>
        <w:adjustRightInd/>
        <w:spacing w:line="360" w:lineRule="auto"/>
        <w:contextualSpacing/>
        <w:jc w:val="left"/>
        <w:textAlignment w:val="auto"/>
        <w:rPr>
          <w:rFonts w:ascii="Arial Narrow" w:eastAsia="Calibri" w:hAnsi="Arial Narrow"/>
          <w:lang w:eastAsia="en-US"/>
        </w:rPr>
      </w:pPr>
    </w:p>
    <w:p w14:paraId="3CF4EE61" w14:textId="6048A0C0" w:rsidR="00ED542C" w:rsidRDefault="00ED542C" w:rsidP="00F836BA">
      <w:pPr>
        <w:spacing w:line="360" w:lineRule="auto"/>
        <w:contextualSpacing/>
        <w:jc w:val="center"/>
        <w:rPr>
          <w:rFonts w:ascii="Arial Narrow" w:eastAsia="Arial Unicode MS" w:hAnsi="Arial Narrow" w:cs="Arial"/>
          <w:b/>
        </w:rPr>
      </w:pPr>
      <w:r w:rsidRPr="007D1760">
        <w:rPr>
          <w:rFonts w:ascii="Arial Narrow" w:eastAsia="Arial Unicode MS" w:hAnsi="Arial Narrow" w:cs="Arial"/>
          <w:b/>
        </w:rPr>
        <w:t xml:space="preserve">Cláusula </w:t>
      </w:r>
      <w:r w:rsidR="00A248FC">
        <w:rPr>
          <w:rFonts w:ascii="Arial Narrow" w:eastAsia="Arial Unicode MS" w:hAnsi="Arial Narrow" w:cs="Arial"/>
          <w:b/>
        </w:rPr>
        <w:t>1</w:t>
      </w:r>
      <w:r w:rsidR="00406F3E">
        <w:rPr>
          <w:rFonts w:ascii="Arial Narrow" w:eastAsia="Arial Unicode MS" w:hAnsi="Arial Narrow" w:cs="Arial"/>
          <w:b/>
        </w:rPr>
        <w:t>1</w:t>
      </w:r>
      <w:r w:rsidRPr="007D1760">
        <w:rPr>
          <w:rFonts w:ascii="Arial Narrow" w:eastAsia="Arial Unicode MS" w:hAnsi="Arial Narrow" w:cs="Arial"/>
          <w:b/>
        </w:rPr>
        <w:t>ª</w:t>
      </w:r>
    </w:p>
    <w:p w14:paraId="1B69C1B4" w14:textId="77777777" w:rsidR="0040160E" w:rsidRPr="007D1760" w:rsidRDefault="0040160E" w:rsidP="00F836BA">
      <w:pPr>
        <w:spacing w:line="360" w:lineRule="auto"/>
        <w:contextualSpacing/>
        <w:jc w:val="center"/>
        <w:rPr>
          <w:rFonts w:ascii="Arial Narrow" w:eastAsia="Arial Unicode MS" w:hAnsi="Arial Narrow" w:cs="Arial"/>
          <w:b/>
        </w:rPr>
      </w:pPr>
      <w:r>
        <w:rPr>
          <w:rFonts w:ascii="Arial Narrow" w:eastAsia="Arial Unicode MS" w:hAnsi="Arial Narrow" w:cs="Arial"/>
          <w:b/>
        </w:rPr>
        <w:t>(D</w:t>
      </w:r>
      <w:r w:rsidR="009278AE">
        <w:rPr>
          <w:rFonts w:ascii="Arial Narrow" w:eastAsia="Arial Unicode MS" w:hAnsi="Arial Narrow" w:cs="Arial"/>
          <w:b/>
        </w:rPr>
        <w:t>ISPOSIÇÕES DIVERSAS</w:t>
      </w:r>
      <w:r>
        <w:rPr>
          <w:rFonts w:ascii="Arial Narrow" w:eastAsia="Arial Unicode MS" w:hAnsi="Arial Narrow" w:cs="Arial"/>
          <w:b/>
        </w:rPr>
        <w:t>)</w:t>
      </w:r>
    </w:p>
    <w:p w14:paraId="4338CE4A" w14:textId="77777777" w:rsidR="0040160E" w:rsidRPr="009966C5" w:rsidRDefault="0040160E" w:rsidP="009278AE">
      <w:pPr>
        <w:pStyle w:val="ListParagraph"/>
        <w:numPr>
          <w:ilvl w:val="0"/>
          <w:numId w:val="15"/>
        </w:numPr>
        <w:tabs>
          <w:tab w:val="left" w:pos="284"/>
        </w:tabs>
        <w:spacing w:line="360" w:lineRule="auto"/>
        <w:ind w:left="0" w:firstLine="0"/>
        <w:rPr>
          <w:rFonts w:ascii="Arial Narrow" w:eastAsia="Arial Unicode MS" w:hAnsi="Arial Narrow" w:cs="Arial"/>
        </w:rPr>
      </w:pPr>
      <w:r w:rsidRPr="009966C5">
        <w:rPr>
          <w:rFonts w:ascii="Arial Narrow" w:eastAsia="Arial Unicode MS" w:hAnsi="Arial Narrow" w:cs="Arial"/>
        </w:rPr>
        <w:t>Todo o clausulado contratual do Contrato do qual este documento é um Aditamento mantém-se inalterado, mantendo-se plenamente em vigor as respetivas cláusulas, salvo quando solução distinta ou contrária decorra do presente Aditamento.</w:t>
      </w:r>
    </w:p>
    <w:p w14:paraId="754EB3B0" w14:textId="361B4EF9" w:rsidR="005C6161" w:rsidRPr="009966C5" w:rsidRDefault="005C6161" w:rsidP="00F836BA">
      <w:pPr>
        <w:pStyle w:val="ListParagraph"/>
        <w:numPr>
          <w:ilvl w:val="0"/>
          <w:numId w:val="15"/>
        </w:numPr>
        <w:tabs>
          <w:tab w:val="left" w:pos="284"/>
        </w:tabs>
        <w:spacing w:line="360" w:lineRule="auto"/>
        <w:ind w:left="0" w:firstLine="0"/>
        <w:rPr>
          <w:rFonts w:ascii="Arial Narrow" w:eastAsia="Arial Unicode MS" w:hAnsi="Arial Narrow" w:cs="Arial"/>
        </w:rPr>
      </w:pPr>
      <w:r w:rsidRPr="009966C5">
        <w:rPr>
          <w:rFonts w:ascii="Arial Narrow" w:eastAsia="Arial Unicode MS" w:hAnsi="Arial Narrow" w:cs="Arial"/>
        </w:rPr>
        <w:t xml:space="preserve">O presente aditamento produz efeitos a partir </w:t>
      </w:r>
      <w:r w:rsidRPr="009278AE">
        <w:rPr>
          <w:rFonts w:ascii="Arial Narrow" w:eastAsia="Arial Unicode MS" w:hAnsi="Arial Narrow" w:cs="Arial"/>
          <w:highlight w:val="lightGray"/>
        </w:rPr>
        <w:t xml:space="preserve">de </w:t>
      </w:r>
      <w:proofErr w:type="spellStart"/>
      <w:r w:rsidR="0040160E" w:rsidRPr="009278AE">
        <w:rPr>
          <w:rFonts w:ascii="Arial Narrow" w:eastAsia="Arial Unicode MS" w:hAnsi="Arial Narrow" w:cs="Arial"/>
          <w:highlight w:val="lightGray"/>
        </w:rPr>
        <w:t>xx</w:t>
      </w:r>
      <w:proofErr w:type="spellEnd"/>
      <w:r w:rsidR="0040160E" w:rsidRPr="009278AE">
        <w:rPr>
          <w:rFonts w:ascii="Arial Narrow" w:eastAsia="Arial Unicode MS" w:hAnsi="Arial Narrow" w:cs="Arial"/>
          <w:highlight w:val="lightGray"/>
        </w:rPr>
        <w:t xml:space="preserve"> </w:t>
      </w:r>
      <w:r w:rsidRPr="009278AE">
        <w:rPr>
          <w:rFonts w:ascii="Arial Narrow" w:eastAsia="Arial Unicode MS" w:hAnsi="Arial Narrow" w:cs="Arial"/>
          <w:highlight w:val="lightGray"/>
        </w:rPr>
        <w:t xml:space="preserve">de </w:t>
      </w:r>
      <w:proofErr w:type="spellStart"/>
      <w:r w:rsidR="0040160E" w:rsidRPr="009278AE">
        <w:rPr>
          <w:rFonts w:ascii="Arial Narrow" w:eastAsia="Arial Unicode MS" w:hAnsi="Arial Narrow" w:cs="Arial"/>
          <w:highlight w:val="lightGray"/>
        </w:rPr>
        <w:t>xx</w:t>
      </w:r>
      <w:proofErr w:type="spellEnd"/>
      <w:r w:rsidRPr="009278AE">
        <w:rPr>
          <w:rFonts w:ascii="Arial Narrow" w:eastAsia="Arial Unicode MS" w:hAnsi="Arial Narrow" w:cs="Arial"/>
          <w:highlight w:val="lightGray"/>
        </w:rPr>
        <w:t xml:space="preserve"> de 201</w:t>
      </w:r>
      <w:r w:rsidR="00A248FC">
        <w:rPr>
          <w:rFonts w:ascii="Arial Narrow" w:eastAsia="Arial Unicode MS" w:hAnsi="Arial Narrow" w:cs="Arial"/>
        </w:rPr>
        <w:t>8</w:t>
      </w:r>
      <w:r w:rsidRPr="009966C5">
        <w:rPr>
          <w:rFonts w:ascii="Arial Narrow" w:eastAsia="Arial Unicode MS" w:hAnsi="Arial Narrow" w:cs="Arial"/>
        </w:rPr>
        <w:t>.</w:t>
      </w:r>
    </w:p>
    <w:p w14:paraId="675059BA" w14:textId="77777777" w:rsidR="005C6161" w:rsidRPr="007D1760" w:rsidRDefault="005C6161" w:rsidP="00F836BA">
      <w:pPr>
        <w:spacing w:line="360" w:lineRule="auto"/>
        <w:contextualSpacing/>
        <w:rPr>
          <w:rFonts w:ascii="Arial Narrow" w:eastAsia="Arial Unicode MS" w:hAnsi="Arial Narrow" w:cs="Arial"/>
        </w:rPr>
      </w:pPr>
    </w:p>
    <w:p w14:paraId="108F18E7" w14:textId="42E71D24" w:rsidR="0040160E" w:rsidRDefault="0040160E" w:rsidP="00F836BA">
      <w:pPr>
        <w:spacing w:line="360" w:lineRule="auto"/>
        <w:contextualSpacing/>
        <w:jc w:val="center"/>
        <w:rPr>
          <w:rFonts w:ascii="Arial Narrow" w:eastAsia="Arial Unicode MS" w:hAnsi="Arial Narrow" w:cs="Arial"/>
          <w:b/>
        </w:rPr>
      </w:pPr>
      <w:r w:rsidRPr="007D1760">
        <w:rPr>
          <w:rFonts w:ascii="Arial Narrow" w:eastAsia="Arial Unicode MS" w:hAnsi="Arial Narrow" w:cs="Arial"/>
          <w:b/>
        </w:rPr>
        <w:t xml:space="preserve">Cláusula </w:t>
      </w:r>
      <w:r w:rsidR="00A248FC">
        <w:rPr>
          <w:rFonts w:ascii="Arial Narrow" w:eastAsia="Arial Unicode MS" w:hAnsi="Arial Narrow" w:cs="Arial"/>
          <w:b/>
        </w:rPr>
        <w:t>1</w:t>
      </w:r>
      <w:r w:rsidR="00406F3E">
        <w:rPr>
          <w:rFonts w:ascii="Arial Narrow" w:eastAsia="Arial Unicode MS" w:hAnsi="Arial Narrow" w:cs="Arial"/>
          <w:b/>
        </w:rPr>
        <w:t>2</w:t>
      </w:r>
      <w:r w:rsidRPr="007D1760">
        <w:rPr>
          <w:rFonts w:ascii="Arial Narrow" w:eastAsia="Arial Unicode MS" w:hAnsi="Arial Narrow" w:cs="Arial"/>
          <w:b/>
        </w:rPr>
        <w:t>ª</w:t>
      </w:r>
    </w:p>
    <w:p w14:paraId="5CBB11B6" w14:textId="77777777" w:rsidR="0040160E" w:rsidRPr="0040160E" w:rsidRDefault="0040160E" w:rsidP="00F836BA">
      <w:pPr>
        <w:spacing w:line="360" w:lineRule="auto"/>
        <w:contextualSpacing/>
        <w:jc w:val="center"/>
        <w:rPr>
          <w:rFonts w:ascii="Arial Narrow" w:eastAsia="Arial Unicode MS" w:hAnsi="Arial Narrow" w:cs="Arial"/>
          <w:b/>
        </w:rPr>
      </w:pPr>
      <w:r w:rsidRPr="0040160E">
        <w:rPr>
          <w:rFonts w:ascii="Arial Narrow" w:eastAsia="Arial Unicode MS" w:hAnsi="Arial Narrow" w:cs="Arial"/>
          <w:b/>
        </w:rPr>
        <w:t>(L</w:t>
      </w:r>
      <w:r w:rsidR="009278AE">
        <w:rPr>
          <w:rFonts w:ascii="Arial Narrow" w:eastAsia="Arial Unicode MS" w:hAnsi="Arial Narrow" w:cs="Arial"/>
          <w:b/>
        </w:rPr>
        <w:t>EI APLICÁVEL E RESOLUÇÃO DE LITÍGIOS</w:t>
      </w:r>
      <w:r w:rsidRPr="0040160E">
        <w:rPr>
          <w:rFonts w:ascii="Arial Narrow" w:eastAsia="Arial Unicode MS" w:hAnsi="Arial Narrow" w:cs="Arial"/>
          <w:b/>
        </w:rPr>
        <w:t>)</w:t>
      </w:r>
    </w:p>
    <w:p w14:paraId="0FA34B03" w14:textId="77777777" w:rsidR="005C6161" w:rsidRPr="007D1760" w:rsidRDefault="005C6161" w:rsidP="00F836BA">
      <w:pPr>
        <w:spacing w:line="360" w:lineRule="auto"/>
        <w:contextualSpacing/>
        <w:rPr>
          <w:rFonts w:ascii="Arial Narrow" w:eastAsia="Arial Unicode MS" w:hAnsi="Arial Narrow" w:cs="Arial"/>
        </w:rPr>
      </w:pPr>
      <w:r w:rsidRPr="007D1760">
        <w:rPr>
          <w:rFonts w:ascii="Arial Narrow" w:eastAsia="Arial Unicode MS" w:hAnsi="Arial Narrow" w:cs="Arial"/>
        </w:rPr>
        <w:t>O Contrato será regido pela lei portuguesa e, para qualquer litígio que envolva a sua interpretação ou execução, ambas as Partes acordam em estabelecer como competente para a resolução do mesmo o Tribunal da Comarca de Lisboa, com renúncia expressa a qualquer outro.</w:t>
      </w:r>
    </w:p>
    <w:p w14:paraId="0681680B" w14:textId="77777777" w:rsidR="005C6161" w:rsidRPr="007D1760" w:rsidRDefault="005C6161" w:rsidP="00F836BA">
      <w:pPr>
        <w:spacing w:line="360" w:lineRule="auto"/>
        <w:contextualSpacing/>
        <w:rPr>
          <w:rFonts w:ascii="Arial Narrow" w:eastAsia="Arial Unicode MS" w:hAnsi="Arial Narrow" w:cs="Arial"/>
        </w:rPr>
      </w:pPr>
    </w:p>
    <w:p w14:paraId="2D811915" w14:textId="151BA404" w:rsidR="00ED542C" w:rsidRPr="007D1760" w:rsidRDefault="00ED542C" w:rsidP="00F836BA">
      <w:pPr>
        <w:spacing w:line="360" w:lineRule="auto"/>
        <w:contextualSpacing/>
        <w:rPr>
          <w:rFonts w:ascii="Arial Narrow" w:eastAsia="Arial Unicode MS" w:hAnsi="Arial Narrow" w:cs="Arial"/>
        </w:rPr>
      </w:pPr>
      <w:proofErr w:type="gramStart"/>
      <w:r w:rsidRPr="009278AE">
        <w:rPr>
          <w:rFonts w:ascii="Arial Narrow" w:eastAsia="Arial Unicode MS" w:hAnsi="Arial Narrow" w:cs="Arial"/>
          <w:highlight w:val="lightGray"/>
        </w:rPr>
        <w:t xml:space="preserve">Lisboa,   </w:t>
      </w:r>
      <w:proofErr w:type="gramEnd"/>
      <w:r w:rsidRPr="009278AE">
        <w:rPr>
          <w:rFonts w:ascii="Arial Narrow" w:eastAsia="Arial Unicode MS" w:hAnsi="Arial Narrow" w:cs="Arial"/>
          <w:highlight w:val="lightGray"/>
        </w:rPr>
        <w:t xml:space="preserve">  de       </w:t>
      </w:r>
      <w:proofErr w:type="spellStart"/>
      <w:r w:rsidRPr="009278AE">
        <w:rPr>
          <w:rFonts w:ascii="Arial Narrow" w:eastAsia="Arial Unicode MS" w:hAnsi="Arial Narrow" w:cs="Arial"/>
          <w:highlight w:val="lightGray"/>
        </w:rPr>
        <w:t>de</w:t>
      </w:r>
      <w:proofErr w:type="spellEnd"/>
      <w:r w:rsidRPr="009278AE">
        <w:rPr>
          <w:rFonts w:ascii="Arial Narrow" w:eastAsia="Arial Unicode MS" w:hAnsi="Arial Narrow" w:cs="Arial"/>
          <w:highlight w:val="lightGray"/>
        </w:rPr>
        <w:t xml:space="preserve"> 201</w:t>
      </w:r>
      <w:r w:rsidR="00A248FC">
        <w:rPr>
          <w:rFonts w:ascii="Arial Narrow" w:eastAsia="Arial Unicode MS" w:hAnsi="Arial Narrow" w:cs="Arial"/>
        </w:rPr>
        <w:t>8</w:t>
      </w:r>
    </w:p>
    <w:p w14:paraId="4CABFF1D" w14:textId="77777777" w:rsidR="00ED542C" w:rsidRPr="007D1760" w:rsidRDefault="00ED542C" w:rsidP="00F836BA">
      <w:pPr>
        <w:spacing w:line="360" w:lineRule="auto"/>
        <w:contextualSpacing/>
        <w:rPr>
          <w:rFonts w:ascii="Arial Narrow" w:eastAsia="Arial Unicode MS" w:hAnsi="Arial Narrow" w:cs="Arial"/>
        </w:rPr>
      </w:pPr>
    </w:p>
    <w:p w14:paraId="7D66D61F" w14:textId="77777777" w:rsidR="00ED542C" w:rsidRPr="007D1760" w:rsidRDefault="00ED542C" w:rsidP="00F836BA">
      <w:pPr>
        <w:spacing w:line="360" w:lineRule="auto"/>
        <w:contextualSpacing/>
        <w:rPr>
          <w:rFonts w:ascii="Arial Narrow" w:eastAsia="Arial Unicode MS" w:hAnsi="Arial Narrow" w:cs="Arial"/>
        </w:rPr>
      </w:pPr>
    </w:p>
    <w:p w14:paraId="6D315440" w14:textId="77777777" w:rsidR="00ED542C" w:rsidRPr="007D1760" w:rsidRDefault="00ED542C" w:rsidP="00F836BA">
      <w:pPr>
        <w:spacing w:line="360" w:lineRule="auto"/>
        <w:contextualSpacing/>
        <w:rPr>
          <w:rFonts w:ascii="Arial Narrow" w:eastAsia="Arial Unicode MS" w:hAnsi="Arial Narrow" w:cs="Arial"/>
        </w:rPr>
      </w:pPr>
      <w:r w:rsidRPr="007D1760">
        <w:rPr>
          <w:rFonts w:ascii="Arial Narrow" w:eastAsia="Arial Unicode MS" w:hAnsi="Arial Narrow" w:cs="Arial"/>
        </w:rPr>
        <w:t>1ª Outorgante</w:t>
      </w:r>
    </w:p>
    <w:p w14:paraId="187A1829" w14:textId="77777777" w:rsidR="00D2773B" w:rsidRPr="007D1760" w:rsidRDefault="00D2773B" w:rsidP="00F836BA">
      <w:pPr>
        <w:spacing w:line="360" w:lineRule="auto"/>
        <w:contextualSpacing/>
        <w:rPr>
          <w:rFonts w:ascii="Arial Narrow" w:eastAsia="Arial Unicode MS" w:hAnsi="Arial Narrow" w:cs="Arial"/>
        </w:rPr>
      </w:pPr>
    </w:p>
    <w:p w14:paraId="1EFD8894" w14:textId="77777777" w:rsidR="00ED542C" w:rsidRPr="007D1760" w:rsidRDefault="006E3487" w:rsidP="00F836BA">
      <w:pPr>
        <w:tabs>
          <w:tab w:val="center" w:pos="4252"/>
        </w:tabs>
        <w:spacing w:line="360" w:lineRule="auto"/>
        <w:contextualSpacing/>
        <w:rPr>
          <w:rFonts w:ascii="Arial Narrow" w:eastAsia="Arial Unicode MS" w:hAnsi="Arial Narrow" w:cs="Arial"/>
        </w:rPr>
      </w:pPr>
      <w:r w:rsidRPr="007D1760">
        <w:rPr>
          <w:rFonts w:ascii="Arial Narrow" w:eastAsia="Arial Unicode MS" w:hAnsi="Arial Narrow" w:cs="Arial"/>
        </w:rPr>
        <w:lastRenderedPageBreak/>
        <w:t>___________________________</w:t>
      </w:r>
      <w:r w:rsidRPr="007D1760">
        <w:rPr>
          <w:rFonts w:ascii="Arial Narrow" w:eastAsia="Arial Unicode MS" w:hAnsi="Arial Narrow" w:cs="Arial"/>
        </w:rPr>
        <w:tab/>
      </w:r>
      <w:r w:rsidRPr="007D1760">
        <w:rPr>
          <w:rFonts w:ascii="Arial Narrow" w:eastAsia="Arial Unicode MS" w:hAnsi="Arial Narrow" w:cs="Arial"/>
        </w:rPr>
        <w:tab/>
        <w:t>_______________________</w:t>
      </w:r>
    </w:p>
    <w:p w14:paraId="7F6D6BA1" w14:textId="77777777" w:rsidR="00ED542C" w:rsidRPr="007D1760" w:rsidRDefault="0040160E" w:rsidP="00F836BA">
      <w:pPr>
        <w:spacing w:line="360" w:lineRule="auto"/>
        <w:contextualSpacing/>
        <w:rPr>
          <w:rFonts w:ascii="Arial Narrow" w:eastAsia="Arial Unicode MS" w:hAnsi="Arial Narrow" w:cs="Arial"/>
        </w:rPr>
      </w:pPr>
      <w:proofErr w:type="spellStart"/>
      <w:proofErr w:type="gramStart"/>
      <w:r>
        <w:rPr>
          <w:rFonts w:ascii="Arial Narrow" w:eastAsia="Arial Unicode MS" w:hAnsi="Arial Narrow" w:cs="Arial"/>
        </w:rPr>
        <w:t>xxx</w:t>
      </w:r>
      <w:proofErr w:type="spellEnd"/>
      <w:r w:rsidR="006E3487" w:rsidRPr="007D1760">
        <w:rPr>
          <w:rFonts w:ascii="Arial Narrow" w:eastAsia="Arial Unicode MS" w:hAnsi="Arial Narrow" w:cs="Arial"/>
        </w:rPr>
        <w:t xml:space="preserve">  </w:t>
      </w:r>
      <w:r w:rsidR="006E3487" w:rsidRPr="007D1760">
        <w:rPr>
          <w:rFonts w:ascii="Arial Narrow" w:eastAsia="Arial Unicode MS" w:hAnsi="Arial Narrow" w:cs="Arial"/>
        </w:rPr>
        <w:tab/>
      </w:r>
      <w:proofErr w:type="gramEnd"/>
      <w:r w:rsidR="006E3487" w:rsidRPr="007D1760">
        <w:rPr>
          <w:rFonts w:ascii="Arial Narrow" w:eastAsia="Arial Unicode MS" w:hAnsi="Arial Narrow" w:cs="Arial"/>
        </w:rPr>
        <w:tab/>
        <w:t xml:space="preserve">            </w:t>
      </w:r>
      <w:r>
        <w:rPr>
          <w:rFonts w:ascii="Arial Narrow" w:eastAsia="Arial Unicode MS" w:hAnsi="Arial Narrow" w:cs="Arial"/>
        </w:rPr>
        <w:tab/>
      </w:r>
      <w:r>
        <w:rPr>
          <w:rFonts w:ascii="Arial Narrow" w:eastAsia="Arial Unicode MS" w:hAnsi="Arial Narrow" w:cs="Arial"/>
        </w:rPr>
        <w:tab/>
      </w:r>
      <w:r>
        <w:rPr>
          <w:rFonts w:ascii="Arial Narrow" w:eastAsia="Arial Unicode MS" w:hAnsi="Arial Narrow" w:cs="Arial"/>
        </w:rPr>
        <w:tab/>
      </w:r>
      <w:r>
        <w:rPr>
          <w:rFonts w:ascii="Arial Narrow" w:eastAsia="Arial Unicode MS" w:hAnsi="Arial Narrow" w:cs="Arial"/>
        </w:rPr>
        <w:tab/>
      </w:r>
      <w:r>
        <w:rPr>
          <w:rFonts w:ascii="Arial Narrow" w:eastAsia="Arial Unicode MS" w:hAnsi="Arial Narrow" w:cs="Arial"/>
        </w:rPr>
        <w:tab/>
      </w:r>
      <w:proofErr w:type="spellStart"/>
      <w:r>
        <w:rPr>
          <w:rFonts w:ascii="Arial Narrow" w:eastAsia="Arial Unicode MS" w:hAnsi="Arial Narrow" w:cs="Arial"/>
        </w:rPr>
        <w:t>xxxxx</w:t>
      </w:r>
      <w:proofErr w:type="spellEnd"/>
    </w:p>
    <w:p w14:paraId="23C705D6" w14:textId="77777777" w:rsidR="00ED542C" w:rsidRPr="007D1760" w:rsidRDefault="00ED542C" w:rsidP="00F836BA">
      <w:pPr>
        <w:spacing w:line="360" w:lineRule="auto"/>
        <w:contextualSpacing/>
        <w:rPr>
          <w:rFonts w:ascii="Arial Narrow" w:eastAsia="Arial Unicode MS" w:hAnsi="Arial Narrow" w:cs="Arial"/>
        </w:rPr>
      </w:pPr>
    </w:p>
    <w:p w14:paraId="2537B072" w14:textId="77777777" w:rsidR="006E3487" w:rsidRDefault="006E3487" w:rsidP="00F836BA">
      <w:pPr>
        <w:spacing w:line="360" w:lineRule="auto"/>
        <w:contextualSpacing/>
        <w:rPr>
          <w:rFonts w:ascii="Arial Narrow" w:eastAsia="Arial Unicode MS" w:hAnsi="Arial Narrow" w:cs="Arial"/>
        </w:rPr>
      </w:pPr>
    </w:p>
    <w:p w14:paraId="6478C6C0" w14:textId="77777777" w:rsidR="0040160E" w:rsidRPr="007D1760" w:rsidRDefault="0040160E" w:rsidP="00F836BA">
      <w:pPr>
        <w:spacing w:line="360" w:lineRule="auto"/>
        <w:contextualSpacing/>
        <w:rPr>
          <w:rFonts w:ascii="Arial Narrow" w:eastAsia="Arial Unicode MS" w:hAnsi="Arial Narrow" w:cs="Arial"/>
        </w:rPr>
      </w:pPr>
    </w:p>
    <w:p w14:paraId="086D9C94" w14:textId="77777777" w:rsidR="00ED542C" w:rsidRPr="007D1760" w:rsidRDefault="00ED542C" w:rsidP="00F836BA">
      <w:pPr>
        <w:spacing w:line="360" w:lineRule="auto"/>
        <w:contextualSpacing/>
        <w:rPr>
          <w:rFonts w:ascii="Arial Narrow" w:eastAsia="Arial Unicode MS" w:hAnsi="Arial Narrow" w:cs="Arial"/>
        </w:rPr>
      </w:pPr>
      <w:r w:rsidRPr="007D1760">
        <w:rPr>
          <w:rFonts w:ascii="Arial Narrow" w:eastAsia="Arial Unicode MS" w:hAnsi="Arial Narrow" w:cs="Arial"/>
        </w:rPr>
        <w:t>2ª Outorgante</w:t>
      </w:r>
    </w:p>
    <w:p w14:paraId="701C91A9" w14:textId="77777777" w:rsidR="006E3487" w:rsidRPr="007D1760" w:rsidRDefault="006E3487" w:rsidP="00F836BA">
      <w:pPr>
        <w:spacing w:line="360" w:lineRule="auto"/>
        <w:contextualSpacing/>
        <w:rPr>
          <w:rFonts w:ascii="Arial Narrow" w:hAnsi="Arial Narrow"/>
        </w:rPr>
      </w:pPr>
    </w:p>
    <w:p w14:paraId="130CED91" w14:textId="77777777" w:rsidR="006E3487" w:rsidRPr="007D1760" w:rsidRDefault="006E3487" w:rsidP="00F836BA">
      <w:pPr>
        <w:tabs>
          <w:tab w:val="center" w:pos="4252"/>
        </w:tabs>
        <w:spacing w:line="360" w:lineRule="auto"/>
        <w:contextualSpacing/>
        <w:rPr>
          <w:rFonts w:ascii="Arial Narrow" w:eastAsia="Arial Unicode MS" w:hAnsi="Arial Narrow" w:cs="Arial"/>
        </w:rPr>
      </w:pPr>
      <w:r w:rsidRPr="007D1760">
        <w:rPr>
          <w:rFonts w:ascii="Arial Narrow" w:eastAsia="Arial Unicode MS" w:hAnsi="Arial Narrow" w:cs="Arial"/>
        </w:rPr>
        <w:t>___________________________</w:t>
      </w:r>
      <w:r w:rsidRPr="007D1760">
        <w:rPr>
          <w:rFonts w:ascii="Arial Narrow" w:eastAsia="Arial Unicode MS" w:hAnsi="Arial Narrow" w:cs="Arial"/>
        </w:rPr>
        <w:tab/>
      </w:r>
      <w:r w:rsidRPr="007D1760">
        <w:rPr>
          <w:rFonts w:ascii="Arial Narrow" w:eastAsia="Arial Unicode MS" w:hAnsi="Arial Narrow" w:cs="Arial"/>
        </w:rPr>
        <w:tab/>
        <w:t>_______________________</w:t>
      </w:r>
    </w:p>
    <w:p w14:paraId="7202A02D" w14:textId="2FE87932" w:rsidR="006E3487" w:rsidRPr="007D1760" w:rsidRDefault="00A248FC" w:rsidP="00F836BA">
      <w:pPr>
        <w:spacing w:line="360" w:lineRule="auto"/>
        <w:contextualSpacing/>
        <w:rPr>
          <w:rFonts w:ascii="Arial Narrow" w:eastAsia="Arial Unicode MS" w:hAnsi="Arial Narrow" w:cs="Arial"/>
        </w:rPr>
      </w:pPr>
      <w:r>
        <w:rPr>
          <w:rFonts w:ascii="Arial Narrow" w:eastAsia="Arial Unicode MS" w:hAnsi="Arial Narrow" w:cs="Arial"/>
        </w:rPr>
        <w:t>Susana Godinho</w:t>
      </w:r>
      <w:r w:rsidR="006E3487" w:rsidRPr="007D1760">
        <w:rPr>
          <w:rFonts w:ascii="Arial Narrow" w:eastAsia="Arial Unicode MS" w:hAnsi="Arial Narrow" w:cs="Arial"/>
        </w:rPr>
        <w:tab/>
      </w:r>
      <w:r w:rsidR="006E3487" w:rsidRPr="007D1760">
        <w:rPr>
          <w:rFonts w:ascii="Arial Narrow" w:eastAsia="Arial Unicode MS" w:hAnsi="Arial Narrow" w:cs="Arial"/>
        </w:rPr>
        <w:tab/>
        <w:t xml:space="preserve">           </w:t>
      </w:r>
      <w:r w:rsidR="006E3487" w:rsidRPr="007D1760">
        <w:rPr>
          <w:rFonts w:ascii="Arial Narrow" w:eastAsia="Arial Unicode MS" w:hAnsi="Arial Narrow" w:cs="Arial"/>
        </w:rPr>
        <w:tab/>
      </w:r>
      <w:r w:rsidR="006E3487" w:rsidRPr="007D1760">
        <w:rPr>
          <w:rFonts w:ascii="Arial Narrow" w:eastAsia="Arial Unicode MS" w:hAnsi="Arial Narrow" w:cs="Arial"/>
        </w:rPr>
        <w:tab/>
      </w:r>
      <w:r w:rsidR="006E3487" w:rsidRPr="007D1760">
        <w:rPr>
          <w:rFonts w:ascii="Arial Narrow" w:eastAsia="Arial Unicode MS" w:hAnsi="Arial Narrow" w:cs="Arial"/>
        </w:rPr>
        <w:tab/>
        <w:t xml:space="preserve"> </w:t>
      </w:r>
      <w:r>
        <w:rPr>
          <w:rFonts w:ascii="Arial Narrow" w:eastAsia="Arial Unicode MS" w:hAnsi="Arial Narrow" w:cs="Arial"/>
        </w:rPr>
        <w:t>José Pedro Pinto</w:t>
      </w:r>
    </w:p>
    <w:sectPr w:rsidR="006E3487" w:rsidRPr="007D1760" w:rsidSect="00890D55">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UR" w:date="2017-11-17T10:18:00Z" w:initials="JUR">
    <w:p w14:paraId="69C7C9A5" w14:textId="77777777" w:rsidR="00F836BA" w:rsidRPr="00F836BA" w:rsidRDefault="00F836BA">
      <w:pPr>
        <w:pStyle w:val="CommentText"/>
        <w:rPr>
          <w:rFonts w:asciiTheme="minorHAnsi" w:hAnsiTheme="minorHAnsi" w:cstheme="minorHAnsi"/>
        </w:rPr>
      </w:pPr>
      <w:r>
        <w:rPr>
          <w:rStyle w:val="CommentReference"/>
        </w:rPr>
        <w:annotationRef/>
      </w:r>
      <w:r w:rsidRPr="00F836BA">
        <w:rPr>
          <w:rFonts w:asciiTheme="minorHAnsi" w:hAnsiTheme="minorHAnsi" w:cstheme="minorHAnsi"/>
        </w:rPr>
        <w:t>A completar com elementos da certidão permanente</w:t>
      </w:r>
    </w:p>
  </w:comment>
  <w:comment w:id="8" w:author="JUR" w:date="2017-11-17T11:09:00Z" w:initials="JUR">
    <w:p w14:paraId="308F9CFA" w14:textId="77777777" w:rsidR="00DF0AA5" w:rsidRDefault="00DF0AA5">
      <w:pPr>
        <w:pStyle w:val="CommentText"/>
      </w:pPr>
      <w:r>
        <w:rPr>
          <w:rStyle w:val="CommentReference"/>
        </w:rPr>
        <w:annotationRef/>
      </w:r>
      <w:r w:rsidRPr="00D23FA4">
        <w:rPr>
          <w:rFonts w:asciiTheme="minorHAnsi" w:hAnsiTheme="minorHAnsi" w:cstheme="minorHAnsi"/>
        </w:rPr>
        <w:t xml:space="preserve">O contrato deve definir quais as </w:t>
      </w:r>
      <w:r w:rsidRPr="00D23FA4">
        <w:rPr>
          <w:rFonts w:asciiTheme="minorHAnsi" w:hAnsiTheme="minorHAnsi" w:cstheme="minorHAnsi"/>
          <w:u w:val="single"/>
        </w:rPr>
        <w:t>medidas concretas</w:t>
      </w:r>
      <w:r w:rsidRPr="00D23FA4">
        <w:rPr>
          <w:rFonts w:asciiTheme="minorHAnsi" w:hAnsiTheme="minorHAnsi" w:cstheme="minorHAnsi"/>
        </w:rPr>
        <w:t xml:space="preserve"> de segurança que o subcontratado deve </w:t>
      </w:r>
      <w:proofErr w:type="spellStart"/>
      <w:r w:rsidRPr="00D23FA4">
        <w:rPr>
          <w:rFonts w:asciiTheme="minorHAnsi" w:hAnsiTheme="minorHAnsi" w:cstheme="minorHAnsi"/>
        </w:rPr>
        <w:t>adoptar</w:t>
      </w:r>
      <w:proofErr w:type="spellEnd"/>
      <w:r w:rsidRPr="00D23FA4">
        <w:rPr>
          <w:rFonts w:asciiTheme="minorHAnsi" w:hAnsiTheme="minorHAnsi" w:cstheme="minorHAnsi"/>
        </w:rPr>
        <w:t>, não sendo suficiente cláusulas genéricas.</w:t>
      </w:r>
    </w:p>
  </w:comment>
  <w:comment w:id="9" w:author="Joana Alvim" w:date="2017-11-16T18:18:00Z" w:initials="JA">
    <w:p w14:paraId="1085FB17" w14:textId="3F6A035D" w:rsidR="00CB6F78" w:rsidRPr="003A64AF" w:rsidRDefault="00CB6F78">
      <w:pPr>
        <w:pStyle w:val="CommentText"/>
        <w:rPr>
          <w:rFonts w:asciiTheme="minorHAnsi" w:hAnsiTheme="minorHAnsi" w:cstheme="minorHAnsi"/>
        </w:rPr>
      </w:pPr>
      <w:r>
        <w:rPr>
          <w:rStyle w:val="CommentReference"/>
        </w:rPr>
        <w:annotationRef/>
      </w:r>
      <w:r w:rsidRPr="003A64AF">
        <w:rPr>
          <w:rFonts w:asciiTheme="minorHAnsi" w:hAnsiTheme="minorHAnsi" w:cstheme="minorHAnsi"/>
        </w:rPr>
        <w:t xml:space="preserve">Completar com PCA. </w:t>
      </w:r>
    </w:p>
  </w:comment>
  <w:comment w:id="12" w:author="Joana Alvim" w:date="2018-01-08T18:06:00Z" w:initials="JA">
    <w:p w14:paraId="402B3EF3" w14:textId="77777777" w:rsidR="00406F3E" w:rsidRDefault="00406F3E" w:rsidP="00406F3E">
      <w:pPr>
        <w:pStyle w:val="CommentText"/>
      </w:pPr>
      <w:r>
        <w:rPr>
          <w:rStyle w:val="CommentReference"/>
        </w:rPr>
        <w:annotationRef/>
      </w:r>
      <w:r>
        <w:t xml:space="preserve">É isto que se entende por IT </w:t>
      </w:r>
      <w:proofErr w:type="spellStart"/>
      <w:r>
        <w:t>servicing</w:t>
      </w:r>
      <w:proofErr w:type="spellEnd"/>
      <w:r>
        <w:t>?</w:t>
      </w:r>
    </w:p>
  </w:comment>
  <w:comment w:id="13" w:author="Joana Alvim" w:date="2018-01-08T18:07:00Z" w:initials="JA">
    <w:p w14:paraId="561AD5CE" w14:textId="77777777" w:rsidR="00406F3E" w:rsidRDefault="00406F3E" w:rsidP="00406F3E">
      <w:pPr>
        <w:pStyle w:val="CommentText"/>
      </w:pPr>
      <w:r>
        <w:rPr>
          <w:rStyle w:val="CommentReference"/>
        </w:rPr>
        <w:annotationRef/>
      </w:r>
      <w:r w:rsidRPr="00406F3E">
        <w:rPr>
          <w:lang w:val="en-US"/>
        </w:rPr>
        <w:t xml:space="preserve">Sigfa para “Best Continuity Practices”? </w:t>
      </w:r>
      <w:r>
        <w:t>Agradeço Confirmação.</w:t>
      </w:r>
    </w:p>
  </w:comment>
  <w:comment w:id="10" w:author="Joana Alvim" w:date="2018-01-08T18:08:00Z" w:initials="JA">
    <w:p w14:paraId="5E891E65" w14:textId="77777777" w:rsidR="00406F3E" w:rsidRDefault="00406F3E" w:rsidP="00406F3E">
      <w:pPr>
        <w:pStyle w:val="CommentText"/>
      </w:pPr>
      <w:r>
        <w:rPr>
          <w:rStyle w:val="CommentReference"/>
        </w:rPr>
        <w:annotationRef/>
      </w:r>
      <w:r>
        <w:t>Esta cláusula é aplicável a este prestador?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C7C9A5" w15:done="0"/>
  <w15:commentEx w15:paraId="308F9CFA" w15:done="0"/>
  <w15:commentEx w15:paraId="1085FB17" w15:done="0"/>
  <w15:commentEx w15:paraId="402B3EF3" w15:done="0"/>
  <w15:commentEx w15:paraId="561AD5CE" w15:done="0"/>
  <w15:commentEx w15:paraId="5E891E6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538D"/>
    <w:multiLevelType w:val="hybridMultilevel"/>
    <w:tmpl w:val="E5B87432"/>
    <w:lvl w:ilvl="0" w:tplc="78F244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036453A"/>
    <w:multiLevelType w:val="hybridMultilevel"/>
    <w:tmpl w:val="C20264BC"/>
    <w:lvl w:ilvl="0" w:tplc="0816000F">
      <w:start w:val="1"/>
      <w:numFmt w:val="decimal"/>
      <w:lvlText w:val="%1."/>
      <w:lvlJc w:val="left"/>
      <w:pPr>
        <w:ind w:left="720" w:hanging="360"/>
      </w:pPr>
      <w:rPr>
        <w:rFonts w:hint="default"/>
      </w:rPr>
    </w:lvl>
    <w:lvl w:ilvl="1" w:tplc="363C03BE">
      <w:start w:val="1"/>
      <w:numFmt w:val="lowerLetter"/>
      <w:lvlText w:val="%2)"/>
      <w:lvlJc w:val="left"/>
      <w:pPr>
        <w:ind w:left="1788" w:hanging="708"/>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2A64579"/>
    <w:multiLevelType w:val="hybridMultilevel"/>
    <w:tmpl w:val="F0E89398"/>
    <w:lvl w:ilvl="0" w:tplc="E0C0DBF6">
      <w:start w:val="1"/>
      <w:numFmt w:val="lowerRoman"/>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8A42D8D"/>
    <w:multiLevelType w:val="hybridMultilevel"/>
    <w:tmpl w:val="668A485E"/>
    <w:lvl w:ilvl="0" w:tplc="363C03BE">
      <w:start w:val="1"/>
      <w:numFmt w:val="lowerLetter"/>
      <w:lvlText w:val="%1)"/>
      <w:lvlJc w:val="left"/>
      <w:pPr>
        <w:ind w:left="1788" w:hanging="708"/>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9286A0A"/>
    <w:multiLevelType w:val="hybridMultilevel"/>
    <w:tmpl w:val="FF48010C"/>
    <w:lvl w:ilvl="0" w:tplc="E0C0DBF6">
      <w:start w:val="1"/>
      <w:numFmt w:val="lowerRoman"/>
      <w:lvlText w:val="%1."/>
      <w:lvlJc w:val="left"/>
      <w:pPr>
        <w:ind w:left="1080" w:hanging="720"/>
      </w:pPr>
      <w:rPr>
        <w:rFonts w:hint="default"/>
      </w:rPr>
    </w:lvl>
    <w:lvl w:ilvl="1" w:tplc="8D9289D6">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0A005431"/>
    <w:multiLevelType w:val="hybridMultilevel"/>
    <w:tmpl w:val="B9765FA6"/>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0CA138A1"/>
    <w:multiLevelType w:val="hybridMultilevel"/>
    <w:tmpl w:val="4B127F9E"/>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0EE754DF"/>
    <w:multiLevelType w:val="hybridMultilevel"/>
    <w:tmpl w:val="DEF85EB6"/>
    <w:lvl w:ilvl="0" w:tplc="7076EC82">
      <w:start w:val="1"/>
      <w:numFmt w:val="lowerLetter"/>
      <w:lvlText w:val="%1)"/>
      <w:lvlJc w:val="left"/>
      <w:pPr>
        <w:ind w:left="1068" w:hanging="708"/>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1B3C78D4"/>
    <w:multiLevelType w:val="hybridMultilevel"/>
    <w:tmpl w:val="FC666BAC"/>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1F0F396D"/>
    <w:multiLevelType w:val="multilevel"/>
    <w:tmpl w:val="994C95B6"/>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4EA5205"/>
    <w:multiLevelType w:val="hybridMultilevel"/>
    <w:tmpl w:val="F08CD24A"/>
    <w:lvl w:ilvl="0" w:tplc="E46A6A6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28376E94"/>
    <w:multiLevelType w:val="hybridMultilevel"/>
    <w:tmpl w:val="7FC4EBB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056189F"/>
    <w:multiLevelType w:val="hybridMultilevel"/>
    <w:tmpl w:val="C180F918"/>
    <w:lvl w:ilvl="0" w:tplc="A2565C90">
      <w:start w:val="1"/>
      <w:numFmt w:val="decimal"/>
      <w:lvlText w:val="%1."/>
      <w:lvlJc w:val="left"/>
      <w:pPr>
        <w:ind w:left="888" w:hanging="528"/>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2E234DE"/>
    <w:multiLevelType w:val="hybridMultilevel"/>
    <w:tmpl w:val="B26A32E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62F5E4C"/>
    <w:multiLevelType w:val="hybridMultilevel"/>
    <w:tmpl w:val="2D4654DE"/>
    <w:lvl w:ilvl="0" w:tplc="8A1E1B9A">
      <w:start w:val="1"/>
      <w:numFmt w:val="lowerRoman"/>
      <w:lvlText w:val="(%1)"/>
      <w:lvlJc w:val="left"/>
      <w:pPr>
        <w:ind w:left="1080" w:hanging="720"/>
      </w:pPr>
      <w:rPr>
        <w:rFonts w:ascii="Arial Narrow" w:hAnsi="Arial Narrow" w:cs="Times New Roman" w:hint="default"/>
        <w:sz w:val="24"/>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420F6901"/>
    <w:multiLevelType w:val="hybridMultilevel"/>
    <w:tmpl w:val="F9DE4836"/>
    <w:lvl w:ilvl="0" w:tplc="23A827EC">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45273757"/>
    <w:multiLevelType w:val="hybridMultilevel"/>
    <w:tmpl w:val="D37609AC"/>
    <w:lvl w:ilvl="0" w:tplc="709A66A2">
      <w:start w:val="1"/>
      <w:numFmt w:val="decimal"/>
      <w:lvlText w:val="%1."/>
      <w:lvlJc w:val="left"/>
      <w:pPr>
        <w:ind w:left="720" w:hanging="360"/>
      </w:pPr>
      <w:rPr>
        <w:rFonts w:ascii="Arial Narrow" w:eastAsia="Arial Unicode MS" w:hAnsi="Arial Narrow" w:cs="Arial"/>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45C725FB"/>
    <w:multiLevelType w:val="hybridMultilevel"/>
    <w:tmpl w:val="A342B0A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489135ED"/>
    <w:multiLevelType w:val="hybridMultilevel"/>
    <w:tmpl w:val="18469D10"/>
    <w:lvl w:ilvl="0" w:tplc="0816000F">
      <w:start w:val="1"/>
      <w:numFmt w:val="decimal"/>
      <w:lvlText w:val="%1."/>
      <w:lvlJc w:val="left"/>
      <w:pPr>
        <w:ind w:left="720" w:hanging="360"/>
      </w:pPr>
      <w:rPr>
        <w:rFonts w:hint="default"/>
      </w:rPr>
    </w:lvl>
    <w:lvl w:ilvl="1" w:tplc="B1F0CE8A">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49CB330E"/>
    <w:multiLevelType w:val="hybridMultilevel"/>
    <w:tmpl w:val="B84CCD1A"/>
    <w:lvl w:ilvl="0" w:tplc="1EAC0424">
      <w:start w:val="1"/>
      <w:numFmt w:val="decimal"/>
      <w:lvlText w:val="%1."/>
      <w:lvlJc w:val="left"/>
      <w:pPr>
        <w:ind w:left="720" w:hanging="360"/>
      </w:pPr>
      <w:rPr>
        <w:rFonts w:ascii="Arial Narrow" w:eastAsia="Arial Unicode MS" w:hAnsi="Arial Narrow" w:cs="Arial"/>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4B7A3C59"/>
    <w:multiLevelType w:val="hybridMultilevel"/>
    <w:tmpl w:val="1292DFE0"/>
    <w:lvl w:ilvl="0" w:tplc="E0C0DBF6">
      <w:start w:val="1"/>
      <w:numFmt w:val="lowerRoman"/>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4DDA645E"/>
    <w:multiLevelType w:val="hybridMultilevel"/>
    <w:tmpl w:val="0DA026C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4E567104"/>
    <w:multiLevelType w:val="hybridMultilevel"/>
    <w:tmpl w:val="297E4E46"/>
    <w:lvl w:ilvl="0" w:tplc="E0C0DBF6">
      <w:start w:val="1"/>
      <w:numFmt w:val="lowerRoman"/>
      <w:lvlText w:val="%1."/>
      <w:lvlJc w:val="left"/>
      <w:pPr>
        <w:ind w:left="720" w:hanging="360"/>
      </w:pPr>
      <w:rPr>
        <w:rFonts w:hint="default"/>
      </w:rPr>
    </w:lvl>
    <w:lvl w:ilvl="1" w:tplc="E0C0DBF6">
      <w:start w:val="1"/>
      <w:numFmt w:val="lowerRoman"/>
      <w:lvlText w:val="%2."/>
      <w:lvlJc w:val="left"/>
      <w:pPr>
        <w:ind w:left="1440" w:hanging="360"/>
      </w:pPr>
      <w:rPr>
        <w:rFonts w:hint="default"/>
      </w:rPr>
    </w:lvl>
    <w:lvl w:ilvl="2" w:tplc="4B9AE3D0">
      <w:start w:val="1"/>
      <w:numFmt w:val="decimal"/>
      <w:lvlText w:val="%3."/>
      <w:lvlJc w:val="left"/>
      <w:pPr>
        <w:ind w:left="2340" w:hanging="360"/>
      </w:pPr>
      <w:rPr>
        <w:rFonts w:hint="default"/>
        <w:b w:val="0"/>
      </w:r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540632DE"/>
    <w:multiLevelType w:val="hybridMultilevel"/>
    <w:tmpl w:val="68065022"/>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54561E8C"/>
    <w:multiLevelType w:val="hybridMultilevel"/>
    <w:tmpl w:val="9B84C1A8"/>
    <w:lvl w:ilvl="0" w:tplc="0816000F">
      <w:start w:val="12"/>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54B86B82"/>
    <w:multiLevelType w:val="hybridMultilevel"/>
    <w:tmpl w:val="8BE08B06"/>
    <w:lvl w:ilvl="0" w:tplc="5260C366">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26" w15:restartNumberingAfterBreak="0">
    <w:nsid w:val="55DC1E2E"/>
    <w:multiLevelType w:val="multilevel"/>
    <w:tmpl w:val="E62A964E"/>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5A5D744C"/>
    <w:multiLevelType w:val="hybridMultilevel"/>
    <w:tmpl w:val="D59C78E0"/>
    <w:lvl w:ilvl="0" w:tplc="480AF8F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5CEB7398"/>
    <w:multiLevelType w:val="hybridMultilevel"/>
    <w:tmpl w:val="A88EF35A"/>
    <w:lvl w:ilvl="0" w:tplc="5260C366">
      <w:start w:val="1"/>
      <w:numFmt w:val="bullet"/>
      <w:lvlText w:val=""/>
      <w:lvlJc w:val="left"/>
      <w:pPr>
        <w:ind w:left="1287"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6DC72A1D"/>
    <w:multiLevelType w:val="multilevel"/>
    <w:tmpl w:val="AE78E70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71A927BD"/>
    <w:multiLevelType w:val="hybridMultilevel"/>
    <w:tmpl w:val="4C9EC7A4"/>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756613CD"/>
    <w:multiLevelType w:val="hybridMultilevel"/>
    <w:tmpl w:val="7C9E1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45185B"/>
    <w:multiLevelType w:val="hybridMultilevel"/>
    <w:tmpl w:val="C654FCD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1"/>
  </w:num>
  <w:num w:numId="2">
    <w:abstractNumId w:val="14"/>
  </w:num>
  <w:num w:numId="3">
    <w:abstractNumId w:val="29"/>
  </w:num>
  <w:num w:numId="4">
    <w:abstractNumId w:val="26"/>
  </w:num>
  <w:num w:numId="5">
    <w:abstractNumId w:val="9"/>
  </w:num>
  <w:num w:numId="6">
    <w:abstractNumId w:val="24"/>
  </w:num>
  <w:num w:numId="7">
    <w:abstractNumId w:val="12"/>
  </w:num>
  <w:num w:numId="8">
    <w:abstractNumId w:val="8"/>
  </w:num>
  <w:num w:numId="9">
    <w:abstractNumId w:val="30"/>
  </w:num>
  <w:num w:numId="10">
    <w:abstractNumId w:val="23"/>
  </w:num>
  <w:num w:numId="11">
    <w:abstractNumId w:val="15"/>
  </w:num>
  <w:num w:numId="12">
    <w:abstractNumId w:val="27"/>
  </w:num>
  <w:num w:numId="13">
    <w:abstractNumId w:val="10"/>
  </w:num>
  <w:num w:numId="14">
    <w:abstractNumId w:val="16"/>
  </w:num>
  <w:num w:numId="15">
    <w:abstractNumId w:val="19"/>
  </w:num>
  <w:num w:numId="16">
    <w:abstractNumId w:val="11"/>
  </w:num>
  <w:num w:numId="17">
    <w:abstractNumId w:val="21"/>
  </w:num>
  <w:num w:numId="18">
    <w:abstractNumId w:val="6"/>
  </w:num>
  <w:num w:numId="19">
    <w:abstractNumId w:val="13"/>
  </w:num>
  <w:num w:numId="20">
    <w:abstractNumId w:val="1"/>
  </w:num>
  <w:num w:numId="21">
    <w:abstractNumId w:val="7"/>
  </w:num>
  <w:num w:numId="22">
    <w:abstractNumId w:val="28"/>
  </w:num>
  <w:num w:numId="23">
    <w:abstractNumId w:val="25"/>
  </w:num>
  <w:num w:numId="24">
    <w:abstractNumId w:val="17"/>
  </w:num>
  <w:num w:numId="25">
    <w:abstractNumId w:val="4"/>
  </w:num>
  <w:num w:numId="26">
    <w:abstractNumId w:val="3"/>
  </w:num>
  <w:num w:numId="27">
    <w:abstractNumId w:val="32"/>
  </w:num>
  <w:num w:numId="28">
    <w:abstractNumId w:val="5"/>
  </w:num>
  <w:num w:numId="29">
    <w:abstractNumId w:val="18"/>
  </w:num>
  <w:num w:numId="30">
    <w:abstractNumId w:val="2"/>
  </w:num>
  <w:num w:numId="31">
    <w:abstractNumId w:val="22"/>
  </w:num>
  <w:num w:numId="32">
    <w:abstractNumId w:val="20"/>
  </w:num>
  <w:num w:numId="3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R">
    <w15:presenceInfo w15:providerId="None" w15:userId="JUR"/>
  </w15:person>
  <w15:person w15:author="Joana Alvim">
    <w15:presenceInfo w15:providerId="AD" w15:userId="S-1-5-21-3387021028-2783394430-2859621183-9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42C"/>
    <w:rsid w:val="000315A4"/>
    <w:rsid w:val="00062721"/>
    <w:rsid w:val="000A36E6"/>
    <w:rsid w:val="000B0E1F"/>
    <w:rsid w:val="000B364A"/>
    <w:rsid w:val="000D35BB"/>
    <w:rsid w:val="0010289B"/>
    <w:rsid w:val="00110C7E"/>
    <w:rsid w:val="00130DDE"/>
    <w:rsid w:val="00130ED0"/>
    <w:rsid w:val="00164DC1"/>
    <w:rsid w:val="00192DB3"/>
    <w:rsid w:val="00194AF4"/>
    <w:rsid w:val="001E5EA9"/>
    <w:rsid w:val="00202188"/>
    <w:rsid w:val="00263106"/>
    <w:rsid w:val="002819FC"/>
    <w:rsid w:val="00297B50"/>
    <w:rsid w:val="002F64CA"/>
    <w:rsid w:val="00304897"/>
    <w:rsid w:val="00327D25"/>
    <w:rsid w:val="00341C2F"/>
    <w:rsid w:val="003A545C"/>
    <w:rsid w:val="003A64AF"/>
    <w:rsid w:val="003B498E"/>
    <w:rsid w:val="003D15F5"/>
    <w:rsid w:val="003E0EE8"/>
    <w:rsid w:val="0040160E"/>
    <w:rsid w:val="00406F3E"/>
    <w:rsid w:val="00464105"/>
    <w:rsid w:val="00540D88"/>
    <w:rsid w:val="00583681"/>
    <w:rsid w:val="005A3A83"/>
    <w:rsid w:val="005B401A"/>
    <w:rsid w:val="005C6161"/>
    <w:rsid w:val="005D40BD"/>
    <w:rsid w:val="005F2159"/>
    <w:rsid w:val="006176CA"/>
    <w:rsid w:val="00654EEF"/>
    <w:rsid w:val="006E3487"/>
    <w:rsid w:val="006E4A76"/>
    <w:rsid w:val="00724CC5"/>
    <w:rsid w:val="00760CE2"/>
    <w:rsid w:val="0076796C"/>
    <w:rsid w:val="0077040A"/>
    <w:rsid w:val="007D1760"/>
    <w:rsid w:val="007E3066"/>
    <w:rsid w:val="00810572"/>
    <w:rsid w:val="00814A1F"/>
    <w:rsid w:val="00843B92"/>
    <w:rsid w:val="00843BBC"/>
    <w:rsid w:val="00890D55"/>
    <w:rsid w:val="008E6430"/>
    <w:rsid w:val="00904E68"/>
    <w:rsid w:val="009148BA"/>
    <w:rsid w:val="009278AE"/>
    <w:rsid w:val="00953854"/>
    <w:rsid w:val="00954A2D"/>
    <w:rsid w:val="00990672"/>
    <w:rsid w:val="009952CE"/>
    <w:rsid w:val="009966C5"/>
    <w:rsid w:val="009E0E0A"/>
    <w:rsid w:val="00A248FC"/>
    <w:rsid w:val="00A30135"/>
    <w:rsid w:val="00A30CD1"/>
    <w:rsid w:val="00A30FD7"/>
    <w:rsid w:val="00A901FE"/>
    <w:rsid w:val="00AA05D6"/>
    <w:rsid w:val="00C242E8"/>
    <w:rsid w:val="00C32076"/>
    <w:rsid w:val="00C36F09"/>
    <w:rsid w:val="00C71926"/>
    <w:rsid w:val="00C81758"/>
    <w:rsid w:val="00CB6F78"/>
    <w:rsid w:val="00CD6D13"/>
    <w:rsid w:val="00D2773B"/>
    <w:rsid w:val="00D70964"/>
    <w:rsid w:val="00D829A2"/>
    <w:rsid w:val="00DB79EA"/>
    <w:rsid w:val="00DF0AA5"/>
    <w:rsid w:val="00E942EF"/>
    <w:rsid w:val="00EB458F"/>
    <w:rsid w:val="00EB5649"/>
    <w:rsid w:val="00ED542C"/>
    <w:rsid w:val="00F108BC"/>
    <w:rsid w:val="00F1230A"/>
    <w:rsid w:val="00F836B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79EA5"/>
  <w15:docId w15:val="{848809A6-9793-4774-99E7-F8624730C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42C"/>
    <w:pPr>
      <w:widowControl w:val="0"/>
      <w:adjustRightInd w:val="0"/>
      <w:spacing w:after="0" w:line="360" w:lineRule="atLeast"/>
      <w:jc w:val="both"/>
      <w:textAlignment w:val="baseline"/>
    </w:pPr>
    <w:rPr>
      <w:rFonts w:ascii="Times New Roman" w:eastAsia="Times New Roman" w:hAnsi="Times New Roman" w:cs="Times New Roman"/>
      <w:sz w:val="24"/>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52C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2CE"/>
    <w:rPr>
      <w:rFonts w:ascii="Tahoma" w:eastAsia="Times New Roman" w:hAnsi="Tahoma" w:cs="Tahoma"/>
      <w:sz w:val="16"/>
      <w:szCs w:val="16"/>
      <w:lang w:eastAsia="pt-PT"/>
    </w:rPr>
  </w:style>
  <w:style w:type="paragraph" w:styleId="ListParagraph">
    <w:name w:val="List Paragraph"/>
    <w:basedOn w:val="Normal"/>
    <w:uiPriority w:val="34"/>
    <w:qFormat/>
    <w:rsid w:val="00724CC5"/>
    <w:pPr>
      <w:ind w:left="720"/>
      <w:contextualSpacing/>
    </w:pPr>
  </w:style>
  <w:style w:type="character" w:styleId="CommentReference">
    <w:name w:val="annotation reference"/>
    <w:basedOn w:val="DefaultParagraphFont"/>
    <w:uiPriority w:val="99"/>
    <w:semiHidden/>
    <w:unhideWhenUsed/>
    <w:rsid w:val="00724CC5"/>
    <w:rPr>
      <w:sz w:val="16"/>
      <w:szCs w:val="16"/>
    </w:rPr>
  </w:style>
  <w:style w:type="paragraph" w:styleId="CommentText">
    <w:name w:val="annotation text"/>
    <w:basedOn w:val="Normal"/>
    <w:link w:val="CommentTextChar"/>
    <w:uiPriority w:val="99"/>
    <w:unhideWhenUsed/>
    <w:rsid w:val="00724CC5"/>
    <w:pPr>
      <w:spacing w:line="240" w:lineRule="auto"/>
    </w:pPr>
    <w:rPr>
      <w:sz w:val="20"/>
      <w:szCs w:val="20"/>
    </w:rPr>
  </w:style>
  <w:style w:type="character" w:customStyle="1" w:styleId="CommentTextChar">
    <w:name w:val="Comment Text Char"/>
    <w:basedOn w:val="DefaultParagraphFont"/>
    <w:link w:val="CommentText"/>
    <w:uiPriority w:val="99"/>
    <w:rsid w:val="00724CC5"/>
    <w:rPr>
      <w:rFonts w:ascii="Times New Roman" w:eastAsia="Times New Roman" w:hAnsi="Times New Roman" w:cs="Times New Roman"/>
      <w:sz w:val="20"/>
      <w:szCs w:val="20"/>
      <w:lang w:eastAsia="pt-PT"/>
    </w:rPr>
  </w:style>
  <w:style w:type="paragraph" w:styleId="CommentSubject">
    <w:name w:val="annotation subject"/>
    <w:basedOn w:val="CommentText"/>
    <w:next w:val="CommentText"/>
    <w:link w:val="CommentSubjectChar"/>
    <w:uiPriority w:val="99"/>
    <w:semiHidden/>
    <w:unhideWhenUsed/>
    <w:rsid w:val="00724CC5"/>
    <w:rPr>
      <w:b/>
      <w:bCs/>
    </w:rPr>
  </w:style>
  <w:style w:type="character" w:customStyle="1" w:styleId="CommentSubjectChar">
    <w:name w:val="Comment Subject Char"/>
    <w:basedOn w:val="CommentTextChar"/>
    <w:link w:val="CommentSubject"/>
    <w:uiPriority w:val="99"/>
    <w:semiHidden/>
    <w:rsid w:val="00724CC5"/>
    <w:rPr>
      <w:rFonts w:ascii="Times New Roman" w:eastAsia="Times New Roman" w:hAnsi="Times New Roman" w:cs="Times New Roman"/>
      <w:b/>
      <w:bCs/>
      <w:sz w:val="20"/>
      <w:szCs w:val="2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437956">
      <w:bodyDiv w:val="1"/>
      <w:marLeft w:val="0"/>
      <w:marRight w:val="0"/>
      <w:marTop w:val="0"/>
      <w:marBottom w:val="0"/>
      <w:divBdr>
        <w:top w:val="none" w:sz="0" w:space="0" w:color="auto"/>
        <w:left w:val="none" w:sz="0" w:space="0" w:color="auto"/>
        <w:bottom w:val="none" w:sz="0" w:space="0" w:color="auto"/>
        <w:right w:val="none" w:sz="0" w:space="0" w:color="auto"/>
      </w:divBdr>
    </w:div>
    <w:div w:id="154193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6965</Words>
  <Characters>37613</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Cofinoga Portugal</Company>
  <LinksUpToDate>false</LinksUpToDate>
  <CharactersWithSpaces>44490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rcouto</dc:creator>
  <cp:keywords/>
  <dc:description/>
  <cp:lastModifiedBy>Joana Alvim</cp:lastModifiedBy>
  <cp:revision>3</cp:revision>
  <dcterms:created xsi:type="dcterms:W3CDTF">2018-01-08T18:09:00Z</dcterms:created>
  <dcterms:modified xsi:type="dcterms:W3CDTF">2018-01-10T19:00:00Z</dcterms:modified>
</cp:coreProperties>
</file>