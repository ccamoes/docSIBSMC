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64440" w14:textId="7DC30205" w:rsidR="002508C2" w:rsidRDefault="002508C2" w:rsidP="00C8074E">
      <w:pPr>
        <w:pStyle w:val="Body"/>
      </w:pPr>
    </w:p>
    <w:p w14:paraId="3D317599" w14:textId="77777777" w:rsidR="00931C86" w:rsidRDefault="00931C86" w:rsidP="00C8074E">
      <w:pPr>
        <w:pStyle w:val="Body"/>
      </w:pPr>
    </w:p>
    <w:p w14:paraId="7DF50F35" w14:textId="77777777" w:rsidR="00A22FE4" w:rsidRDefault="00A22FE4" w:rsidP="00C8074E">
      <w:pPr>
        <w:pStyle w:val="Body"/>
      </w:pPr>
    </w:p>
    <w:p w14:paraId="3D556929" w14:textId="77777777" w:rsidR="002C4DA0" w:rsidRPr="00EE3606" w:rsidRDefault="002C4DA0" w:rsidP="002C4DA0">
      <w:pPr>
        <w:spacing w:before="120" w:after="120" w:line="420" w:lineRule="exact"/>
        <w:jc w:val="center"/>
        <w:rPr>
          <w:rFonts w:cs="Arial"/>
          <w:b/>
          <w:sz w:val="40"/>
          <w:szCs w:val="40"/>
          <w:lang w:val="pt-PT" w:eastAsia="pt-PT"/>
        </w:rPr>
      </w:pPr>
    </w:p>
    <w:p w14:paraId="10B00E28" w14:textId="77777777" w:rsidR="002C4DA0" w:rsidRPr="00EE3606" w:rsidRDefault="002C4DA0" w:rsidP="002C4DA0">
      <w:pPr>
        <w:spacing w:before="120" w:after="120" w:line="420" w:lineRule="exact"/>
        <w:jc w:val="center"/>
        <w:rPr>
          <w:rFonts w:cs="Arial"/>
          <w:b/>
          <w:sz w:val="40"/>
          <w:szCs w:val="40"/>
          <w:lang w:val="pt-PT" w:eastAsia="pt-PT"/>
        </w:rPr>
      </w:pPr>
    </w:p>
    <w:p w14:paraId="4D1BDA37" w14:textId="77777777" w:rsidR="002C4DA0" w:rsidRPr="00EE3606" w:rsidRDefault="002C4DA0" w:rsidP="002C4DA0">
      <w:pPr>
        <w:spacing w:before="120" w:after="120" w:line="420" w:lineRule="exact"/>
        <w:jc w:val="center"/>
        <w:rPr>
          <w:rFonts w:cs="Arial"/>
          <w:b/>
          <w:sz w:val="40"/>
          <w:szCs w:val="40"/>
          <w:lang w:val="pt-PT" w:eastAsia="pt-PT"/>
        </w:rPr>
      </w:pPr>
    </w:p>
    <w:p w14:paraId="408F46F9" w14:textId="77777777" w:rsidR="002C4DA0" w:rsidRPr="00EE3606" w:rsidRDefault="002C4DA0" w:rsidP="002C4DA0">
      <w:pPr>
        <w:spacing w:before="120" w:after="120" w:line="420" w:lineRule="exact"/>
        <w:jc w:val="center"/>
        <w:rPr>
          <w:rFonts w:cs="Arial"/>
          <w:b/>
          <w:sz w:val="40"/>
          <w:szCs w:val="40"/>
          <w:lang w:val="pt-PT" w:eastAsia="pt-PT"/>
        </w:rPr>
      </w:pPr>
      <w:r w:rsidRPr="00EE3606">
        <w:rPr>
          <w:rFonts w:cs="Arial"/>
          <w:b/>
          <w:noProof/>
          <w:szCs w:val="20"/>
        </w:rPr>
        <w:drawing>
          <wp:anchor distT="0" distB="0" distL="114300" distR="114300" simplePos="0" relativeHeight="251663360" behindDoc="0" locked="0" layoutInCell="1" allowOverlap="0" wp14:anchorId="099718A8" wp14:editId="04999FDB">
            <wp:simplePos x="0" y="0"/>
            <wp:positionH relativeFrom="margin">
              <wp:align>center</wp:align>
            </wp:positionH>
            <wp:positionV relativeFrom="paragraph">
              <wp:posOffset>31288</wp:posOffset>
            </wp:positionV>
            <wp:extent cx="4276725" cy="1190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293E0"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1F0FD4EA"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3D67D4FF" w14:textId="77777777" w:rsidR="002C4DA0" w:rsidRDefault="002C4DA0" w:rsidP="002C4DA0">
      <w:pPr>
        <w:spacing w:before="100" w:after="120" w:line="360" w:lineRule="auto"/>
        <w:jc w:val="center"/>
        <w:rPr>
          <w:rFonts w:cs="Arial"/>
          <w:caps/>
          <w:color w:val="000080"/>
          <w:sz w:val="32"/>
          <w:szCs w:val="20"/>
          <w:lang w:val="pt-PT" w:eastAsia="pt-PT"/>
        </w:rPr>
      </w:pPr>
    </w:p>
    <w:p w14:paraId="5363191F" w14:textId="77777777" w:rsidR="002C4DA0" w:rsidRPr="00EE3606" w:rsidRDefault="002C4DA0" w:rsidP="002C4DA0">
      <w:pPr>
        <w:spacing w:before="100" w:after="120" w:line="360" w:lineRule="auto"/>
        <w:jc w:val="center"/>
        <w:rPr>
          <w:rFonts w:cs="Arial"/>
          <w:caps/>
          <w:color w:val="000080"/>
          <w:sz w:val="32"/>
          <w:szCs w:val="20"/>
          <w:lang w:val="pt-PT" w:eastAsia="pt-PT"/>
        </w:rPr>
      </w:pPr>
    </w:p>
    <w:p w14:paraId="1BC795FA" w14:textId="77777777" w:rsidR="002C4DA0" w:rsidRPr="00EE3606" w:rsidRDefault="002C4DA0" w:rsidP="002C4DA0">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CONTRATO DE PRESTAção de serviços de processamento e serviços conexos</w:t>
      </w:r>
    </w:p>
    <w:p w14:paraId="52D157E2" w14:textId="2240DD2B" w:rsidR="002C4DA0" w:rsidRPr="00EE3606" w:rsidRDefault="002C4DA0" w:rsidP="002C4DA0">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de </w:t>
      </w:r>
      <w:r w:rsidR="005B0DC3">
        <w:rPr>
          <w:rFonts w:cs="Arial"/>
          <w:sz w:val="24"/>
          <w:szCs w:val="20"/>
          <w:lang w:val="pt-PT" w:eastAsia="pt-PT"/>
        </w:rPr>
        <w:t xml:space="preserve">1 de </w:t>
      </w:r>
      <w:proofErr w:type="gramStart"/>
      <w:r w:rsidR="005B0DC3">
        <w:rPr>
          <w:rFonts w:cs="Arial"/>
          <w:sz w:val="24"/>
          <w:szCs w:val="20"/>
          <w:lang w:val="pt-PT" w:eastAsia="pt-PT"/>
        </w:rPr>
        <w:t>Março</w:t>
      </w:r>
      <w:proofErr w:type="gramEnd"/>
      <w:r w:rsidR="005B0DC3">
        <w:rPr>
          <w:rFonts w:cs="Arial"/>
          <w:sz w:val="24"/>
          <w:szCs w:val="20"/>
          <w:lang w:val="pt-PT" w:eastAsia="pt-PT"/>
        </w:rPr>
        <w:t xml:space="preserve"> </w:t>
      </w:r>
      <w:r>
        <w:rPr>
          <w:rFonts w:cs="Arial"/>
          <w:sz w:val="24"/>
          <w:szCs w:val="20"/>
          <w:lang w:val="pt-PT" w:eastAsia="pt-PT"/>
        </w:rPr>
        <w:t xml:space="preserve">de </w:t>
      </w:r>
      <w:r w:rsidR="00C92808">
        <w:rPr>
          <w:rFonts w:cs="Arial"/>
          <w:sz w:val="24"/>
          <w:szCs w:val="20"/>
          <w:lang w:val="pt-PT" w:eastAsia="pt-PT"/>
        </w:rPr>
        <w:t>2018</w:t>
      </w:r>
      <w:r>
        <w:rPr>
          <w:rFonts w:cs="Arial"/>
          <w:sz w:val="24"/>
          <w:szCs w:val="20"/>
          <w:lang w:val="pt-PT" w:eastAsia="pt-PT"/>
        </w:rPr>
        <w:t>]</w:t>
      </w:r>
    </w:p>
    <w:p w14:paraId="44255E8E"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68A9452D"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40CFB626"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7B8BB1BC" w14:textId="77777777" w:rsidR="002C4DA0" w:rsidRPr="00EE3606"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392E62A6"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438B3CC4"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FA70976" w14:textId="7ED143B7" w:rsidR="002C4DA0" w:rsidRPr="00EE3606" w:rsidRDefault="005B0DC3" w:rsidP="002C4DA0">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sidRPr="005B0DC3">
        <w:rPr>
          <w:rFonts w:cs="Arial"/>
          <w:sz w:val="14"/>
          <w:szCs w:val="14"/>
          <w:lang w:val="pt-PT" w:eastAsia="pt-PT"/>
        </w:rPr>
        <w:t>Março de</w:t>
      </w:r>
      <w:r w:rsidR="002C4DA0" w:rsidRPr="005B0DC3">
        <w:rPr>
          <w:rFonts w:cs="Arial"/>
          <w:sz w:val="14"/>
          <w:szCs w:val="14"/>
          <w:lang w:val="pt-PT" w:eastAsia="pt-PT"/>
        </w:rPr>
        <w:t xml:space="preserve"> </w:t>
      </w:r>
      <w:r w:rsidR="00C92808" w:rsidRPr="005B0DC3">
        <w:rPr>
          <w:rFonts w:cs="Arial"/>
          <w:sz w:val="14"/>
          <w:szCs w:val="14"/>
          <w:lang w:val="pt-PT" w:eastAsia="pt-PT"/>
        </w:rPr>
        <w:t>2018</w:t>
      </w:r>
    </w:p>
    <w:p w14:paraId="5622E109"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 xml:space="preserve">Esta informação é propriedade da SIBS FPS classificada como restrita, não podendo ser duplicada, publicada ou </w:t>
      </w:r>
    </w:p>
    <w:p w14:paraId="13200910"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4F0868C7"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 xml:space="preserve">SIBS </w:t>
      </w:r>
      <w:proofErr w:type="spellStart"/>
      <w:r w:rsidRPr="00EE3606">
        <w:rPr>
          <w:rFonts w:cs="Arial"/>
          <w:sz w:val="14"/>
          <w:szCs w:val="16"/>
          <w:lang w:val="pt-PT" w:eastAsia="pt-PT"/>
        </w:rPr>
        <w:t>Forward</w:t>
      </w:r>
      <w:proofErr w:type="spellEnd"/>
      <w:r w:rsidRPr="00EE3606">
        <w:rPr>
          <w:rFonts w:cs="Arial"/>
          <w:sz w:val="14"/>
          <w:szCs w:val="16"/>
          <w:lang w:val="pt-PT" w:eastAsia="pt-PT"/>
        </w:rPr>
        <w:t xml:space="preserve"> </w:t>
      </w:r>
      <w:proofErr w:type="spellStart"/>
      <w:r w:rsidRPr="00EE3606">
        <w:rPr>
          <w:rFonts w:cs="Arial"/>
          <w:sz w:val="14"/>
          <w:szCs w:val="16"/>
          <w:lang w:val="pt-PT" w:eastAsia="pt-PT"/>
        </w:rPr>
        <w:t>Payment</w:t>
      </w:r>
      <w:proofErr w:type="spellEnd"/>
      <w:r w:rsidRPr="00EE3606">
        <w:rPr>
          <w:rFonts w:cs="Arial"/>
          <w:sz w:val="14"/>
          <w:szCs w:val="16"/>
          <w:lang w:val="pt-PT" w:eastAsia="pt-PT"/>
        </w:rPr>
        <w:t xml:space="preserve"> </w:t>
      </w:r>
      <w:proofErr w:type="spellStart"/>
      <w:r w:rsidRPr="00EE3606">
        <w:rPr>
          <w:rFonts w:cs="Arial"/>
          <w:sz w:val="14"/>
          <w:szCs w:val="16"/>
          <w:lang w:val="pt-PT" w:eastAsia="pt-PT"/>
        </w:rPr>
        <w:t>Solutions</w:t>
      </w:r>
      <w:proofErr w:type="spellEnd"/>
      <w:r w:rsidRPr="00EE3606">
        <w:rPr>
          <w:rFonts w:cs="Arial"/>
          <w:sz w:val="14"/>
          <w:szCs w:val="16"/>
          <w:lang w:val="pt-PT" w:eastAsia="pt-PT"/>
        </w:rPr>
        <w:t>, Rua Soeiro Pereira Gomes, Lote 1, 1649-031 - Lisboa, Portugal.</w:t>
      </w:r>
    </w:p>
    <w:p w14:paraId="10A87C74" w14:textId="77777777" w:rsidR="002C4DA0" w:rsidRPr="00363A71"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ABB1FAB" w14:textId="77777777" w:rsidR="002C4DA0" w:rsidRPr="00363A71" w:rsidRDefault="002C4DA0" w:rsidP="002C4DA0">
      <w:pPr>
        <w:rPr>
          <w:rFonts w:cs="Arial"/>
          <w:b/>
          <w:caps/>
          <w:color w:val="000080"/>
          <w:sz w:val="24"/>
          <w:szCs w:val="20"/>
          <w:lang w:val="it-IT" w:eastAsia="pt-PT"/>
        </w:rPr>
      </w:pPr>
      <w:r w:rsidRPr="00363A71">
        <w:rPr>
          <w:rFonts w:cs="Arial"/>
          <w:b/>
          <w:color w:val="000080"/>
          <w:szCs w:val="20"/>
          <w:lang w:val="it-IT" w:eastAsia="pt-PT"/>
        </w:rPr>
        <w:lastRenderedPageBreak/>
        <w:br w:type="page"/>
      </w:r>
    </w:p>
    <w:p w14:paraId="67BABF6E" w14:textId="77777777" w:rsidR="002C4DA0" w:rsidRPr="002C4DA0" w:rsidRDefault="002C4DA0" w:rsidP="00B1798D">
      <w:pPr>
        <w:spacing w:before="60" w:after="60" w:line="360" w:lineRule="auto"/>
        <w:ind w:left="993" w:right="367"/>
        <w:jc w:val="center"/>
        <w:outlineLvl w:val="0"/>
        <w:rPr>
          <w:rFonts w:cs="Arial"/>
          <w:b/>
          <w:bCs/>
          <w:kern w:val="28"/>
          <w:sz w:val="32"/>
          <w:szCs w:val="32"/>
          <w:lang w:val="it-IT" w:eastAsia="pt-PT"/>
        </w:rPr>
        <w:sectPr w:rsidR="002C4DA0" w:rsidRPr="002C4DA0" w:rsidSect="002C4DA0">
          <w:headerReference w:type="default" r:id="rId9"/>
          <w:footerReference w:type="default" r:id="rId10"/>
          <w:pgSz w:w="11907" w:h="16839"/>
          <w:pgMar w:top="1701" w:right="1588" w:bottom="1304" w:left="1588" w:header="766" w:footer="482" w:gutter="0"/>
          <w:cols w:space="708"/>
          <w:titlePg/>
          <w:docGrid w:linePitch="360"/>
        </w:sectPr>
      </w:pPr>
    </w:p>
    <w:p w14:paraId="024ED6C6" w14:textId="15C5BBAC" w:rsidR="0084033A" w:rsidRPr="0084033A" w:rsidRDefault="0084033A" w:rsidP="00B1798D">
      <w:pPr>
        <w:spacing w:before="60" w:after="60" w:line="360" w:lineRule="auto"/>
        <w:ind w:left="993" w:right="367"/>
        <w:jc w:val="center"/>
        <w:outlineLvl w:val="0"/>
        <w:rPr>
          <w:rFonts w:cs="Arial"/>
          <w:b/>
          <w:bCs/>
          <w:kern w:val="28"/>
          <w:sz w:val="32"/>
          <w:szCs w:val="32"/>
          <w:lang w:val="pt-PT" w:eastAsia="pt-PT"/>
        </w:rPr>
      </w:pPr>
      <w:bookmarkStart w:id="0" w:name="_Toc507437524"/>
      <w:bookmarkStart w:id="1" w:name="_Toc507438108"/>
      <w:r w:rsidRPr="0084033A">
        <w:rPr>
          <w:rFonts w:cs="Arial"/>
          <w:b/>
          <w:bCs/>
          <w:kern w:val="28"/>
          <w:sz w:val="32"/>
          <w:szCs w:val="32"/>
          <w:lang w:val="pt-PT" w:eastAsia="pt-PT"/>
        </w:rPr>
        <w:lastRenderedPageBreak/>
        <w:t xml:space="preserve">CONTRATO DE PRESTAÇÃO DE SERVIÇOS DE PROCESSAMENTO </w:t>
      </w:r>
      <w:r w:rsidR="00B1798D">
        <w:rPr>
          <w:rFonts w:cs="Arial"/>
          <w:b/>
          <w:bCs/>
          <w:kern w:val="28"/>
          <w:sz w:val="32"/>
          <w:szCs w:val="32"/>
          <w:lang w:val="pt-PT" w:eastAsia="pt-PT"/>
        </w:rPr>
        <w:t>E SERVIÇOS CONEXOS</w:t>
      </w:r>
      <w:bookmarkEnd w:id="0"/>
      <w:bookmarkEnd w:id="1"/>
    </w:p>
    <w:p w14:paraId="25922E6B" w14:textId="77777777" w:rsidR="0084033A" w:rsidRDefault="0084033A" w:rsidP="0084033A">
      <w:pPr>
        <w:spacing w:line="360" w:lineRule="auto"/>
        <w:jc w:val="both"/>
        <w:rPr>
          <w:rFonts w:cs="Arial"/>
          <w:szCs w:val="20"/>
          <w:lang w:val="pt-PT" w:eastAsia="pt-PT"/>
        </w:rPr>
      </w:pPr>
    </w:p>
    <w:p w14:paraId="740B7318" w14:textId="77777777" w:rsidR="00352A5A" w:rsidRDefault="00352A5A" w:rsidP="0084033A">
      <w:pPr>
        <w:spacing w:line="360" w:lineRule="auto"/>
        <w:jc w:val="both"/>
        <w:rPr>
          <w:rFonts w:cs="Arial"/>
          <w:szCs w:val="20"/>
          <w:lang w:val="pt-PT" w:eastAsia="pt-PT"/>
        </w:rPr>
      </w:pPr>
    </w:p>
    <w:p w14:paraId="764B67B6"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Entre:</w:t>
      </w:r>
    </w:p>
    <w:p w14:paraId="45D6A508" w14:textId="612F4A69" w:rsidR="0084033A" w:rsidRPr="0084033A" w:rsidRDefault="008C03B3" w:rsidP="0084033A">
      <w:pPr>
        <w:spacing w:before="60" w:after="60" w:line="348" w:lineRule="auto"/>
        <w:jc w:val="both"/>
        <w:rPr>
          <w:rFonts w:cs="Arial"/>
          <w:szCs w:val="20"/>
          <w:lang w:val="pt-PT" w:eastAsia="pt-PT"/>
        </w:rPr>
      </w:pPr>
      <w:ins w:id="2" w:author="Maria Teresa Pais" w:date="2018-10-09T16:16:00Z">
        <w:r w:rsidRPr="008C03B3">
          <w:rPr>
            <w:rFonts w:asciiTheme="majorHAnsi" w:eastAsia="Arial Unicode MS" w:hAnsiTheme="majorHAnsi" w:cstheme="majorHAnsi"/>
            <w:b/>
            <w:lang w:val="pt-PT"/>
          </w:rPr>
          <w:t>BANCO BNP PARIBAS PERSONAL FINANCE, S.A</w:t>
        </w:r>
        <w:r w:rsidRPr="008C03B3">
          <w:rPr>
            <w:rFonts w:asciiTheme="majorHAnsi" w:eastAsia="Arial Unicode MS" w:hAnsiTheme="majorHAnsi" w:cstheme="majorHAnsi"/>
            <w:lang w:val="pt-PT"/>
          </w:rPr>
          <w:t>., com sede na Rua Tomás da Fonseca, Torres de Lisboa, Torre G, 15º, 1600 – 209 Lisboa, número único de pessoa coletiva e registo na Conservatória do registo Comercial de Lisboa 503016160, com o capital social de € 45 661 800,00, aqui representado por Susana Godinho e José Pedro Pinto, na qualidade de Administradora e procurador, com poderes para o ato, daqui em diante designado por BANCO ou 2º Outorgante</w:t>
        </w:r>
      </w:ins>
      <w:r w:rsidR="0084033A" w:rsidRPr="0084033A">
        <w:rPr>
          <w:rFonts w:cs="Arial"/>
          <w:b/>
          <w:szCs w:val="20"/>
          <w:lang w:val="pt-PT" w:eastAsia="pt-PT"/>
        </w:rPr>
        <w:t>,</w:t>
      </w:r>
    </w:p>
    <w:p w14:paraId="5685FDBF"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w:t>
      </w:r>
    </w:p>
    <w:p w14:paraId="6D645A0E"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SIBS – FORWARD PAYMENT SOLUTIONS, S.A.</w:t>
      </w:r>
      <w:r w:rsidRPr="0084033A">
        <w:rPr>
          <w:rFonts w:cs="Arial"/>
          <w:szCs w:val="20"/>
          <w:lang w:val="pt-PT" w:eastAsia="pt-PT"/>
        </w:rPr>
        <w:t xml:space="preserve">, pessoa </w:t>
      </w:r>
      <w:r w:rsidR="00C04456" w:rsidRPr="0084033A">
        <w:rPr>
          <w:rFonts w:cs="Arial"/>
          <w:szCs w:val="20"/>
          <w:lang w:val="pt-PT" w:eastAsia="pt-PT"/>
        </w:rPr>
        <w:t>coletiva</w:t>
      </w:r>
      <w:r w:rsidRPr="0084033A">
        <w:rPr>
          <w:rFonts w:cs="Arial"/>
          <w:szCs w:val="20"/>
          <w:lang w:val="pt-PT" w:eastAsia="pt-PT"/>
        </w:rPr>
        <w:t xml:space="preserve"> n.º 505 107 546, com sede na Rua Soeiro Pereira Gomes, Lote 1, em Lisboa, com o capital social de € 17.500.000,00, registada na Conservatória do Registo Comercial de Lisboa</w:t>
      </w:r>
      <w:r>
        <w:rPr>
          <w:rFonts w:cs="Arial"/>
          <w:szCs w:val="20"/>
          <w:lang w:val="pt-PT" w:eastAsia="pt-PT"/>
        </w:rPr>
        <w:t xml:space="preserve"> </w:t>
      </w:r>
      <w:r>
        <w:rPr>
          <w:rFonts w:cs="Arial"/>
          <w:szCs w:val="20"/>
          <w:lang w:val="pt-PT" w:eastAsia="en-US"/>
        </w:rPr>
        <w:t xml:space="preserve">sob o número </w:t>
      </w:r>
      <w:r w:rsidRPr="00317B3A">
        <w:rPr>
          <w:rFonts w:cs="Arial"/>
          <w:bCs/>
          <w:szCs w:val="20"/>
          <w:lang w:val="pt-PT" w:eastAsia="en-US"/>
        </w:rPr>
        <w:t>único de matrícula</w:t>
      </w:r>
      <w:r w:rsidRPr="00317B3A">
        <w:rPr>
          <w:rFonts w:cs="Arial"/>
          <w:szCs w:val="20"/>
          <w:lang w:val="pt-PT" w:eastAsia="en-US"/>
        </w:rPr>
        <w:t xml:space="preserve"> e de </w:t>
      </w:r>
      <w:r w:rsidRPr="00317B3A">
        <w:rPr>
          <w:rFonts w:cs="Arial"/>
          <w:bCs/>
          <w:szCs w:val="20"/>
          <w:lang w:val="pt-PT" w:eastAsia="en-US"/>
        </w:rPr>
        <w:t xml:space="preserve">pessoa </w:t>
      </w:r>
      <w:r w:rsidR="00C04456" w:rsidRPr="00317B3A">
        <w:rPr>
          <w:rFonts w:cs="Arial"/>
          <w:bCs/>
          <w:szCs w:val="20"/>
          <w:lang w:val="pt-PT" w:eastAsia="en-US"/>
        </w:rPr>
        <w:t>coletiva</w:t>
      </w:r>
      <w:r w:rsidRPr="00914667">
        <w:rPr>
          <w:rFonts w:cs="Arial"/>
          <w:szCs w:val="20"/>
          <w:lang w:val="pt-PT" w:eastAsia="en-US"/>
        </w:rPr>
        <w:t xml:space="preserve"> </w:t>
      </w:r>
      <w:r w:rsidRPr="00914667">
        <w:rPr>
          <w:lang w:val="pt-PT"/>
        </w:rPr>
        <w:t>505107546</w:t>
      </w:r>
      <w:r w:rsidRPr="0084033A">
        <w:rPr>
          <w:rFonts w:cs="Arial"/>
          <w:szCs w:val="20"/>
          <w:lang w:val="pt-PT" w:eastAsia="pt-PT"/>
        </w:rPr>
        <w:t xml:space="preserve">, neste </w:t>
      </w:r>
      <w:r w:rsidR="00C04456" w:rsidRPr="0084033A">
        <w:rPr>
          <w:rFonts w:cs="Arial"/>
          <w:szCs w:val="20"/>
          <w:lang w:val="pt-PT" w:eastAsia="pt-PT"/>
        </w:rPr>
        <w:t>ato</w:t>
      </w:r>
      <w:r w:rsidRPr="0084033A">
        <w:rPr>
          <w:rFonts w:cs="Arial"/>
          <w:szCs w:val="20"/>
          <w:lang w:val="pt-PT" w:eastAsia="pt-PT"/>
        </w:rPr>
        <w:t xml:space="preserve"> representada por Madalena Cascais Tomé e por João Luís de Oliveira Baptista, na qualidade de Administradores Executivos, adiante designada por </w:t>
      </w:r>
      <w:r w:rsidRPr="0084033A">
        <w:rPr>
          <w:rFonts w:cs="Arial"/>
          <w:b/>
          <w:szCs w:val="20"/>
          <w:lang w:val="pt-PT" w:eastAsia="pt-PT"/>
        </w:rPr>
        <w:t>SIBS FPS</w:t>
      </w:r>
      <w:r w:rsidRPr="0084033A">
        <w:rPr>
          <w:rFonts w:cs="Arial"/>
          <w:szCs w:val="20"/>
          <w:lang w:val="pt-PT" w:eastAsia="pt-PT"/>
        </w:rPr>
        <w:t>,</w:t>
      </w:r>
    </w:p>
    <w:p w14:paraId="3DDFCAD7" w14:textId="77777777" w:rsidR="0084033A" w:rsidRPr="0084033A" w:rsidRDefault="0084033A" w:rsidP="0084033A">
      <w:pPr>
        <w:spacing w:line="360" w:lineRule="auto"/>
        <w:jc w:val="both"/>
        <w:rPr>
          <w:rFonts w:cs="Arial"/>
          <w:szCs w:val="20"/>
          <w:lang w:val="pt-PT" w:eastAsia="pt-PT"/>
        </w:rPr>
      </w:pPr>
    </w:p>
    <w:p w14:paraId="4D75686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Adiante também designadas indistintamente por “</w:t>
      </w:r>
      <w:r w:rsidRPr="0084033A">
        <w:rPr>
          <w:rFonts w:cs="Arial"/>
          <w:b/>
          <w:szCs w:val="20"/>
          <w:lang w:val="pt-PT" w:eastAsia="pt-PT"/>
        </w:rPr>
        <w:t>Parte</w:t>
      </w:r>
      <w:r w:rsidRPr="0084033A">
        <w:rPr>
          <w:rFonts w:cs="Arial"/>
          <w:szCs w:val="20"/>
          <w:lang w:val="pt-PT" w:eastAsia="pt-PT"/>
        </w:rPr>
        <w:t>” e conjuntamente por “</w:t>
      </w:r>
      <w:r w:rsidRPr="0084033A">
        <w:rPr>
          <w:rFonts w:cs="Arial"/>
          <w:b/>
          <w:szCs w:val="20"/>
          <w:lang w:val="pt-PT" w:eastAsia="pt-PT"/>
        </w:rPr>
        <w:t>Partes</w:t>
      </w:r>
      <w:r w:rsidRPr="0084033A">
        <w:rPr>
          <w:rFonts w:cs="Arial"/>
          <w:szCs w:val="20"/>
          <w:lang w:val="pt-PT" w:eastAsia="pt-PT"/>
        </w:rPr>
        <w:t>”,</w:t>
      </w:r>
    </w:p>
    <w:p w14:paraId="2C333081" w14:textId="77777777" w:rsidR="0084033A" w:rsidRPr="0084033A" w:rsidRDefault="0084033A" w:rsidP="0084033A">
      <w:pPr>
        <w:spacing w:line="360" w:lineRule="auto"/>
        <w:jc w:val="both"/>
        <w:rPr>
          <w:rFonts w:cs="Arial"/>
          <w:szCs w:val="20"/>
          <w:lang w:val="pt-PT" w:eastAsia="pt-PT"/>
        </w:rPr>
      </w:pPr>
    </w:p>
    <w:p w14:paraId="42D88CB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Considerando que:</w:t>
      </w:r>
    </w:p>
    <w:p w14:paraId="089B501B" w14:textId="77777777" w:rsidR="0084033A" w:rsidRPr="00B64D5D" w:rsidRDefault="0084033A" w:rsidP="00B64D5D">
      <w:pPr>
        <w:pStyle w:val="Recitals"/>
        <w:rPr>
          <w:lang w:val="pt-PT" w:eastAsia="pt-PT"/>
        </w:rPr>
      </w:pPr>
      <w:r w:rsidRPr="0084033A">
        <w:rPr>
          <w:lang w:val="pt-PT" w:eastAsia="pt-PT"/>
        </w:rPr>
        <w:t xml:space="preserve">A SIBS FPS tem por </w:t>
      </w:r>
      <w:r w:rsidR="00C04456" w:rsidRPr="0084033A">
        <w:rPr>
          <w:lang w:val="pt-PT" w:eastAsia="pt-PT"/>
        </w:rPr>
        <w:t>atividade</w:t>
      </w:r>
      <w:r w:rsidRPr="0084033A">
        <w:rPr>
          <w:lang w:val="pt-PT" w:eastAsia="pt-PT"/>
        </w:rPr>
        <w:t xml:space="preserve"> a prestação de serviços de pagamentos</w:t>
      </w:r>
      <w:r w:rsidR="009707BF">
        <w:rPr>
          <w:lang w:val="pt-PT" w:eastAsia="pt-PT"/>
        </w:rPr>
        <w:t>, processamento</w:t>
      </w:r>
      <w:r w:rsidRPr="0084033A">
        <w:rPr>
          <w:lang w:val="pt-PT" w:eastAsia="pt-PT"/>
        </w:rPr>
        <w:t xml:space="preserve">, gestão de redes </w:t>
      </w:r>
      <w:r w:rsidR="009707BF">
        <w:rPr>
          <w:lang w:val="pt-PT" w:eastAsia="pt-PT"/>
        </w:rPr>
        <w:t>e</w:t>
      </w:r>
      <w:r w:rsidRPr="0084033A">
        <w:rPr>
          <w:lang w:val="pt-PT" w:eastAsia="pt-PT"/>
        </w:rPr>
        <w:t xml:space="preserve"> terminais (</w:t>
      </w:r>
      <w:r w:rsidR="009707BF">
        <w:rPr>
          <w:lang w:val="pt-PT" w:eastAsia="pt-PT"/>
        </w:rPr>
        <w:t xml:space="preserve">entre os quais </w:t>
      </w:r>
      <w:r w:rsidR="00B64D5D">
        <w:rPr>
          <w:lang w:val="pt-PT" w:eastAsia="pt-PT"/>
        </w:rPr>
        <w:t>CA</w:t>
      </w:r>
      <w:r w:rsidR="009707BF" w:rsidRPr="00B64D5D">
        <w:rPr>
          <w:lang w:val="pt-PT" w:eastAsia="pt-PT"/>
        </w:rPr>
        <w:t>,</w:t>
      </w:r>
      <w:r w:rsidR="00B64D5D">
        <w:rPr>
          <w:lang w:val="pt-PT" w:eastAsia="pt-PT"/>
        </w:rPr>
        <w:t xml:space="preserve"> </w:t>
      </w:r>
      <w:r w:rsidR="00B64D5D" w:rsidRPr="00B64D5D">
        <w:rPr>
          <w:lang w:val="pt-PT" w:eastAsia="pt-PT"/>
        </w:rPr>
        <w:t>TPA</w:t>
      </w:r>
      <w:r w:rsidR="009707BF" w:rsidRPr="00B64D5D">
        <w:rPr>
          <w:lang w:val="pt-PT" w:eastAsia="pt-PT"/>
        </w:rPr>
        <w:t xml:space="preserve">, </w:t>
      </w:r>
      <w:proofErr w:type="spellStart"/>
      <w:r w:rsidR="009707BF" w:rsidRPr="00B64D5D">
        <w:rPr>
          <w:i/>
          <w:lang w:val="pt-PT" w:eastAsia="pt-PT"/>
        </w:rPr>
        <w:t>payment</w:t>
      </w:r>
      <w:proofErr w:type="spellEnd"/>
      <w:r w:rsidR="009707BF" w:rsidRPr="00B64D5D">
        <w:rPr>
          <w:i/>
          <w:lang w:val="pt-PT" w:eastAsia="pt-PT"/>
        </w:rPr>
        <w:t xml:space="preserve"> </w:t>
      </w:r>
      <w:proofErr w:type="spellStart"/>
      <w:r w:rsidR="009707BF" w:rsidRPr="00B64D5D">
        <w:rPr>
          <w:i/>
          <w:lang w:val="pt-PT" w:eastAsia="pt-PT"/>
        </w:rPr>
        <w:t>gateway</w:t>
      </w:r>
      <w:proofErr w:type="spellEnd"/>
      <w:r w:rsidR="009707BF" w:rsidRPr="00B64D5D">
        <w:rPr>
          <w:lang w:val="pt-PT" w:eastAsia="pt-PT"/>
        </w:rPr>
        <w:t>, H2H</w:t>
      </w:r>
      <w:r w:rsidRPr="00B64D5D">
        <w:rPr>
          <w:lang w:val="pt-PT" w:eastAsia="pt-PT"/>
        </w:rPr>
        <w:t xml:space="preserve">), incluindo o processamento de </w:t>
      </w:r>
      <w:r w:rsidR="00C04456" w:rsidRPr="00B64D5D">
        <w:rPr>
          <w:lang w:val="pt-PT" w:eastAsia="pt-PT"/>
        </w:rPr>
        <w:t>transações</w:t>
      </w:r>
      <w:r w:rsidRPr="00B64D5D">
        <w:rPr>
          <w:lang w:val="pt-PT" w:eastAsia="pt-PT"/>
        </w:rPr>
        <w:t xml:space="preserve"> para Emissores e Aceitantes em diversos canais;</w:t>
      </w:r>
    </w:p>
    <w:p w14:paraId="495CC671" w14:textId="77777777" w:rsidR="0084033A" w:rsidRPr="00030595" w:rsidRDefault="0084033A" w:rsidP="0084033A">
      <w:pPr>
        <w:pStyle w:val="Recitals"/>
        <w:rPr>
          <w:lang w:val="pt-PT" w:eastAsia="pt-PT"/>
        </w:rPr>
      </w:pPr>
      <w:r w:rsidRPr="00030595">
        <w:rPr>
          <w:lang w:val="pt-PT" w:eastAsia="pt-PT"/>
        </w:rPr>
        <w:t xml:space="preserve">A SIBS FPS criou e gere uma rede partilhada de terminais </w:t>
      </w:r>
      <w:r>
        <w:rPr>
          <w:rFonts w:cs="Arial"/>
          <w:lang w:val="pt-PT" w:eastAsia="pt-PT"/>
        </w:rPr>
        <w:t>−</w:t>
      </w:r>
      <w:r w:rsidRPr="00030595">
        <w:rPr>
          <w:lang w:val="pt-PT" w:eastAsia="pt-PT"/>
        </w:rPr>
        <w:t xml:space="preserve"> nomeadamente, CA </w:t>
      </w:r>
      <w:r w:rsidR="00B64D5D">
        <w:rPr>
          <w:lang w:val="pt-PT" w:eastAsia="pt-PT"/>
        </w:rPr>
        <w:t xml:space="preserve">e de TPA </w:t>
      </w:r>
      <w:r>
        <w:rPr>
          <w:rFonts w:cs="Arial"/>
          <w:lang w:val="pt-PT" w:eastAsia="pt-PT"/>
        </w:rPr>
        <w:t>−</w:t>
      </w:r>
      <w:r w:rsidRPr="00030595">
        <w:rPr>
          <w:lang w:val="pt-PT" w:eastAsia="pt-PT"/>
        </w:rPr>
        <w:t xml:space="preserve">, </w:t>
      </w:r>
      <w:r w:rsidR="00B1798D">
        <w:rPr>
          <w:lang w:val="pt-PT" w:eastAsia="pt-PT"/>
        </w:rPr>
        <w:t xml:space="preserve">e presta </w:t>
      </w:r>
      <w:r w:rsidRPr="00030595">
        <w:rPr>
          <w:lang w:val="pt-PT" w:eastAsia="pt-PT"/>
        </w:rPr>
        <w:t xml:space="preserve">serviços de suporte a esta </w:t>
      </w:r>
      <w:r w:rsidR="00C04456" w:rsidRPr="00030595">
        <w:rPr>
          <w:lang w:val="pt-PT" w:eastAsia="pt-PT"/>
        </w:rPr>
        <w:t>atividade</w:t>
      </w:r>
      <w:r w:rsidRPr="00030595">
        <w:rPr>
          <w:lang w:val="pt-PT" w:eastAsia="pt-PT"/>
        </w:rPr>
        <w:t xml:space="preserve">. A SIBS FPS presta também serviços de valor acrescentado nos universos </w:t>
      </w:r>
      <w:r w:rsidRPr="00030595">
        <w:rPr>
          <w:i/>
          <w:lang w:val="pt-PT" w:eastAsia="pt-PT"/>
        </w:rPr>
        <w:t>online</w:t>
      </w:r>
      <w:r w:rsidRPr="00030595">
        <w:rPr>
          <w:lang w:val="pt-PT" w:eastAsia="pt-PT"/>
        </w:rPr>
        <w:t xml:space="preserve"> e </w:t>
      </w:r>
      <w:r w:rsidRPr="00030595">
        <w:rPr>
          <w:i/>
          <w:lang w:val="pt-PT" w:eastAsia="pt-PT"/>
        </w:rPr>
        <w:t>mobile</w:t>
      </w:r>
      <w:r w:rsidRPr="00030595">
        <w:rPr>
          <w:lang w:val="pt-PT" w:eastAsia="pt-PT"/>
        </w:rPr>
        <w:t>, os quais conjuntamente com a</w:t>
      </w:r>
      <w:r w:rsidR="00D80AF4">
        <w:rPr>
          <w:lang w:val="pt-PT" w:eastAsia="pt-PT"/>
        </w:rPr>
        <w:t>s</w:t>
      </w:r>
      <w:r w:rsidRPr="00030595">
        <w:rPr>
          <w:lang w:val="pt-PT" w:eastAsia="pt-PT"/>
        </w:rPr>
        <w:t xml:space="preserve"> </w:t>
      </w:r>
      <w:r w:rsidR="00B1798D">
        <w:rPr>
          <w:lang w:val="pt-PT" w:eastAsia="pt-PT"/>
        </w:rPr>
        <w:t>rede</w:t>
      </w:r>
      <w:r w:rsidR="00D80AF4">
        <w:rPr>
          <w:lang w:val="pt-PT" w:eastAsia="pt-PT"/>
        </w:rPr>
        <w:t xml:space="preserve">s de CA e TPA </w:t>
      </w:r>
      <w:r w:rsidR="00B1798D">
        <w:rPr>
          <w:lang w:val="pt-PT" w:eastAsia="pt-PT"/>
        </w:rPr>
        <w:t xml:space="preserve">constituem a </w:t>
      </w:r>
      <w:r w:rsidRPr="00030595">
        <w:rPr>
          <w:lang w:val="pt-PT" w:eastAsia="pt-PT"/>
        </w:rPr>
        <w:t xml:space="preserve">Rede MULTIBANCO; </w:t>
      </w:r>
    </w:p>
    <w:p w14:paraId="0735C475" w14:textId="3540721F" w:rsidR="00882603" w:rsidRDefault="003A7319" w:rsidP="0084033A">
      <w:pPr>
        <w:pStyle w:val="Recitals"/>
        <w:rPr>
          <w:lang w:val="pt-PT" w:eastAsia="pt-PT"/>
        </w:rPr>
      </w:pPr>
      <w:r>
        <w:rPr>
          <w:lang w:val="pt-PT" w:eastAsia="pt-PT"/>
        </w:rPr>
        <w:t>O BANCO</w:t>
      </w:r>
      <w:r w:rsidR="0084033A" w:rsidRPr="0084033A">
        <w:rPr>
          <w:lang w:val="pt-PT" w:eastAsia="pt-PT"/>
        </w:rPr>
        <w:t xml:space="preserve"> pretende contratar um serviço integrado</w:t>
      </w:r>
      <w:r w:rsidR="00B1798D">
        <w:rPr>
          <w:lang w:val="pt-PT" w:eastAsia="pt-PT"/>
        </w:rPr>
        <w:t xml:space="preserve"> </w:t>
      </w:r>
      <w:r w:rsidR="0084033A" w:rsidRPr="0084033A">
        <w:rPr>
          <w:lang w:val="pt-PT" w:eastAsia="pt-PT"/>
        </w:rPr>
        <w:t>através do qual</w:t>
      </w:r>
      <w:r w:rsidR="00882603">
        <w:rPr>
          <w:lang w:val="pt-PT" w:eastAsia="pt-PT"/>
        </w:rPr>
        <w:t xml:space="preserve">: </w:t>
      </w:r>
    </w:p>
    <w:p w14:paraId="34BE6318" w14:textId="7650B524" w:rsidR="00882603" w:rsidRDefault="0084033A" w:rsidP="00882603">
      <w:pPr>
        <w:pStyle w:val="roman2"/>
        <w:rPr>
          <w:lang w:val="pt-PT" w:eastAsia="pt-PT"/>
        </w:rPr>
      </w:pPr>
      <w:bookmarkStart w:id="3" w:name="_Toc507437525"/>
      <w:bookmarkStart w:id="4" w:name="_Toc507438109"/>
      <w:r>
        <w:rPr>
          <w:lang w:val="pt-PT" w:eastAsia="pt-PT"/>
        </w:rPr>
        <w:t xml:space="preserve">os </w:t>
      </w:r>
      <w:r w:rsidR="00B1798D">
        <w:rPr>
          <w:lang w:val="pt-PT" w:eastAsia="pt-PT"/>
        </w:rPr>
        <w:t xml:space="preserve">instrumentos de pagamento </w:t>
      </w:r>
      <w:r>
        <w:rPr>
          <w:lang w:val="pt-PT" w:eastAsia="pt-PT"/>
        </w:rPr>
        <w:t xml:space="preserve">por si </w:t>
      </w:r>
      <w:r w:rsidRPr="00352A5A">
        <w:rPr>
          <w:lang w:val="pt-PT" w:eastAsia="pt-PT"/>
        </w:rPr>
        <w:t>emitidos</w:t>
      </w:r>
      <w:r w:rsidR="00204BE8" w:rsidRPr="00352A5A">
        <w:rPr>
          <w:lang w:val="pt-PT" w:eastAsia="pt-PT"/>
        </w:rPr>
        <w:t>, comercializados</w:t>
      </w:r>
      <w:r w:rsidRPr="00352A5A">
        <w:rPr>
          <w:lang w:val="pt-PT" w:eastAsia="pt-PT"/>
        </w:rPr>
        <w:t xml:space="preserve"> </w:t>
      </w:r>
      <w:r w:rsidR="000854EF" w:rsidRPr="00352A5A">
        <w:rPr>
          <w:lang w:val="pt-PT" w:eastAsia="pt-PT"/>
        </w:rPr>
        <w:t>e/ou</w:t>
      </w:r>
      <w:r w:rsidR="000854EF">
        <w:rPr>
          <w:lang w:val="pt-PT" w:eastAsia="pt-PT"/>
        </w:rPr>
        <w:t xml:space="preserve"> aceites </w:t>
      </w:r>
      <w:r>
        <w:rPr>
          <w:lang w:val="pt-PT" w:eastAsia="pt-PT"/>
        </w:rPr>
        <w:t>ao abrigo da</w:t>
      </w:r>
      <w:r w:rsidR="00EF2E40">
        <w:rPr>
          <w:lang w:val="pt-PT" w:eastAsia="pt-PT"/>
        </w:rPr>
        <w:t>s</w:t>
      </w:r>
      <w:r>
        <w:rPr>
          <w:lang w:val="pt-PT" w:eastAsia="pt-PT"/>
        </w:rPr>
        <w:t xml:space="preserve"> </w:t>
      </w:r>
      <w:r w:rsidR="009707BF">
        <w:rPr>
          <w:lang w:val="pt-PT" w:eastAsia="pt-PT"/>
        </w:rPr>
        <w:t xml:space="preserve">regras de Sistemas de Pagamento, MB e outros, </w:t>
      </w:r>
      <w:r w:rsidR="00682C51">
        <w:rPr>
          <w:lang w:val="pt-PT" w:eastAsia="pt-PT"/>
        </w:rPr>
        <w:t xml:space="preserve">possam ser utilizados na </w:t>
      </w:r>
      <w:r w:rsidR="009A4576">
        <w:rPr>
          <w:lang w:val="pt-PT" w:eastAsia="pt-PT"/>
        </w:rPr>
        <w:t>Rede MULTIBANCO</w:t>
      </w:r>
      <w:r w:rsidR="0068590D">
        <w:rPr>
          <w:lang w:val="pt-PT" w:eastAsia="pt-PT"/>
        </w:rPr>
        <w:t xml:space="preserve"> </w:t>
      </w:r>
      <w:r w:rsidR="009707BF">
        <w:rPr>
          <w:lang w:val="pt-PT" w:eastAsia="pt-PT"/>
        </w:rPr>
        <w:t xml:space="preserve">e em todos os pontos de aceitação onde esses sistemas são aceites, </w:t>
      </w:r>
      <w:r w:rsidR="0068590D">
        <w:rPr>
          <w:lang w:val="pt-PT" w:eastAsia="pt-PT"/>
        </w:rPr>
        <w:t xml:space="preserve">e </w:t>
      </w:r>
      <w:r w:rsidR="009707BF">
        <w:rPr>
          <w:lang w:val="pt-PT" w:eastAsia="pt-PT"/>
        </w:rPr>
        <w:t xml:space="preserve">as suas transações </w:t>
      </w:r>
      <w:r w:rsidR="0068590D">
        <w:rPr>
          <w:lang w:val="pt-PT" w:eastAsia="pt-PT"/>
        </w:rPr>
        <w:t>processad</w:t>
      </w:r>
      <w:r w:rsidR="00AB4AA0">
        <w:rPr>
          <w:lang w:val="pt-PT" w:eastAsia="pt-PT"/>
        </w:rPr>
        <w:t>a</w:t>
      </w:r>
      <w:r w:rsidR="0068590D">
        <w:rPr>
          <w:lang w:val="pt-PT" w:eastAsia="pt-PT"/>
        </w:rPr>
        <w:t>s pela SIBS FPS</w:t>
      </w:r>
      <w:r w:rsidR="00882603">
        <w:rPr>
          <w:lang w:val="pt-PT" w:eastAsia="pt-PT"/>
        </w:rPr>
        <w:t>;</w:t>
      </w:r>
      <w:bookmarkEnd w:id="3"/>
      <w:bookmarkEnd w:id="4"/>
    </w:p>
    <w:p w14:paraId="06EC581A" w14:textId="759F41FB" w:rsidR="009707BF" w:rsidRDefault="009707BF" w:rsidP="00882603">
      <w:pPr>
        <w:pStyle w:val="roman2"/>
        <w:rPr>
          <w:lang w:val="pt-PT" w:eastAsia="pt-PT"/>
        </w:rPr>
      </w:pPr>
      <w:bookmarkStart w:id="5" w:name="_Toc507437526"/>
      <w:bookmarkStart w:id="6" w:name="_Toc507438110"/>
      <w:r>
        <w:rPr>
          <w:lang w:val="pt-PT" w:eastAsia="pt-PT"/>
        </w:rPr>
        <w:lastRenderedPageBreak/>
        <w:t>os terminais ou soluções de pagamento por si detidos ou geridos possam ser conectados à Rede MULTIBANCO e possam aceitar transações de diferentes instrumentos de pagamento, incluindo o sistema de pagamentos MB;</w:t>
      </w:r>
      <w:bookmarkEnd w:id="5"/>
      <w:bookmarkEnd w:id="6"/>
    </w:p>
    <w:p w14:paraId="33FCA2C1" w14:textId="6F9D1491" w:rsidR="0068590D" w:rsidRDefault="0068590D" w:rsidP="00882603">
      <w:pPr>
        <w:pStyle w:val="roman2"/>
        <w:rPr>
          <w:lang w:val="pt-PT" w:eastAsia="pt-PT"/>
        </w:rPr>
      </w:pPr>
      <w:bookmarkStart w:id="7" w:name="_Toc507437527"/>
      <w:bookmarkStart w:id="8" w:name="_Toc507438111"/>
      <w:r>
        <w:rPr>
          <w:lang w:val="pt-PT" w:eastAsia="pt-PT"/>
        </w:rPr>
        <w:t>tenha acesso aos serviços de valor acrescentado da Rede MULTIBANCO; e</w:t>
      </w:r>
      <w:bookmarkEnd w:id="7"/>
      <w:bookmarkEnd w:id="8"/>
    </w:p>
    <w:p w14:paraId="7DFCA0A0" w14:textId="3AE96E9D" w:rsidR="0068590D" w:rsidRDefault="0068590D" w:rsidP="00882603">
      <w:pPr>
        <w:pStyle w:val="roman2"/>
        <w:rPr>
          <w:lang w:val="pt-PT" w:eastAsia="pt-PT"/>
        </w:rPr>
      </w:pPr>
      <w:bookmarkStart w:id="9" w:name="_Toc507437528"/>
      <w:bookmarkStart w:id="10" w:name="_Toc507438112"/>
      <w:r>
        <w:rPr>
          <w:lang w:val="pt-PT" w:eastAsia="pt-PT"/>
        </w:rPr>
        <w:t>tenha acesso aos serviços de ligação e gestão de terminais e sistemas da</w:t>
      </w:r>
      <w:r>
        <w:rPr>
          <w:rFonts w:cs="Arial"/>
          <w:lang w:val="pt-PT" w:eastAsia="en-US"/>
        </w:rPr>
        <w:t xml:space="preserve"> Rede MULTIBANCO e </w:t>
      </w:r>
      <w:r w:rsidR="00AB4AA0">
        <w:rPr>
          <w:rFonts w:cs="Arial"/>
          <w:lang w:val="pt-PT" w:eastAsia="en-US"/>
        </w:rPr>
        <w:t>respetivos</w:t>
      </w:r>
      <w:r>
        <w:rPr>
          <w:rFonts w:cs="Arial"/>
          <w:lang w:val="pt-PT" w:eastAsia="en-US"/>
        </w:rPr>
        <w:t xml:space="preserve"> serviços de suporte</w:t>
      </w:r>
      <w:r w:rsidR="006C6F83">
        <w:rPr>
          <w:rFonts w:cs="Arial"/>
          <w:lang w:val="pt-PT" w:eastAsia="en-US"/>
        </w:rPr>
        <w:t>;</w:t>
      </w:r>
      <w:bookmarkEnd w:id="9"/>
      <w:bookmarkEnd w:id="10"/>
    </w:p>
    <w:p w14:paraId="5FAB0426" w14:textId="5B81C575" w:rsidR="0084033A" w:rsidRPr="00352A5A" w:rsidRDefault="00682C51" w:rsidP="00882603">
      <w:pPr>
        <w:pStyle w:val="roman2"/>
        <w:numPr>
          <w:ilvl w:val="0"/>
          <w:numId w:val="0"/>
        </w:numPr>
        <w:ind w:left="680"/>
        <w:rPr>
          <w:lang w:val="pt-PT" w:eastAsia="pt-PT"/>
        </w:rPr>
      </w:pPr>
      <w:bookmarkStart w:id="11" w:name="_Toc507437529"/>
      <w:bookmarkStart w:id="12" w:name="_Toc507438113"/>
      <w:r>
        <w:rPr>
          <w:lang w:val="pt-PT" w:eastAsia="pt-PT"/>
        </w:rPr>
        <w:t xml:space="preserve">obtendo para o efeito, os serviços necessários </w:t>
      </w:r>
      <w:r w:rsidR="00D80AF4">
        <w:rPr>
          <w:lang w:val="pt-PT" w:eastAsia="pt-PT"/>
        </w:rPr>
        <w:t>ao processamento das transações e operações de</w:t>
      </w:r>
      <w:r>
        <w:rPr>
          <w:lang w:val="pt-PT" w:eastAsia="pt-PT"/>
        </w:rPr>
        <w:t xml:space="preserve"> emissão </w:t>
      </w:r>
      <w:r w:rsidR="00882603">
        <w:rPr>
          <w:lang w:val="pt-PT" w:eastAsia="pt-PT"/>
        </w:rPr>
        <w:t xml:space="preserve">e aceitação </w:t>
      </w:r>
      <w:r>
        <w:rPr>
          <w:lang w:val="pt-PT" w:eastAsia="pt-PT"/>
        </w:rPr>
        <w:t xml:space="preserve">realizadas com </w:t>
      </w:r>
      <w:r w:rsidR="00B1798D">
        <w:rPr>
          <w:lang w:val="pt-PT" w:eastAsia="pt-PT"/>
        </w:rPr>
        <w:t>instrumentos de pagamento</w:t>
      </w:r>
      <w:r w:rsidR="00D80AF4">
        <w:rPr>
          <w:lang w:val="pt-PT" w:eastAsia="pt-PT"/>
        </w:rPr>
        <w:t xml:space="preserve"> por si </w:t>
      </w:r>
      <w:r w:rsidR="00D80AF4" w:rsidRPr="00352A5A">
        <w:rPr>
          <w:lang w:val="pt-PT" w:eastAsia="pt-PT"/>
        </w:rPr>
        <w:t>emitidos ou nos terminais por si aceites</w:t>
      </w:r>
      <w:r w:rsidRPr="00352A5A">
        <w:rPr>
          <w:lang w:val="pt-PT" w:eastAsia="pt-PT"/>
        </w:rPr>
        <w:t>;</w:t>
      </w:r>
      <w:bookmarkEnd w:id="11"/>
      <w:bookmarkEnd w:id="12"/>
      <w:r w:rsidRPr="00352A5A">
        <w:rPr>
          <w:lang w:val="pt-PT" w:eastAsia="pt-PT"/>
        </w:rPr>
        <w:t xml:space="preserve"> </w:t>
      </w:r>
    </w:p>
    <w:p w14:paraId="3ECB008B" w14:textId="1A776425" w:rsidR="004C3850" w:rsidRPr="00352A5A" w:rsidRDefault="004C3850" w:rsidP="000D3202">
      <w:pPr>
        <w:pStyle w:val="Recitals"/>
        <w:rPr>
          <w:lang w:val="pt-PT" w:eastAsia="pt-PT"/>
        </w:rPr>
      </w:pPr>
      <w:r w:rsidRPr="00352A5A">
        <w:rPr>
          <w:lang w:val="pt-PT" w:eastAsia="pt-PT"/>
        </w:rPr>
        <w:t xml:space="preserve">A SIBS tem vindo a assegurar as necessidades de </w:t>
      </w:r>
      <w:r w:rsidR="00835B06" w:rsidRPr="00352A5A">
        <w:rPr>
          <w:lang w:val="pt-PT" w:eastAsia="pt-PT"/>
        </w:rPr>
        <w:t xml:space="preserve">processamento dos pagamentos feitos com instrumentos </w:t>
      </w:r>
      <w:r w:rsidR="006C6F83" w:rsidRPr="00352A5A">
        <w:rPr>
          <w:lang w:val="pt-PT" w:eastAsia="pt-PT"/>
        </w:rPr>
        <w:t xml:space="preserve">de pagamento </w:t>
      </w:r>
      <w:r w:rsidR="00835B06" w:rsidRPr="00352A5A">
        <w:rPr>
          <w:lang w:val="pt-PT" w:eastAsia="pt-PT"/>
        </w:rPr>
        <w:t xml:space="preserve">emitidos </w:t>
      </w:r>
      <w:r w:rsidR="003A7319">
        <w:rPr>
          <w:lang w:val="pt-PT" w:eastAsia="pt-PT"/>
        </w:rPr>
        <w:t>pelo BANCO</w:t>
      </w:r>
      <w:r w:rsidR="00227BF6" w:rsidRPr="00352A5A">
        <w:rPr>
          <w:lang w:val="pt-PT" w:eastAsia="pt-PT"/>
        </w:rPr>
        <w:t>;</w:t>
      </w:r>
      <w:r w:rsidR="006C6F83" w:rsidRPr="00352A5A">
        <w:rPr>
          <w:lang w:val="pt-PT" w:eastAsia="pt-PT"/>
        </w:rPr>
        <w:t xml:space="preserve"> </w:t>
      </w:r>
      <w:r w:rsidR="00835B06" w:rsidRPr="00352A5A">
        <w:rPr>
          <w:lang w:val="pt-PT" w:eastAsia="pt-PT"/>
        </w:rPr>
        <w:t xml:space="preserve">aceites </w:t>
      </w:r>
      <w:r w:rsidR="003A7319">
        <w:rPr>
          <w:lang w:val="pt-PT" w:eastAsia="pt-PT"/>
        </w:rPr>
        <w:t>pelo BANCO</w:t>
      </w:r>
      <w:r w:rsidR="0036292D" w:rsidRPr="00352A5A">
        <w:rPr>
          <w:lang w:val="pt-PT" w:eastAsia="pt-PT"/>
        </w:rPr>
        <w:t xml:space="preserve"> </w:t>
      </w:r>
      <w:r w:rsidR="006C6F83" w:rsidRPr="00352A5A">
        <w:rPr>
          <w:lang w:val="pt-PT" w:eastAsia="pt-PT"/>
        </w:rPr>
        <w:t>nos</w:t>
      </w:r>
      <w:r w:rsidR="0036292D" w:rsidRPr="00352A5A">
        <w:rPr>
          <w:lang w:val="pt-PT" w:eastAsia="pt-PT"/>
        </w:rPr>
        <w:t xml:space="preserve"> </w:t>
      </w:r>
      <w:r w:rsidR="006C6F83" w:rsidRPr="00352A5A">
        <w:rPr>
          <w:lang w:val="pt-PT" w:eastAsia="pt-PT"/>
        </w:rPr>
        <w:t xml:space="preserve">seus </w:t>
      </w:r>
      <w:r w:rsidR="0036292D" w:rsidRPr="00352A5A">
        <w:rPr>
          <w:lang w:val="pt-PT" w:eastAsia="pt-PT"/>
        </w:rPr>
        <w:t>terminais de pagamento</w:t>
      </w:r>
      <w:r w:rsidR="001355F0" w:rsidRPr="00352A5A">
        <w:rPr>
          <w:lang w:val="pt-PT" w:eastAsia="pt-PT"/>
        </w:rPr>
        <w:t>,</w:t>
      </w:r>
      <w:r w:rsidR="0036292D" w:rsidRPr="00352A5A">
        <w:rPr>
          <w:lang w:val="pt-PT" w:eastAsia="pt-PT"/>
        </w:rPr>
        <w:t xml:space="preserve"> </w:t>
      </w:r>
      <w:r w:rsidR="001355F0" w:rsidRPr="00352A5A">
        <w:rPr>
          <w:lang w:val="pt-PT" w:eastAsia="pt-PT"/>
        </w:rPr>
        <w:t xml:space="preserve">ou </w:t>
      </w:r>
      <w:r w:rsidR="00227BF6" w:rsidRPr="00352A5A">
        <w:rPr>
          <w:lang w:val="pt-PT" w:eastAsia="pt-PT"/>
        </w:rPr>
        <w:t xml:space="preserve">aceites </w:t>
      </w:r>
      <w:r w:rsidR="001355F0" w:rsidRPr="00352A5A">
        <w:rPr>
          <w:lang w:val="pt-PT" w:eastAsia="pt-PT"/>
        </w:rPr>
        <w:t>por terceiros contratados pel</w:t>
      </w:r>
      <w:ins w:id="13" w:author="Maria Teresa Pais" w:date="2018-04-04T10:51:00Z">
        <w:r w:rsidR="00980B9A">
          <w:rPr>
            <w:lang w:val="pt-PT" w:eastAsia="pt-PT"/>
          </w:rPr>
          <w:t>o</w:t>
        </w:r>
      </w:ins>
      <w:r w:rsidR="001355F0" w:rsidRPr="00352A5A">
        <w:rPr>
          <w:lang w:val="pt-PT" w:eastAsia="pt-PT"/>
        </w:rPr>
        <w:t xml:space="preserve"> </w:t>
      </w:r>
      <w:ins w:id="14" w:author="Maria Teresa Pais" w:date="2018-03-29T11:20:00Z">
        <w:r w:rsidR="003A7319">
          <w:rPr>
            <w:rFonts w:cs="Arial"/>
            <w:szCs w:val="20"/>
            <w:lang w:val="pt-PT" w:eastAsia="en-US"/>
          </w:rPr>
          <w:t>BANCO</w:t>
        </w:r>
        <w:r w:rsidR="003A7319" w:rsidRPr="00352A5A">
          <w:rPr>
            <w:rFonts w:cs="Arial"/>
            <w:lang w:val="pt-PT" w:eastAsia="en-US"/>
          </w:rPr>
          <w:t xml:space="preserve"> </w:t>
        </w:r>
      </w:ins>
      <w:r w:rsidR="001355F0" w:rsidRPr="00352A5A">
        <w:rPr>
          <w:rFonts w:cs="Arial"/>
          <w:lang w:val="pt-PT" w:eastAsia="en-US"/>
        </w:rPr>
        <w:t>para a</w:t>
      </w:r>
      <w:r w:rsidR="001355F0" w:rsidRPr="00352A5A">
        <w:rPr>
          <w:lang w:val="pt-PT" w:eastAsia="pt-PT"/>
        </w:rPr>
        <w:t xml:space="preserve"> </w:t>
      </w:r>
      <w:r w:rsidR="001355F0" w:rsidRPr="00352A5A">
        <w:rPr>
          <w:lang w:val="pt-PT"/>
        </w:rPr>
        <w:t xml:space="preserve">prestação de serviços de </w:t>
      </w:r>
      <w:proofErr w:type="spellStart"/>
      <w:r w:rsidR="001355F0" w:rsidRPr="00352A5A">
        <w:rPr>
          <w:i/>
          <w:lang w:val="pt-PT"/>
        </w:rPr>
        <w:t>acquiring</w:t>
      </w:r>
      <w:proofErr w:type="spellEnd"/>
      <w:r w:rsidR="006C6F83" w:rsidRPr="00352A5A">
        <w:rPr>
          <w:lang w:val="pt-PT" w:eastAsia="pt-PT"/>
        </w:rPr>
        <w:t xml:space="preserve"> </w:t>
      </w:r>
      <w:r w:rsidR="00835B06" w:rsidRPr="00352A5A">
        <w:rPr>
          <w:lang w:val="pt-PT" w:eastAsia="pt-PT"/>
        </w:rPr>
        <w:t xml:space="preserve">e as partes acordam em que as condições deste contrato se baseiam </w:t>
      </w:r>
      <w:r w:rsidR="0036292D" w:rsidRPr="00352A5A">
        <w:rPr>
          <w:lang w:val="pt-PT" w:eastAsia="pt-PT"/>
        </w:rPr>
        <w:t xml:space="preserve">na manutenção dessa relação comercial. </w:t>
      </w:r>
    </w:p>
    <w:p w14:paraId="0CE0AD11" w14:textId="77777777" w:rsidR="0084033A" w:rsidRPr="0084033A" w:rsidRDefault="0084033A" w:rsidP="0084033A">
      <w:pPr>
        <w:spacing w:line="360" w:lineRule="auto"/>
        <w:jc w:val="both"/>
        <w:rPr>
          <w:rFonts w:cs="Arial"/>
          <w:szCs w:val="20"/>
          <w:lang w:val="pt-PT" w:eastAsia="pt-PT"/>
        </w:rPr>
      </w:pPr>
    </w:p>
    <w:p w14:paraId="225C0D1D"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É celebrado e reciprocamente aceite o presente contrato nos termos e condições das cláusulas seguintes e dos anexos neles referidos. O contrato e </w:t>
      </w:r>
      <w:r w:rsidR="00C04456" w:rsidRPr="0084033A">
        <w:rPr>
          <w:rFonts w:cs="Arial"/>
          <w:szCs w:val="20"/>
          <w:lang w:val="pt-PT" w:eastAsia="pt-PT"/>
        </w:rPr>
        <w:t>respetivos</w:t>
      </w:r>
      <w:r w:rsidRPr="0084033A">
        <w:rPr>
          <w:rFonts w:cs="Arial"/>
          <w:szCs w:val="20"/>
          <w:lang w:val="pt-PT" w:eastAsia="pt-PT"/>
        </w:rPr>
        <w:t xml:space="preserve"> anexos (adiante designado por </w:t>
      </w:r>
      <w:r w:rsidR="00682C51">
        <w:rPr>
          <w:rFonts w:cs="Arial"/>
          <w:szCs w:val="20"/>
          <w:lang w:val="pt-PT" w:eastAsia="pt-PT"/>
        </w:rPr>
        <w:t>“</w:t>
      </w:r>
      <w:r w:rsidRPr="0084033A">
        <w:rPr>
          <w:rFonts w:cs="Arial"/>
          <w:b/>
          <w:szCs w:val="20"/>
          <w:lang w:val="pt-PT" w:eastAsia="pt-PT"/>
        </w:rPr>
        <w:t>Contrato</w:t>
      </w:r>
      <w:r w:rsidR="00682C51">
        <w:rPr>
          <w:rFonts w:cs="Arial"/>
          <w:szCs w:val="20"/>
          <w:lang w:val="pt-PT" w:eastAsia="pt-PT"/>
        </w:rPr>
        <w:t>”</w:t>
      </w:r>
      <w:r w:rsidRPr="0084033A">
        <w:rPr>
          <w:rFonts w:cs="Arial"/>
          <w:szCs w:val="20"/>
          <w:lang w:val="pt-PT" w:eastAsia="pt-PT"/>
        </w:rPr>
        <w:t xml:space="preserve">) rege-se pelos Considerandos </w:t>
      </w:r>
      <w:r w:rsidRPr="00B64D5D">
        <w:rPr>
          <w:rFonts w:cs="Arial"/>
          <w:i/>
          <w:szCs w:val="20"/>
          <w:lang w:val="pt-PT" w:eastAsia="pt-PT"/>
        </w:rPr>
        <w:t xml:space="preserve">supra </w:t>
      </w:r>
      <w:r w:rsidRPr="0084033A">
        <w:rPr>
          <w:rFonts w:cs="Arial"/>
          <w:szCs w:val="20"/>
          <w:lang w:val="pt-PT" w:eastAsia="pt-PT"/>
        </w:rPr>
        <w:t>e pelas cláusulas seguintes:</w:t>
      </w:r>
    </w:p>
    <w:p w14:paraId="406FE442" w14:textId="77777777" w:rsidR="009C761E" w:rsidRDefault="009C761E" w:rsidP="00682C51">
      <w:pPr>
        <w:keepNext/>
        <w:keepLines/>
        <w:spacing w:line="360" w:lineRule="auto"/>
        <w:jc w:val="center"/>
        <w:outlineLvl w:val="0"/>
        <w:rPr>
          <w:rFonts w:cs="Arial"/>
          <w:b/>
          <w:bCs/>
          <w:szCs w:val="28"/>
          <w:lang w:val="pt-PT" w:eastAsia="pt-PT"/>
        </w:rPr>
      </w:pPr>
    </w:p>
    <w:p w14:paraId="1F947FD6" w14:textId="0CDD0F04" w:rsidR="00682C51" w:rsidRPr="00030595" w:rsidRDefault="00682C51" w:rsidP="00682C51">
      <w:pPr>
        <w:keepNext/>
        <w:keepLines/>
        <w:spacing w:line="360" w:lineRule="auto"/>
        <w:jc w:val="center"/>
        <w:outlineLvl w:val="0"/>
        <w:rPr>
          <w:rFonts w:cs="Arial"/>
          <w:b/>
          <w:bCs/>
          <w:szCs w:val="28"/>
          <w:lang w:val="pt-PT" w:eastAsia="pt-PT"/>
        </w:rPr>
      </w:pPr>
      <w:bookmarkStart w:id="15" w:name="_Toc507437530"/>
      <w:bookmarkStart w:id="16" w:name="_Toc507438114"/>
      <w:r w:rsidRPr="00030595">
        <w:rPr>
          <w:rFonts w:cs="Arial"/>
          <w:b/>
          <w:bCs/>
          <w:szCs w:val="28"/>
          <w:lang w:val="pt-PT" w:eastAsia="pt-PT"/>
        </w:rPr>
        <w:t>CLÁUSULA 1ª</w:t>
      </w:r>
      <w:bookmarkEnd w:id="15"/>
      <w:bookmarkEnd w:id="16"/>
    </w:p>
    <w:p w14:paraId="1EF8EFA3" w14:textId="0CEB2A67" w:rsidR="00682C51" w:rsidRPr="00030595" w:rsidRDefault="00682C51" w:rsidP="00682C51">
      <w:pPr>
        <w:keepNext/>
        <w:keepLines/>
        <w:spacing w:after="240" w:line="360" w:lineRule="auto"/>
        <w:jc w:val="center"/>
        <w:outlineLvl w:val="0"/>
        <w:rPr>
          <w:rFonts w:cs="Arial"/>
          <w:b/>
          <w:bCs/>
          <w:szCs w:val="28"/>
          <w:lang w:val="pt-PT" w:eastAsia="pt-PT"/>
        </w:rPr>
      </w:pPr>
      <w:bookmarkStart w:id="17" w:name="_Toc313376631"/>
      <w:bookmarkStart w:id="18" w:name="_Toc507437531"/>
      <w:bookmarkStart w:id="19" w:name="_Toc507438115"/>
      <w:r w:rsidRPr="00030595">
        <w:rPr>
          <w:rFonts w:cs="Arial"/>
          <w:b/>
          <w:bCs/>
          <w:szCs w:val="28"/>
          <w:lang w:val="pt-PT" w:eastAsia="pt-PT"/>
        </w:rPr>
        <w:t>Definições e interpretação</w:t>
      </w:r>
      <w:bookmarkEnd w:id="17"/>
      <w:bookmarkEnd w:id="18"/>
      <w:bookmarkEnd w:id="19"/>
    </w:p>
    <w:p w14:paraId="4F0E1136" w14:textId="47C4F796" w:rsidR="00682C51" w:rsidRPr="00030595" w:rsidRDefault="00682C51" w:rsidP="00682C51">
      <w:pPr>
        <w:pStyle w:val="ListNumbers"/>
        <w:rPr>
          <w:lang w:val="pt-PT" w:eastAsia="pt-PT"/>
        </w:rPr>
      </w:pPr>
      <w:bookmarkStart w:id="20" w:name="_Toc507437532"/>
      <w:bookmarkStart w:id="21" w:name="_Toc507438116"/>
      <w:r w:rsidRPr="00030595">
        <w:rPr>
          <w:lang w:val="pt-PT" w:eastAsia="pt-PT"/>
        </w:rPr>
        <w:t>No presente Contrato, sempre que iniciados por letra maiúscula e salvo quando do</w:t>
      </w:r>
      <w:r w:rsidR="00840A5D">
        <w:rPr>
          <w:lang w:val="pt-PT" w:eastAsia="pt-PT"/>
        </w:rPr>
        <w:t xml:space="preserve"> seu</w:t>
      </w:r>
      <w:r w:rsidRPr="00030595">
        <w:rPr>
          <w:lang w:val="pt-PT" w:eastAsia="pt-PT"/>
        </w:rPr>
        <w:t xml:space="preserve"> contexto claramente decorrer sentido diferente, os termos e expressões indicados no Anexo I terão o significado que aí lhes é apontado</w:t>
      </w:r>
      <w:bookmarkEnd w:id="20"/>
      <w:bookmarkEnd w:id="21"/>
    </w:p>
    <w:p w14:paraId="69B72C04" w14:textId="42C4BF33" w:rsidR="00682C51" w:rsidRPr="00030595" w:rsidRDefault="00682C51" w:rsidP="00682C51">
      <w:pPr>
        <w:pStyle w:val="ListNumbers"/>
        <w:rPr>
          <w:lang w:val="pt-PT" w:eastAsia="pt-PT"/>
        </w:rPr>
      </w:pPr>
      <w:bookmarkStart w:id="22" w:name="_Toc507437533"/>
      <w:bookmarkStart w:id="23" w:name="_Toc507438117"/>
      <w:r w:rsidRPr="00030595">
        <w:rPr>
          <w:lang w:val="pt-PT" w:eastAsia="pt-PT"/>
        </w:rPr>
        <w:t>Para efeitos de interpretação do Contrato, observar-se-á o seguinte:</w:t>
      </w:r>
      <w:bookmarkEnd w:id="22"/>
      <w:bookmarkEnd w:id="23"/>
    </w:p>
    <w:p w14:paraId="332088C5" w14:textId="2997ADF1" w:rsidR="00682C51" w:rsidRPr="00030595" w:rsidRDefault="00682C51" w:rsidP="00682C51">
      <w:pPr>
        <w:pStyle w:val="alpha2"/>
        <w:rPr>
          <w:lang w:val="pt-PT" w:eastAsia="pt-PT"/>
        </w:rPr>
      </w:pPr>
      <w:bookmarkStart w:id="24" w:name="_Toc507437534"/>
      <w:bookmarkStart w:id="25" w:name="_Toc507438118"/>
      <w:r w:rsidRPr="00030595">
        <w:rPr>
          <w:lang w:val="pt-PT" w:eastAsia="pt-PT"/>
        </w:rPr>
        <w:t>Os títulos das cláusulas são incluídos por razões de mera conveniência, não constituindo suporte da interpretação ou integração;</w:t>
      </w:r>
      <w:bookmarkEnd w:id="24"/>
      <w:bookmarkEnd w:id="25"/>
    </w:p>
    <w:p w14:paraId="022BB5F4" w14:textId="417C1609" w:rsidR="00682C51" w:rsidRPr="00030595" w:rsidRDefault="00682C51" w:rsidP="00682C51">
      <w:pPr>
        <w:pStyle w:val="alpha2"/>
        <w:rPr>
          <w:lang w:val="pt-PT" w:eastAsia="pt-PT"/>
        </w:rPr>
      </w:pPr>
      <w:bookmarkStart w:id="26" w:name="_Toc507437535"/>
      <w:bookmarkStart w:id="27" w:name="_Toc507438119"/>
      <w:r w:rsidRPr="00030595">
        <w:rPr>
          <w:lang w:val="pt-PT" w:eastAsia="pt-PT"/>
        </w:rPr>
        <w:t xml:space="preserve">Salvo indicação expressa em contrário, as referências neste </w:t>
      </w:r>
      <w:r w:rsidR="00B64D5D">
        <w:rPr>
          <w:lang w:val="pt-PT" w:eastAsia="pt-PT"/>
        </w:rPr>
        <w:t>C</w:t>
      </w:r>
      <w:r w:rsidRPr="00030595">
        <w:rPr>
          <w:lang w:val="pt-PT" w:eastAsia="pt-PT"/>
        </w:rPr>
        <w:t xml:space="preserve">ontrato ou seus anexos para números ou cláusulas consideram-se </w:t>
      </w:r>
      <w:r w:rsidR="00C04456" w:rsidRPr="00030595">
        <w:rPr>
          <w:lang w:val="pt-PT" w:eastAsia="pt-PT"/>
        </w:rPr>
        <w:t>efetuadas</w:t>
      </w:r>
      <w:r w:rsidRPr="00030595">
        <w:rPr>
          <w:lang w:val="pt-PT" w:eastAsia="pt-PT"/>
        </w:rPr>
        <w:t xml:space="preserve"> para os números ou cláusulas do contrato ou seus anexos;</w:t>
      </w:r>
      <w:bookmarkEnd w:id="26"/>
      <w:bookmarkEnd w:id="27"/>
    </w:p>
    <w:p w14:paraId="61EFF096" w14:textId="0AD52A5A" w:rsidR="00682C51" w:rsidRDefault="00682C51" w:rsidP="00682C51">
      <w:pPr>
        <w:pStyle w:val="alpha2"/>
        <w:rPr>
          <w:lang w:val="pt-PT" w:eastAsia="pt-PT"/>
        </w:rPr>
      </w:pPr>
      <w:bookmarkStart w:id="28" w:name="_Toc507437536"/>
      <w:bookmarkStart w:id="29" w:name="_Toc507438120"/>
      <w:r>
        <w:rPr>
          <w:lang w:val="pt-PT" w:eastAsia="pt-PT"/>
        </w:rPr>
        <w:t>Os prazos fixados ao longo do Contrato contar-se-ão em dias de calendário, salvo indicação em contrário;</w:t>
      </w:r>
      <w:bookmarkEnd w:id="28"/>
      <w:bookmarkEnd w:id="29"/>
      <w:r>
        <w:rPr>
          <w:lang w:val="pt-PT" w:eastAsia="pt-PT"/>
        </w:rPr>
        <w:t xml:space="preserve"> </w:t>
      </w:r>
    </w:p>
    <w:p w14:paraId="4CED8502" w14:textId="1D237948" w:rsidR="00682C51" w:rsidRPr="00030595" w:rsidRDefault="00682C51" w:rsidP="00682C51">
      <w:pPr>
        <w:pStyle w:val="alpha2"/>
        <w:rPr>
          <w:lang w:val="pt-PT" w:eastAsia="pt-PT"/>
        </w:rPr>
      </w:pPr>
      <w:bookmarkStart w:id="30" w:name="_Toc507437537"/>
      <w:bookmarkStart w:id="31" w:name="_Toc507438121"/>
      <w:r w:rsidRPr="00030595">
        <w:rPr>
          <w:lang w:val="pt-PT" w:eastAsia="pt-PT"/>
        </w:rPr>
        <w:t xml:space="preserve">Caso uma disposição do presente Contrato seja considerada pelas entidades competentes total ou parcialmente inválida, tal facto não </w:t>
      </w:r>
      <w:r w:rsidR="00C04456" w:rsidRPr="00030595">
        <w:rPr>
          <w:lang w:val="pt-PT" w:eastAsia="pt-PT"/>
        </w:rPr>
        <w:t>afetará</w:t>
      </w:r>
      <w:r w:rsidRPr="00030595">
        <w:rPr>
          <w:lang w:val="pt-PT" w:eastAsia="pt-PT"/>
        </w:rPr>
        <w:t xml:space="preserve"> a validade das restantes cláusulas, salvo se se considerar que não o teriam concluído sem a parte viciada, obrigando-se as Partes a encetar os seus melhores esforços de acordo com o princípio da boa-fé e os pressupostos que </w:t>
      </w:r>
      <w:r w:rsidRPr="00030595">
        <w:rPr>
          <w:lang w:val="pt-PT" w:eastAsia="pt-PT"/>
        </w:rPr>
        <w:lastRenderedPageBreak/>
        <w:t>presidiram à celebração do presente Contrato a acordar na estipulação de uma nova cláusula que substitua a que foi considerada inválida;</w:t>
      </w:r>
      <w:bookmarkEnd w:id="30"/>
      <w:bookmarkEnd w:id="31"/>
    </w:p>
    <w:p w14:paraId="4F147864" w14:textId="007B16E3" w:rsidR="00682C51" w:rsidRPr="00030595" w:rsidRDefault="00682C51" w:rsidP="00682C51">
      <w:pPr>
        <w:pStyle w:val="alpha2"/>
        <w:rPr>
          <w:lang w:val="pt-PT" w:eastAsia="pt-PT"/>
        </w:rPr>
      </w:pPr>
      <w:bookmarkStart w:id="32" w:name="_Toc507437538"/>
      <w:bookmarkStart w:id="33" w:name="_Toc507438122"/>
      <w:r w:rsidRPr="00030595">
        <w:rPr>
          <w:lang w:val="pt-PT" w:eastAsia="pt-PT"/>
        </w:rPr>
        <w:t>Caso seja declarada a nulidade ou invalidade de qualquer cláusula do Contrato, não poderá qualquer uma das Partes reclamar indemnizações o</w:t>
      </w:r>
      <w:r>
        <w:rPr>
          <w:lang w:val="pt-PT" w:eastAsia="pt-PT"/>
        </w:rPr>
        <w:t>u qualquer responsabilidade pré-</w:t>
      </w:r>
      <w:r w:rsidRPr="00030595">
        <w:rPr>
          <w:lang w:val="pt-PT" w:eastAsia="pt-PT"/>
        </w:rPr>
        <w:t>contratual que daí possa decorrer;</w:t>
      </w:r>
      <w:bookmarkEnd w:id="32"/>
      <w:bookmarkEnd w:id="33"/>
    </w:p>
    <w:p w14:paraId="5F5B65EC" w14:textId="35F57125" w:rsidR="00682C51" w:rsidRDefault="00682C51" w:rsidP="00682C51">
      <w:pPr>
        <w:pStyle w:val="alpha2"/>
        <w:rPr>
          <w:lang w:val="pt-PT" w:eastAsia="pt-PT"/>
        </w:rPr>
      </w:pPr>
      <w:bookmarkStart w:id="34" w:name="_Toc507437539"/>
      <w:bookmarkStart w:id="35" w:name="_Toc507438123"/>
      <w:r w:rsidRPr="00030595">
        <w:rPr>
          <w:lang w:val="pt-PT" w:eastAsia="pt-PT"/>
        </w:rPr>
        <w:t>Salvo quando do contexto resulte de outro modo, qualquer referência feita neste Contrato a uma disposição legal ou contratual inclui as alterações a que a mesma tiver sido e/ou vier a ser sujeita.</w:t>
      </w:r>
      <w:bookmarkEnd w:id="34"/>
      <w:bookmarkEnd w:id="35"/>
    </w:p>
    <w:p w14:paraId="50620785" w14:textId="217351AE" w:rsidR="00682C51" w:rsidRDefault="00682C51" w:rsidP="00682C51">
      <w:pPr>
        <w:pStyle w:val="ListNumbers"/>
        <w:rPr>
          <w:lang w:val="pt-PT" w:eastAsia="pt-PT"/>
        </w:rPr>
      </w:pPr>
      <w:bookmarkStart w:id="36" w:name="_Toc507437540"/>
      <w:bookmarkStart w:id="37" w:name="_Toc507438124"/>
      <w:r w:rsidRPr="00E97CE1">
        <w:rPr>
          <w:lang w:val="pt-PT" w:eastAsia="pt-PT"/>
        </w:rPr>
        <w:t>O presente Contrato não confere às Partes qualidade de agente ou representante da outra Parte.</w:t>
      </w:r>
      <w:bookmarkEnd w:id="36"/>
      <w:bookmarkEnd w:id="37"/>
      <w:r>
        <w:rPr>
          <w:lang w:val="pt-PT" w:eastAsia="pt-PT"/>
        </w:rPr>
        <w:t xml:space="preserve"> </w:t>
      </w:r>
    </w:p>
    <w:p w14:paraId="5BC74BA9" w14:textId="5C652871" w:rsidR="0084033A" w:rsidRPr="0084033A" w:rsidRDefault="00682C51" w:rsidP="0084033A">
      <w:pPr>
        <w:pStyle w:val="ListNumbers"/>
        <w:spacing w:line="360" w:lineRule="auto"/>
        <w:rPr>
          <w:rFonts w:cs="Arial"/>
          <w:bCs/>
          <w:szCs w:val="20"/>
          <w:lang w:val="pt-PT" w:eastAsia="pt-PT"/>
        </w:rPr>
      </w:pPr>
      <w:bookmarkStart w:id="38" w:name="_Toc507437541"/>
      <w:bookmarkStart w:id="39" w:name="_Toc507438125"/>
      <w:r w:rsidRPr="00682C51">
        <w:rPr>
          <w:lang w:val="pt-PT" w:eastAsia="pt-PT"/>
        </w:rPr>
        <w:t xml:space="preserve">Nenhuma disposição deste Contrato poderá ser interpretada no sentido de se criar um agrupamento, consórcio ou qualquer outra forma de associação mediante a qual a SIBS FPS assuma responsabilidade conjunta, solidária ou subsidiária com </w:t>
      </w:r>
      <w:ins w:id="40" w:author="Maria Teresa Pais" w:date="2018-03-29T11:22:00Z">
        <w:r w:rsidR="003A7319">
          <w:rPr>
            <w:lang w:val="pt-PT" w:eastAsia="pt-PT"/>
          </w:rPr>
          <w:t>o BANCO</w:t>
        </w:r>
      </w:ins>
      <w:r w:rsidRPr="00682C51">
        <w:rPr>
          <w:rFonts w:cs="Arial"/>
          <w:szCs w:val="20"/>
          <w:lang w:val="pt-PT" w:eastAsia="pt-PT"/>
        </w:rPr>
        <w:t xml:space="preserve"> </w:t>
      </w:r>
      <w:r w:rsidRPr="00682C51">
        <w:rPr>
          <w:lang w:val="pt-PT" w:eastAsia="pt-PT"/>
        </w:rPr>
        <w:t xml:space="preserve">perante terceiros pelo ressarcimento dos danos decorrentes do incumprimento das </w:t>
      </w:r>
      <w:r w:rsidR="00C04456" w:rsidRPr="00682C51">
        <w:rPr>
          <w:lang w:val="pt-PT" w:eastAsia="pt-PT"/>
        </w:rPr>
        <w:t>respetivas</w:t>
      </w:r>
      <w:r w:rsidRPr="00682C51">
        <w:rPr>
          <w:lang w:val="pt-PT" w:eastAsia="pt-PT"/>
        </w:rPr>
        <w:t xml:space="preserve"> obrigações inscritas no Contrato.</w:t>
      </w:r>
      <w:bookmarkEnd w:id="38"/>
      <w:bookmarkEnd w:id="39"/>
    </w:p>
    <w:p w14:paraId="07AE8424" w14:textId="77777777" w:rsidR="009C761E" w:rsidRDefault="009C761E" w:rsidP="00682C51">
      <w:pPr>
        <w:spacing w:line="360" w:lineRule="auto"/>
        <w:jc w:val="center"/>
        <w:rPr>
          <w:rFonts w:cs="Arial"/>
          <w:b/>
          <w:szCs w:val="20"/>
          <w:lang w:val="pt-PT" w:eastAsia="pt-PT"/>
        </w:rPr>
      </w:pPr>
    </w:p>
    <w:p w14:paraId="4D100237" w14:textId="77777777" w:rsidR="00682C51" w:rsidRPr="00030595" w:rsidRDefault="00682C51" w:rsidP="00682C51">
      <w:pPr>
        <w:spacing w:line="360" w:lineRule="auto"/>
        <w:jc w:val="center"/>
        <w:rPr>
          <w:rFonts w:cs="Arial"/>
          <w:b/>
          <w:szCs w:val="20"/>
          <w:lang w:val="pt-PT" w:eastAsia="pt-PT"/>
        </w:rPr>
      </w:pPr>
      <w:r w:rsidRPr="00030595">
        <w:rPr>
          <w:rFonts w:cs="Arial"/>
          <w:b/>
          <w:szCs w:val="20"/>
          <w:lang w:val="pt-PT" w:eastAsia="pt-PT"/>
        </w:rPr>
        <w:t>CLÁUSULA 2ª</w:t>
      </w:r>
    </w:p>
    <w:p w14:paraId="7A31C71A" w14:textId="7CE83584" w:rsidR="00682C51" w:rsidRPr="00030595" w:rsidRDefault="00682C51" w:rsidP="00682C51">
      <w:pPr>
        <w:keepNext/>
        <w:keepLines/>
        <w:spacing w:after="240" w:line="360" w:lineRule="auto"/>
        <w:jc w:val="center"/>
        <w:outlineLvl w:val="0"/>
        <w:rPr>
          <w:rFonts w:cs="Arial"/>
          <w:b/>
          <w:bCs/>
          <w:szCs w:val="28"/>
          <w:lang w:val="pt-PT" w:eastAsia="pt-PT"/>
        </w:rPr>
      </w:pPr>
      <w:bookmarkStart w:id="41" w:name="_Toc313376632"/>
      <w:bookmarkStart w:id="42" w:name="_Toc507437542"/>
      <w:bookmarkStart w:id="43" w:name="_Toc507438126"/>
      <w:r w:rsidRPr="00030595">
        <w:rPr>
          <w:rFonts w:cs="Arial"/>
          <w:b/>
          <w:bCs/>
          <w:szCs w:val="28"/>
          <w:lang w:val="pt-PT" w:eastAsia="pt-PT"/>
        </w:rPr>
        <w:t>Documentos contratuais e prevalência</w:t>
      </w:r>
      <w:bookmarkEnd w:id="41"/>
      <w:bookmarkEnd w:id="42"/>
      <w:bookmarkEnd w:id="43"/>
    </w:p>
    <w:p w14:paraId="62B02974" w14:textId="697E4DD5" w:rsidR="00682C51" w:rsidRPr="009F4143" w:rsidRDefault="00682C51" w:rsidP="00D42C72">
      <w:pPr>
        <w:pStyle w:val="ListNumbers"/>
        <w:numPr>
          <w:ilvl w:val="0"/>
          <w:numId w:val="46"/>
        </w:numPr>
        <w:rPr>
          <w:lang w:val="pt-PT" w:eastAsia="pt-PT"/>
        </w:rPr>
      </w:pPr>
      <w:bookmarkStart w:id="44" w:name="_Toc507437543"/>
      <w:bookmarkStart w:id="45" w:name="_Toc507438127"/>
      <w:r w:rsidRPr="009F4143">
        <w:rPr>
          <w:lang w:val="pt-PT" w:eastAsia="pt-PT"/>
        </w:rPr>
        <w:t xml:space="preserve">O Contrato constitui o acordo completo entre as Partes e substitui qualquer outro anteriormente existente entre as Partes com respeito ao mesmo </w:t>
      </w:r>
      <w:r w:rsidR="00C04456" w:rsidRPr="009F4143">
        <w:rPr>
          <w:lang w:val="pt-PT" w:eastAsia="pt-PT"/>
        </w:rPr>
        <w:t>objeto</w:t>
      </w:r>
      <w:r w:rsidRPr="009F4143">
        <w:rPr>
          <w:lang w:val="pt-PT" w:eastAsia="pt-PT"/>
        </w:rPr>
        <w:t>.</w:t>
      </w:r>
      <w:bookmarkEnd w:id="44"/>
      <w:bookmarkEnd w:id="45"/>
    </w:p>
    <w:p w14:paraId="1B332E78" w14:textId="655CFEE5" w:rsidR="00682C51" w:rsidRPr="00030595" w:rsidRDefault="00682C51" w:rsidP="00682C51">
      <w:pPr>
        <w:pStyle w:val="ListNumbers"/>
        <w:rPr>
          <w:lang w:val="pt-PT" w:eastAsia="pt-PT"/>
        </w:rPr>
      </w:pPr>
      <w:bookmarkStart w:id="46" w:name="_Toc507437544"/>
      <w:bookmarkStart w:id="47" w:name="_Toc507438128"/>
      <w:r w:rsidRPr="00030595" w:rsidDel="007313B3">
        <w:rPr>
          <w:lang w:val="pt-PT" w:eastAsia="pt-PT"/>
        </w:rPr>
        <w:t>O</w:t>
      </w:r>
      <w:r w:rsidRPr="00030595">
        <w:rPr>
          <w:lang w:val="pt-PT" w:eastAsia="pt-PT"/>
        </w:rPr>
        <w:t xml:space="preserve"> Contrato prevalece sobre os</w:t>
      </w:r>
      <w:r w:rsidR="00B1798D">
        <w:rPr>
          <w:lang w:val="pt-PT" w:eastAsia="pt-PT"/>
        </w:rPr>
        <w:t xml:space="preserve"> seus</w:t>
      </w:r>
      <w:r w:rsidRPr="00030595">
        <w:rPr>
          <w:lang w:val="pt-PT" w:eastAsia="pt-PT"/>
        </w:rPr>
        <w:t xml:space="preserve"> Anexos, salvo indicação expressa em contrário</w:t>
      </w:r>
      <w:r w:rsidR="00B1798D">
        <w:rPr>
          <w:lang w:val="pt-PT" w:eastAsia="pt-PT"/>
        </w:rPr>
        <w:t>, que seguidamente se identificam:</w:t>
      </w:r>
      <w:bookmarkEnd w:id="46"/>
      <w:bookmarkEnd w:id="47"/>
    </w:p>
    <w:p w14:paraId="158A7794" w14:textId="77777777" w:rsidR="00CD27BA" w:rsidRPr="00030595"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 – Definições;</w:t>
      </w:r>
    </w:p>
    <w:p w14:paraId="7C1A3544" w14:textId="77777777" w:rsidR="00CD27BA"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II – Âmbito dos Serviços;</w:t>
      </w:r>
    </w:p>
    <w:p w14:paraId="147A5D01"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 xml:space="preserve">Anexo III </w:t>
      </w:r>
      <w:r w:rsidRPr="00030595">
        <w:rPr>
          <w:rFonts w:cs="Arial"/>
          <w:bCs/>
          <w:szCs w:val="20"/>
          <w:lang w:val="pt-PT" w:eastAsia="pt-PT"/>
        </w:rPr>
        <w:t>–</w:t>
      </w:r>
      <w:r>
        <w:rPr>
          <w:rFonts w:cs="Arial"/>
          <w:bCs/>
          <w:szCs w:val="20"/>
          <w:lang w:val="pt-PT" w:eastAsia="pt-PT"/>
        </w:rPr>
        <w:t xml:space="preserve"> </w:t>
      </w:r>
      <w:r w:rsidR="00F4071C">
        <w:rPr>
          <w:rFonts w:cs="Arial"/>
          <w:bCs/>
          <w:szCs w:val="20"/>
          <w:lang w:val="pt-PT" w:eastAsia="pt-PT"/>
        </w:rPr>
        <w:t xml:space="preserve">Termos e </w:t>
      </w:r>
      <w:r w:rsidR="004B3F62">
        <w:rPr>
          <w:rFonts w:cs="Arial"/>
          <w:bCs/>
          <w:szCs w:val="20"/>
          <w:lang w:val="pt-PT" w:eastAsia="pt-PT"/>
        </w:rPr>
        <w:t>C</w:t>
      </w:r>
      <w:r w:rsidR="00F4071C">
        <w:rPr>
          <w:rFonts w:cs="Arial"/>
          <w:bCs/>
          <w:szCs w:val="20"/>
          <w:lang w:val="pt-PT" w:eastAsia="pt-PT"/>
        </w:rPr>
        <w:t>ondições</w:t>
      </w:r>
      <w:r w:rsidR="004B3F62">
        <w:rPr>
          <w:rFonts w:cs="Arial"/>
          <w:bCs/>
          <w:szCs w:val="20"/>
          <w:lang w:val="pt-PT" w:eastAsia="pt-PT"/>
        </w:rPr>
        <w:t xml:space="preserve"> de Utilização</w:t>
      </w:r>
      <w:r>
        <w:rPr>
          <w:rFonts w:cs="Arial"/>
          <w:bCs/>
          <w:szCs w:val="20"/>
          <w:lang w:val="pt-PT" w:eastAsia="pt-PT"/>
        </w:rPr>
        <w:t xml:space="preserve"> da Rede MULTIBANCO;</w:t>
      </w:r>
    </w:p>
    <w:p w14:paraId="354EA709"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Anexo IV – Níveis de Serviço</w:t>
      </w:r>
      <w:r w:rsidR="006B7B88">
        <w:rPr>
          <w:rFonts w:cs="Arial"/>
          <w:bCs/>
          <w:szCs w:val="20"/>
          <w:lang w:val="pt-PT" w:eastAsia="pt-PT"/>
        </w:rPr>
        <w:t xml:space="preserve"> e Penalidades</w:t>
      </w:r>
      <w:r>
        <w:rPr>
          <w:rFonts w:cs="Arial"/>
          <w:bCs/>
          <w:szCs w:val="20"/>
          <w:lang w:val="pt-PT" w:eastAsia="pt-PT"/>
        </w:rPr>
        <w:t>;</w:t>
      </w:r>
    </w:p>
    <w:p w14:paraId="256ADC89" w14:textId="77777777" w:rsidR="00CD27BA" w:rsidRDefault="00CD27BA" w:rsidP="00CD27BA">
      <w:pPr>
        <w:spacing w:line="360" w:lineRule="auto"/>
        <w:ind w:left="680"/>
        <w:jc w:val="both"/>
        <w:rPr>
          <w:lang w:val="pt-PT" w:eastAsia="pt-PT"/>
        </w:rPr>
      </w:pPr>
      <w:r>
        <w:rPr>
          <w:rFonts w:cs="Arial"/>
          <w:bCs/>
          <w:szCs w:val="20"/>
          <w:lang w:val="pt-PT" w:eastAsia="pt-PT"/>
        </w:rPr>
        <w:t xml:space="preserve">Anexo V </w:t>
      </w:r>
      <w:r w:rsidRPr="00030595">
        <w:rPr>
          <w:rFonts w:cs="Arial"/>
          <w:bCs/>
          <w:szCs w:val="20"/>
          <w:lang w:val="pt-PT" w:eastAsia="pt-PT"/>
        </w:rPr>
        <w:t>–</w:t>
      </w:r>
      <w:r>
        <w:rPr>
          <w:rFonts w:cs="Arial"/>
          <w:bCs/>
          <w:szCs w:val="20"/>
          <w:lang w:val="pt-PT" w:eastAsia="pt-PT"/>
        </w:rPr>
        <w:t xml:space="preserve"> </w:t>
      </w:r>
      <w:r w:rsidR="00A87788">
        <w:rPr>
          <w:lang w:val="pt-PT" w:eastAsia="pt-PT"/>
        </w:rPr>
        <w:t>Tarifas SIBS</w:t>
      </w:r>
      <w:r w:rsidR="005C0B1B">
        <w:rPr>
          <w:lang w:val="pt-PT" w:eastAsia="pt-PT"/>
        </w:rPr>
        <w:t xml:space="preserve">; </w:t>
      </w:r>
    </w:p>
    <w:p w14:paraId="0F9B4C90" w14:textId="77777777" w:rsidR="005C0B1B" w:rsidRPr="007F7EB6" w:rsidRDefault="005C0B1B" w:rsidP="00CD27BA">
      <w:pPr>
        <w:spacing w:line="360" w:lineRule="auto"/>
        <w:ind w:left="680"/>
        <w:jc w:val="both"/>
        <w:rPr>
          <w:rFonts w:cs="Arial"/>
          <w:bCs/>
          <w:szCs w:val="20"/>
          <w:lang w:val="pt-PT" w:eastAsia="pt-PT"/>
        </w:rPr>
      </w:pPr>
      <w:r w:rsidRPr="007F7EB6">
        <w:rPr>
          <w:lang w:val="pt-PT" w:eastAsia="pt-PT"/>
        </w:rPr>
        <w:t xml:space="preserve">Anexo VI </w:t>
      </w:r>
      <w:r w:rsidRPr="007F7EB6">
        <w:rPr>
          <w:rFonts w:cs="Arial"/>
          <w:bCs/>
          <w:szCs w:val="20"/>
          <w:lang w:val="pt-PT" w:eastAsia="pt-PT"/>
        </w:rPr>
        <w:t>– Taxas de Utilização</w:t>
      </w:r>
      <w:r w:rsidR="004611A6" w:rsidRPr="007F7EB6">
        <w:rPr>
          <w:rFonts w:cs="Arial"/>
          <w:bCs/>
          <w:szCs w:val="20"/>
          <w:lang w:val="pt-PT" w:eastAsia="pt-PT"/>
        </w:rPr>
        <w:t xml:space="preserve"> da Rede MULTIBANCO</w:t>
      </w:r>
      <w:r w:rsidR="00551F6E" w:rsidRPr="007F7EB6">
        <w:rPr>
          <w:rFonts w:cs="Arial"/>
          <w:bCs/>
          <w:szCs w:val="20"/>
          <w:lang w:val="pt-PT" w:eastAsia="pt-PT"/>
        </w:rPr>
        <w:t>;</w:t>
      </w:r>
      <w:r w:rsidR="00EF0FBE" w:rsidRPr="007F7EB6">
        <w:rPr>
          <w:rFonts w:cs="Arial"/>
          <w:bCs/>
          <w:szCs w:val="20"/>
          <w:lang w:val="pt-PT" w:eastAsia="pt-PT"/>
        </w:rPr>
        <w:t xml:space="preserve"> e</w:t>
      </w:r>
    </w:p>
    <w:p w14:paraId="53D4ED27" w14:textId="06E8DA4E" w:rsidR="00551F6E" w:rsidRDefault="00185F2A" w:rsidP="00551F6E">
      <w:pPr>
        <w:spacing w:line="360" w:lineRule="auto"/>
        <w:ind w:left="680"/>
        <w:jc w:val="both"/>
        <w:rPr>
          <w:ins w:id="48" w:author="Maria Teresa Pais" w:date="2018-03-29T11:25:00Z"/>
          <w:rFonts w:cs="Arial"/>
          <w:bCs/>
          <w:color w:val="000000" w:themeColor="text1"/>
          <w:szCs w:val="20"/>
          <w:lang w:val="pt-PT" w:eastAsia="pt-PT"/>
        </w:rPr>
      </w:pPr>
      <w:r w:rsidRPr="007F7EB6">
        <w:rPr>
          <w:rFonts w:cs="Arial"/>
          <w:bCs/>
          <w:color w:val="000000" w:themeColor="text1"/>
          <w:szCs w:val="20"/>
          <w:lang w:val="pt-PT" w:eastAsia="pt-PT"/>
        </w:rPr>
        <w:t>Anexo VII – Plano de Continuidade de Negócio</w:t>
      </w:r>
      <w:r w:rsidR="00EF0FBE" w:rsidRPr="007F7EB6">
        <w:rPr>
          <w:rFonts w:cs="Arial"/>
          <w:bCs/>
          <w:color w:val="000000" w:themeColor="text1"/>
          <w:szCs w:val="20"/>
          <w:lang w:val="pt-PT" w:eastAsia="pt-PT"/>
        </w:rPr>
        <w:t>.</w:t>
      </w:r>
    </w:p>
    <w:p w14:paraId="2E0B9C55" w14:textId="5AD0C844" w:rsidR="003A7319" w:rsidRPr="007F7EB6" w:rsidRDefault="003A7319" w:rsidP="00551F6E">
      <w:pPr>
        <w:spacing w:line="360" w:lineRule="auto"/>
        <w:ind w:left="680"/>
        <w:jc w:val="both"/>
        <w:rPr>
          <w:rFonts w:cs="Arial"/>
          <w:bCs/>
          <w:color w:val="000000" w:themeColor="text1"/>
          <w:szCs w:val="20"/>
          <w:lang w:val="pt-PT" w:eastAsia="pt-PT"/>
        </w:rPr>
      </w:pPr>
      <w:ins w:id="49" w:author="Maria Teresa Pais" w:date="2018-03-29T11:25:00Z">
        <w:r>
          <w:rPr>
            <w:rFonts w:cs="Arial"/>
            <w:bCs/>
            <w:color w:val="000000" w:themeColor="text1"/>
            <w:szCs w:val="20"/>
            <w:lang w:val="pt-PT" w:eastAsia="pt-PT"/>
          </w:rPr>
          <w:t>Anexo VIII – Acordo sobre Tratamento de Dados Pessoais</w:t>
        </w:r>
      </w:ins>
    </w:p>
    <w:p w14:paraId="2A9ADDE4" w14:textId="21A08607" w:rsidR="00753729" w:rsidRDefault="00B1798D" w:rsidP="00B1798D">
      <w:pPr>
        <w:pStyle w:val="ListNumbers"/>
        <w:rPr>
          <w:lang w:val="pt-PT" w:eastAsia="pt-PT"/>
        </w:rPr>
      </w:pPr>
      <w:bookmarkStart w:id="50" w:name="_Toc507437545"/>
      <w:bookmarkStart w:id="51" w:name="_Toc507438129"/>
      <w:r w:rsidRPr="007F7EB6">
        <w:rPr>
          <w:lang w:val="pt-PT" w:eastAsia="pt-PT"/>
        </w:rPr>
        <w:t>Fazem parte integrante do Contrato, para</w:t>
      </w:r>
      <w:r w:rsidRPr="00030595">
        <w:rPr>
          <w:lang w:val="pt-PT" w:eastAsia="pt-PT"/>
        </w:rPr>
        <w:t xml:space="preserve"> todos os efeitos legais e contratuais, os Anexos</w:t>
      </w:r>
      <w:r w:rsidR="003061DB">
        <w:rPr>
          <w:lang w:val="pt-PT" w:eastAsia="pt-PT"/>
        </w:rPr>
        <w:t xml:space="preserve"> I</w:t>
      </w:r>
      <w:ins w:id="52" w:author="Maria Teresa Pais" w:date="2018-03-14T16:01:00Z">
        <w:r w:rsidR="002709E5">
          <w:rPr>
            <w:lang w:val="pt-PT" w:eastAsia="pt-PT"/>
          </w:rPr>
          <w:t xml:space="preserve"> a VII</w:t>
        </w:r>
      </w:ins>
      <w:ins w:id="53" w:author="Maria Teresa Pais" w:date="2018-03-29T11:25:00Z">
        <w:r w:rsidR="003A7319">
          <w:rPr>
            <w:lang w:val="pt-PT" w:eastAsia="pt-PT"/>
          </w:rPr>
          <w:t xml:space="preserve">I a cujo cumprimento integral a </w:t>
        </w:r>
      </w:ins>
      <w:ins w:id="54" w:author="Maria Teresa Pais" w:date="2018-03-29T11:29:00Z">
        <w:r w:rsidR="003A7319">
          <w:rPr>
            <w:lang w:val="pt-PT" w:eastAsia="pt-PT"/>
          </w:rPr>
          <w:t>SIBS FPS se obriga</w:t>
        </w:r>
      </w:ins>
      <w:ins w:id="55" w:author="Maria Teresa Pais" w:date="2018-10-09T15:13:00Z">
        <w:r w:rsidR="00C642D6">
          <w:rPr>
            <w:lang w:val="pt-PT" w:eastAsia="pt-PT"/>
          </w:rPr>
          <w:t>.</w:t>
        </w:r>
      </w:ins>
      <w:del w:id="56" w:author="Maria Teresa Pais" w:date="2018-03-14T16:01:00Z">
        <w:r w:rsidR="003061DB" w:rsidDel="002709E5">
          <w:rPr>
            <w:lang w:val="pt-PT" w:eastAsia="pt-PT"/>
          </w:rPr>
          <w:delText xml:space="preserve"> </w:delText>
        </w:r>
      </w:del>
      <w:bookmarkEnd w:id="50"/>
      <w:bookmarkEnd w:id="51"/>
    </w:p>
    <w:p w14:paraId="123F3CD0" w14:textId="09D54FD7" w:rsidR="00B1798D" w:rsidRPr="00705C9E" w:rsidDel="002709E5" w:rsidRDefault="00753729" w:rsidP="00A87788">
      <w:pPr>
        <w:pStyle w:val="ListNumbers"/>
        <w:rPr>
          <w:del w:id="57" w:author="Maria Teresa Pais" w:date="2018-03-14T16:02:00Z"/>
          <w:lang w:val="pt-PT" w:eastAsia="pt-PT"/>
        </w:rPr>
      </w:pPr>
      <w:bookmarkStart w:id="58" w:name="_Toc507437546"/>
      <w:bookmarkStart w:id="59" w:name="_Toc507438130"/>
      <w:del w:id="60" w:author="Maria Teresa Pais" w:date="2018-03-14T16:02:00Z">
        <w:r w:rsidDel="002709E5">
          <w:rPr>
            <w:lang w:val="pt-PT" w:eastAsia="pt-PT"/>
          </w:rPr>
          <w:lastRenderedPageBreak/>
          <w:delText>Os</w:delText>
        </w:r>
        <w:r w:rsidR="00B1798D" w:rsidDel="002709E5">
          <w:rPr>
            <w:lang w:val="pt-PT" w:eastAsia="pt-PT"/>
          </w:rPr>
          <w:delText xml:space="preserve"> Anexos </w:delText>
        </w:r>
        <w:r w:rsidR="00B1798D" w:rsidRPr="007F7EB6" w:rsidDel="002709E5">
          <w:rPr>
            <w:lang w:val="pt-PT" w:eastAsia="pt-PT"/>
          </w:rPr>
          <w:delText>III</w:delText>
        </w:r>
        <w:r w:rsidR="005C0B1B" w:rsidRPr="007F7EB6" w:rsidDel="002709E5">
          <w:rPr>
            <w:lang w:val="pt-PT" w:eastAsia="pt-PT"/>
          </w:rPr>
          <w:delText>,</w:delText>
        </w:r>
        <w:r w:rsidR="00B1798D" w:rsidRPr="007F7EB6" w:rsidDel="002709E5">
          <w:rPr>
            <w:lang w:val="pt-PT" w:eastAsia="pt-PT"/>
          </w:rPr>
          <w:delText xml:space="preserve"> V</w:delText>
        </w:r>
        <w:r w:rsidR="006C04BB" w:rsidRPr="007F7EB6" w:rsidDel="002709E5">
          <w:rPr>
            <w:lang w:val="pt-PT" w:eastAsia="pt-PT"/>
          </w:rPr>
          <w:delText>,</w:delText>
        </w:r>
        <w:r w:rsidR="00B1798D" w:rsidRPr="007F7EB6" w:rsidDel="002709E5">
          <w:rPr>
            <w:lang w:val="pt-PT" w:eastAsia="pt-PT"/>
          </w:rPr>
          <w:delText xml:space="preserve"> </w:delText>
        </w:r>
        <w:r w:rsidR="005C0B1B" w:rsidRPr="007F7EB6" w:rsidDel="002709E5">
          <w:rPr>
            <w:lang w:val="pt-PT" w:eastAsia="pt-PT"/>
          </w:rPr>
          <w:delText>VI</w:delText>
        </w:r>
        <w:r w:rsidR="003061DB" w:rsidRPr="007F7EB6" w:rsidDel="002709E5">
          <w:rPr>
            <w:lang w:val="pt-PT" w:eastAsia="pt-PT"/>
          </w:rPr>
          <w:delText xml:space="preserve"> e</w:delText>
        </w:r>
        <w:r w:rsidR="005C0B1B" w:rsidRPr="007F7EB6" w:rsidDel="002709E5">
          <w:rPr>
            <w:lang w:val="pt-PT" w:eastAsia="pt-PT"/>
          </w:rPr>
          <w:delText xml:space="preserve"> </w:delText>
        </w:r>
        <w:r w:rsidR="006C04BB" w:rsidRPr="007F7EB6" w:rsidDel="002709E5">
          <w:rPr>
            <w:lang w:val="pt-PT" w:eastAsia="pt-PT"/>
          </w:rPr>
          <w:delText xml:space="preserve">VII </w:delText>
        </w:r>
        <w:r w:rsidR="00EE09ED" w:rsidRPr="007F7EB6" w:rsidDel="002709E5">
          <w:rPr>
            <w:lang w:val="pt-PT" w:eastAsia="pt-PT"/>
          </w:rPr>
          <w:delText>respeitam</w:delText>
        </w:r>
        <w:r w:rsidR="00D80AF4" w:rsidRPr="007F7EB6" w:rsidDel="002709E5">
          <w:rPr>
            <w:lang w:val="pt-PT" w:eastAsia="pt-PT"/>
          </w:rPr>
          <w:delText xml:space="preserve"> aos</w:delText>
        </w:r>
        <w:r w:rsidR="00EE09ED" w:rsidRPr="007F7EB6" w:rsidDel="002709E5">
          <w:rPr>
            <w:lang w:val="pt-PT" w:eastAsia="pt-PT"/>
          </w:rPr>
          <w:delText xml:space="preserve"> regulamentos da SIBS FPS que fixam os</w:delText>
        </w:r>
        <w:r w:rsidR="00D80AF4" w:rsidRPr="007F7EB6" w:rsidDel="002709E5">
          <w:rPr>
            <w:lang w:val="pt-PT" w:eastAsia="pt-PT"/>
          </w:rPr>
          <w:delText xml:space="preserve"> Termos e Condições de Utilização da Rede MULTIBANCO</w:delText>
        </w:r>
        <w:r w:rsidR="005C0B1B" w:rsidRPr="007F7EB6" w:rsidDel="002709E5">
          <w:rPr>
            <w:lang w:val="pt-PT" w:eastAsia="pt-PT"/>
          </w:rPr>
          <w:delText xml:space="preserve">, </w:delText>
        </w:r>
        <w:r w:rsidR="00A87788" w:rsidRPr="007F7EB6" w:rsidDel="002709E5">
          <w:rPr>
            <w:lang w:val="pt-PT" w:eastAsia="pt-PT"/>
          </w:rPr>
          <w:delText>as</w:delText>
        </w:r>
        <w:r w:rsidR="006B7B88" w:rsidRPr="007F7EB6" w:rsidDel="002709E5">
          <w:rPr>
            <w:lang w:val="pt-PT" w:eastAsia="pt-PT"/>
          </w:rPr>
          <w:delText xml:space="preserve"> </w:delText>
        </w:r>
        <w:r w:rsidR="00A87788" w:rsidRPr="007F7EB6" w:rsidDel="002709E5">
          <w:rPr>
            <w:lang w:val="pt-PT" w:eastAsia="pt-PT"/>
          </w:rPr>
          <w:delText>Tarifas SIBS</w:delText>
        </w:r>
        <w:r w:rsidR="00185F2A" w:rsidRPr="007F7EB6" w:rsidDel="002709E5">
          <w:rPr>
            <w:lang w:val="pt-PT" w:eastAsia="pt-PT"/>
          </w:rPr>
          <w:delText xml:space="preserve">, </w:delText>
        </w:r>
        <w:r w:rsidR="00A87788" w:rsidRPr="007F7EB6" w:rsidDel="002709E5">
          <w:rPr>
            <w:lang w:val="pt-PT" w:eastAsia="pt-PT"/>
          </w:rPr>
          <w:delText>as Taxas de Utilização</w:delText>
        </w:r>
        <w:r w:rsidR="004611A6" w:rsidRPr="007F7EB6" w:rsidDel="002709E5">
          <w:rPr>
            <w:lang w:val="pt-PT" w:eastAsia="pt-PT"/>
          </w:rPr>
          <w:delText xml:space="preserve"> da Rede MULTIBANCO</w:delText>
        </w:r>
        <w:r w:rsidR="003061DB" w:rsidRPr="007F7EB6" w:rsidDel="002709E5">
          <w:rPr>
            <w:lang w:val="pt-PT" w:eastAsia="pt-PT"/>
          </w:rPr>
          <w:delText xml:space="preserve"> e</w:delText>
        </w:r>
        <w:r w:rsidR="00185F2A" w:rsidRPr="007F7EB6" w:rsidDel="002709E5">
          <w:rPr>
            <w:lang w:val="pt-PT" w:eastAsia="pt-PT"/>
          </w:rPr>
          <w:delText xml:space="preserve"> </w:delText>
        </w:r>
        <w:r w:rsidR="003061DB" w:rsidRPr="007F7EB6" w:rsidDel="002709E5">
          <w:rPr>
            <w:lang w:val="pt-PT" w:eastAsia="pt-PT"/>
          </w:rPr>
          <w:delText>a</w:delText>
        </w:r>
        <w:r w:rsidR="00185F2A" w:rsidRPr="007F7EB6" w:rsidDel="002709E5">
          <w:rPr>
            <w:lang w:val="pt-PT" w:eastAsia="pt-PT"/>
          </w:rPr>
          <w:delText xml:space="preserve">o Plano de Continuidade de Negócio </w:delText>
        </w:r>
        <w:r w:rsidR="003061DB" w:rsidRPr="007F7EB6" w:rsidDel="002709E5">
          <w:rPr>
            <w:lang w:val="pt-PT" w:eastAsia="pt-PT"/>
          </w:rPr>
          <w:delText>em vigor na data de celebração do Contrato</w:delText>
        </w:r>
        <w:r w:rsidR="00A87788" w:rsidRPr="007F7EB6" w:rsidDel="002709E5">
          <w:rPr>
            <w:lang w:val="pt-PT" w:eastAsia="pt-PT"/>
          </w:rPr>
          <w:delText>, respetivamente,</w:delText>
        </w:r>
        <w:r w:rsidR="00EE09ED" w:rsidRPr="007F7EB6" w:rsidDel="002709E5">
          <w:rPr>
            <w:lang w:val="pt-PT" w:eastAsia="pt-PT"/>
          </w:rPr>
          <w:delText xml:space="preserve"> e que foram comunicados à </w:delText>
        </w:r>
        <w:r w:rsidR="00EE09ED" w:rsidRPr="007F7EB6" w:rsidDel="002709E5">
          <w:rPr>
            <w:rFonts w:cs="Arial"/>
            <w:szCs w:val="20"/>
            <w:lang w:val="pt-PT" w:eastAsia="en-US"/>
          </w:rPr>
          <w:fldChar w:fldCharType="begin">
            <w:ffData>
              <w:name w:val="qualidade"/>
              <w:enabled/>
              <w:calcOnExit w:val="0"/>
              <w:textInput>
                <w:default w:val="Nome"/>
                <w:maxLength w:val="100"/>
              </w:textInput>
            </w:ffData>
          </w:fldChar>
        </w:r>
        <w:r w:rsidR="00EE09ED" w:rsidRPr="007F7EB6" w:rsidDel="002709E5">
          <w:rPr>
            <w:rFonts w:cs="Arial"/>
            <w:szCs w:val="20"/>
            <w:lang w:val="pt-PT" w:eastAsia="en-US"/>
          </w:rPr>
          <w:delInstrText xml:space="preserve"> FORMTEXT </w:delInstrText>
        </w:r>
        <w:r w:rsidR="00EE09ED" w:rsidRPr="007F7EB6" w:rsidDel="002709E5">
          <w:rPr>
            <w:rFonts w:cs="Arial"/>
            <w:szCs w:val="20"/>
            <w:lang w:val="pt-PT" w:eastAsia="en-US"/>
          </w:rPr>
        </w:r>
        <w:r w:rsidR="00EE09ED" w:rsidRPr="007F7EB6" w:rsidDel="002709E5">
          <w:rPr>
            <w:rFonts w:cs="Arial"/>
            <w:szCs w:val="20"/>
            <w:lang w:val="pt-PT" w:eastAsia="en-US"/>
          </w:rPr>
          <w:fldChar w:fldCharType="separate"/>
        </w:r>
        <w:r w:rsidR="00EE09ED" w:rsidRPr="007F7EB6" w:rsidDel="002709E5">
          <w:rPr>
            <w:rFonts w:cs="Arial"/>
            <w:noProof/>
            <w:szCs w:val="20"/>
            <w:lang w:val="pt-PT" w:eastAsia="en-US"/>
          </w:rPr>
          <w:delText>Nome</w:delText>
        </w:r>
        <w:r w:rsidR="00EE09ED" w:rsidRPr="007F7EB6" w:rsidDel="002709E5">
          <w:rPr>
            <w:rFonts w:cs="Arial"/>
            <w:szCs w:val="20"/>
            <w:lang w:val="pt-PT" w:eastAsia="en-US"/>
          </w:rPr>
          <w:fldChar w:fldCharType="end"/>
        </w:r>
        <w:r w:rsidR="00EE09ED" w:rsidRPr="007F7EB6" w:rsidDel="002709E5">
          <w:rPr>
            <w:lang w:val="pt-PT" w:eastAsia="pt-PT"/>
          </w:rPr>
          <w:delText>, podendo ser alterados,</w:delText>
        </w:r>
        <w:r w:rsidR="00EE09ED" w:rsidDel="002709E5">
          <w:rPr>
            <w:lang w:val="pt-PT" w:eastAsia="pt-PT"/>
          </w:rPr>
          <w:delText xml:space="preserve"> modificados ou revogados nos termos, condições e circunstâncias especificamente </w:delText>
        </w:r>
        <w:r w:rsidR="00EE09ED" w:rsidRPr="007F7EB6" w:rsidDel="002709E5">
          <w:rPr>
            <w:lang w:val="pt-PT" w:eastAsia="pt-PT"/>
          </w:rPr>
          <w:delText>previstas nesses regulamentos,</w:delText>
        </w:r>
        <w:r w:rsidR="003E58E3" w:rsidRPr="007F7EB6" w:rsidDel="002709E5">
          <w:rPr>
            <w:lang w:val="pt-PT" w:eastAsia="pt-PT"/>
          </w:rPr>
          <w:delText xml:space="preserve"> sem prejuízo do disposto na Cláusula 1</w:delText>
        </w:r>
      </w:del>
      <w:del w:id="61" w:author="Maria Teresa Pais" w:date="2018-03-12T11:25:00Z">
        <w:r w:rsidR="003E58E3" w:rsidRPr="007F7EB6" w:rsidDel="00A50A42">
          <w:rPr>
            <w:lang w:val="pt-PT" w:eastAsia="pt-PT"/>
          </w:rPr>
          <w:delText>0</w:delText>
        </w:r>
      </w:del>
      <w:del w:id="62" w:author="Maria Teresa Pais" w:date="2018-03-14T16:02:00Z">
        <w:r w:rsidR="003E58E3" w:rsidRPr="007F7EB6" w:rsidDel="002709E5">
          <w:rPr>
            <w:lang w:val="pt-PT" w:eastAsia="pt-PT"/>
          </w:rPr>
          <w:delText>.ª do presente Contrato,</w:delText>
        </w:r>
        <w:r w:rsidR="00EE09ED" w:rsidRPr="007F7EB6" w:rsidDel="002709E5">
          <w:rPr>
            <w:lang w:val="pt-PT" w:eastAsia="pt-PT"/>
          </w:rPr>
          <w:delText xml:space="preserve"> e</w:delText>
        </w:r>
        <w:r w:rsidR="00EE09ED" w:rsidDel="002709E5">
          <w:rPr>
            <w:lang w:val="pt-PT" w:eastAsia="pt-PT"/>
          </w:rPr>
          <w:delText xml:space="preserve"> que a </w:delText>
        </w:r>
        <w:r w:rsidR="00EE09ED" w:rsidRPr="00682C51" w:rsidDel="002709E5">
          <w:rPr>
            <w:rFonts w:cs="Arial"/>
            <w:szCs w:val="20"/>
            <w:lang w:val="pt-PT" w:eastAsia="en-US"/>
          </w:rPr>
          <w:fldChar w:fldCharType="begin">
            <w:ffData>
              <w:name w:val="qualidade"/>
              <w:enabled/>
              <w:calcOnExit w:val="0"/>
              <w:textInput>
                <w:default w:val="Nome"/>
                <w:maxLength w:val="100"/>
              </w:textInput>
            </w:ffData>
          </w:fldChar>
        </w:r>
        <w:r w:rsidR="00EE09ED" w:rsidRPr="00682C51" w:rsidDel="002709E5">
          <w:rPr>
            <w:rFonts w:cs="Arial"/>
            <w:szCs w:val="20"/>
            <w:lang w:val="pt-PT" w:eastAsia="en-US"/>
          </w:rPr>
          <w:delInstrText xml:space="preserve"> FORMTEXT </w:delInstrText>
        </w:r>
        <w:r w:rsidR="00EE09ED" w:rsidRPr="00682C51" w:rsidDel="002709E5">
          <w:rPr>
            <w:rFonts w:cs="Arial"/>
            <w:szCs w:val="20"/>
            <w:lang w:val="pt-PT" w:eastAsia="en-US"/>
          </w:rPr>
        </w:r>
        <w:r w:rsidR="00EE09ED" w:rsidRPr="00682C51" w:rsidDel="002709E5">
          <w:rPr>
            <w:rFonts w:cs="Arial"/>
            <w:szCs w:val="20"/>
            <w:lang w:val="pt-PT" w:eastAsia="en-US"/>
          </w:rPr>
          <w:fldChar w:fldCharType="separate"/>
        </w:r>
        <w:r w:rsidR="00EE09ED" w:rsidRPr="00682C51" w:rsidDel="002709E5">
          <w:rPr>
            <w:rFonts w:cs="Arial"/>
            <w:noProof/>
            <w:szCs w:val="20"/>
            <w:lang w:val="pt-PT" w:eastAsia="en-US"/>
          </w:rPr>
          <w:delText>Nome</w:delText>
        </w:r>
        <w:r w:rsidR="00EE09ED" w:rsidRPr="00682C51" w:rsidDel="002709E5">
          <w:rPr>
            <w:rFonts w:cs="Arial"/>
            <w:szCs w:val="20"/>
            <w:lang w:val="pt-PT" w:eastAsia="en-US"/>
          </w:rPr>
          <w:fldChar w:fldCharType="end"/>
        </w:r>
        <w:r w:rsidR="00EE09ED" w:rsidDel="002709E5">
          <w:rPr>
            <w:rFonts w:cs="Arial"/>
            <w:szCs w:val="20"/>
            <w:lang w:val="pt-PT" w:eastAsia="en-US"/>
          </w:rPr>
          <w:delText xml:space="preserve"> expressamente reconhece e aceita</w:delText>
        </w:r>
        <w:r w:rsidR="00B1798D" w:rsidDel="002709E5">
          <w:rPr>
            <w:lang w:val="pt-PT" w:eastAsia="pt-PT"/>
          </w:rPr>
          <w:delText>.</w:delText>
        </w:r>
        <w:bookmarkEnd w:id="58"/>
        <w:bookmarkEnd w:id="59"/>
      </w:del>
    </w:p>
    <w:p w14:paraId="285A2D26" w14:textId="5EB7C350" w:rsidR="00002B9B" w:rsidRPr="00980B9A" w:rsidDel="00980B9A" w:rsidRDefault="00682C51" w:rsidP="00980B9A">
      <w:pPr>
        <w:pStyle w:val="ListNumbers"/>
        <w:rPr>
          <w:del w:id="63" w:author="Maria Teresa Pais" w:date="2018-04-04T10:56:00Z"/>
          <w:lang w:val="pt-PT" w:eastAsia="pt-PT"/>
        </w:rPr>
      </w:pPr>
      <w:bookmarkStart w:id="64" w:name="_Toc507437547"/>
      <w:bookmarkStart w:id="65" w:name="_Toc507438131"/>
      <w:r w:rsidRPr="007F7EB6">
        <w:rPr>
          <w:lang w:val="pt-PT" w:eastAsia="pt-PT"/>
        </w:rPr>
        <w:t>Quaisquer alterações aos termos do presente Contrato apenas serão válidas se constarem de documento escrito e assinado por ambas as Partes, passando o mesmo a fazer parte integrante deste Contrato.</w:t>
      </w:r>
      <w:bookmarkEnd w:id="64"/>
      <w:bookmarkEnd w:id="65"/>
    </w:p>
    <w:p w14:paraId="4391B5BD" w14:textId="77777777" w:rsidR="009C761E" w:rsidRDefault="009C761E" w:rsidP="00980B9A">
      <w:pPr>
        <w:keepNext/>
        <w:spacing w:line="360" w:lineRule="auto"/>
        <w:rPr>
          <w:rFonts w:cs="Arial"/>
          <w:b/>
          <w:szCs w:val="20"/>
          <w:lang w:val="pt-PT" w:eastAsia="pt-PT"/>
        </w:rPr>
      </w:pPr>
    </w:p>
    <w:p w14:paraId="47F5DA51" w14:textId="77777777" w:rsidR="0084033A" w:rsidRPr="0084033A" w:rsidRDefault="0084033A" w:rsidP="0084033A">
      <w:pPr>
        <w:keepNext/>
        <w:spacing w:line="360" w:lineRule="auto"/>
        <w:jc w:val="center"/>
        <w:rPr>
          <w:rFonts w:cs="Arial"/>
          <w:b/>
          <w:szCs w:val="20"/>
          <w:lang w:val="pt-PT" w:eastAsia="pt-PT"/>
        </w:rPr>
      </w:pPr>
      <w:r w:rsidRPr="0084033A">
        <w:rPr>
          <w:rFonts w:cs="Arial"/>
          <w:b/>
          <w:szCs w:val="20"/>
          <w:lang w:val="pt-PT" w:eastAsia="pt-PT"/>
        </w:rPr>
        <w:t>CLÁUSULA 3ª</w:t>
      </w:r>
    </w:p>
    <w:p w14:paraId="3DC53A48" w14:textId="6937F19C" w:rsidR="0084033A" w:rsidRPr="0084033A" w:rsidRDefault="00C04456" w:rsidP="0084033A">
      <w:pPr>
        <w:keepNext/>
        <w:keepLines/>
        <w:spacing w:line="360" w:lineRule="auto"/>
        <w:jc w:val="center"/>
        <w:outlineLvl w:val="0"/>
        <w:rPr>
          <w:rFonts w:cs="Arial"/>
          <w:b/>
          <w:bCs/>
          <w:szCs w:val="28"/>
          <w:lang w:val="pt-PT" w:eastAsia="pt-PT"/>
        </w:rPr>
      </w:pPr>
      <w:bookmarkStart w:id="66" w:name="_Toc507437548"/>
      <w:bookmarkStart w:id="67" w:name="_Toc507438132"/>
      <w:r w:rsidRPr="0084033A">
        <w:rPr>
          <w:rFonts w:cs="Arial"/>
          <w:b/>
          <w:bCs/>
          <w:szCs w:val="28"/>
          <w:lang w:val="pt-PT" w:eastAsia="pt-PT"/>
        </w:rPr>
        <w:t>Objeto</w:t>
      </w:r>
      <w:bookmarkEnd w:id="66"/>
      <w:bookmarkEnd w:id="67"/>
    </w:p>
    <w:p w14:paraId="5259A25D" w14:textId="626697C1" w:rsidR="0084033A" w:rsidRPr="007F7EB6" w:rsidRDefault="0084033A" w:rsidP="00471048">
      <w:pPr>
        <w:pStyle w:val="ListNumbers"/>
        <w:numPr>
          <w:ilvl w:val="0"/>
          <w:numId w:val="101"/>
        </w:numPr>
        <w:rPr>
          <w:lang w:val="pt-PT" w:eastAsia="pt-PT"/>
        </w:rPr>
      </w:pPr>
      <w:bookmarkStart w:id="68" w:name="_Toc507437549"/>
      <w:bookmarkStart w:id="69" w:name="_Toc507438133"/>
      <w:r w:rsidRPr="007F7EB6">
        <w:rPr>
          <w:lang w:val="pt-PT" w:eastAsia="pt-PT"/>
        </w:rPr>
        <w:t xml:space="preserve">O Contrato tem por </w:t>
      </w:r>
      <w:r w:rsidR="00C04456" w:rsidRPr="007F7EB6">
        <w:rPr>
          <w:lang w:val="pt-PT" w:eastAsia="pt-PT"/>
        </w:rPr>
        <w:t>objeto</w:t>
      </w:r>
      <w:r w:rsidRPr="007F7EB6">
        <w:rPr>
          <w:lang w:val="pt-PT" w:eastAsia="pt-PT"/>
        </w:rPr>
        <w:t xml:space="preserve"> a prestação </w:t>
      </w:r>
      <w:r w:rsidR="006B7B88" w:rsidRPr="007F7EB6">
        <w:rPr>
          <w:lang w:val="pt-PT" w:eastAsia="pt-PT"/>
        </w:rPr>
        <w:t xml:space="preserve">dos </w:t>
      </w:r>
      <w:r w:rsidRPr="007F7EB6">
        <w:rPr>
          <w:lang w:val="pt-PT" w:eastAsia="pt-PT"/>
        </w:rPr>
        <w:t xml:space="preserve">serviços pela SIBS FPS </w:t>
      </w:r>
      <w:r w:rsidR="00887F3E">
        <w:rPr>
          <w:lang w:val="pt-PT" w:eastAsia="pt-PT"/>
        </w:rPr>
        <w:t>ao BANCO</w:t>
      </w:r>
      <w:r w:rsidR="006B7B88" w:rsidRPr="007F7EB6">
        <w:rPr>
          <w:lang w:val="pt-PT" w:eastAsia="pt-PT"/>
        </w:rPr>
        <w:t xml:space="preserve"> identificados no Anexo II (adiante, os </w:t>
      </w:r>
      <w:r w:rsidR="006B7B88" w:rsidRPr="007F7EB6">
        <w:rPr>
          <w:b/>
          <w:lang w:val="pt-PT" w:eastAsia="pt-PT"/>
        </w:rPr>
        <w:t>“Serviços”</w:t>
      </w:r>
      <w:r w:rsidR="006B7B88" w:rsidRPr="007F7EB6">
        <w:rPr>
          <w:lang w:val="pt-PT" w:eastAsia="pt-PT"/>
        </w:rPr>
        <w:t>)</w:t>
      </w:r>
      <w:r w:rsidR="00AB4AA0" w:rsidRPr="007F7EB6">
        <w:rPr>
          <w:lang w:val="pt-PT" w:eastAsia="pt-PT"/>
        </w:rPr>
        <w:t>,</w:t>
      </w:r>
      <w:r w:rsidR="006B7B88" w:rsidRPr="007F7EB6">
        <w:rPr>
          <w:lang w:val="pt-PT" w:eastAsia="pt-PT"/>
        </w:rPr>
        <w:t xml:space="preserve"> entre os quais:</w:t>
      </w:r>
      <w:bookmarkEnd w:id="68"/>
      <w:bookmarkEnd w:id="69"/>
    </w:p>
    <w:p w14:paraId="53B6AB31" w14:textId="15719479" w:rsidR="0084033A" w:rsidRPr="000D3D96" w:rsidRDefault="00884494" w:rsidP="00471048">
      <w:pPr>
        <w:pStyle w:val="alpha2"/>
        <w:numPr>
          <w:ilvl w:val="0"/>
          <w:numId w:val="94"/>
        </w:numPr>
        <w:rPr>
          <w:lang w:val="pt-PT" w:eastAsia="pt-PT"/>
        </w:rPr>
      </w:pPr>
      <w:bookmarkStart w:id="70" w:name="_Toc507437550"/>
      <w:bookmarkStart w:id="71" w:name="_Toc507438134"/>
      <w:r w:rsidRPr="000D3D96">
        <w:rPr>
          <w:lang w:val="pt-PT" w:eastAsia="pt-PT"/>
        </w:rPr>
        <w:t>s</w:t>
      </w:r>
      <w:r w:rsidR="0084033A" w:rsidRPr="000D3D96">
        <w:rPr>
          <w:lang w:val="pt-PT" w:eastAsia="pt-PT"/>
        </w:rPr>
        <w:t xml:space="preserve">uporte à emissão de cartões </w:t>
      </w:r>
      <w:r w:rsidR="00EE09ED" w:rsidRPr="000D3D96">
        <w:rPr>
          <w:lang w:val="pt-PT" w:eastAsia="pt-PT"/>
        </w:rPr>
        <w:t xml:space="preserve">ou outros instrumentos de pagamento </w:t>
      </w:r>
      <w:r w:rsidR="0084033A" w:rsidRPr="000D3D96">
        <w:rPr>
          <w:lang w:val="pt-PT" w:eastAsia="pt-PT"/>
        </w:rPr>
        <w:t xml:space="preserve">e o processamento das operações realizadas com </w:t>
      </w:r>
      <w:r w:rsidR="00EE09ED" w:rsidRPr="000D3D96">
        <w:rPr>
          <w:lang w:val="pt-PT" w:eastAsia="pt-PT"/>
        </w:rPr>
        <w:t>tais instrumentos</w:t>
      </w:r>
      <w:r w:rsidR="00682C51" w:rsidRPr="000D3D96">
        <w:rPr>
          <w:lang w:val="pt-PT" w:eastAsia="pt-PT"/>
        </w:rPr>
        <w:t>;</w:t>
      </w:r>
      <w:bookmarkEnd w:id="70"/>
      <w:bookmarkEnd w:id="71"/>
    </w:p>
    <w:p w14:paraId="21D255BD" w14:textId="49A39220" w:rsidR="00204BE8" w:rsidRPr="007F7EB6" w:rsidRDefault="005B4209" w:rsidP="000D3D96">
      <w:pPr>
        <w:pStyle w:val="alpha2"/>
        <w:rPr>
          <w:lang w:val="pt-PT" w:eastAsia="pt-PT"/>
        </w:rPr>
      </w:pPr>
      <w:bookmarkStart w:id="72" w:name="_Toc507437551"/>
      <w:bookmarkStart w:id="73" w:name="_Toc507438135"/>
      <w:r w:rsidRPr="007F7EB6">
        <w:rPr>
          <w:lang w:val="pt-PT" w:eastAsia="pt-PT"/>
        </w:rPr>
        <w:t>processamento das</w:t>
      </w:r>
      <w:r w:rsidR="00204BE8" w:rsidRPr="007F7EB6">
        <w:rPr>
          <w:lang w:val="pt-PT" w:eastAsia="pt-PT"/>
        </w:rPr>
        <w:t xml:space="preserve"> operações realizadas com instrumentos de pagamento emitidos por terceiros e comercializados </w:t>
      </w:r>
      <w:r w:rsidR="00887F3E">
        <w:rPr>
          <w:lang w:val="pt-PT" w:eastAsia="pt-PT"/>
        </w:rPr>
        <w:t>pelo BANCO</w:t>
      </w:r>
      <w:r w:rsidR="00204BE8" w:rsidRPr="007F7EB6">
        <w:rPr>
          <w:lang w:val="pt-PT" w:eastAsia="pt-PT"/>
        </w:rPr>
        <w:t>;</w:t>
      </w:r>
      <w:bookmarkEnd w:id="72"/>
      <w:bookmarkEnd w:id="73"/>
    </w:p>
    <w:p w14:paraId="1D2FEC75" w14:textId="47A36578" w:rsidR="00884494" w:rsidRPr="007F7EB6" w:rsidRDefault="00D82536" w:rsidP="00884494">
      <w:pPr>
        <w:pStyle w:val="alpha2"/>
        <w:rPr>
          <w:lang w:val="pt-PT" w:eastAsia="pt-PT"/>
        </w:rPr>
      </w:pPr>
      <w:bookmarkStart w:id="74" w:name="_Toc507437552"/>
      <w:bookmarkStart w:id="75" w:name="_Toc507438136"/>
      <w:r w:rsidRPr="007F7EB6">
        <w:rPr>
          <w:lang w:val="pt-PT" w:eastAsia="pt-PT"/>
        </w:rPr>
        <w:t>ligação</w:t>
      </w:r>
      <w:r w:rsidR="00753729" w:rsidRPr="007F7EB6">
        <w:rPr>
          <w:lang w:val="pt-PT" w:eastAsia="pt-PT"/>
        </w:rPr>
        <w:t xml:space="preserve"> d</w:t>
      </w:r>
      <w:r w:rsidR="00EE09ED" w:rsidRPr="007F7EB6">
        <w:rPr>
          <w:lang w:val="pt-PT" w:eastAsia="pt-PT"/>
        </w:rPr>
        <w:t>os</w:t>
      </w:r>
      <w:r w:rsidR="00753729" w:rsidRPr="007F7EB6">
        <w:rPr>
          <w:lang w:val="pt-PT" w:eastAsia="pt-PT"/>
        </w:rPr>
        <w:t xml:space="preserve"> terminais e sistemas </w:t>
      </w:r>
      <w:ins w:id="76" w:author="Maria Teresa Pais" w:date="2018-03-29T11:36:00Z">
        <w:r w:rsidR="00887F3E">
          <w:rPr>
            <w:lang w:val="pt-PT" w:eastAsia="pt-PT"/>
          </w:rPr>
          <w:t>do BANCO</w:t>
        </w:r>
      </w:ins>
      <w:r w:rsidR="0036292D" w:rsidRPr="007F7EB6">
        <w:rPr>
          <w:lang w:val="pt-PT" w:eastAsia="pt-PT"/>
        </w:rPr>
        <w:t xml:space="preserve"> </w:t>
      </w:r>
      <w:r w:rsidRPr="007F7EB6">
        <w:rPr>
          <w:lang w:val="pt-PT" w:eastAsia="pt-PT"/>
        </w:rPr>
        <w:t xml:space="preserve">à Rede </w:t>
      </w:r>
      <w:r w:rsidR="00EE09ED" w:rsidRPr="007F7EB6">
        <w:rPr>
          <w:lang w:val="pt-PT" w:eastAsia="pt-PT"/>
        </w:rPr>
        <w:t>MULTIBANCO</w:t>
      </w:r>
      <w:r w:rsidR="00753729" w:rsidRPr="007F7EB6">
        <w:rPr>
          <w:lang w:val="pt-PT" w:eastAsia="pt-PT"/>
        </w:rPr>
        <w:t>, e</w:t>
      </w:r>
      <w:r w:rsidR="0040071C" w:rsidRPr="007F7EB6">
        <w:rPr>
          <w:lang w:val="pt-PT" w:eastAsia="pt-PT"/>
        </w:rPr>
        <w:t xml:space="preserve"> serviços de</w:t>
      </w:r>
      <w:r w:rsidR="00753729" w:rsidRPr="007F7EB6">
        <w:rPr>
          <w:lang w:val="pt-PT" w:eastAsia="pt-PT"/>
        </w:rPr>
        <w:t xml:space="preserve"> suporte à gestão desses terminais e sistemas</w:t>
      </w:r>
      <w:r w:rsidR="00884494" w:rsidRPr="007F7EB6">
        <w:rPr>
          <w:lang w:val="pt-PT" w:eastAsia="pt-PT"/>
        </w:rPr>
        <w:t>;</w:t>
      </w:r>
      <w:bookmarkEnd w:id="74"/>
      <w:bookmarkEnd w:id="75"/>
    </w:p>
    <w:p w14:paraId="528F1234" w14:textId="2B0E7612" w:rsidR="0084033A" w:rsidRPr="0084033A" w:rsidRDefault="00884494" w:rsidP="00204BE8">
      <w:pPr>
        <w:pStyle w:val="alpha2"/>
        <w:rPr>
          <w:lang w:val="pt-PT" w:eastAsia="pt-PT"/>
        </w:rPr>
      </w:pPr>
      <w:bookmarkStart w:id="77" w:name="_Toc507437553"/>
      <w:bookmarkStart w:id="78" w:name="_Toc507438137"/>
      <w:r>
        <w:rPr>
          <w:lang w:val="pt-PT" w:eastAsia="pt-PT"/>
        </w:rPr>
        <w:t>u</w:t>
      </w:r>
      <w:r w:rsidR="0084033A" w:rsidRPr="0084033A">
        <w:rPr>
          <w:lang w:val="pt-PT" w:eastAsia="pt-PT"/>
        </w:rPr>
        <w:t xml:space="preserve">tilização do sistema </w:t>
      </w:r>
      <w:r w:rsidR="00C04456" w:rsidRPr="0084033A">
        <w:rPr>
          <w:lang w:val="pt-PT" w:eastAsia="pt-PT"/>
        </w:rPr>
        <w:t>eletrónico</w:t>
      </w:r>
      <w:r w:rsidR="006B7B88">
        <w:rPr>
          <w:lang w:val="pt-PT" w:eastAsia="pt-PT"/>
        </w:rPr>
        <w:t xml:space="preserve"> de transmissão e</w:t>
      </w:r>
      <w:r w:rsidR="0084033A" w:rsidRPr="0084033A">
        <w:rPr>
          <w:lang w:val="pt-PT" w:eastAsia="pt-PT"/>
        </w:rPr>
        <w:t xml:space="preserve"> processamento de </w:t>
      </w:r>
      <w:r w:rsidR="00C04456" w:rsidRPr="0084033A">
        <w:rPr>
          <w:lang w:val="pt-PT" w:eastAsia="pt-PT"/>
        </w:rPr>
        <w:t>transações</w:t>
      </w:r>
      <w:r w:rsidR="0084033A" w:rsidRPr="0084033A">
        <w:rPr>
          <w:lang w:val="pt-PT" w:eastAsia="pt-PT"/>
        </w:rPr>
        <w:t xml:space="preserve"> da Rede </w:t>
      </w:r>
      <w:r w:rsidR="00D82536">
        <w:rPr>
          <w:lang w:val="pt-PT" w:eastAsia="pt-PT"/>
        </w:rPr>
        <w:t>MULTIBANCO</w:t>
      </w:r>
      <w:r w:rsidR="006B7B88">
        <w:rPr>
          <w:lang w:val="pt-PT" w:eastAsia="pt-PT"/>
        </w:rPr>
        <w:t>, e do sistema de compensação MULTIBANCO</w:t>
      </w:r>
      <w:r w:rsidR="0084033A" w:rsidRPr="0084033A">
        <w:rPr>
          <w:lang w:val="pt-PT" w:eastAsia="pt-PT"/>
        </w:rPr>
        <w:t>;</w:t>
      </w:r>
      <w:bookmarkEnd w:id="77"/>
      <w:bookmarkEnd w:id="78"/>
    </w:p>
    <w:p w14:paraId="55BA3C97" w14:textId="35AA83FE" w:rsidR="00D82536" w:rsidRDefault="006B7B88" w:rsidP="00204BE8">
      <w:pPr>
        <w:pStyle w:val="alpha2"/>
        <w:rPr>
          <w:lang w:val="pt-PT" w:eastAsia="pt-PT"/>
        </w:rPr>
      </w:pPr>
      <w:bookmarkStart w:id="79" w:name="_Toc507437554"/>
      <w:bookmarkStart w:id="80" w:name="_Toc507438138"/>
      <w:r>
        <w:rPr>
          <w:lang w:val="pt-PT" w:eastAsia="pt-PT"/>
        </w:rPr>
        <w:t>autorização, aceitação,</w:t>
      </w:r>
      <w:r w:rsidR="00884494">
        <w:rPr>
          <w:lang w:val="pt-PT" w:eastAsia="pt-PT"/>
        </w:rPr>
        <w:t xml:space="preserve"> p</w:t>
      </w:r>
      <w:r w:rsidR="0084033A" w:rsidRPr="0084033A">
        <w:rPr>
          <w:lang w:val="pt-PT" w:eastAsia="pt-PT"/>
        </w:rPr>
        <w:t>rocessamento</w:t>
      </w:r>
      <w:r>
        <w:rPr>
          <w:lang w:val="pt-PT" w:eastAsia="pt-PT"/>
        </w:rPr>
        <w:t xml:space="preserve">, </w:t>
      </w:r>
      <w:proofErr w:type="spellStart"/>
      <w:r w:rsidRPr="009B67C6">
        <w:rPr>
          <w:i/>
          <w:lang w:val="pt-PT" w:eastAsia="pt-PT"/>
        </w:rPr>
        <w:t>switching</w:t>
      </w:r>
      <w:proofErr w:type="spellEnd"/>
      <w:r>
        <w:rPr>
          <w:lang w:val="pt-PT" w:eastAsia="pt-PT"/>
        </w:rPr>
        <w:t>, clearing e compensação</w:t>
      </w:r>
      <w:r w:rsidR="0084033A" w:rsidRPr="0084033A">
        <w:rPr>
          <w:lang w:val="pt-PT" w:eastAsia="pt-PT"/>
        </w:rPr>
        <w:t xml:space="preserve"> das </w:t>
      </w:r>
      <w:r w:rsidR="00C04456" w:rsidRPr="0084033A">
        <w:rPr>
          <w:lang w:val="pt-PT" w:eastAsia="pt-PT"/>
        </w:rPr>
        <w:t>transações</w:t>
      </w:r>
      <w:r w:rsidR="0084033A" w:rsidRPr="0084033A">
        <w:rPr>
          <w:lang w:val="pt-PT" w:eastAsia="pt-PT"/>
        </w:rPr>
        <w:t xml:space="preserve"> realizadas </w:t>
      </w:r>
      <w:r>
        <w:rPr>
          <w:lang w:val="pt-PT" w:eastAsia="pt-PT"/>
        </w:rPr>
        <w:t>pelos cartões geridos pela SIBS e pelas transações geradas na</w:t>
      </w:r>
      <w:r w:rsidR="0084033A" w:rsidRPr="0084033A">
        <w:rPr>
          <w:lang w:val="pt-PT" w:eastAsia="pt-PT"/>
        </w:rPr>
        <w:t xml:space="preserve"> Rede </w:t>
      </w:r>
      <w:r w:rsidR="00D82536">
        <w:rPr>
          <w:lang w:val="pt-PT" w:eastAsia="pt-PT"/>
        </w:rPr>
        <w:t>MULTIBANCO;</w:t>
      </w:r>
      <w:bookmarkEnd w:id="79"/>
      <w:bookmarkEnd w:id="80"/>
      <w:r w:rsidR="00D82536">
        <w:rPr>
          <w:lang w:val="pt-PT" w:eastAsia="pt-PT"/>
        </w:rPr>
        <w:t xml:space="preserve"> </w:t>
      </w:r>
    </w:p>
    <w:p w14:paraId="64B355AE" w14:textId="6C2343E4" w:rsidR="0084033A" w:rsidRPr="006B7B88" w:rsidRDefault="00D82536" w:rsidP="00204BE8">
      <w:pPr>
        <w:pStyle w:val="alpha2"/>
        <w:rPr>
          <w:lang w:val="pt-PT" w:eastAsia="pt-PT"/>
        </w:rPr>
      </w:pPr>
      <w:bookmarkStart w:id="81" w:name="_Toc507437555"/>
      <w:bookmarkStart w:id="82" w:name="_Toc507438139"/>
      <w:r>
        <w:rPr>
          <w:lang w:val="pt-PT" w:eastAsia="pt-PT"/>
        </w:rPr>
        <w:t>serv</w:t>
      </w:r>
      <w:r w:rsidR="006B7B88">
        <w:rPr>
          <w:lang w:val="pt-PT" w:eastAsia="pt-PT"/>
        </w:rPr>
        <w:t>i</w:t>
      </w:r>
      <w:r>
        <w:rPr>
          <w:lang w:val="pt-PT" w:eastAsia="pt-PT"/>
        </w:rPr>
        <w:t xml:space="preserve">ços de </w:t>
      </w:r>
      <w:r w:rsidR="006B7B88">
        <w:rPr>
          <w:lang w:val="pt-PT" w:eastAsia="pt-PT"/>
        </w:rPr>
        <w:t xml:space="preserve">monitoria, ligação e </w:t>
      </w:r>
      <w:r>
        <w:rPr>
          <w:lang w:val="pt-PT" w:eastAsia="pt-PT"/>
        </w:rPr>
        <w:t>gestão da Rede MULTIBANCO</w:t>
      </w:r>
      <w:r w:rsidR="006B7B88">
        <w:rPr>
          <w:lang w:val="pt-PT" w:eastAsia="pt-PT"/>
        </w:rPr>
        <w:t>;</w:t>
      </w:r>
      <w:bookmarkEnd w:id="81"/>
      <w:bookmarkEnd w:id="82"/>
    </w:p>
    <w:p w14:paraId="4EEAD278" w14:textId="774F91AC" w:rsidR="006B7B88" w:rsidRPr="006B7B88" w:rsidRDefault="0040071C" w:rsidP="00204BE8">
      <w:pPr>
        <w:pStyle w:val="alpha2"/>
        <w:rPr>
          <w:lang w:val="pt-PT" w:eastAsia="pt-PT"/>
        </w:rPr>
      </w:pPr>
      <w:bookmarkStart w:id="83" w:name="_Toc507437556"/>
      <w:bookmarkStart w:id="84" w:name="_Toc507438140"/>
      <w:r>
        <w:rPr>
          <w:lang w:val="pt-PT" w:eastAsia="pt-PT"/>
        </w:rPr>
        <w:t>utilização dos serviços de valor acrescentado disponibilizados pela Rede MULTIBANCO</w:t>
      </w:r>
      <w:r w:rsidR="006B7B88">
        <w:rPr>
          <w:lang w:val="pt-PT" w:eastAsia="pt-PT"/>
        </w:rPr>
        <w:t>;</w:t>
      </w:r>
      <w:bookmarkEnd w:id="83"/>
      <w:bookmarkEnd w:id="84"/>
    </w:p>
    <w:p w14:paraId="219932C4" w14:textId="580F8B8A" w:rsidR="0084033A" w:rsidRPr="006B7B88" w:rsidRDefault="006B7B88" w:rsidP="00204BE8">
      <w:pPr>
        <w:pStyle w:val="alpha2"/>
        <w:rPr>
          <w:lang w:val="pt-PT" w:eastAsia="pt-PT"/>
        </w:rPr>
      </w:pPr>
      <w:bookmarkStart w:id="85" w:name="_Toc507437557"/>
      <w:bookmarkStart w:id="86" w:name="_Toc507438141"/>
      <w:r>
        <w:rPr>
          <w:lang w:val="pt-PT" w:eastAsia="pt-PT"/>
        </w:rPr>
        <w:t xml:space="preserve">serviços de monitoria e controlo de segurança e </w:t>
      </w:r>
      <w:r w:rsidR="00AB4AA0">
        <w:rPr>
          <w:lang w:val="pt-PT" w:eastAsia="pt-PT"/>
        </w:rPr>
        <w:t>antifraude</w:t>
      </w:r>
      <w:r>
        <w:rPr>
          <w:lang w:val="pt-PT" w:eastAsia="pt-PT"/>
        </w:rPr>
        <w:t xml:space="preserve"> na Rede MULTIBANCO.</w:t>
      </w:r>
      <w:bookmarkEnd w:id="85"/>
      <w:bookmarkEnd w:id="86"/>
    </w:p>
    <w:p w14:paraId="1EC6F792" w14:textId="165329C4" w:rsidR="007F7EB6" w:rsidRPr="007F7EB6" w:rsidRDefault="007F7EB6" w:rsidP="007F7EB6">
      <w:pPr>
        <w:pStyle w:val="ListNumbers"/>
        <w:rPr>
          <w:lang w:val="pt-PT" w:eastAsia="pt-PT"/>
        </w:rPr>
      </w:pPr>
      <w:bookmarkStart w:id="87" w:name="_Toc507437558"/>
      <w:bookmarkStart w:id="88" w:name="_Toc507438142"/>
      <w:r w:rsidRPr="007F7EB6">
        <w:rPr>
          <w:lang w:val="pt-PT" w:eastAsia="pt-PT"/>
        </w:rPr>
        <w:t>A prestação dos Serviços encontra-se vinculada ao presente Contrato e ao cumprimento dos Termos e Condições de Utilização da Rede MULTIBANCO.</w:t>
      </w:r>
      <w:bookmarkEnd w:id="87"/>
      <w:bookmarkEnd w:id="88"/>
    </w:p>
    <w:p w14:paraId="1137F3A6" w14:textId="478602FE" w:rsidR="007F7EB6" w:rsidRDefault="0084033A" w:rsidP="007F7EB6">
      <w:pPr>
        <w:pStyle w:val="ListNumbers"/>
        <w:rPr>
          <w:lang w:val="pt-PT" w:eastAsia="pt-PT"/>
        </w:rPr>
      </w:pPr>
      <w:bookmarkStart w:id="89" w:name="_Toc507437559"/>
      <w:bookmarkStart w:id="90" w:name="_Toc507438143"/>
      <w:r w:rsidRPr="005F0BE5">
        <w:rPr>
          <w:lang w:val="pt-PT" w:eastAsia="pt-PT"/>
        </w:rPr>
        <w:t xml:space="preserve">Qualquer serviço e/ou </w:t>
      </w:r>
      <w:r w:rsidR="00C04456" w:rsidRPr="005F0BE5">
        <w:rPr>
          <w:lang w:val="pt-PT" w:eastAsia="pt-PT"/>
        </w:rPr>
        <w:t>atividade</w:t>
      </w:r>
      <w:r w:rsidRPr="005F0BE5">
        <w:rPr>
          <w:lang w:val="pt-PT" w:eastAsia="pt-PT"/>
        </w:rPr>
        <w:t xml:space="preserve"> complementar que </w:t>
      </w:r>
      <w:ins w:id="91" w:author="Maria Teresa Pais" w:date="2018-03-29T11:37:00Z">
        <w:r w:rsidR="00887F3E">
          <w:rPr>
            <w:lang w:val="pt-PT" w:eastAsia="pt-PT"/>
          </w:rPr>
          <w:t>o BANCO</w:t>
        </w:r>
      </w:ins>
      <w:r w:rsidR="00682C51" w:rsidRPr="005F0BE5">
        <w:rPr>
          <w:lang w:val="pt-PT" w:eastAsia="pt-PT"/>
        </w:rPr>
        <w:t xml:space="preserve"> </w:t>
      </w:r>
      <w:r w:rsidRPr="005F0BE5">
        <w:rPr>
          <w:lang w:val="pt-PT" w:eastAsia="pt-PT"/>
        </w:rPr>
        <w:t xml:space="preserve">pretenda obter da SIBS FPS, e que não esteja expressamente abrangido pelo Contrato e </w:t>
      </w:r>
      <w:r w:rsidR="00C04456" w:rsidRPr="005F0BE5">
        <w:rPr>
          <w:lang w:val="pt-PT" w:eastAsia="pt-PT"/>
        </w:rPr>
        <w:t>respetivos</w:t>
      </w:r>
      <w:r w:rsidRPr="005F0BE5">
        <w:rPr>
          <w:lang w:val="pt-PT" w:eastAsia="pt-PT"/>
        </w:rPr>
        <w:t xml:space="preserve"> Anexos, poderá ser prestado</w:t>
      </w:r>
      <w:r w:rsidR="00EE09ED" w:rsidRPr="005F0BE5">
        <w:rPr>
          <w:lang w:val="pt-PT" w:eastAsia="pt-PT"/>
        </w:rPr>
        <w:t xml:space="preserve"> por esta</w:t>
      </w:r>
      <w:r w:rsidRPr="005F0BE5">
        <w:rPr>
          <w:lang w:val="pt-PT" w:eastAsia="pt-PT"/>
        </w:rPr>
        <w:t xml:space="preserve"> desde que se mostrem, casuisticamente, acertadas e acordadas as condições, nomeadamente técnicas e financ</w:t>
      </w:r>
      <w:r w:rsidR="007F7EB6">
        <w:rPr>
          <w:lang w:val="pt-PT" w:eastAsia="pt-PT"/>
        </w:rPr>
        <w:t>eiras, a observar para o efeito.</w:t>
      </w:r>
      <w:bookmarkEnd w:id="89"/>
      <w:bookmarkEnd w:id="90"/>
    </w:p>
    <w:p w14:paraId="1D29AD5F" w14:textId="1C28D175" w:rsidR="007F7EB6" w:rsidRDefault="007F7EB6" w:rsidP="007F7EB6">
      <w:pPr>
        <w:pStyle w:val="ListNumbers"/>
        <w:numPr>
          <w:ilvl w:val="0"/>
          <w:numId w:val="0"/>
        </w:numPr>
        <w:ind w:left="680"/>
        <w:rPr>
          <w:ins w:id="92" w:author="Maria Teresa Pais" w:date="2018-04-03T14:57:00Z"/>
          <w:lang w:val="pt-PT" w:eastAsia="pt-PT"/>
        </w:rPr>
      </w:pPr>
    </w:p>
    <w:p w14:paraId="6BAF38AE" w14:textId="315A43FC" w:rsidR="0066613E" w:rsidRPr="0089187E" w:rsidRDefault="0089187E" w:rsidP="0066613E">
      <w:pPr>
        <w:autoSpaceDE w:val="0"/>
        <w:autoSpaceDN w:val="0"/>
        <w:adjustRightInd w:val="0"/>
        <w:spacing w:line="360" w:lineRule="auto"/>
        <w:jc w:val="center"/>
        <w:rPr>
          <w:ins w:id="93" w:author="Maria Teresa Pais" w:date="2018-04-03T14:58:00Z"/>
          <w:rFonts w:ascii="Arial Narrow" w:hAnsi="Arial Narrow" w:cs="Arial"/>
          <w:b/>
          <w:lang w:val="pt-PT"/>
        </w:rPr>
      </w:pPr>
      <w:ins w:id="94" w:author="Maria Teresa Pais" w:date="2018-04-03T17:21:00Z">
        <w:r w:rsidRPr="0089187E">
          <w:rPr>
            <w:rFonts w:asciiTheme="minorHAnsi" w:hAnsiTheme="minorHAnsi" w:cstheme="minorHAnsi"/>
            <w:b/>
            <w:lang w:val="pt-PT"/>
          </w:rPr>
          <w:t>CLÁUSULA</w:t>
        </w:r>
      </w:ins>
      <w:ins w:id="95" w:author="Maria Teresa Pais" w:date="2018-04-03T14:58:00Z">
        <w:r w:rsidR="0066613E" w:rsidRPr="0089187E">
          <w:rPr>
            <w:rFonts w:ascii="Arial Narrow" w:hAnsi="Arial Narrow" w:cs="Arial"/>
            <w:b/>
            <w:lang w:val="pt-PT"/>
          </w:rPr>
          <w:t xml:space="preserve"> </w:t>
        </w:r>
        <w:r w:rsidR="0066613E" w:rsidRPr="0089187E">
          <w:rPr>
            <w:rFonts w:asciiTheme="minorHAnsi" w:hAnsiTheme="minorHAnsi" w:cstheme="minorHAnsi"/>
            <w:b/>
            <w:lang w:val="pt-PT"/>
          </w:rPr>
          <w:t>4ª</w:t>
        </w:r>
      </w:ins>
    </w:p>
    <w:p w14:paraId="3C1E51DD" w14:textId="77777777" w:rsidR="0066613E" w:rsidRPr="0089187E" w:rsidRDefault="0066613E" w:rsidP="0066613E">
      <w:pPr>
        <w:autoSpaceDE w:val="0"/>
        <w:autoSpaceDN w:val="0"/>
        <w:adjustRightInd w:val="0"/>
        <w:spacing w:line="360" w:lineRule="auto"/>
        <w:jc w:val="center"/>
        <w:rPr>
          <w:ins w:id="96" w:author="Maria Teresa Pais" w:date="2018-04-03T14:58:00Z"/>
          <w:rFonts w:asciiTheme="majorHAnsi" w:hAnsiTheme="majorHAnsi" w:cstheme="majorHAnsi"/>
          <w:b/>
          <w:bCs/>
          <w:szCs w:val="20"/>
          <w:lang w:val="pt-PT"/>
        </w:rPr>
      </w:pPr>
      <w:ins w:id="97" w:author="Maria Teresa Pais" w:date="2018-04-03T14:58:00Z">
        <w:r w:rsidRPr="0089187E">
          <w:rPr>
            <w:rFonts w:asciiTheme="majorHAnsi" w:hAnsiTheme="majorHAnsi" w:cstheme="majorHAnsi"/>
            <w:b/>
            <w:szCs w:val="20"/>
            <w:lang w:val="pt-PT"/>
          </w:rPr>
          <w:t>Prestação dos Serviços</w:t>
        </w:r>
      </w:ins>
    </w:p>
    <w:p w14:paraId="72375F6D" w14:textId="42B5DB71"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98" w:author="Maria Teresa Pais" w:date="2018-04-03T14:58:00Z"/>
          <w:rFonts w:asciiTheme="majorHAnsi" w:hAnsiTheme="majorHAnsi" w:cstheme="majorHAnsi"/>
          <w:szCs w:val="20"/>
        </w:rPr>
      </w:pPr>
      <w:ins w:id="99" w:author="Maria Teresa Pais" w:date="2018-04-03T14:58:00Z">
        <w:r w:rsidRPr="0089187E">
          <w:rPr>
            <w:rFonts w:asciiTheme="majorHAnsi" w:hAnsiTheme="majorHAnsi" w:cstheme="majorHAnsi"/>
            <w:szCs w:val="20"/>
            <w:lang w:val="pt-PT"/>
          </w:rPr>
          <w:t xml:space="preserve">As Partes acordam que o objeto do presente contrato é classificado como Prestação de Serviço Essencial para a atividade do Banco. </w:t>
        </w:r>
        <w:proofErr w:type="spellStart"/>
        <w:r w:rsidR="0089187E">
          <w:rPr>
            <w:rFonts w:asciiTheme="majorHAnsi" w:hAnsiTheme="majorHAnsi" w:cstheme="majorHAnsi"/>
            <w:szCs w:val="20"/>
          </w:rPr>
          <w:t>Em</w:t>
        </w:r>
        <w:proofErr w:type="spellEnd"/>
        <w:r w:rsidR="0089187E">
          <w:rPr>
            <w:rFonts w:asciiTheme="majorHAnsi" w:hAnsiTheme="majorHAnsi" w:cstheme="majorHAnsi"/>
            <w:szCs w:val="20"/>
          </w:rPr>
          <w:t xml:space="preserve"> </w:t>
        </w:r>
        <w:proofErr w:type="spellStart"/>
        <w:r w:rsidRPr="0089187E">
          <w:rPr>
            <w:rFonts w:asciiTheme="majorHAnsi" w:hAnsiTheme="majorHAnsi" w:cstheme="majorHAnsi"/>
            <w:szCs w:val="20"/>
          </w:rPr>
          <w:t>consequência</w:t>
        </w:r>
        <w:proofErr w:type="spellEnd"/>
        <w:r w:rsidRPr="0089187E">
          <w:rPr>
            <w:rFonts w:asciiTheme="majorHAnsi" w:hAnsiTheme="majorHAnsi" w:cstheme="majorHAnsi"/>
            <w:szCs w:val="20"/>
          </w:rPr>
          <w:t xml:space="preserve">, a </w:t>
        </w:r>
        <w:r w:rsidRPr="0089187E">
          <w:rPr>
            <w:rFonts w:asciiTheme="majorHAnsi" w:hAnsiTheme="majorHAnsi" w:cstheme="majorHAnsi"/>
            <w:szCs w:val="20"/>
            <w:lang w:val="pt-PT" w:eastAsia="pt-PT"/>
          </w:rPr>
          <w:t>SIBS FPS</w:t>
        </w:r>
        <w:r w:rsidRPr="0089187E">
          <w:rPr>
            <w:rFonts w:asciiTheme="majorHAnsi" w:hAnsiTheme="majorHAnsi" w:cstheme="majorHAnsi"/>
            <w:szCs w:val="20"/>
          </w:rPr>
          <w:t xml:space="preserve"> </w:t>
        </w:r>
        <w:proofErr w:type="spellStart"/>
        <w:r w:rsidRPr="0089187E">
          <w:rPr>
            <w:rFonts w:asciiTheme="majorHAnsi" w:hAnsiTheme="majorHAnsi" w:cstheme="majorHAnsi"/>
            <w:szCs w:val="20"/>
          </w:rPr>
          <w:t>compromete</w:t>
        </w:r>
        <w:proofErr w:type="spellEnd"/>
        <w:r w:rsidRPr="0089187E">
          <w:rPr>
            <w:rFonts w:asciiTheme="majorHAnsi" w:hAnsiTheme="majorHAnsi" w:cstheme="majorHAnsi"/>
            <w:szCs w:val="20"/>
          </w:rPr>
          <w:t xml:space="preserve">-se </w:t>
        </w:r>
        <w:proofErr w:type="spellStart"/>
        <w:r w:rsidRPr="0089187E">
          <w:rPr>
            <w:rFonts w:asciiTheme="majorHAnsi" w:hAnsiTheme="majorHAnsi" w:cstheme="majorHAnsi"/>
            <w:szCs w:val="20"/>
          </w:rPr>
          <w:t>expressamente</w:t>
        </w:r>
        <w:proofErr w:type="spellEnd"/>
        <w:r w:rsidRPr="0089187E">
          <w:rPr>
            <w:rFonts w:asciiTheme="majorHAnsi" w:hAnsiTheme="majorHAnsi" w:cstheme="majorHAnsi"/>
            <w:szCs w:val="20"/>
          </w:rPr>
          <w:t xml:space="preserve"> a:</w:t>
        </w:r>
      </w:ins>
    </w:p>
    <w:p w14:paraId="5154D820"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0" w:author="Maria Teresa Pais" w:date="2018-04-03T14:58:00Z"/>
          <w:rFonts w:asciiTheme="majorHAnsi" w:hAnsiTheme="majorHAnsi" w:cstheme="majorHAnsi"/>
          <w:szCs w:val="20"/>
          <w:lang w:val="pt-PT"/>
        </w:rPr>
      </w:pPr>
      <w:ins w:id="101" w:author="Maria Teresa Pais" w:date="2018-04-03T14:58:00Z">
        <w:r w:rsidRPr="0089187E">
          <w:rPr>
            <w:rFonts w:asciiTheme="majorHAnsi" w:hAnsiTheme="majorHAnsi" w:cstheme="majorHAnsi"/>
            <w:szCs w:val="20"/>
            <w:lang w:val="pt-PT"/>
          </w:rPr>
          <w:lastRenderedPageBreak/>
          <w:t>Fornecer o nível de qualidade esperado das suas prestações para responder a um funcionamento normal do serviço;</w:t>
        </w:r>
      </w:ins>
    </w:p>
    <w:p w14:paraId="3EF42375"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2" w:author="Maria Teresa Pais" w:date="2018-04-03T14:58:00Z"/>
          <w:rFonts w:asciiTheme="majorHAnsi" w:hAnsiTheme="majorHAnsi" w:cstheme="majorHAnsi"/>
          <w:szCs w:val="20"/>
          <w:lang w:val="pt-PT"/>
        </w:rPr>
      </w:pPr>
      <w:ins w:id="103" w:author="Maria Teresa Pais" w:date="2018-04-03T14:58:00Z">
        <w:r w:rsidRPr="0089187E">
          <w:rPr>
            <w:rFonts w:asciiTheme="majorHAnsi" w:hAnsiTheme="majorHAnsi" w:cstheme="majorHAnsi"/>
            <w:szCs w:val="20"/>
            <w:lang w:val="pt-PT"/>
          </w:rPr>
          <w:t>Prestar contas sobre o nível de qualidade dos Serviços, com base nos termos previstos no Contrato ou no que venha a ser acordado entre as Partes;</w:t>
        </w:r>
      </w:ins>
    </w:p>
    <w:p w14:paraId="3701258F"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4" w:author="Maria Teresa Pais" w:date="2018-04-03T14:58:00Z"/>
          <w:rFonts w:asciiTheme="majorHAnsi" w:hAnsiTheme="majorHAnsi" w:cstheme="majorHAnsi"/>
          <w:szCs w:val="20"/>
          <w:lang w:val="pt-PT"/>
        </w:rPr>
      </w:pPr>
      <w:ins w:id="105" w:author="Maria Teresa Pais" w:date="2018-04-03T14:58:00Z">
        <w:r w:rsidRPr="0089187E">
          <w:rPr>
            <w:rFonts w:asciiTheme="majorHAnsi" w:hAnsiTheme="majorHAnsi" w:cstheme="majorHAnsi"/>
            <w:szCs w:val="20"/>
            <w:lang w:val="pt-PT"/>
          </w:rPr>
          <w:t>Assegurar a proteção das informações confidenciais relativas ao Banco;</w:t>
        </w:r>
      </w:ins>
    </w:p>
    <w:p w14:paraId="420AA190" w14:textId="3AF2DDF0"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6" w:author="Maria Teresa Pais" w:date="2018-04-03T14:58:00Z"/>
          <w:rFonts w:asciiTheme="majorHAnsi" w:hAnsiTheme="majorHAnsi" w:cstheme="majorHAnsi"/>
          <w:szCs w:val="20"/>
          <w:lang w:val="pt-PT"/>
        </w:rPr>
      </w:pPr>
      <w:ins w:id="107" w:author="Maria Teresa Pais" w:date="2018-04-03T14:58:00Z">
        <w:r w:rsidRPr="0089187E">
          <w:rPr>
            <w:rFonts w:asciiTheme="majorHAnsi" w:hAnsiTheme="majorHAnsi" w:cstheme="majorHAnsi"/>
            <w:szCs w:val="20"/>
            <w:lang w:val="pt-PT"/>
          </w:rPr>
          <w:t>Implementar um sistema de</w:t>
        </w:r>
        <w:r w:rsidRPr="0089187E">
          <w:rPr>
            <w:rFonts w:asciiTheme="majorHAnsi" w:hAnsiTheme="majorHAnsi" w:cstheme="majorHAnsi"/>
            <w:i/>
            <w:szCs w:val="20"/>
            <w:lang w:val="pt-PT"/>
          </w:rPr>
          <w:t xml:space="preserve"> backup</w:t>
        </w:r>
        <w:r w:rsidRPr="0089187E">
          <w:rPr>
            <w:rFonts w:asciiTheme="majorHAnsi" w:hAnsiTheme="majorHAnsi" w:cstheme="majorHAnsi"/>
            <w:szCs w:val="20"/>
            <w:lang w:val="pt-PT"/>
          </w:rPr>
          <w:t xml:space="preserve"> eficiente que permita a continuidade da prestação dos Serviços em caso de incidente, dificuldade ou força maior, nos termos da cláusula </w:t>
        </w:r>
      </w:ins>
      <w:ins w:id="108" w:author="Maria Teresa Pais" w:date="2018-04-03T17:28:00Z">
        <w:r w:rsidR="0089187E">
          <w:rPr>
            <w:rFonts w:asciiTheme="majorHAnsi" w:hAnsiTheme="majorHAnsi" w:cstheme="majorHAnsi"/>
            <w:szCs w:val="20"/>
            <w:lang w:val="pt-PT"/>
          </w:rPr>
          <w:t>21ª</w:t>
        </w:r>
      </w:ins>
    </w:p>
    <w:p w14:paraId="2CE4D726"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9" w:author="Maria Teresa Pais" w:date="2018-04-03T14:58:00Z"/>
          <w:rFonts w:asciiTheme="majorHAnsi" w:hAnsiTheme="majorHAnsi" w:cstheme="majorHAnsi"/>
          <w:szCs w:val="20"/>
          <w:lang w:val="pt-PT"/>
        </w:rPr>
      </w:pPr>
      <w:ins w:id="110" w:author="Maria Teresa Pais" w:date="2018-04-03T14:58:00Z">
        <w:r w:rsidRPr="0089187E">
          <w:rPr>
            <w:rFonts w:asciiTheme="majorHAnsi" w:hAnsiTheme="majorHAnsi" w:cstheme="majorHAnsi"/>
            <w:szCs w:val="20"/>
            <w:lang w:val="pt-PT"/>
          </w:rPr>
          <w:t>Respeitar os procedimentos definidos pelo Banco quanto à organização e aplicação do controlo das prestações fornecidas ao abrigo do presente Contrato;</w:t>
        </w:r>
      </w:ins>
    </w:p>
    <w:p w14:paraId="621E8B5E"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1" w:author="Maria Teresa Pais" w:date="2018-04-03T14:58:00Z"/>
          <w:rFonts w:asciiTheme="majorHAnsi" w:hAnsiTheme="majorHAnsi" w:cstheme="majorHAnsi"/>
          <w:szCs w:val="20"/>
          <w:lang w:val="pt-PT"/>
        </w:rPr>
      </w:pPr>
      <w:ins w:id="112" w:author="Maria Teresa Pais" w:date="2018-04-03T14:58:00Z">
        <w:r w:rsidRPr="0089187E">
          <w:rPr>
            <w:rFonts w:asciiTheme="majorHAnsi" w:hAnsiTheme="majorHAnsi" w:cstheme="majorHAnsi"/>
            <w:szCs w:val="20"/>
            <w:lang w:val="pt-PT"/>
          </w:rPr>
          <w:t>Informar o Banco de qualquer acontecimento na sua estrutura organizativa ou financeira suscetível de ter um impacto na sua capacidade de executar a prestação de serviços objeto do presente contrato e conforme a legislação em vigor;</w:t>
        </w:r>
      </w:ins>
    </w:p>
    <w:p w14:paraId="48D588B0"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3" w:author="Maria Teresa Pais" w:date="2018-04-03T14:58:00Z"/>
          <w:rFonts w:asciiTheme="majorHAnsi" w:hAnsiTheme="majorHAnsi" w:cstheme="majorHAnsi"/>
          <w:szCs w:val="20"/>
          <w:lang w:val="pt-PT"/>
        </w:rPr>
      </w:pPr>
      <w:ins w:id="114" w:author="Maria Teresa Pais" w:date="2018-04-03T14:58:00Z">
        <w:r w:rsidRPr="0089187E">
          <w:rPr>
            <w:rFonts w:asciiTheme="majorHAnsi" w:hAnsiTheme="majorHAnsi" w:cstheme="majorHAnsi"/>
            <w:szCs w:val="20"/>
            <w:lang w:val="pt-PT"/>
          </w:rPr>
          <w:t>Permitir o acesso ao Banco ou seus representantes ao local da prestação dos Serviços, e sempre que o mesmo considere necessário, a qualquer informação relativa à presente prestação de serviços;</w:t>
        </w:r>
      </w:ins>
    </w:p>
    <w:p w14:paraId="42E9A539"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5" w:author="Maria Teresa Pais" w:date="2018-04-03T14:58:00Z"/>
          <w:rFonts w:asciiTheme="majorHAnsi" w:hAnsiTheme="majorHAnsi" w:cstheme="majorHAnsi"/>
          <w:szCs w:val="20"/>
          <w:lang w:val="pt-PT"/>
        </w:rPr>
      </w:pPr>
      <w:ins w:id="116" w:author="Maria Teresa Pais" w:date="2018-04-03T14:58:00Z">
        <w:r w:rsidRPr="0089187E">
          <w:rPr>
            <w:rFonts w:asciiTheme="majorHAnsi" w:hAnsiTheme="majorHAnsi" w:cstheme="majorHAnsi"/>
            <w:szCs w:val="20"/>
            <w:lang w:val="pt-PT"/>
          </w:rPr>
          <w:t>Aceitar que as entidades competentes para a supervisão bancária tenham acesso a qualquer informação necessária no âmbito da sua função e relacionada com a prestação de serviços objeto do presente contrato;</w:t>
        </w:r>
      </w:ins>
    </w:p>
    <w:p w14:paraId="18745B05" w14:textId="22973EB6"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7" w:author="Maria Teresa Pais" w:date="2018-04-03T14:58:00Z"/>
          <w:rFonts w:asciiTheme="majorHAnsi" w:hAnsiTheme="majorHAnsi" w:cstheme="majorHAnsi"/>
          <w:szCs w:val="20"/>
          <w:lang w:val="pt-PT"/>
        </w:rPr>
      </w:pPr>
      <w:ins w:id="118" w:author="Maria Teresa Pais" w:date="2018-04-03T14:58:00Z">
        <w:r w:rsidRPr="0089187E">
          <w:rPr>
            <w:rFonts w:asciiTheme="majorHAnsi" w:hAnsiTheme="majorHAnsi" w:cstheme="majorHAnsi"/>
            <w:szCs w:val="20"/>
            <w:lang w:val="pt-PT"/>
          </w:rPr>
          <w:t>Obter o consentim</w:t>
        </w:r>
        <w:r w:rsidR="009D3060">
          <w:rPr>
            <w:rFonts w:asciiTheme="majorHAnsi" w:hAnsiTheme="majorHAnsi" w:cstheme="majorHAnsi"/>
            <w:szCs w:val="20"/>
            <w:lang w:val="pt-PT"/>
          </w:rPr>
          <w:t>ento expresso e escrito do BANCO</w:t>
        </w:r>
        <w:r w:rsidRPr="0089187E">
          <w:rPr>
            <w:rFonts w:asciiTheme="majorHAnsi" w:hAnsiTheme="majorHAnsi" w:cstheme="majorHAnsi"/>
            <w:szCs w:val="20"/>
            <w:lang w:val="pt-PT"/>
          </w:rPr>
          <w:t xml:space="preserve"> antes de proceder a qualquer modificação dos Serviços objeto deste contrato e antes de delegar e/ou subcontratar todo ou parte dos Serviços, objeto deste contrato.</w:t>
        </w:r>
      </w:ins>
    </w:p>
    <w:p w14:paraId="42D48417" w14:textId="13311D22"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19" w:author="Maria Teresa Pais" w:date="2018-04-03T14:58:00Z"/>
          <w:rFonts w:asciiTheme="majorHAnsi" w:hAnsiTheme="majorHAnsi" w:cstheme="majorHAnsi"/>
          <w:szCs w:val="20"/>
          <w:lang w:val="pt-PT"/>
        </w:rPr>
      </w:pPr>
      <w:ins w:id="120" w:author="Maria Teresa Pais" w:date="2018-04-03T14:58:00Z">
        <w:r w:rsidRPr="0089187E">
          <w:rPr>
            <w:rFonts w:asciiTheme="majorHAnsi" w:hAnsiTheme="majorHAnsi" w:cstheme="majorHAnsi"/>
            <w:szCs w:val="20"/>
            <w:lang w:val="pt-PT"/>
          </w:rPr>
          <w:t xml:space="preserve">A </w:t>
        </w:r>
      </w:ins>
      <w:ins w:id="121" w:author="Maria Teresa Pais" w:date="2018-04-03T14:59:00Z">
        <w:r w:rsidRPr="0089187E">
          <w:rPr>
            <w:rFonts w:asciiTheme="majorHAnsi" w:hAnsiTheme="majorHAnsi" w:cstheme="majorHAnsi"/>
            <w:szCs w:val="20"/>
            <w:lang w:val="pt-PT" w:eastAsia="pt-PT"/>
          </w:rPr>
          <w:t>SIBS FPS</w:t>
        </w:r>
        <w:r w:rsidRPr="0089187E">
          <w:rPr>
            <w:rFonts w:asciiTheme="majorHAnsi" w:hAnsiTheme="majorHAnsi" w:cstheme="majorHAnsi"/>
            <w:szCs w:val="20"/>
            <w:lang w:val="pt-PT"/>
          </w:rPr>
          <w:t xml:space="preserve"> </w:t>
        </w:r>
      </w:ins>
      <w:ins w:id="122" w:author="Maria Teresa Pais" w:date="2018-04-03T14:58:00Z">
        <w:r w:rsidRPr="0089187E">
          <w:rPr>
            <w:rFonts w:asciiTheme="majorHAnsi" w:hAnsiTheme="majorHAnsi" w:cstheme="majorHAnsi"/>
            <w:szCs w:val="20"/>
            <w:lang w:val="pt-PT"/>
          </w:rPr>
          <w:t xml:space="preserve">compromete-se a prestar os Serviços de forma contínua, em respeito pela legislação aplicável, e com elevados padrões de qualidade, eficiência e segurança, em conformidade o </w:t>
        </w:r>
        <w:r w:rsidRPr="00977543">
          <w:rPr>
            <w:rFonts w:asciiTheme="majorHAnsi" w:hAnsiTheme="majorHAnsi" w:cstheme="majorHAnsi"/>
            <w:szCs w:val="20"/>
            <w:lang w:val="pt-PT"/>
          </w:rPr>
          <w:t>Anexo I</w:t>
        </w:r>
      </w:ins>
      <w:ins w:id="123" w:author="Maria Teresa Pais" w:date="2018-04-03T15:00:00Z">
        <w:r w:rsidRPr="0089187E">
          <w:rPr>
            <w:rFonts w:asciiTheme="majorHAnsi" w:hAnsiTheme="majorHAnsi" w:cstheme="majorHAnsi"/>
            <w:szCs w:val="20"/>
            <w:lang w:val="pt-PT"/>
          </w:rPr>
          <w:t>I</w:t>
        </w:r>
      </w:ins>
      <w:ins w:id="124" w:author="Maria Teresa Pais" w:date="2018-04-03T14:58:00Z">
        <w:r w:rsidRPr="0089187E">
          <w:rPr>
            <w:rFonts w:asciiTheme="majorHAnsi" w:hAnsiTheme="majorHAnsi" w:cstheme="majorHAnsi"/>
            <w:szCs w:val="20"/>
            <w:lang w:val="pt-PT"/>
          </w:rPr>
          <w:t xml:space="preserve"> ao presente contrato e restantes cláusulas.</w:t>
        </w:r>
      </w:ins>
    </w:p>
    <w:p w14:paraId="6DDC45D0" w14:textId="2D3E245E"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25" w:author="Maria Teresa Pais" w:date="2018-04-03T14:58:00Z"/>
          <w:rFonts w:asciiTheme="majorHAnsi" w:hAnsiTheme="majorHAnsi" w:cstheme="majorHAnsi"/>
          <w:szCs w:val="20"/>
          <w:lang w:val="pt-PT"/>
        </w:rPr>
      </w:pPr>
      <w:ins w:id="126" w:author="Maria Teresa Pais" w:date="2018-04-03T14:58:00Z">
        <w:r w:rsidRPr="0089187E">
          <w:rPr>
            <w:rFonts w:asciiTheme="majorHAnsi" w:hAnsiTheme="majorHAnsi" w:cstheme="majorHAnsi"/>
            <w:szCs w:val="20"/>
            <w:lang w:val="pt-PT"/>
          </w:rPr>
          <w:t xml:space="preserve">Sem prejuízo de outras obrigações previstas na legislação aplicável a </w:t>
        </w:r>
      </w:ins>
      <w:ins w:id="127" w:author="Maria Teresa Pais" w:date="2018-04-03T15:01:00Z">
        <w:r w:rsidRPr="0089187E">
          <w:rPr>
            <w:rFonts w:asciiTheme="majorHAnsi" w:hAnsiTheme="majorHAnsi" w:cstheme="majorHAnsi"/>
            <w:szCs w:val="20"/>
            <w:lang w:val="pt-PT" w:eastAsia="pt-PT"/>
          </w:rPr>
          <w:t>SIBS FPS</w:t>
        </w:r>
      </w:ins>
      <w:ins w:id="128" w:author="Maria Teresa Pais" w:date="2018-04-03T14:58:00Z">
        <w:r w:rsidRPr="0089187E">
          <w:rPr>
            <w:rFonts w:asciiTheme="majorHAnsi" w:hAnsiTheme="majorHAnsi" w:cstheme="majorHAnsi"/>
            <w:bCs/>
            <w:szCs w:val="20"/>
            <w:lang w:val="pt-PT"/>
          </w:rPr>
          <w:t xml:space="preserve"> </w:t>
        </w:r>
        <w:r w:rsidRPr="0089187E">
          <w:rPr>
            <w:rFonts w:asciiTheme="majorHAnsi" w:hAnsiTheme="majorHAnsi" w:cstheme="majorHAnsi"/>
            <w:szCs w:val="20"/>
            <w:lang w:val="pt-PT"/>
          </w:rPr>
          <w:t>compromete-se ainda a:</w:t>
        </w:r>
      </w:ins>
    </w:p>
    <w:p w14:paraId="366F2623"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29" w:author="Maria Teresa Pais" w:date="2018-04-03T14:58:00Z"/>
          <w:rFonts w:asciiTheme="majorHAnsi" w:hAnsiTheme="majorHAnsi" w:cstheme="majorHAnsi"/>
          <w:szCs w:val="20"/>
          <w:lang w:val="pt-PT"/>
        </w:rPr>
      </w:pPr>
      <w:ins w:id="130" w:author="Maria Teresa Pais" w:date="2018-04-03T14:58:00Z">
        <w:r w:rsidRPr="0089187E">
          <w:rPr>
            <w:rFonts w:asciiTheme="majorHAnsi" w:hAnsiTheme="majorHAnsi" w:cstheme="majorHAnsi"/>
            <w:szCs w:val="20"/>
            <w:lang w:val="pt-PT"/>
          </w:rPr>
          <w:t>Executar todas as tarefas que se mostrem necessárias à pontual e cabal execução dos serviços objeto do contrato, com respeito por todas as normas aplicáveis e com elevados padrões de qualidade, eficiência e segurança;</w:t>
        </w:r>
      </w:ins>
    </w:p>
    <w:p w14:paraId="6116E401"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1" w:author="Maria Teresa Pais" w:date="2018-04-03T14:58:00Z"/>
          <w:rFonts w:asciiTheme="majorHAnsi" w:hAnsiTheme="majorHAnsi" w:cstheme="majorHAnsi"/>
          <w:szCs w:val="20"/>
          <w:lang w:val="pt-PT"/>
        </w:rPr>
      </w:pPr>
      <w:ins w:id="132" w:author="Maria Teresa Pais" w:date="2018-04-03T14:58:00Z">
        <w:r w:rsidRPr="0089187E">
          <w:rPr>
            <w:rFonts w:asciiTheme="majorHAnsi" w:hAnsiTheme="majorHAnsi" w:cstheme="majorHAnsi"/>
            <w:szCs w:val="20"/>
            <w:lang w:val="pt-PT"/>
          </w:rPr>
          <w:t>Recorrer a todos os meios humanos e materiais que sejam necessários e adequados à boa execução dos serviços objeto do contrato;</w:t>
        </w:r>
      </w:ins>
    </w:p>
    <w:p w14:paraId="4635EBA8"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3" w:author="Maria Teresa Pais" w:date="2018-04-03T14:58:00Z"/>
          <w:rFonts w:asciiTheme="majorHAnsi" w:hAnsiTheme="majorHAnsi" w:cstheme="majorHAnsi"/>
          <w:szCs w:val="20"/>
          <w:lang w:val="pt-PT"/>
        </w:rPr>
      </w:pPr>
      <w:ins w:id="134" w:author="Maria Teresa Pais" w:date="2018-04-03T14:58:00Z">
        <w:r w:rsidRPr="0089187E">
          <w:rPr>
            <w:rFonts w:asciiTheme="majorHAnsi" w:hAnsiTheme="majorHAnsi" w:cstheme="majorHAnsi"/>
            <w:szCs w:val="20"/>
            <w:lang w:val="pt-PT"/>
          </w:rPr>
          <w:t>Efetuar todas as comunicações, requerer e manter válidas, durante a vigência do contrato, todas as autorizações, licenças e seguros exigíveis, nos termos da legislação em vigor, para o exercício da sua atividade e pagar todas as quantias que se mostrem necessárias àquela obtenção sendo responsável por quaisquer sanções decorrentes da violação da referida obrigação;</w:t>
        </w:r>
      </w:ins>
    </w:p>
    <w:p w14:paraId="1D9E5816"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5" w:author="Maria Teresa Pais" w:date="2018-04-03T14:58:00Z"/>
          <w:rFonts w:asciiTheme="majorHAnsi" w:hAnsiTheme="majorHAnsi" w:cstheme="majorHAnsi"/>
          <w:szCs w:val="20"/>
          <w:lang w:val="pt-PT"/>
        </w:rPr>
      </w:pPr>
      <w:ins w:id="136" w:author="Maria Teresa Pais" w:date="2018-04-03T14:58:00Z">
        <w:r w:rsidRPr="0089187E">
          <w:rPr>
            <w:rFonts w:asciiTheme="majorHAnsi" w:hAnsiTheme="majorHAnsi" w:cstheme="majorHAnsi"/>
            <w:szCs w:val="20"/>
            <w:lang w:val="pt-PT"/>
          </w:rPr>
          <w:lastRenderedPageBreak/>
          <w:t>Participar em reuniões com o Banco, e/ou com terceiros, sempre que para tal seja solicitado;</w:t>
        </w:r>
      </w:ins>
    </w:p>
    <w:p w14:paraId="5EA6057A"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7" w:author="Maria Teresa Pais" w:date="2018-04-03T14:58:00Z"/>
          <w:rFonts w:asciiTheme="majorHAnsi" w:hAnsiTheme="majorHAnsi" w:cstheme="majorHAnsi"/>
          <w:szCs w:val="20"/>
          <w:lang w:val="pt-PT"/>
        </w:rPr>
      </w:pPr>
      <w:ins w:id="138" w:author="Maria Teresa Pais" w:date="2018-04-03T14:58:00Z">
        <w:r w:rsidRPr="0089187E">
          <w:rPr>
            <w:rFonts w:asciiTheme="majorHAnsi" w:hAnsiTheme="majorHAnsi" w:cstheme="majorHAnsi"/>
            <w:szCs w:val="20"/>
            <w:lang w:val="pt-PT"/>
          </w:rPr>
          <w:t>Manter permanentemente atualizada e à disposição para consulta, a todo o tempo, pelo Banco ou por qualquer entidade fiscalizadora toda a documentação relativa às atividades que integram a prestação de serviços;</w:t>
        </w:r>
      </w:ins>
    </w:p>
    <w:p w14:paraId="35CECBA6" w14:textId="4939D81C"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9" w:author="Maria Teresa Pais" w:date="2018-04-03T14:58:00Z"/>
          <w:rFonts w:asciiTheme="majorHAnsi" w:hAnsiTheme="majorHAnsi" w:cstheme="majorHAnsi"/>
          <w:szCs w:val="20"/>
          <w:lang w:val="pt-PT"/>
        </w:rPr>
      </w:pPr>
      <w:ins w:id="140" w:author="Maria Teresa Pais" w:date="2018-04-03T14:58:00Z">
        <w:r w:rsidRPr="0089187E">
          <w:rPr>
            <w:rFonts w:asciiTheme="majorHAnsi" w:hAnsiTheme="majorHAnsi" w:cstheme="majorHAnsi"/>
            <w:szCs w:val="20"/>
            <w:lang w:val="pt-PT"/>
          </w:rPr>
          <w:t>Comunicar de imediato ao Banco quaisquer ocorrências e/ou impedimentos que possam comprometer a execução atempada dos serviços objeto do contrato ou a confidencialidade dos dados fornecidos pelo Banco.</w:t>
        </w:r>
      </w:ins>
    </w:p>
    <w:p w14:paraId="6EE1F1AB" w14:textId="1E77217D"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41" w:author="Maria Teresa Pais" w:date="2018-04-03T14:58:00Z"/>
          <w:rFonts w:asciiTheme="majorHAnsi" w:hAnsiTheme="majorHAnsi" w:cstheme="majorHAnsi"/>
          <w:szCs w:val="20"/>
          <w:lang w:val="pt-PT"/>
        </w:rPr>
      </w:pPr>
      <w:ins w:id="142" w:author="Maria Teresa Pais" w:date="2018-04-03T14:58:00Z">
        <w:r w:rsidRPr="0089187E">
          <w:rPr>
            <w:rFonts w:asciiTheme="majorHAnsi" w:hAnsiTheme="majorHAnsi" w:cstheme="majorHAnsi"/>
            <w:szCs w:val="20"/>
            <w:lang w:val="pt-PT"/>
          </w:rPr>
          <w:t xml:space="preserve">O Banco tem direito a fiscalizar, controlar e avaliar, a todo o tempo, a execução dos Serviços, bem como o cumprimento de todas as obrigações assumidas pela </w:t>
        </w:r>
      </w:ins>
      <w:ins w:id="143" w:author="Maria Teresa Pais" w:date="2018-04-03T15:02:00Z">
        <w:r w:rsidRPr="0089187E">
          <w:rPr>
            <w:rFonts w:asciiTheme="majorHAnsi" w:hAnsiTheme="majorHAnsi" w:cstheme="majorHAnsi"/>
            <w:szCs w:val="20"/>
            <w:lang w:val="pt-PT" w:eastAsia="pt-PT"/>
          </w:rPr>
          <w:t>SIBS FPS</w:t>
        </w:r>
      </w:ins>
      <w:ins w:id="144" w:author="Maria Teresa Pais" w:date="2018-04-03T14:58:00Z">
        <w:r w:rsidRPr="0089187E">
          <w:rPr>
            <w:rFonts w:asciiTheme="majorHAnsi" w:hAnsiTheme="majorHAnsi" w:cstheme="majorHAnsi"/>
            <w:szCs w:val="20"/>
            <w:lang w:val="pt-PT"/>
          </w:rPr>
          <w:t>, nomeadamente através da realização de auditorias, realizadas por colaboradores do Banco ou por profissionais externos nomeados para o efeito pelo Banco; Concluída a auditoria será elaborado um relatório que incluirá as conclusões sobre os vários aspetos analisados e a definição de medidas a tomar sempre que estas se mostrem necessárias.</w:t>
        </w:r>
      </w:ins>
    </w:p>
    <w:p w14:paraId="6D010E9A" w14:textId="26031767"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45" w:author="Maria Teresa Pais" w:date="2018-04-03T14:58:00Z"/>
          <w:rFonts w:asciiTheme="majorHAnsi" w:hAnsiTheme="majorHAnsi" w:cstheme="majorHAnsi"/>
          <w:szCs w:val="20"/>
          <w:lang w:val="pt-PT"/>
        </w:rPr>
      </w:pPr>
      <w:ins w:id="146" w:author="Maria Teresa Pais" w:date="2018-04-03T14:58:00Z">
        <w:r w:rsidRPr="0089187E">
          <w:rPr>
            <w:rFonts w:asciiTheme="majorHAnsi" w:hAnsiTheme="majorHAnsi" w:cstheme="majorHAnsi"/>
            <w:szCs w:val="20"/>
            <w:lang w:val="pt-PT"/>
          </w:rPr>
          <w:t xml:space="preserve">A </w:t>
        </w:r>
      </w:ins>
      <w:ins w:id="147" w:author="Maria Teresa Pais" w:date="2018-04-03T15:03:00Z">
        <w:r w:rsidRPr="0089187E">
          <w:rPr>
            <w:rFonts w:asciiTheme="majorHAnsi" w:hAnsiTheme="majorHAnsi" w:cstheme="majorHAnsi"/>
            <w:szCs w:val="20"/>
            <w:lang w:val="pt-PT" w:eastAsia="pt-PT"/>
          </w:rPr>
          <w:t>SIBS FPS</w:t>
        </w:r>
      </w:ins>
      <w:ins w:id="148" w:author="Maria Teresa Pais" w:date="2018-04-03T14:58:00Z">
        <w:r w:rsidRPr="0089187E">
          <w:rPr>
            <w:rFonts w:asciiTheme="majorHAnsi" w:hAnsiTheme="majorHAnsi" w:cstheme="majorHAnsi"/>
            <w:szCs w:val="20"/>
            <w:lang w:val="pt-PT"/>
          </w:rPr>
          <w:t xml:space="preserve"> reconhece que será a única e exclusiva responsável, em qualquer caso, pelos atos ou omissões dos seus trabalhadores, colaboradores ou entidades por si subcontratadas e pelos danos causados a pessoas e bens, correndo às suas expensas, sem quaisquer ónus ou encargos para o Banco, o ressarcimento ou indemnização que tais danos ou prejuízos possam causar.</w:t>
        </w:r>
      </w:ins>
    </w:p>
    <w:p w14:paraId="64F8333E" w14:textId="77777777" w:rsidR="0066613E" w:rsidRDefault="0066613E" w:rsidP="007F7EB6">
      <w:pPr>
        <w:pStyle w:val="ListNumbers"/>
        <w:numPr>
          <w:ilvl w:val="0"/>
          <w:numId w:val="0"/>
        </w:numPr>
        <w:ind w:left="680"/>
        <w:rPr>
          <w:ins w:id="149" w:author="Maria Teresa Pais" w:date="2018-04-03T14:57:00Z"/>
          <w:lang w:val="pt-PT" w:eastAsia="pt-PT"/>
        </w:rPr>
      </w:pPr>
    </w:p>
    <w:p w14:paraId="1C8DB231" w14:textId="77777777" w:rsidR="0066613E" w:rsidRDefault="0066613E" w:rsidP="007F7EB6">
      <w:pPr>
        <w:pStyle w:val="ListNumbers"/>
        <w:numPr>
          <w:ilvl w:val="0"/>
          <w:numId w:val="0"/>
        </w:numPr>
        <w:ind w:left="680"/>
        <w:rPr>
          <w:lang w:val="pt-PT" w:eastAsia="pt-PT"/>
        </w:rPr>
      </w:pPr>
    </w:p>
    <w:p w14:paraId="0E1F6516" w14:textId="041CE01E" w:rsidR="00682C51" w:rsidRPr="00030595" w:rsidRDefault="00682C51" w:rsidP="00682C51">
      <w:pPr>
        <w:keepNext/>
        <w:spacing w:line="360" w:lineRule="auto"/>
        <w:jc w:val="center"/>
        <w:rPr>
          <w:rFonts w:cs="Arial"/>
          <w:b/>
          <w:szCs w:val="20"/>
          <w:lang w:val="pt-PT" w:eastAsia="pt-PT"/>
        </w:rPr>
      </w:pPr>
      <w:r w:rsidRPr="00030595">
        <w:rPr>
          <w:rFonts w:cs="Arial"/>
          <w:b/>
          <w:szCs w:val="20"/>
          <w:lang w:val="pt-PT" w:eastAsia="pt-PT"/>
        </w:rPr>
        <w:t>CLÁUSULA</w:t>
      </w:r>
      <w:del w:id="150" w:author="Maria Teresa Pais" w:date="2018-04-03T17:22:00Z">
        <w:r w:rsidRPr="00030595" w:rsidDel="0089187E">
          <w:rPr>
            <w:rFonts w:cs="Arial"/>
            <w:b/>
            <w:szCs w:val="20"/>
            <w:lang w:val="pt-PT" w:eastAsia="pt-PT"/>
          </w:rPr>
          <w:delText xml:space="preserve"> </w:delText>
        </w:r>
        <w:r w:rsidDel="0089187E">
          <w:rPr>
            <w:rFonts w:cs="Arial"/>
            <w:b/>
            <w:szCs w:val="20"/>
            <w:lang w:val="pt-PT" w:eastAsia="pt-PT"/>
          </w:rPr>
          <w:delText>4</w:delText>
        </w:r>
        <w:r w:rsidRPr="00030595" w:rsidDel="0089187E">
          <w:rPr>
            <w:rFonts w:cs="Arial"/>
            <w:b/>
            <w:szCs w:val="20"/>
            <w:lang w:val="pt-PT" w:eastAsia="pt-PT"/>
          </w:rPr>
          <w:delText>ª</w:delText>
        </w:r>
      </w:del>
      <w:ins w:id="151" w:author="Maria Teresa Pais" w:date="2018-04-03T17:22:00Z">
        <w:r w:rsidR="0089187E">
          <w:rPr>
            <w:rFonts w:cs="Arial"/>
            <w:b/>
            <w:szCs w:val="20"/>
            <w:lang w:val="pt-PT" w:eastAsia="pt-PT"/>
          </w:rPr>
          <w:t>5ª</w:t>
        </w:r>
      </w:ins>
    </w:p>
    <w:p w14:paraId="6575AE85" w14:textId="02D85DC3" w:rsidR="00682C51" w:rsidRPr="00030595" w:rsidRDefault="00682C51" w:rsidP="00682C51">
      <w:pPr>
        <w:keepNext/>
        <w:keepLines/>
        <w:spacing w:after="240" w:line="360" w:lineRule="auto"/>
        <w:jc w:val="center"/>
        <w:outlineLvl w:val="0"/>
        <w:rPr>
          <w:rFonts w:cs="Arial"/>
          <w:b/>
          <w:bCs/>
          <w:szCs w:val="28"/>
          <w:lang w:val="pt-PT" w:eastAsia="pt-PT"/>
        </w:rPr>
      </w:pPr>
      <w:bookmarkStart w:id="152" w:name="_Toc507437560"/>
      <w:bookmarkStart w:id="153" w:name="_Toc507438144"/>
      <w:r w:rsidRPr="00030595">
        <w:rPr>
          <w:rFonts w:cs="Arial"/>
          <w:b/>
          <w:bCs/>
          <w:szCs w:val="28"/>
          <w:lang w:val="pt-PT" w:eastAsia="pt-PT"/>
        </w:rPr>
        <w:t>Obrigações</w:t>
      </w:r>
      <w:r>
        <w:rPr>
          <w:rFonts w:cs="Arial"/>
          <w:b/>
          <w:bCs/>
          <w:szCs w:val="28"/>
          <w:lang w:val="pt-PT" w:eastAsia="pt-PT"/>
        </w:rPr>
        <w:t xml:space="preserve"> acessórias</w:t>
      </w:r>
      <w:r w:rsidRPr="00030595">
        <w:rPr>
          <w:rFonts w:cs="Arial"/>
          <w:b/>
          <w:bCs/>
          <w:szCs w:val="28"/>
          <w:lang w:val="pt-PT" w:eastAsia="pt-PT"/>
        </w:rPr>
        <w:t xml:space="preserve"> das Partes</w:t>
      </w:r>
      <w:bookmarkEnd w:id="152"/>
      <w:bookmarkEnd w:id="153"/>
    </w:p>
    <w:p w14:paraId="6EB500A0" w14:textId="3FDBFD23" w:rsidR="00682C51" w:rsidRPr="007F7EB6" w:rsidRDefault="00682C51" w:rsidP="00471048">
      <w:pPr>
        <w:pStyle w:val="ListNumbers"/>
        <w:numPr>
          <w:ilvl w:val="0"/>
          <w:numId w:val="100"/>
        </w:numPr>
        <w:rPr>
          <w:lang w:val="pt-PT" w:eastAsia="pt-PT"/>
        </w:rPr>
      </w:pPr>
      <w:bookmarkStart w:id="154" w:name="_Toc507437561"/>
      <w:bookmarkStart w:id="155" w:name="_Toc507438145"/>
      <w:r w:rsidRPr="007F7EB6">
        <w:rPr>
          <w:lang w:val="pt-PT" w:eastAsia="pt-PT"/>
        </w:rPr>
        <w:t xml:space="preserve">Tendo em vista a </w:t>
      </w:r>
      <w:r w:rsidR="00C04456" w:rsidRPr="007F7EB6">
        <w:rPr>
          <w:lang w:val="pt-PT" w:eastAsia="pt-PT"/>
        </w:rPr>
        <w:t>correta</w:t>
      </w:r>
      <w:r w:rsidRPr="007F7EB6">
        <w:rPr>
          <w:lang w:val="pt-PT" w:eastAsia="pt-PT"/>
        </w:rPr>
        <w:t xml:space="preserve"> execução dos Serviços, e sem prejuízo das demais obrigações previstas no Contrato, as Partes obrigam-se</w:t>
      </w:r>
      <w:ins w:id="156" w:author="Maria Teresa Pais" w:date="2018-04-03T15:03:00Z">
        <w:r w:rsidR="0066613E">
          <w:rPr>
            <w:lang w:val="pt-PT" w:eastAsia="pt-PT"/>
          </w:rPr>
          <w:t xml:space="preserve"> ainda</w:t>
        </w:r>
      </w:ins>
      <w:r w:rsidRPr="007F7EB6">
        <w:rPr>
          <w:lang w:val="pt-PT" w:eastAsia="pt-PT"/>
        </w:rPr>
        <w:t xml:space="preserve"> a:</w:t>
      </w:r>
      <w:bookmarkEnd w:id="154"/>
      <w:bookmarkEnd w:id="155"/>
    </w:p>
    <w:p w14:paraId="30E5F1F0" w14:textId="562E8054" w:rsidR="00682C51" w:rsidRPr="00682C51" w:rsidRDefault="00C04456" w:rsidP="006E2998">
      <w:pPr>
        <w:pStyle w:val="alpha2"/>
        <w:numPr>
          <w:ilvl w:val="0"/>
          <w:numId w:val="47"/>
        </w:numPr>
        <w:rPr>
          <w:lang w:val="pt-PT" w:eastAsia="pt-PT"/>
        </w:rPr>
      </w:pPr>
      <w:bookmarkStart w:id="157" w:name="_Toc507437562"/>
      <w:bookmarkStart w:id="158" w:name="_Toc507438146"/>
      <w:r w:rsidRPr="00682C51">
        <w:rPr>
          <w:lang w:val="pt-PT" w:eastAsia="pt-PT"/>
        </w:rPr>
        <w:t>Afetar</w:t>
      </w:r>
      <w:r w:rsidR="00682C51" w:rsidRPr="00682C51">
        <w:rPr>
          <w:lang w:val="pt-PT" w:eastAsia="pt-PT"/>
        </w:rPr>
        <w:t xml:space="preserve"> os recursos materiais, humanos e tecnológicos (designadamente </w:t>
      </w:r>
      <w:r w:rsidR="00682C51" w:rsidRPr="00682C51">
        <w:rPr>
          <w:i/>
          <w:lang w:val="pt-PT" w:eastAsia="pt-PT"/>
        </w:rPr>
        <w:t>hardware</w:t>
      </w:r>
      <w:r w:rsidR="00682C51" w:rsidRPr="00682C51">
        <w:rPr>
          <w:lang w:val="pt-PT" w:eastAsia="pt-PT"/>
        </w:rPr>
        <w:t xml:space="preserve"> e </w:t>
      </w:r>
      <w:r w:rsidR="00682C51" w:rsidRPr="00682C51">
        <w:rPr>
          <w:i/>
          <w:lang w:val="pt-PT" w:eastAsia="pt-PT"/>
        </w:rPr>
        <w:t>software</w:t>
      </w:r>
      <w:r w:rsidR="00682C51" w:rsidRPr="00682C51">
        <w:rPr>
          <w:lang w:val="pt-PT" w:eastAsia="pt-PT"/>
        </w:rPr>
        <w:t xml:space="preserve">) necessários e adequados ao bom cumprimento das responsabilidades que para si resultam da celebração do Contrato ou que se mostrem necessários à prestação dos Serviços com os </w:t>
      </w:r>
      <w:r w:rsidR="004B3F62">
        <w:rPr>
          <w:lang w:val="pt-PT" w:eastAsia="pt-PT"/>
        </w:rPr>
        <w:t>N</w:t>
      </w:r>
      <w:r w:rsidR="00682C51" w:rsidRPr="00682C51">
        <w:rPr>
          <w:lang w:val="pt-PT" w:eastAsia="pt-PT"/>
        </w:rPr>
        <w:t>íveis de</w:t>
      </w:r>
      <w:r w:rsidR="00CD27BA">
        <w:rPr>
          <w:lang w:val="pt-PT" w:eastAsia="pt-PT"/>
        </w:rPr>
        <w:t xml:space="preserve"> Serviço previstos no Anexo IV</w:t>
      </w:r>
      <w:r w:rsidR="00682C51" w:rsidRPr="00682C51">
        <w:rPr>
          <w:lang w:val="pt-PT" w:eastAsia="pt-PT"/>
        </w:rPr>
        <w:t>;</w:t>
      </w:r>
      <w:bookmarkEnd w:id="157"/>
      <w:bookmarkEnd w:id="158"/>
    </w:p>
    <w:p w14:paraId="007F48C0" w14:textId="5051CFE2" w:rsidR="00682C51" w:rsidRPr="00B3746C" w:rsidRDefault="00682C51" w:rsidP="008520FC">
      <w:pPr>
        <w:pStyle w:val="alpha2"/>
        <w:rPr>
          <w:lang w:val="pt-PT" w:eastAsia="pt-PT"/>
        </w:rPr>
      </w:pPr>
      <w:bookmarkStart w:id="159" w:name="_Toc507437563"/>
      <w:bookmarkStart w:id="160" w:name="_Toc507438147"/>
      <w:r w:rsidRPr="00B3746C">
        <w:rPr>
          <w:lang w:val="pt-PT" w:eastAsia="pt-PT"/>
        </w:rPr>
        <w:t xml:space="preserve">Obter e manter todas as licenças, consentimentos, permissões, aprovações e autorizações necessárias à execução das obrigações que para si resultem da celebração do Contrato, bem como cumprir escrupulosamente todas as disposições legais que regulam a sua </w:t>
      </w:r>
      <w:r w:rsidR="00C04456" w:rsidRPr="00B3746C">
        <w:rPr>
          <w:lang w:val="pt-PT" w:eastAsia="pt-PT"/>
        </w:rPr>
        <w:t>respetiva</w:t>
      </w:r>
      <w:r w:rsidRPr="00B3746C">
        <w:rPr>
          <w:lang w:val="pt-PT" w:eastAsia="pt-PT"/>
        </w:rPr>
        <w:t xml:space="preserve"> </w:t>
      </w:r>
      <w:r w:rsidR="00C04456" w:rsidRPr="00B3746C">
        <w:rPr>
          <w:lang w:val="pt-PT" w:eastAsia="pt-PT"/>
        </w:rPr>
        <w:t>atividade</w:t>
      </w:r>
      <w:r w:rsidRPr="00B3746C">
        <w:rPr>
          <w:lang w:val="pt-PT" w:eastAsia="pt-PT"/>
        </w:rPr>
        <w:t>.</w:t>
      </w:r>
      <w:bookmarkEnd w:id="159"/>
      <w:bookmarkEnd w:id="160"/>
    </w:p>
    <w:p w14:paraId="2E16A8F2" w14:textId="4F471B12" w:rsidR="00682C51" w:rsidRPr="00B3746C" w:rsidRDefault="00682C51" w:rsidP="00D42C72">
      <w:pPr>
        <w:pStyle w:val="ListNumbers"/>
        <w:numPr>
          <w:ilvl w:val="0"/>
          <w:numId w:val="46"/>
        </w:numPr>
        <w:rPr>
          <w:lang w:val="pt-PT" w:eastAsia="pt-PT"/>
        </w:rPr>
      </w:pPr>
      <w:bookmarkStart w:id="161" w:name="_Toc507437564"/>
      <w:bookmarkStart w:id="162" w:name="_Toc507438148"/>
      <w:r>
        <w:rPr>
          <w:lang w:val="pt-PT" w:eastAsia="pt-PT"/>
        </w:rPr>
        <w:t xml:space="preserve">Além das obrigações referidas no número anterior, e sem prejuízo de outras obrigações previstas no presente Contrato, </w:t>
      </w:r>
      <w:ins w:id="163" w:author="Maria Teresa Pais" w:date="2018-04-03T14:56:00Z">
        <w:r w:rsidR="0066613E">
          <w:rPr>
            <w:lang w:val="pt-PT" w:eastAsia="pt-PT"/>
          </w:rPr>
          <w:t>o BANCO</w:t>
        </w:r>
      </w:ins>
      <w:r>
        <w:rPr>
          <w:rFonts w:cs="Arial"/>
          <w:szCs w:val="20"/>
          <w:lang w:val="pt-PT" w:eastAsia="pt-PT"/>
        </w:rPr>
        <w:t xml:space="preserve"> </w:t>
      </w:r>
      <w:r w:rsidRPr="00B3746C">
        <w:rPr>
          <w:lang w:val="pt-PT" w:eastAsia="pt-PT"/>
        </w:rPr>
        <w:t>obriga-se ainda a:</w:t>
      </w:r>
      <w:bookmarkEnd w:id="161"/>
      <w:bookmarkEnd w:id="162"/>
    </w:p>
    <w:p w14:paraId="365C126C" w14:textId="1B8775E1" w:rsidR="00682C51" w:rsidRPr="00884494" w:rsidRDefault="00682C51" w:rsidP="006E2998">
      <w:pPr>
        <w:pStyle w:val="alpha2"/>
        <w:numPr>
          <w:ilvl w:val="0"/>
          <w:numId w:val="67"/>
        </w:numPr>
        <w:rPr>
          <w:lang w:val="pt-PT" w:eastAsia="pt-PT"/>
        </w:rPr>
      </w:pPr>
      <w:bookmarkStart w:id="164" w:name="_Toc507437565"/>
      <w:bookmarkStart w:id="165" w:name="_Toc507438149"/>
      <w:r w:rsidRPr="00884494">
        <w:rPr>
          <w:lang w:val="pt-PT" w:eastAsia="pt-PT"/>
        </w:rPr>
        <w:t xml:space="preserve">Adequar os </w:t>
      </w:r>
      <w:r w:rsidR="00C04456" w:rsidRPr="00884494">
        <w:rPr>
          <w:lang w:val="pt-PT" w:eastAsia="pt-PT"/>
        </w:rPr>
        <w:t>respetivos</w:t>
      </w:r>
      <w:r w:rsidRPr="00884494">
        <w:rPr>
          <w:lang w:val="pt-PT" w:eastAsia="pt-PT"/>
        </w:rPr>
        <w:t xml:space="preserve"> sistemas internos às regras e especificações técnicas, operativas e funcionais e às informações indicadas pela SIBS FPS, </w:t>
      </w:r>
      <w:r w:rsidRPr="00884494">
        <w:rPr>
          <w:lang w:val="pt-PT" w:eastAsia="pt-PT"/>
        </w:rPr>
        <w:lastRenderedPageBreak/>
        <w:t>suportando todos os custos inerentes à instalação, funcionamento e manutenção dos seus equipamentos e circuitos informáticos necessários à realização dos Serviços;</w:t>
      </w:r>
      <w:bookmarkEnd w:id="164"/>
      <w:bookmarkEnd w:id="165"/>
    </w:p>
    <w:p w14:paraId="053B9BA8" w14:textId="2B7BFBC1" w:rsidR="00682C51" w:rsidRDefault="00682C51" w:rsidP="008520FC">
      <w:pPr>
        <w:pStyle w:val="alpha2"/>
        <w:rPr>
          <w:lang w:val="pt-PT" w:eastAsia="pt-PT"/>
        </w:rPr>
      </w:pPr>
      <w:bookmarkStart w:id="166" w:name="_Toc507437566"/>
      <w:bookmarkStart w:id="167" w:name="_Toc507438150"/>
      <w:r w:rsidRPr="00B3746C">
        <w:rPr>
          <w:lang w:val="pt-PT" w:eastAsia="pt-PT"/>
        </w:rPr>
        <w:t xml:space="preserve">Informar a SIBS FPS, com uma antecedência adequada, de toda e qualquer alteração que se verifique nos processos de negócio ou na sua </w:t>
      </w:r>
      <w:r w:rsidR="00C04456" w:rsidRPr="00B3746C">
        <w:rPr>
          <w:lang w:val="pt-PT" w:eastAsia="pt-PT"/>
        </w:rPr>
        <w:t>infraestrutura</w:t>
      </w:r>
      <w:r w:rsidRPr="00B3746C">
        <w:rPr>
          <w:lang w:val="pt-PT" w:eastAsia="pt-PT"/>
        </w:rPr>
        <w:t xml:space="preserve"> tecnológica com impacto na prestação dos Serviços </w:t>
      </w:r>
      <w:r w:rsidR="00C04456" w:rsidRPr="00B3746C">
        <w:rPr>
          <w:lang w:val="pt-PT" w:eastAsia="pt-PT"/>
        </w:rPr>
        <w:t>objeto</w:t>
      </w:r>
      <w:r w:rsidRPr="00B3746C">
        <w:rPr>
          <w:lang w:val="pt-PT" w:eastAsia="pt-PT"/>
        </w:rPr>
        <w:t xml:space="preserve"> deste Contrato, bem como das determinações de organismos oficiais ou de normas legais ou regulamentares que sejam aplicáveis à sua </w:t>
      </w:r>
      <w:r w:rsidR="00C04456" w:rsidRPr="00B3746C">
        <w:rPr>
          <w:lang w:val="pt-PT" w:eastAsia="pt-PT"/>
        </w:rPr>
        <w:t>atividade</w:t>
      </w:r>
      <w:r w:rsidRPr="00B3746C">
        <w:rPr>
          <w:lang w:val="pt-PT" w:eastAsia="pt-PT"/>
        </w:rPr>
        <w:t xml:space="preserve"> e que determinem a alteração de parte ou da totalidade do modo de prestação dos Serviços ou procedimentos incluídos no âmbito do Contrato, aplicando-se o disposto no número </w:t>
      </w:r>
      <w:r w:rsidR="00EB0425">
        <w:rPr>
          <w:lang w:val="pt-PT" w:eastAsia="pt-PT"/>
        </w:rPr>
        <w:t>5</w:t>
      </w:r>
      <w:r w:rsidRPr="00B3746C">
        <w:rPr>
          <w:lang w:val="pt-PT" w:eastAsia="pt-PT"/>
        </w:rPr>
        <w:t xml:space="preserve"> da cláusula </w:t>
      </w:r>
      <w:del w:id="168" w:author="Maria Teresa Pais" w:date="2018-04-03T17:37:00Z">
        <w:r w:rsidR="00CB77A4" w:rsidDel="0089187E">
          <w:rPr>
            <w:lang w:val="pt-PT" w:eastAsia="pt-PT"/>
          </w:rPr>
          <w:delText>8</w:delText>
        </w:r>
      </w:del>
      <w:ins w:id="169" w:author="Maria Teresa Pais" w:date="2018-04-03T17:37:00Z">
        <w:r w:rsidR="0089187E">
          <w:rPr>
            <w:lang w:val="pt-PT" w:eastAsia="pt-PT"/>
          </w:rPr>
          <w:t>9</w:t>
        </w:r>
      </w:ins>
      <w:r w:rsidR="00EB0425">
        <w:rPr>
          <w:lang w:val="pt-PT" w:eastAsia="pt-PT"/>
        </w:rPr>
        <w:t>.ª</w:t>
      </w:r>
      <w:r w:rsidRPr="00B3746C">
        <w:rPr>
          <w:lang w:val="pt-PT" w:eastAsia="pt-PT"/>
        </w:rPr>
        <w:t>;</w:t>
      </w:r>
      <w:bookmarkEnd w:id="166"/>
      <w:bookmarkEnd w:id="167"/>
      <w:r w:rsidRPr="00B3746C">
        <w:rPr>
          <w:lang w:val="pt-PT" w:eastAsia="pt-PT"/>
        </w:rPr>
        <w:t xml:space="preserve"> </w:t>
      </w:r>
    </w:p>
    <w:p w14:paraId="5ACF32BA" w14:textId="609118C3" w:rsidR="00682C51" w:rsidRPr="00B3746C" w:rsidRDefault="00682C51" w:rsidP="008520FC">
      <w:pPr>
        <w:pStyle w:val="alpha2"/>
        <w:rPr>
          <w:lang w:val="pt-PT" w:eastAsia="pt-PT"/>
        </w:rPr>
      </w:pPr>
      <w:bookmarkStart w:id="170" w:name="_Toc507437567"/>
      <w:bookmarkStart w:id="171" w:name="_Toc507438151"/>
      <w:r w:rsidRPr="00B3746C">
        <w:rPr>
          <w:lang w:val="pt-PT" w:eastAsia="pt-PT"/>
        </w:rPr>
        <w:t xml:space="preserve">Cooperar com a SIBS FPS na prevenção ou </w:t>
      </w:r>
      <w:r w:rsidR="00C04456" w:rsidRPr="00B3746C">
        <w:rPr>
          <w:lang w:val="pt-PT" w:eastAsia="pt-PT"/>
        </w:rPr>
        <w:t>correção</w:t>
      </w:r>
      <w:r w:rsidRPr="00B3746C">
        <w:rPr>
          <w:lang w:val="pt-PT" w:eastAsia="pt-PT"/>
        </w:rPr>
        <w:t xml:space="preserve"> de quaisquer fraudes ou erros verificados nos Serviços;</w:t>
      </w:r>
      <w:bookmarkEnd w:id="170"/>
      <w:bookmarkEnd w:id="171"/>
    </w:p>
    <w:p w14:paraId="59D9FA56" w14:textId="59FF5DCF" w:rsidR="00682C51" w:rsidRPr="00B3746C" w:rsidRDefault="00682C51" w:rsidP="008520FC">
      <w:pPr>
        <w:pStyle w:val="alpha2"/>
        <w:rPr>
          <w:lang w:val="pt-PT" w:eastAsia="pt-PT"/>
        </w:rPr>
      </w:pPr>
      <w:bookmarkStart w:id="172" w:name="_Toc507437568"/>
      <w:bookmarkStart w:id="173" w:name="_Toc507438152"/>
      <w:r w:rsidRPr="00B3746C">
        <w:rPr>
          <w:lang w:val="pt-PT" w:eastAsia="pt-PT"/>
        </w:rPr>
        <w:t xml:space="preserve">Informar de imediato quaisquer factos de que tenha conhecimento e que possam ser considerados </w:t>
      </w:r>
      <w:r w:rsidR="00C04456" w:rsidRPr="00B3746C">
        <w:rPr>
          <w:lang w:val="pt-PT" w:eastAsia="pt-PT"/>
        </w:rPr>
        <w:t>objetivamente</w:t>
      </w:r>
      <w:r w:rsidRPr="00B3746C">
        <w:rPr>
          <w:lang w:val="pt-PT" w:eastAsia="pt-PT"/>
        </w:rPr>
        <w:t xml:space="preserve"> relevantes para a gestão do Contrato;</w:t>
      </w:r>
      <w:bookmarkEnd w:id="172"/>
      <w:bookmarkEnd w:id="173"/>
    </w:p>
    <w:p w14:paraId="1A659D3F" w14:textId="112FC7B0" w:rsidR="00682C51" w:rsidRDefault="00682C51" w:rsidP="008520FC">
      <w:pPr>
        <w:pStyle w:val="alpha2"/>
        <w:rPr>
          <w:lang w:val="pt-PT" w:eastAsia="pt-PT"/>
        </w:rPr>
      </w:pPr>
      <w:bookmarkStart w:id="174" w:name="_Toc507437569"/>
      <w:bookmarkStart w:id="175" w:name="_Toc507438153"/>
      <w:r w:rsidRPr="00B3746C">
        <w:rPr>
          <w:lang w:val="pt-PT" w:eastAsia="pt-PT"/>
        </w:rPr>
        <w:t>Interagir e cooperar de boa-fé com terceiros indicados pela SIBS FPS, designadamente, mediante o fornecimento de informação sobre os serviços que possa ser razoavelmente solicitada por tais terceiros.</w:t>
      </w:r>
      <w:bookmarkEnd w:id="174"/>
      <w:bookmarkEnd w:id="175"/>
    </w:p>
    <w:p w14:paraId="474E31DC" w14:textId="77777777" w:rsidR="005E169C" w:rsidRDefault="005E169C" w:rsidP="005E169C">
      <w:pPr>
        <w:pStyle w:val="alpha2"/>
        <w:numPr>
          <w:ilvl w:val="0"/>
          <w:numId w:val="0"/>
        </w:numPr>
        <w:ind w:left="1361"/>
        <w:rPr>
          <w:lang w:val="pt-PT" w:eastAsia="pt-PT"/>
        </w:rPr>
      </w:pPr>
    </w:p>
    <w:p w14:paraId="1DDB92B3" w14:textId="2C2FB01F"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CLÁUSULA</w:t>
      </w:r>
      <w:del w:id="176" w:author="Maria Teresa Pais" w:date="2018-04-03T17:22:00Z">
        <w:r w:rsidRPr="00030595" w:rsidDel="0089187E">
          <w:rPr>
            <w:rFonts w:cs="Arial"/>
            <w:b/>
            <w:szCs w:val="20"/>
            <w:lang w:val="pt-PT" w:eastAsia="pt-PT"/>
          </w:rPr>
          <w:delText xml:space="preserve"> </w:delText>
        </w:r>
        <w:r w:rsidDel="0089187E">
          <w:rPr>
            <w:rFonts w:cs="Arial"/>
            <w:b/>
            <w:szCs w:val="20"/>
            <w:lang w:val="pt-PT" w:eastAsia="pt-PT"/>
          </w:rPr>
          <w:delText>5</w:delText>
        </w:r>
        <w:r w:rsidRPr="00030595" w:rsidDel="0089187E">
          <w:rPr>
            <w:rFonts w:cs="Arial"/>
            <w:b/>
            <w:szCs w:val="20"/>
            <w:lang w:val="pt-PT" w:eastAsia="pt-PT"/>
          </w:rPr>
          <w:delText>ª</w:delText>
        </w:r>
      </w:del>
      <w:ins w:id="177" w:author="Maria Teresa Pais" w:date="2018-04-03T17:22:00Z">
        <w:r w:rsidR="0089187E">
          <w:rPr>
            <w:rFonts w:cs="Arial"/>
            <w:b/>
            <w:szCs w:val="20"/>
            <w:lang w:val="pt-PT" w:eastAsia="pt-PT"/>
          </w:rPr>
          <w:t>6ª</w:t>
        </w:r>
      </w:ins>
    </w:p>
    <w:p w14:paraId="0B97A556" w14:textId="2A6ABDC7" w:rsidR="005E169C" w:rsidRPr="00030595" w:rsidRDefault="005E169C" w:rsidP="005E169C">
      <w:pPr>
        <w:keepNext/>
        <w:keepLines/>
        <w:spacing w:after="240" w:line="360" w:lineRule="auto"/>
        <w:jc w:val="center"/>
        <w:outlineLvl w:val="0"/>
        <w:rPr>
          <w:rFonts w:cs="Arial"/>
          <w:b/>
          <w:bCs/>
          <w:szCs w:val="28"/>
          <w:lang w:val="pt-PT" w:eastAsia="pt-PT"/>
        </w:rPr>
      </w:pPr>
      <w:bookmarkStart w:id="178" w:name="_Toc507437570"/>
      <w:bookmarkStart w:id="179" w:name="_Toc507438154"/>
      <w:r>
        <w:rPr>
          <w:rFonts w:cs="Arial"/>
          <w:b/>
          <w:bCs/>
          <w:szCs w:val="28"/>
          <w:lang w:val="pt-PT" w:eastAsia="pt-PT"/>
        </w:rPr>
        <w:t xml:space="preserve">Níveis de </w:t>
      </w:r>
      <w:r w:rsidRPr="00030595">
        <w:rPr>
          <w:rFonts w:cs="Arial"/>
          <w:b/>
          <w:bCs/>
          <w:szCs w:val="28"/>
          <w:lang w:val="pt-PT" w:eastAsia="pt-PT"/>
        </w:rPr>
        <w:t>Serviço</w:t>
      </w:r>
      <w:bookmarkEnd w:id="178"/>
      <w:bookmarkEnd w:id="179"/>
      <w:ins w:id="180" w:author="Maria Teresa Pais" w:date="2018-03-12T10:03:00Z">
        <w:r w:rsidR="00AF2D7E">
          <w:rPr>
            <w:rFonts w:cs="Arial"/>
            <w:b/>
            <w:bCs/>
            <w:szCs w:val="28"/>
            <w:lang w:val="pt-PT" w:eastAsia="pt-PT"/>
          </w:rPr>
          <w:t xml:space="preserve"> </w:t>
        </w:r>
      </w:ins>
    </w:p>
    <w:p w14:paraId="53AE9295" w14:textId="2B8CF6EF" w:rsidR="005E169C" w:rsidRPr="005E169C" w:rsidRDefault="005E169C" w:rsidP="006E2998">
      <w:pPr>
        <w:pStyle w:val="ListNumbers"/>
        <w:numPr>
          <w:ilvl w:val="0"/>
          <w:numId w:val="48"/>
        </w:numPr>
        <w:rPr>
          <w:lang w:val="pt-PT" w:eastAsia="pt-PT"/>
        </w:rPr>
      </w:pPr>
      <w:bookmarkStart w:id="181" w:name="_Toc507437571"/>
      <w:bookmarkStart w:id="182" w:name="_Toc507438155"/>
      <w:commentRangeStart w:id="183"/>
      <w:r w:rsidRPr="005E169C">
        <w:rPr>
          <w:lang w:val="pt-PT" w:eastAsia="pt-PT"/>
        </w:rPr>
        <w:t>A responsabilidade pela prestação global dos Serviços cabe à SIBS FPS, que deverá garantir os níveis de serviço acordados nos termos do Anexo I</w:t>
      </w:r>
      <w:r w:rsidR="00CD27BA">
        <w:rPr>
          <w:lang w:val="pt-PT" w:eastAsia="pt-PT"/>
        </w:rPr>
        <w:t>V</w:t>
      </w:r>
      <w:r w:rsidRPr="005E169C">
        <w:rPr>
          <w:lang w:val="pt-PT" w:eastAsia="pt-PT"/>
        </w:rPr>
        <w:t>.</w:t>
      </w:r>
      <w:bookmarkEnd w:id="181"/>
      <w:bookmarkEnd w:id="182"/>
      <w:commentRangeEnd w:id="183"/>
      <w:r w:rsidR="00820D5B">
        <w:rPr>
          <w:rStyle w:val="CommentReference"/>
          <w:kern w:val="0"/>
        </w:rPr>
        <w:commentReference w:id="183"/>
      </w:r>
    </w:p>
    <w:p w14:paraId="6B3A3CC3" w14:textId="759093EC" w:rsidR="005E169C" w:rsidRPr="00352A5A" w:rsidRDefault="005E169C" w:rsidP="00D42C72">
      <w:pPr>
        <w:pStyle w:val="ListNumbers"/>
        <w:numPr>
          <w:ilvl w:val="0"/>
          <w:numId w:val="46"/>
        </w:numPr>
        <w:rPr>
          <w:lang w:val="pt-PT" w:eastAsia="pt-PT"/>
        </w:rPr>
      </w:pPr>
      <w:bookmarkStart w:id="184" w:name="_Toc507437572"/>
      <w:bookmarkStart w:id="185" w:name="_Toc507438156"/>
      <w:r w:rsidRPr="002654EC">
        <w:rPr>
          <w:lang w:val="pt-PT" w:eastAsia="pt-PT"/>
        </w:rPr>
        <w:t xml:space="preserve">O incumprimento dos </w:t>
      </w:r>
      <w:r>
        <w:rPr>
          <w:lang w:val="pt-PT" w:eastAsia="pt-PT"/>
        </w:rPr>
        <w:t>níveis de Serviços</w:t>
      </w:r>
      <w:r w:rsidR="00CD27BA">
        <w:rPr>
          <w:lang w:val="pt-PT" w:eastAsia="pt-PT"/>
        </w:rPr>
        <w:t xml:space="preserve"> previstos no referido Anexo IV</w:t>
      </w:r>
      <w:r w:rsidRPr="002654EC">
        <w:rPr>
          <w:lang w:val="pt-PT" w:eastAsia="pt-PT"/>
        </w:rPr>
        <w:t>, salv</w:t>
      </w:r>
      <w:r>
        <w:rPr>
          <w:lang w:val="pt-PT" w:eastAsia="pt-PT"/>
        </w:rPr>
        <w:t>aguardados os casos previstos na cláusula 1</w:t>
      </w:r>
      <w:ins w:id="186" w:author="Maria Teresa Pais" w:date="2018-03-12T11:26:00Z">
        <w:r w:rsidR="00977543">
          <w:rPr>
            <w:lang w:val="pt-PT" w:eastAsia="pt-PT"/>
          </w:rPr>
          <w:t>6</w:t>
        </w:r>
      </w:ins>
      <w:del w:id="187" w:author="Maria Teresa Pais" w:date="2018-03-12T11:26:00Z">
        <w:r w:rsidDel="00A50A42">
          <w:rPr>
            <w:lang w:val="pt-PT" w:eastAsia="pt-PT"/>
          </w:rPr>
          <w:delText>5</w:delText>
        </w:r>
      </w:del>
      <w:r>
        <w:rPr>
          <w:lang w:val="pt-PT" w:eastAsia="pt-PT"/>
        </w:rPr>
        <w:t>ª do presente Contrato</w:t>
      </w:r>
      <w:r w:rsidR="00BB47B8">
        <w:rPr>
          <w:lang w:val="pt-PT" w:eastAsia="pt-PT"/>
        </w:rPr>
        <w:t xml:space="preserve"> e as demais situações previstas no </w:t>
      </w:r>
      <w:r w:rsidR="00BB47B8" w:rsidRPr="00352A5A">
        <w:rPr>
          <w:lang w:val="pt-PT" w:eastAsia="pt-PT"/>
        </w:rPr>
        <w:t>Anexo IV</w:t>
      </w:r>
      <w:r w:rsidRPr="00352A5A">
        <w:rPr>
          <w:lang w:val="pt-PT" w:eastAsia="pt-PT"/>
        </w:rPr>
        <w:t xml:space="preserve">, implica </w:t>
      </w:r>
      <w:r w:rsidR="005C0B1B" w:rsidRPr="00352A5A">
        <w:rPr>
          <w:lang w:val="pt-PT" w:eastAsia="pt-PT"/>
        </w:rPr>
        <w:t>a aplicação das</w:t>
      </w:r>
      <w:r w:rsidRPr="00352A5A">
        <w:rPr>
          <w:lang w:val="pt-PT" w:eastAsia="pt-PT"/>
        </w:rPr>
        <w:t xml:space="preserve"> penalizações</w:t>
      </w:r>
      <w:r w:rsidR="005C0B1B" w:rsidRPr="00352A5A">
        <w:rPr>
          <w:lang w:val="pt-PT" w:eastAsia="pt-PT"/>
        </w:rPr>
        <w:t xml:space="preserve"> </w:t>
      </w:r>
      <w:r w:rsidR="0072430C" w:rsidRPr="00352A5A">
        <w:rPr>
          <w:lang w:val="pt-PT" w:eastAsia="pt-PT"/>
        </w:rPr>
        <w:t xml:space="preserve">estipuladas no referido </w:t>
      </w:r>
      <w:r w:rsidR="005C0B1B" w:rsidRPr="00352A5A">
        <w:rPr>
          <w:lang w:val="pt-PT" w:eastAsia="pt-PT"/>
        </w:rPr>
        <w:t>Anexo.</w:t>
      </w:r>
      <w:bookmarkEnd w:id="184"/>
      <w:bookmarkEnd w:id="185"/>
    </w:p>
    <w:p w14:paraId="3439EE7D" w14:textId="27C175BF" w:rsidR="003813F3" w:rsidRPr="00352A5A" w:rsidRDefault="003813F3" w:rsidP="00D42C72">
      <w:pPr>
        <w:pStyle w:val="ListNumbers"/>
        <w:numPr>
          <w:ilvl w:val="0"/>
          <w:numId w:val="46"/>
        </w:numPr>
        <w:rPr>
          <w:lang w:val="pt-PT" w:eastAsia="pt-PT"/>
        </w:rPr>
      </w:pPr>
      <w:bookmarkStart w:id="188" w:name="_Toc507437573"/>
      <w:bookmarkStart w:id="189" w:name="_Toc507438157"/>
      <w:r w:rsidRPr="00352A5A">
        <w:rPr>
          <w:lang w:val="pt-PT" w:eastAsia="pt-PT"/>
        </w:rPr>
        <w:t xml:space="preserve">O incumprimento </w:t>
      </w:r>
      <w:r w:rsidR="003839FC" w:rsidRPr="00352A5A">
        <w:rPr>
          <w:lang w:val="pt-PT" w:eastAsia="pt-PT"/>
        </w:rPr>
        <w:t xml:space="preserve">pela SIBS FPS </w:t>
      </w:r>
      <w:r w:rsidRPr="00352A5A">
        <w:rPr>
          <w:lang w:val="pt-PT" w:eastAsia="pt-PT"/>
        </w:rPr>
        <w:t xml:space="preserve">dos </w:t>
      </w:r>
      <w:r w:rsidR="003839FC" w:rsidRPr="00352A5A">
        <w:rPr>
          <w:lang w:val="pt-PT" w:eastAsia="pt-PT"/>
        </w:rPr>
        <w:t xml:space="preserve">níveis de serviço com penalização mais gravosa </w:t>
      </w:r>
      <w:r w:rsidR="00737534" w:rsidRPr="00352A5A">
        <w:rPr>
          <w:lang w:val="pt-PT" w:eastAsia="pt-PT"/>
        </w:rPr>
        <w:t>em três meses consecutivos ou seis meses alternados</w:t>
      </w:r>
      <w:r w:rsidR="006C04BB" w:rsidRPr="00352A5A">
        <w:rPr>
          <w:lang w:val="pt-PT" w:eastAsia="pt-PT"/>
        </w:rPr>
        <w:t xml:space="preserve">, relativamente ao </w:t>
      </w:r>
      <w:r w:rsidR="00DF5169" w:rsidRPr="00352A5A">
        <w:rPr>
          <w:lang w:val="pt-PT" w:eastAsia="pt-PT"/>
        </w:rPr>
        <w:t>período de vigência</w:t>
      </w:r>
      <w:r w:rsidR="006C04BB" w:rsidRPr="00352A5A">
        <w:rPr>
          <w:lang w:val="pt-PT" w:eastAsia="pt-PT"/>
        </w:rPr>
        <w:t xml:space="preserve"> inicial ou a cada uma das suas renovações</w:t>
      </w:r>
      <w:r w:rsidR="00737534" w:rsidRPr="00352A5A">
        <w:rPr>
          <w:lang w:val="pt-PT" w:eastAsia="pt-PT"/>
        </w:rPr>
        <w:t xml:space="preserve"> será considerado um Incumprimento Grave para efeitos do presente contrato.</w:t>
      </w:r>
      <w:bookmarkEnd w:id="188"/>
      <w:bookmarkEnd w:id="189"/>
    </w:p>
    <w:p w14:paraId="2D7F0FBF" w14:textId="77777777" w:rsidR="005E169C" w:rsidRDefault="005E169C" w:rsidP="009E7314">
      <w:pPr>
        <w:pStyle w:val="alpha2"/>
        <w:numPr>
          <w:ilvl w:val="0"/>
          <w:numId w:val="0"/>
        </w:numPr>
        <w:ind w:left="1361"/>
        <w:rPr>
          <w:highlight w:val="lightGray"/>
          <w:lang w:val="pt-PT" w:eastAsia="pt-PT"/>
        </w:rPr>
      </w:pPr>
    </w:p>
    <w:p w14:paraId="7E8BE029" w14:textId="4F42508E"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 xml:space="preserve">CLÁUSULA </w:t>
      </w:r>
      <w:del w:id="190" w:author="Maria Teresa Pais" w:date="2018-04-03T17:22:00Z">
        <w:r w:rsidDel="0089187E">
          <w:rPr>
            <w:rFonts w:cs="Arial"/>
            <w:b/>
            <w:szCs w:val="20"/>
            <w:lang w:val="pt-PT" w:eastAsia="pt-PT"/>
          </w:rPr>
          <w:delText>6</w:delText>
        </w:r>
      </w:del>
      <w:ins w:id="191" w:author="Maria Teresa Pais" w:date="2018-04-03T17:23:00Z">
        <w:r w:rsidR="0089187E">
          <w:rPr>
            <w:rFonts w:cs="Arial"/>
            <w:b/>
            <w:szCs w:val="20"/>
            <w:lang w:val="pt-PT" w:eastAsia="pt-PT"/>
          </w:rPr>
          <w:t>7</w:t>
        </w:r>
      </w:ins>
      <w:r w:rsidRPr="00030595">
        <w:rPr>
          <w:rFonts w:cs="Arial"/>
          <w:b/>
          <w:szCs w:val="20"/>
          <w:lang w:val="pt-PT" w:eastAsia="pt-PT"/>
        </w:rPr>
        <w:t>ª</w:t>
      </w:r>
    </w:p>
    <w:p w14:paraId="57237390" w14:textId="7ECF29FF" w:rsidR="005E169C" w:rsidRPr="00030595" w:rsidRDefault="00375E5C" w:rsidP="00375E5C">
      <w:pPr>
        <w:keepNext/>
        <w:keepLines/>
        <w:tabs>
          <w:tab w:val="left" w:pos="2700"/>
          <w:tab w:val="center" w:pos="4365"/>
        </w:tabs>
        <w:spacing w:after="240" w:line="360" w:lineRule="auto"/>
        <w:outlineLvl w:val="0"/>
        <w:rPr>
          <w:rFonts w:cs="Arial"/>
          <w:b/>
          <w:bCs/>
          <w:szCs w:val="28"/>
          <w:lang w:val="pt-PT" w:eastAsia="pt-PT"/>
        </w:rPr>
      </w:pPr>
      <w:bookmarkStart w:id="192" w:name="_Toc313376639"/>
      <w:r>
        <w:rPr>
          <w:rFonts w:cs="Arial"/>
          <w:b/>
          <w:bCs/>
          <w:szCs w:val="28"/>
          <w:lang w:val="pt-PT" w:eastAsia="pt-PT"/>
        </w:rPr>
        <w:tab/>
      </w:r>
      <w:r>
        <w:rPr>
          <w:rFonts w:cs="Arial"/>
          <w:b/>
          <w:bCs/>
          <w:szCs w:val="28"/>
          <w:lang w:val="pt-PT" w:eastAsia="pt-PT"/>
        </w:rPr>
        <w:tab/>
      </w:r>
      <w:bookmarkStart w:id="193" w:name="_Toc507437574"/>
      <w:bookmarkStart w:id="194" w:name="_Toc507438158"/>
      <w:r w:rsidR="005E169C" w:rsidRPr="00030595">
        <w:rPr>
          <w:rFonts w:cs="Arial"/>
          <w:b/>
          <w:bCs/>
          <w:szCs w:val="28"/>
          <w:lang w:val="pt-PT" w:eastAsia="pt-PT"/>
        </w:rPr>
        <w:t>Local de prestação dos Serviços</w:t>
      </w:r>
      <w:bookmarkEnd w:id="192"/>
      <w:bookmarkEnd w:id="193"/>
      <w:bookmarkEnd w:id="194"/>
    </w:p>
    <w:p w14:paraId="06154018" w14:textId="66A56979" w:rsidR="004611A6" w:rsidRPr="00EE57FE" w:rsidRDefault="005E169C" w:rsidP="00471048">
      <w:pPr>
        <w:pStyle w:val="ListNumbers"/>
        <w:numPr>
          <w:ilvl w:val="0"/>
          <w:numId w:val="99"/>
        </w:numPr>
        <w:rPr>
          <w:lang w:val="pt-PT" w:eastAsia="pt-PT"/>
        </w:rPr>
      </w:pPr>
      <w:bookmarkStart w:id="195" w:name="_Toc507437575"/>
      <w:bookmarkStart w:id="196" w:name="_Toc507438159"/>
      <w:r w:rsidRPr="00EE57FE">
        <w:rPr>
          <w:lang w:val="pt-PT" w:eastAsia="pt-PT"/>
        </w:rPr>
        <w:t xml:space="preserve">Os Serviços serão prestados a partir das instalações da SIBS FPS situadas </w:t>
      </w:r>
      <w:r w:rsidR="004611A6" w:rsidRPr="00EE57FE">
        <w:rPr>
          <w:lang w:val="pt-PT" w:eastAsia="pt-PT"/>
        </w:rPr>
        <w:t xml:space="preserve">em Portugal, em qualquer local </w:t>
      </w:r>
      <w:r w:rsidRPr="00EE57FE">
        <w:rPr>
          <w:lang w:val="pt-PT" w:eastAsia="pt-PT"/>
        </w:rPr>
        <w:t xml:space="preserve">que haja sido ou seja </w:t>
      </w:r>
      <w:r w:rsidR="00831B3B" w:rsidRPr="00EE57FE">
        <w:rPr>
          <w:lang w:val="pt-PT" w:eastAsia="pt-PT"/>
        </w:rPr>
        <w:t>escolhido</w:t>
      </w:r>
      <w:r w:rsidRPr="00EE57FE">
        <w:rPr>
          <w:lang w:val="pt-PT" w:eastAsia="pt-PT"/>
        </w:rPr>
        <w:t xml:space="preserve"> pela SIBS FPS para assegurar a viabilidade da prestação dos Serviços e dos planos de continuidade de </w:t>
      </w:r>
      <w:r w:rsidRPr="00EE57FE">
        <w:rPr>
          <w:lang w:val="pt-PT" w:eastAsia="pt-PT"/>
        </w:rPr>
        <w:lastRenderedPageBreak/>
        <w:t xml:space="preserve">negócio e recuperação de desastre implementados pela SIBS FPS para a generalidade das </w:t>
      </w:r>
      <w:r w:rsidR="00ED5E30" w:rsidRPr="00EE57FE">
        <w:rPr>
          <w:lang w:val="pt-PT" w:eastAsia="pt-PT"/>
        </w:rPr>
        <w:t xml:space="preserve">atividades </w:t>
      </w:r>
      <w:r w:rsidRPr="00EE57FE">
        <w:rPr>
          <w:lang w:val="pt-PT" w:eastAsia="pt-PT"/>
        </w:rPr>
        <w:t xml:space="preserve">por si desenvolvidas na </w:t>
      </w:r>
      <w:r w:rsidR="009A4576" w:rsidRPr="00EE57FE">
        <w:rPr>
          <w:lang w:val="pt-PT" w:eastAsia="pt-PT"/>
        </w:rPr>
        <w:t>Rede MULTIBANCO</w:t>
      </w:r>
      <w:r w:rsidRPr="00EE57FE">
        <w:rPr>
          <w:lang w:val="pt-PT" w:eastAsia="pt-PT"/>
        </w:rPr>
        <w:t>.</w:t>
      </w:r>
      <w:bookmarkEnd w:id="195"/>
      <w:bookmarkEnd w:id="196"/>
      <w:r w:rsidRPr="00EE57FE">
        <w:rPr>
          <w:lang w:val="pt-PT" w:eastAsia="pt-PT"/>
        </w:rPr>
        <w:t xml:space="preserve"> </w:t>
      </w:r>
    </w:p>
    <w:p w14:paraId="784897F5" w14:textId="63CBC2DD" w:rsidR="004611A6" w:rsidRPr="00EE57FE" w:rsidRDefault="005E169C" w:rsidP="0012134D">
      <w:pPr>
        <w:pStyle w:val="ListNumbers"/>
        <w:numPr>
          <w:ilvl w:val="0"/>
          <w:numId w:val="46"/>
        </w:numPr>
        <w:rPr>
          <w:lang w:val="pt-PT" w:eastAsia="pt-PT"/>
        </w:rPr>
      </w:pPr>
      <w:bookmarkStart w:id="197" w:name="_Toc507437576"/>
      <w:bookmarkStart w:id="198" w:name="_Toc507438160"/>
      <w:r w:rsidRPr="00EE57FE">
        <w:rPr>
          <w:lang w:val="pt-PT" w:eastAsia="pt-PT"/>
        </w:rPr>
        <w:t>A SIBS FPS poderá mudar livremente o local a partir do qual presta os Serviços</w:t>
      </w:r>
      <w:r w:rsidR="00EC525B" w:rsidRPr="00EE57FE">
        <w:rPr>
          <w:lang w:val="pt-PT" w:eastAsia="pt-PT"/>
        </w:rPr>
        <w:t>.</w:t>
      </w:r>
      <w:bookmarkEnd w:id="197"/>
      <w:bookmarkEnd w:id="198"/>
    </w:p>
    <w:p w14:paraId="13FA7789" w14:textId="59755AC2" w:rsidR="005E169C" w:rsidRPr="00EE57FE" w:rsidRDefault="004611A6" w:rsidP="0012134D">
      <w:pPr>
        <w:pStyle w:val="ListNumbers"/>
        <w:numPr>
          <w:ilvl w:val="0"/>
          <w:numId w:val="46"/>
        </w:numPr>
        <w:rPr>
          <w:lang w:val="pt-PT" w:eastAsia="pt-PT"/>
        </w:rPr>
      </w:pPr>
      <w:bookmarkStart w:id="199" w:name="_Toc507437577"/>
      <w:bookmarkStart w:id="200" w:name="_Toc507438161"/>
      <w:r w:rsidRPr="00EE57FE">
        <w:rPr>
          <w:lang w:val="pt-PT" w:eastAsia="pt-PT"/>
        </w:rPr>
        <w:t xml:space="preserve">A sede, </w:t>
      </w:r>
      <w:r w:rsidRPr="0012134D">
        <w:rPr>
          <w:lang w:val="pt-PT"/>
        </w:rPr>
        <w:t xml:space="preserve">data </w:t>
      </w:r>
      <w:proofErr w:type="spellStart"/>
      <w:r w:rsidRPr="0012134D">
        <w:rPr>
          <w:lang w:val="pt-PT"/>
        </w:rPr>
        <w:t>center</w:t>
      </w:r>
      <w:proofErr w:type="spellEnd"/>
      <w:r w:rsidRPr="0012134D">
        <w:rPr>
          <w:lang w:val="pt-PT"/>
        </w:rPr>
        <w:t>(s)</w:t>
      </w:r>
      <w:r w:rsidRPr="00EE57FE">
        <w:rPr>
          <w:lang w:val="pt-PT" w:eastAsia="pt-PT"/>
        </w:rPr>
        <w:t xml:space="preserve">, armazenamento informação, sistemas </w:t>
      </w:r>
      <w:r w:rsidRPr="0012134D">
        <w:rPr>
          <w:lang w:val="pt-PT"/>
        </w:rPr>
        <w:t>core</w:t>
      </w:r>
      <w:r w:rsidRPr="00EE57FE">
        <w:rPr>
          <w:lang w:val="pt-PT" w:eastAsia="pt-PT"/>
        </w:rPr>
        <w:t>, funções de suporte e processamento de pagamentos da SIBS FPS</w:t>
      </w:r>
      <w:r w:rsidR="00122274" w:rsidRPr="00EE57FE">
        <w:rPr>
          <w:lang w:val="pt-PT" w:eastAsia="pt-PT"/>
        </w:rPr>
        <w:t xml:space="preserve"> será sempre em Portugal e os serviços serão  </w:t>
      </w:r>
      <w:r w:rsidRPr="00EE57FE">
        <w:rPr>
          <w:lang w:val="pt-PT" w:eastAsia="pt-PT"/>
        </w:rPr>
        <w:t xml:space="preserve"> </w:t>
      </w:r>
      <w:r w:rsidR="00122274" w:rsidRPr="00EE57FE">
        <w:rPr>
          <w:lang w:val="pt-PT" w:eastAsia="pt-PT"/>
        </w:rPr>
        <w:t>prestados</w:t>
      </w:r>
      <w:r w:rsidRPr="00EE57FE">
        <w:rPr>
          <w:lang w:val="pt-PT" w:eastAsia="pt-PT"/>
        </w:rPr>
        <w:t xml:space="preserve"> em Portugal</w:t>
      </w:r>
      <w:bookmarkEnd w:id="199"/>
      <w:bookmarkEnd w:id="200"/>
    </w:p>
    <w:p w14:paraId="0AC87B0B" w14:textId="77777777" w:rsidR="0084033A" w:rsidRPr="0084033A" w:rsidRDefault="0084033A" w:rsidP="0084033A">
      <w:pPr>
        <w:spacing w:line="360" w:lineRule="auto"/>
        <w:jc w:val="both"/>
        <w:rPr>
          <w:rFonts w:cs="Arial"/>
          <w:szCs w:val="20"/>
          <w:lang w:val="pt-PT" w:eastAsia="pt-PT"/>
        </w:rPr>
      </w:pPr>
    </w:p>
    <w:p w14:paraId="48251848" w14:textId="24263CBA"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t xml:space="preserve">CLÁUSULA </w:t>
      </w:r>
      <w:del w:id="201" w:author="Maria Teresa Pais" w:date="2018-04-03T17:23:00Z">
        <w:r w:rsidDel="0089187E">
          <w:rPr>
            <w:rFonts w:cs="Arial"/>
            <w:b/>
            <w:szCs w:val="20"/>
            <w:lang w:val="pt-PT" w:eastAsia="pt-PT"/>
          </w:rPr>
          <w:delText>7</w:delText>
        </w:r>
        <w:r w:rsidRPr="00030595" w:rsidDel="0089187E">
          <w:rPr>
            <w:rFonts w:cs="Arial"/>
            <w:b/>
            <w:szCs w:val="20"/>
            <w:lang w:val="pt-PT" w:eastAsia="pt-PT"/>
          </w:rPr>
          <w:delText>ª</w:delText>
        </w:r>
      </w:del>
      <w:ins w:id="202" w:author="Maria Teresa Pais" w:date="2018-04-03T17:23:00Z">
        <w:r w:rsidR="0089187E">
          <w:rPr>
            <w:rFonts w:cs="Arial"/>
            <w:b/>
            <w:szCs w:val="20"/>
            <w:lang w:val="pt-PT" w:eastAsia="pt-PT"/>
          </w:rPr>
          <w:t>8</w:t>
        </w:r>
        <w:r w:rsidR="0089187E" w:rsidRPr="00030595">
          <w:rPr>
            <w:rFonts w:cs="Arial"/>
            <w:b/>
            <w:szCs w:val="20"/>
            <w:lang w:val="pt-PT" w:eastAsia="pt-PT"/>
          </w:rPr>
          <w:t>ª</w:t>
        </w:r>
      </w:ins>
    </w:p>
    <w:p w14:paraId="52216057" w14:textId="36675A72" w:rsidR="005E169C" w:rsidRPr="00030595" w:rsidRDefault="005E169C" w:rsidP="005E169C">
      <w:pPr>
        <w:keepNext/>
        <w:keepLines/>
        <w:spacing w:after="240" w:line="360" w:lineRule="auto"/>
        <w:jc w:val="center"/>
        <w:outlineLvl w:val="0"/>
        <w:rPr>
          <w:rFonts w:cs="Arial"/>
          <w:b/>
          <w:bCs/>
          <w:i/>
          <w:szCs w:val="28"/>
          <w:lang w:val="pt-PT" w:eastAsia="pt-PT"/>
        </w:rPr>
      </w:pPr>
      <w:bookmarkStart w:id="203" w:name="_Toc313376638"/>
      <w:bookmarkStart w:id="204" w:name="_Toc507437578"/>
      <w:bookmarkStart w:id="205" w:name="_Toc507438162"/>
      <w:r w:rsidRPr="00030595">
        <w:rPr>
          <w:rFonts w:cs="Arial"/>
          <w:b/>
          <w:bCs/>
          <w:i/>
          <w:szCs w:val="28"/>
          <w:lang w:val="pt-PT" w:eastAsia="pt-PT"/>
        </w:rPr>
        <w:t xml:space="preserve">Software </w:t>
      </w:r>
      <w:r w:rsidRPr="00030595">
        <w:rPr>
          <w:rFonts w:cs="Arial"/>
          <w:b/>
          <w:bCs/>
          <w:szCs w:val="28"/>
          <w:lang w:val="pt-PT" w:eastAsia="pt-PT"/>
        </w:rPr>
        <w:t>e</w:t>
      </w:r>
      <w:r w:rsidRPr="00030595">
        <w:rPr>
          <w:rFonts w:cs="Arial"/>
          <w:b/>
          <w:bCs/>
          <w:i/>
          <w:szCs w:val="28"/>
          <w:lang w:val="pt-PT" w:eastAsia="pt-PT"/>
        </w:rPr>
        <w:t xml:space="preserve"> hardware</w:t>
      </w:r>
      <w:bookmarkEnd w:id="203"/>
      <w:bookmarkEnd w:id="204"/>
      <w:bookmarkEnd w:id="205"/>
    </w:p>
    <w:p w14:paraId="6579CFCE" w14:textId="31A5E90F" w:rsidR="005E169C" w:rsidRPr="007F7EB6" w:rsidRDefault="005E169C" w:rsidP="007F7EB6">
      <w:pPr>
        <w:pStyle w:val="ListNumbers"/>
        <w:numPr>
          <w:ilvl w:val="0"/>
          <w:numId w:val="0"/>
        </w:numPr>
        <w:rPr>
          <w:lang w:val="pt-PT" w:eastAsia="pt-PT"/>
        </w:rPr>
      </w:pPr>
      <w:bookmarkStart w:id="206" w:name="_Toc507437579"/>
      <w:bookmarkStart w:id="207" w:name="_Toc507438163"/>
      <w:r w:rsidRPr="007F7EB6">
        <w:rPr>
          <w:lang w:val="pt-PT" w:eastAsia="pt-PT"/>
        </w:rPr>
        <w:t xml:space="preserve">A SIBS FPS é autónoma quanto a, de acordo com as características, requisitos e especificações técnicas e funcionais e requisitos de segurança, </w:t>
      </w:r>
      <w:r w:rsidR="00C04456" w:rsidRPr="007F7EB6">
        <w:rPr>
          <w:lang w:val="pt-PT" w:eastAsia="pt-PT"/>
        </w:rPr>
        <w:t>selecionar</w:t>
      </w:r>
      <w:r w:rsidRPr="007F7EB6">
        <w:rPr>
          <w:lang w:val="pt-PT" w:eastAsia="pt-PT"/>
        </w:rPr>
        <w:t xml:space="preserve"> e utilizar o hardware e </w:t>
      </w:r>
      <w:r w:rsidR="00C04456" w:rsidRPr="007F7EB6">
        <w:rPr>
          <w:lang w:val="pt-PT" w:eastAsia="pt-PT"/>
        </w:rPr>
        <w:t>respetivas</w:t>
      </w:r>
      <w:r w:rsidRPr="007F7EB6">
        <w:rPr>
          <w:lang w:val="pt-PT" w:eastAsia="pt-PT"/>
        </w:rPr>
        <w:t xml:space="preserve"> </w:t>
      </w:r>
      <w:r w:rsidR="00C04456" w:rsidRPr="007F7EB6">
        <w:rPr>
          <w:lang w:val="pt-PT" w:eastAsia="pt-PT"/>
        </w:rPr>
        <w:t>infraestruturas</w:t>
      </w:r>
      <w:r w:rsidRPr="007F7EB6">
        <w:rPr>
          <w:lang w:val="pt-PT" w:eastAsia="pt-PT"/>
        </w:rPr>
        <w:t xml:space="preserve">, </w:t>
      </w:r>
      <w:r w:rsidR="00C04456" w:rsidRPr="007F7EB6">
        <w:rPr>
          <w:lang w:val="pt-PT" w:eastAsia="pt-PT"/>
        </w:rPr>
        <w:t>selecionar</w:t>
      </w:r>
      <w:r w:rsidRPr="007F7EB6">
        <w:rPr>
          <w:lang w:val="pt-PT" w:eastAsia="pt-PT"/>
        </w:rPr>
        <w:t xml:space="preserve">, desenvolver ou adquirir licenças de software para todos os suportes lógicos de base e aplicacionais, compreendendo sistemas operativos, bases de dados, pacotes de aplicações, utilitários e software de segurança, serviços, tecnologia ou outros </w:t>
      </w:r>
      <w:r w:rsidR="00ED5E30" w:rsidRPr="007F7EB6">
        <w:rPr>
          <w:lang w:val="pt-PT" w:eastAsia="pt-PT"/>
        </w:rPr>
        <w:t xml:space="preserve">ativos </w:t>
      </w:r>
      <w:r w:rsidRPr="007F7EB6">
        <w:rPr>
          <w:lang w:val="pt-PT" w:eastAsia="pt-PT"/>
        </w:rPr>
        <w:t xml:space="preserve">e demais elementos necessários à boa execução do </w:t>
      </w:r>
      <w:r w:rsidR="00C04456" w:rsidRPr="007F7EB6">
        <w:rPr>
          <w:lang w:val="pt-PT" w:eastAsia="pt-PT"/>
        </w:rPr>
        <w:t>objeto</w:t>
      </w:r>
      <w:r w:rsidRPr="007F7EB6">
        <w:rPr>
          <w:lang w:val="pt-PT" w:eastAsia="pt-PT"/>
        </w:rPr>
        <w:t xml:space="preserve"> do Contrato.</w:t>
      </w:r>
      <w:bookmarkEnd w:id="206"/>
      <w:bookmarkEnd w:id="207"/>
    </w:p>
    <w:p w14:paraId="0D2608C0" w14:textId="77777777" w:rsidR="0084033A" w:rsidRPr="0084033A" w:rsidRDefault="0084033A" w:rsidP="0084033A">
      <w:pPr>
        <w:spacing w:line="360" w:lineRule="auto"/>
        <w:jc w:val="both"/>
        <w:rPr>
          <w:rFonts w:cs="Arial"/>
          <w:szCs w:val="20"/>
          <w:lang w:val="pt-PT" w:eastAsia="pt-PT"/>
        </w:rPr>
      </w:pPr>
    </w:p>
    <w:p w14:paraId="072A6B58" w14:textId="31C9CD7A" w:rsidR="005E169C" w:rsidRPr="00030595" w:rsidRDefault="005E169C" w:rsidP="005E169C">
      <w:pPr>
        <w:keepNext/>
        <w:spacing w:line="360" w:lineRule="auto"/>
        <w:jc w:val="center"/>
        <w:rPr>
          <w:rFonts w:cs="Arial"/>
          <w:b/>
          <w:szCs w:val="20"/>
          <w:lang w:val="pt-PT" w:eastAsia="pt-PT"/>
        </w:rPr>
      </w:pPr>
      <w:r>
        <w:rPr>
          <w:rFonts w:cs="Arial"/>
          <w:b/>
          <w:szCs w:val="20"/>
          <w:lang w:val="pt-PT" w:eastAsia="pt-PT"/>
        </w:rPr>
        <w:t xml:space="preserve">CLÁUSULA </w:t>
      </w:r>
      <w:del w:id="208" w:author="Maria Teresa Pais" w:date="2018-04-03T17:23:00Z">
        <w:r w:rsidDel="0089187E">
          <w:rPr>
            <w:rFonts w:cs="Arial"/>
            <w:b/>
            <w:szCs w:val="20"/>
            <w:lang w:val="pt-PT" w:eastAsia="pt-PT"/>
          </w:rPr>
          <w:delText>8</w:delText>
        </w:r>
        <w:r w:rsidRPr="00030595" w:rsidDel="0089187E">
          <w:rPr>
            <w:rFonts w:cs="Arial"/>
            <w:b/>
            <w:szCs w:val="20"/>
            <w:lang w:val="pt-PT" w:eastAsia="pt-PT"/>
          </w:rPr>
          <w:delText>ª</w:delText>
        </w:r>
      </w:del>
      <w:ins w:id="209" w:author="Maria Teresa Pais" w:date="2018-04-03T17:23:00Z">
        <w:r w:rsidR="0089187E">
          <w:rPr>
            <w:rFonts w:cs="Arial"/>
            <w:b/>
            <w:szCs w:val="20"/>
            <w:lang w:val="pt-PT" w:eastAsia="pt-PT"/>
          </w:rPr>
          <w:t>9</w:t>
        </w:r>
        <w:r w:rsidR="0089187E" w:rsidRPr="00030595">
          <w:rPr>
            <w:rFonts w:cs="Arial"/>
            <w:b/>
            <w:szCs w:val="20"/>
            <w:lang w:val="pt-PT" w:eastAsia="pt-PT"/>
          </w:rPr>
          <w:t>ª</w:t>
        </w:r>
      </w:ins>
    </w:p>
    <w:p w14:paraId="0164CE4A" w14:textId="626AC31E" w:rsidR="005E169C" w:rsidRPr="00030595" w:rsidRDefault="005E169C" w:rsidP="005E169C">
      <w:pPr>
        <w:keepNext/>
        <w:keepLines/>
        <w:spacing w:after="240" w:line="360" w:lineRule="auto"/>
        <w:jc w:val="center"/>
        <w:outlineLvl w:val="0"/>
        <w:rPr>
          <w:rFonts w:cs="Arial"/>
          <w:b/>
          <w:bCs/>
          <w:szCs w:val="28"/>
          <w:lang w:val="pt-PT" w:eastAsia="pt-PT"/>
        </w:rPr>
      </w:pPr>
      <w:bookmarkStart w:id="210" w:name="_Toc313376641"/>
      <w:bookmarkStart w:id="211" w:name="_Toc507437580"/>
      <w:bookmarkStart w:id="212" w:name="_Toc507438164"/>
      <w:r w:rsidRPr="00030595">
        <w:rPr>
          <w:rFonts w:cs="Arial"/>
          <w:b/>
          <w:bCs/>
          <w:szCs w:val="28"/>
          <w:lang w:val="pt-PT" w:eastAsia="pt-PT"/>
        </w:rPr>
        <w:t>Alterações regulatórias e evolução tecnológica</w:t>
      </w:r>
      <w:bookmarkEnd w:id="210"/>
      <w:bookmarkEnd w:id="211"/>
      <w:bookmarkEnd w:id="212"/>
    </w:p>
    <w:p w14:paraId="134A8CA8" w14:textId="778B76D8" w:rsidR="005E169C" w:rsidRPr="005E169C" w:rsidRDefault="005E169C" w:rsidP="006E2998">
      <w:pPr>
        <w:pStyle w:val="ListNumbers"/>
        <w:numPr>
          <w:ilvl w:val="0"/>
          <w:numId w:val="49"/>
        </w:numPr>
        <w:rPr>
          <w:lang w:val="pt-PT" w:eastAsia="pt-PT"/>
        </w:rPr>
      </w:pPr>
      <w:bookmarkStart w:id="213" w:name="_Toc507437581"/>
      <w:bookmarkStart w:id="214" w:name="_Toc507438165"/>
      <w:r w:rsidRPr="005E169C">
        <w:rPr>
          <w:lang w:val="pt-PT" w:eastAsia="pt-PT"/>
        </w:rPr>
        <w:t xml:space="preserve">Nenhuma disposição deste Contrato poderá </w:t>
      </w:r>
      <w:r w:rsidR="00C04456" w:rsidRPr="005E169C">
        <w:rPr>
          <w:lang w:val="pt-PT" w:eastAsia="pt-PT"/>
        </w:rPr>
        <w:t>afetar</w:t>
      </w:r>
      <w:r w:rsidRPr="005E169C">
        <w:rPr>
          <w:lang w:val="pt-PT" w:eastAsia="pt-PT"/>
        </w:rPr>
        <w:t xml:space="preserve"> o cumprimento pelas Partes, a todo o tempo, da Regulamentação dos Serviços.</w:t>
      </w:r>
      <w:bookmarkEnd w:id="213"/>
      <w:bookmarkEnd w:id="214"/>
    </w:p>
    <w:p w14:paraId="2E02BD1C" w14:textId="0B06D1F1" w:rsidR="005E169C" w:rsidRDefault="005E169C" w:rsidP="00D42C72">
      <w:pPr>
        <w:pStyle w:val="ListNumbers"/>
        <w:numPr>
          <w:ilvl w:val="0"/>
          <w:numId w:val="46"/>
        </w:numPr>
        <w:rPr>
          <w:lang w:val="pt-PT" w:eastAsia="pt-PT"/>
        </w:rPr>
      </w:pPr>
      <w:bookmarkStart w:id="215" w:name="_Toc507437582"/>
      <w:bookmarkStart w:id="216" w:name="_Toc507438166"/>
      <w:r>
        <w:rPr>
          <w:lang w:val="pt-PT" w:eastAsia="pt-PT"/>
        </w:rPr>
        <w:t xml:space="preserve">A SIBS FPS obriga-se a manter na Rede </w:t>
      </w:r>
      <w:r w:rsidR="009A4576">
        <w:rPr>
          <w:lang w:val="pt-PT" w:eastAsia="pt-PT"/>
        </w:rPr>
        <w:t>MULTIBANCO</w:t>
      </w:r>
      <w:r>
        <w:rPr>
          <w:lang w:val="pt-PT" w:eastAsia="pt-PT"/>
        </w:rPr>
        <w:t xml:space="preserve">, a suas expensas durante a vigência do Contrato, os meios tecnológicos que permitam a prestação dos Serviços, sem prejuízo da faculdade que assiste à SIBS FPS de modificação ou descontinuação superveniente de operações na </w:t>
      </w:r>
      <w:r w:rsidR="009A4576">
        <w:rPr>
          <w:lang w:val="pt-PT" w:eastAsia="pt-PT"/>
        </w:rPr>
        <w:t>Rede MULTIBANCO</w:t>
      </w:r>
      <w:r>
        <w:rPr>
          <w:lang w:val="pt-PT" w:eastAsia="pt-PT"/>
        </w:rPr>
        <w:t xml:space="preserve"> e outros serviços por justificadas razões tecnológicas, regulatórias ou </w:t>
      </w:r>
      <w:r w:rsidRPr="002F34F9">
        <w:rPr>
          <w:lang w:val="pt-PT" w:eastAsia="pt-PT"/>
        </w:rPr>
        <w:t xml:space="preserve">económicas e, bem assim, do disposto nos números </w:t>
      </w:r>
      <w:r>
        <w:rPr>
          <w:lang w:val="pt-PT" w:eastAsia="pt-PT"/>
        </w:rPr>
        <w:t>9 e</w:t>
      </w:r>
      <w:r w:rsidR="004B3F62">
        <w:rPr>
          <w:lang w:val="pt-PT" w:eastAsia="pt-PT"/>
        </w:rPr>
        <w:t xml:space="preserve"> </w:t>
      </w:r>
      <w:r w:rsidRPr="002F34F9">
        <w:rPr>
          <w:lang w:val="pt-PT" w:eastAsia="pt-PT"/>
        </w:rPr>
        <w:t xml:space="preserve">10 </w:t>
      </w:r>
      <w:r>
        <w:rPr>
          <w:lang w:val="pt-PT" w:eastAsia="pt-PT"/>
        </w:rPr>
        <w:t>seguintes.</w:t>
      </w:r>
      <w:bookmarkEnd w:id="215"/>
      <w:bookmarkEnd w:id="216"/>
    </w:p>
    <w:p w14:paraId="3A1DA35E" w14:textId="1005130C" w:rsidR="005E169C" w:rsidRDefault="005E169C" w:rsidP="00D42C72">
      <w:pPr>
        <w:pStyle w:val="ListNumbers"/>
        <w:numPr>
          <w:ilvl w:val="0"/>
          <w:numId w:val="46"/>
        </w:numPr>
        <w:rPr>
          <w:lang w:val="pt-PT" w:eastAsia="pt-PT"/>
        </w:rPr>
      </w:pPr>
      <w:bookmarkStart w:id="217" w:name="_Toc507437583"/>
      <w:bookmarkStart w:id="218" w:name="_Toc507438167"/>
      <w:r>
        <w:rPr>
          <w:lang w:val="pt-PT" w:eastAsia="pt-PT"/>
        </w:rPr>
        <w:t xml:space="preserve">Sem prejuízo do disposto no número anterior, a SIBS FPS poderá realizar autonomamente todas as intervenções de </w:t>
      </w:r>
      <w:r w:rsidR="00C04456">
        <w:rPr>
          <w:lang w:val="pt-PT" w:eastAsia="pt-PT"/>
        </w:rPr>
        <w:t>atualização</w:t>
      </w:r>
      <w:r>
        <w:rPr>
          <w:lang w:val="pt-PT" w:eastAsia="pt-PT"/>
        </w:rPr>
        <w:t>, aperfeiçoamento e desenvolvimento dos Meios de Processamento que se revelem necessárias, ou tão só convenientes, para melhorar a eficácia, a fiabilidade ou a segurança dos sistemas que suportam a realização das tarefas de que resulta a prestação dos Serviços.</w:t>
      </w:r>
      <w:bookmarkEnd w:id="217"/>
      <w:bookmarkEnd w:id="218"/>
    </w:p>
    <w:p w14:paraId="1E111438" w14:textId="446AD305" w:rsidR="005E169C" w:rsidRPr="00030595" w:rsidRDefault="005E169C" w:rsidP="005E169C">
      <w:pPr>
        <w:pStyle w:val="ListNumbers"/>
        <w:rPr>
          <w:lang w:val="pt-PT" w:eastAsia="pt-PT"/>
        </w:rPr>
      </w:pPr>
      <w:bookmarkStart w:id="219" w:name="_Toc507437584"/>
      <w:bookmarkStart w:id="220" w:name="_Toc507438168"/>
      <w:r w:rsidRPr="00030595">
        <w:rPr>
          <w:lang w:val="pt-PT" w:eastAsia="pt-PT"/>
        </w:rPr>
        <w:t xml:space="preserve">A SIBS FPS irá respeitar quaisquer alterações que venham a ser introduzidas na Regulamentação dos Serviços e que tenham impacto geral na sua </w:t>
      </w:r>
      <w:r w:rsidR="00C04456" w:rsidRPr="00030595">
        <w:rPr>
          <w:lang w:val="pt-PT" w:eastAsia="pt-PT"/>
        </w:rPr>
        <w:t>atividade</w:t>
      </w:r>
      <w:r w:rsidRPr="00030595">
        <w:rPr>
          <w:lang w:val="pt-PT" w:eastAsia="pt-PT"/>
        </w:rPr>
        <w:t>, devendo, para esse efeito, introduzir as necessárias adaptações ao modo de prestação dos Serviços e/ou ao</w:t>
      </w:r>
      <w:r w:rsidRPr="00352A5A">
        <w:rPr>
          <w:lang w:val="pt-PT" w:eastAsia="pt-PT"/>
        </w:rPr>
        <w:t xml:space="preserve">s Meios de Processamento. A SIBS FPS poderá </w:t>
      </w:r>
      <w:r w:rsidR="00C04456" w:rsidRPr="00352A5A">
        <w:rPr>
          <w:lang w:val="pt-PT" w:eastAsia="pt-PT"/>
        </w:rPr>
        <w:t>refletir</w:t>
      </w:r>
      <w:r w:rsidRPr="00352A5A">
        <w:rPr>
          <w:lang w:val="pt-PT" w:eastAsia="pt-PT"/>
        </w:rPr>
        <w:t xml:space="preserve"> o custo dessas adaptações no preço dos Serviços,</w:t>
      </w:r>
      <w:r w:rsidR="002C7F0F" w:rsidRPr="00352A5A">
        <w:rPr>
          <w:lang w:val="pt-PT" w:eastAsia="pt-PT"/>
        </w:rPr>
        <w:t xml:space="preserve"> na estrita medida e direta proporção do incremento do custo de prestação dos Serviços que decorra das alterações em causa, </w:t>
      </w:r>
      <w:r w:rsidR="00544391" w:rsidRPr="00352A5A">
        <w:rPr>
          <w:lang w:val="pt-PT" w:eastAsia="pt-PT"/>
        </w:rPr>
        <w:t>devendo, para tanto</w:t>
      </w:r>
      <w:r w:rsidR="00F94EFB" w:rsidRPr="00352A5A">
        <w:rPr>
          <w:lang w:val="pt-PT" w:eastAsia="pt-PT"/>
        </w:rPr>
        <w:t xml:space="preserve"> e previamente à alteração</w:t>
      </w:r>
      <w:r w:rsidR="00544391" w:rsidRPr="00352A5A">
        <w:rPr>
          <w:lang w:val="pt-PT" w:eastAsia="pt-PT"/>
        </w:rPr>
        <w:t xml:space="preserve">, comunicar </w:t>
      </w:r>
      <w:ins w:id="221" w:author="Maria Teresa Pais" w:date="2018-03-29T16:13:00Z">
        <w:r w:rsidR="00927A77">
          <w:rPr>
            <w:lang w:val="pt-PT" w:eastAsia="pt-PT"/>
          </w:rPr>
          <w:t xml:space="preserve">ao </w:t>
        </w:r>
        <w:r w:rsidR="00927A77">
          <w:rPr>
            <w:lang w:val="pt-PT" w:eastAsia="pt-PT"/>
          </w:rPr>
          <w:lastRenderedPageBreak/>
          <w:t>BANCO</w:t>
        </w:r>
      </w:ins>
      <w:r w:rsidRPr="00352A5A">
        <w:rPr>
          <w:rFonts w:cs="Arial"/>
          <w:szCs w:val="20"/>
          <w:lang w:val="pt-PT" w:eastAsia="pt-PT"/>
        </w:rPr>
        <w:t xml:space="preserve"> </w:t>
      </w:r>
      <w:r w:rsidR="00544391" w:rsidRPr="00352A5A">
        <w:rPr>
          <w:lang w:val="pt-PT" w:eastAsia="pt-PT"/>
        </w:rPr>
        <w:t xml:space="preserve">o motivo dessas alterações e o </w:t>
      </w:r>
      <w:r w:rsidRPr="00352A5A">
        <w:rPr>
          <w:lang w:val="pt-PT" w:eastAsia="pt-PT"/>
        </w:rPr>
        <w:t xml:space="preserve">seu impacto </w:t>
      </w:r>
      <w:r w:rsidR="00FE02E4" w:rsidRPr="00352A5A">
        <w:rPr>
          <w:lang w:val="pt-PT" w:eastAsia="pt-PT"/>
        </w:rPr>
        <w:t>n</w:t>
      </w:r>
      <w:r w:rsidR="00A87788" w:rsidRPr="00352A5A">
        <w:rPr>
          <w:lang w:val="pt-PT" w:eastAsia="pt-PT"/>
        </w:rPr>
        <w:t>as</w:t>
      </w:r>
      <w:r w:rsidR="00FE02E4" w:rsidRPr="00352A5A">
        <w:rPr>
          <w:lang w:val="pt-PT" w:eastAsia="pt-PT"/>
        </w:rPr>
        <w:t xml:space="preserve"> </w:t>
      </w:r>
      <w:r w:rsidR="00A87788" w:rsidRPr="00352A5A">
        <w:rPr>
          <w:lang w:val="pt-PT" w:eastAsia="pt-PT"/>
        </w:rPr>
        <w:t>Tarifas SIBS</w:t>
      </w:r>
      <w:r w:rsidR="00544391" w:rsidRPr="00352A5A">
        <w:rPr>
          <w:lang w:val="pt-PT" w:eastAsia="pt-PT"/>
        </w:rPr>
        <w:t>, exceto nos casos em que esteja legalmente impedida de o fazer</w:t>
      </w:r>
      <w:r w:rsidRPr="00352A5A">
        <w:rPr>
          <w:lang w:val="pt-PT" w:eastAsia="pt-PT"/>
        </w:rPr>
        <w:t>.</w:t>
      </w:r>
      <w:bookmarkEnd w:id="219"/>
      <w:bookmarkEnd w:id="220"/>
      <w:r>
        <w:rPr>
          <w:lang w:val="pt-PT" w:eastAsia="pt-PT"/>
        </w:rPr>
        <w:t xml:space="preserve"> </w:t>
      </w:r>
    </w:p>
    <w:p w14:paraId="10417A05" w14:textId="30B0AA16" w:rsidR="005E169C" w:rsidRPr="00030595" w:rsidRDefault="005E169C" w:rsidP="005E169C">
      <w:pPr>
        <w:pStyle w:val="ListNumbers"/>
        <w:rPr>
          <w:lang w:val="pt-PT" w:eastAsia="pt-PT"/>
        </w:rPr>
      </w:pPr>
      <w:bookmarkStart w:id="222" w:name="_Toc507437585"/>
      <w:bookmarkStart w:id="223" w:name="_Toc507438169"/>
      <w:r w:rsidRPr="00030595">
        <w:rPr>
          <w:lang w:val="pt-PT" w:eastAsia="pt-PT"/>
        </w:rPr>
        <w:t xml:space="preserve">Caso se verifique alguma alteração na Regulamentação dos Serviços aplicável à </w:t>
      </w:r>
      <w:r w:rsidR="00C04456" w:rsidRPr="00030595">
        <w:rPr>
          <w:lang w:val="pt-PT" w:eastAsia="pt-PT"/>
        </w:rPr>
        <w:t>atividade</w:t>
      </w:r>
      <w:r w:rsidRPr="00030595">
        <w:rPr>
          <w:lang w:val="pt-PT" w:eastAsia="pt-PT"/>
        </w:rPr>
        <w:t xml:space="preserve"> desenvolvida </w:t>
      </w:r>
      <w:ins w:id="224" w:author="Maria Teresa Pais" w:date="2018-03-29T16:13:00Z">
        <w:r w:rsidR="00927A77">
          <w:rPr>
            <w:lang w:val="pt-PT" w:eastAsia="pt-PT"/>
          </w:rPr>
          <w:t>pelo BANCO</w:t>
        </w:r>
      </w:ins>
      <w:r w:rsidRPr="00030595">
        <w:rPr>
          <w:lang w:val="pt-PT" w:eastAsia="pt-PT"/>
        </w:rPr>
        <w:t xml:space="preserve">, ou aos serviços a esta especificamente prestados, que </w:t>
      </w:r>
      <w:r w:rsidR="00C04456" w:rsidRPr="00030595">
        <w:rPr>
          <w:lang w:val="pt-PT" w:eastAsia="pt-PT"/>
        </w:rPr>
        <w:t>afete</w:t>
      </w:r>
      <w:r w:rsidRPr="00030595">
        <w:rPr>
          <w:lang w:val="pt-PT" w:eastAsia="pt-PT"/>
        </w:rPr>
        <w:t xml:space="preserve"> o modo de prestação de parte ou da totalidade dos Serviços ou dos Meios de Processamento, </w:t>
      </w:r>
      <w:ins w:id="225" w:author="Maria Teresa Pais" w:date="2018-03-29T16:14:00Z">
        <w:r w:rsidR="00927A77">
          <w:rPr>
            <w:lang w:val="pt-PT" w:eastAsia="pt-PT"/>
          </w:rPr>
          <w:t>o BANCO</w:t>
        </w:r>
      </w:ins>
      <w:r>
        <w:rPr>
          <w:rFonts w:cs="Arial"/>
          <w:szCs w:val="20"/>
          <w:lang w:val="pt-PT" w:eastAsia="pt-PT"/>
        </w:rPr>
        <w:t xml:space="preserve"> </w:t>
      </w:r>
      <w:r w:rsidRPr="00030595">
        <w:rPr>
          <w:lang w:val="pt-PT" w:eastAsia="pt-PT"/>
        </w:rPr>
        <w:t>deverá suportar os custos dessa alteração e as Partes acordarão os necessários ajustes à prestação d</w:t>
      </w:r>
      <w:r w:rsidR="00BB47B8">
        <w:rPr>
          <w:lang w:val="pt-PT" w:eastAsia="pt-PT"/>
        </w:rPr>
        <w:t>os</w:t>
      </w:r>
      <w:r w:rsidRPr="00030595">
        <w:rPr>
          <w:lang w:val="pt-PT" w:eastAsia="pt-PT"/>
        </w:rPr>
        <w:t xml:space="preserve"> Serviços.</w:t>
      </w:r>
      <w:bookmarkEnd w:id="222"/>
      <w:bookmarkEnd w:id="223"/>
    </w:p>
    <w:p w14:paraId="3AF2C4D8" w14:textId="53AA1D2C" w:rsidR="00202171" w:rsidRDefault="00927A77" w:rsidP="005E169C">
      <w:pPr>
        <w:pStyle w:val="ListNumbers"/>
        <w:rPr>
          <w:lang w:val="pt-PT" w:eastAsia="pt-PT"/>
        </w:rPr>
      </w:pPr>
      <w:bookmarkStart w:id="226" w:name="_Toc507437586"/>
      <w:bookmarkStart w:id="227" w:name="_Toc507438170"/>
      <w:ins w:id="228" w:author="Maria Teresa Pais" w:date="2018-03-29T16:14:00Z">
        <w:r>
          <w:rPr>
            <w:lang w:val="pt-PT" w:eastAsia="pt-PT"/>
          </w:rPr>
          <w:t>O BANCO</w:t>
        </w:r>
      </w:ins>
      <w:r w:rsidR="005E169C">
        <w:rPr>
          <w:rFonts w:cs="Arial"/>
          <w:szCs w:val="20"/>
          <w:lang w:val="pt-PT" w:eastAsia="pt-PT"/>
        </w:rPr>
        <w:t xml:space="preserve"> </w:t>
      </w:r>
      <w:r w:rsidR="005E169C" w:rsidRPr="00030595">
        <w:rPr>
          <w:lang w:val="pt-PT" w:eastAsia="pt-PT"/>
        </w:rPr>
        <w:t>obriga-se a acompanhar a evolução tecnológica que se verifique nos Meios de Processamento e</w:t>
      </w:r>
      <w:r w:rsidR="00E75BB6">
        <w:rPr>
          <w:lang w:val="pt-PT" w:eastAsia="pt-PT"/>
        </w:rPr>
        <w:t xml:space="preserve"> nos sistemas </w:t>
      </w:r>
      <w:r w:rsidR="00656470">
        <w:rPr>
          <w:lang w:val="pt-PT" w:eastAsia="pt-PT"/>
        </w:rPr>
        <w:t>de suporte à prestação de serviços SIBS</w:t>
      </w:r>
      <w:r w:rsidR="005E169C" w:rsidRPr="00030595">
        <w:rPr>
          <w:lang w:val="pt-PT" w:eastAsia="pt-PT"/>
        </w:rPr>
        <w:t xml:space="preserve">, sempre que os equipamentos </w:t>
      </w:r>
      <w:r w:rsidR="00656470">
        <w:rPr>
          <w:lang w:val="pt-PT" w:eastAsia="pt-PT"/>
        </w:rPr>
        <w:t xml:space="preserve">ou versões </w:t>
      </w:r>
      <w:r w:rsidR="005E169C" w:rsidRPr="00030595">
        <w:rPr>
          <w:lang w:val="pt-PT" w:eastAsia="pt-PT"/>
        </w:rPr>
        <w:t xml:space="preserve">de que é titular venham a mostrar-se incompatíveis com tais Meios de Processamento ou </w:t>
      </w:r>
      <w:r w:rsidR="00656470">
        <w:rPr>
          <w:lang w:val="pt-PT" w:eastAsia="pt-PT"/>
        </w:rPr>
        <w:t xml:space="preserve">evoluções </w:t>
      </w:r>
      <w:r w:rsidR="000E7EE1">
        <w:rPr>
          <w:lang w:val="pt-PT" w:eastAsia="pt-PT"/>
        </w:rPr>
        <w:t>d</w:t>
      </w:r>
      <w:r w:rsidR="00656470">
        <w:rPr>
          <w:lang w:val="pt-PT" w:eastAsia="pt-PT"/>
        </w:rPr>
        <w:t xml:space="preserve">os Serviços SIBS, ou </w:t>
      </w:r>
      <w:r w:rsidR="005E169C" w:rsidRPr="00030595">
        <w:rPr>
          <w:lang w:val="pt-PT" w:eastAsia="pt-PT"/>
        </w:rPr>
        <w:t xml:space="preserve">com as especificações </w:t>
      </w:r>
      <w:r w:rsidR="00ED5E30">
        <w:rPr>
          <w:lang w:val="pt-PT" w:eastAsia="pt-PT"/>
        </w:rPr>
        <w:t xml:space="preserve">técnicas ou legais </w:t>
      </w:r>
      <w:r w:rsidR="005E169C" w:rsidRPr="00030595">
        <w:rPr>
          <w:lang w:val="pt-PT" w:eastAsia="pt-PT"/>
        </w:rPr>
        <w:t>destes</w:t>
      </w:r>
      <w:r w:rsidR="00656470">
        <w:rPr>
          <w:lang w:val="pt-PT" w:eastAsia="pt-PT"/>
        </w:rPr>
        <w:t xml:space="preserve">, a proceder à sua substituição, </w:t>
      </w:r>
      <w:r w:rsidR="005E169C" w:rsidRPr="00030595">
        <w:rPr>
          <w:lang w:val="pt-PT" w:eastAsia="pt-PT"/>
        </w:rPr>
        <w:t>modificação</w:t>
      </w:r>
      <w:r w:rsidR="00656470">
        <w:rPr>
          <w:lang w:val="pt-PT" w:eastAsia="pt-PT"/>
        </w:rPr>
        <w:t xml:space="preserve"> ou atualização</w:t>
      </w:r>
      <w:r w:rsidR="005E169C" w:rsidRPr="00030595">
        <w:rPr>
          <w:lang w:val="pt-PT" w:eastAsia="pt-PT"/>
        </w:rPr>
        <w:t xml:space="preserve">, a expensas suas, de acordo com as indicações genericamente fornecidas pela SIBS FPS aos utilizadores da </w:t>
      </w:r>
      <w:r w:rsidR="009A4576">
        <w:rPr>
          <w:lang w:val="pt-PT" w:eastAsia="pt-PT"/>
        </w:rPr>
        <w:t>Rede MULTIBA</w:t>
      </w:r>
      <w:r w:rsidR="009A4576" w:rsidRPr="00352A5A">
        <w:rPr>
          <w:lang w:val="pt-PT" w:eastAsia="pt-PT"/>
        </w:rPr>
        <w:t>NCO</w:t>
      </w:r>
      <w:r w:rsidR="007F2459" w:rsidRPr="00352A5A">
        <w:rPr>
          <w:lang w:val="pt-PT" w:eastAsia="pt-PT"/>
        </w:rPr>
        <w:t xml:space="preserve">, por carta registada com aviso de </w:t>
      </w:r>
      <w:r w:rsidR="000D3D88" w:rsidRPr="00352A5A">
        <w:rPr>
          <w:lang w:val="pt-PT" w:eastAsia="pt-PT"/>
        </w:rPr>
        <w:t>receção</w:t>
      </w:r>
      <w:r w:rsidR="00202171" w:rsidRPr="00352A5A">
        <w:rPr>
          <w:lang w:val="pt-PT" w:eastAsia="pt-PT"/>
        </w:rPr>
        <w:t>.</w:t>
      </w:r>
      <w:bookmarkEnd w:id="226"/>
      <w:bookmarkEnd w:id="227"/>
    </w:p>
    <w:p w14:paraId="0E7660B2" w14:textId="2CBE1525" w:rsidR="005E169C" w:rsidRPr="00352A5A" w:rsidRDefault="00202171" w:rsidP="005E169C">
      <w:pPr>
        <w:pStyle w:val="ListNumbers"/>
        <w:rPr>
          <w:lang w:val="pt-PT" w:eastAsia="pt-PT"/>
        </w:rPr>
      </w:pPr>
      <w:bookmarkStart w:id="229" w:name="_Toc507437587"/>
      <w:bookmarkStart w:id="230" w:name="_Toc507438171"/>
      <w:r w:rsidRPr="00352A5A">
        <w:rPr>
          <w:lang w:val="pt-PT" w:eastAsia="pt-PT"/>
        </w:rPr>
        <w:t xml:space="preserve">O prazo para implementação das alterações referidas no número anterior será determinado casuisticamente pela SIBS, tendo em conta a complexidade da operação em causa, não podendo ser inferior a </w:t>
      </w:r>
      <w:r w:rsidR="001D217D" w:rsidRPr="00352A5A">
        <w:rPr>
          <w:lang w:val="pt-PT"/>
        </w:rPr>
        <w:t>6</w:t>
      </w:r>
      <w:r w:rsidR="00567794" w:rsidRPr="00352A5A">
        <w:rPr>
          <w:lang w:val="pt-PT"/>
        </w:rPr>
        <w:t xml:space="preserve"> (</w:t>
      </w:r>
      <w:r w:rsidR="001D217D" w:rsidRPr="00352A5A">
        <w:rPr>
          <w:lang w:val="pt-PT"/>
        </w:rPr>
        <w:t>seis</w:t>
      </w:r>
      <w:r w:rsidR="00567794" w:rsidRPr="00352A5A">
        <w:rPr>
          <w:lang w:val="pt-PT"/>
        </w:rPr>
        <w:t xml:space="preserve">) </w:t>
      </w:r>
      <w:r w:rsidR="009B67C6" w:rsidRPr="00352A5A">
        <w:rPr>
          <w:lang w:val="pt-PT"/>
        </w:rPr>
        <w:t>meses</w:t>
      </w:r>
      <w:r w:rsidR="00567794" w:rsidRPr="00352A5A">
        <w:rPr>
          <w:lang w:val="pt-PT"/>
        </w:rPr>
        <w:t>, salvo em situações de correção de avarias, deficiências ou anomalias no funcionamento dos Meios de Processamento</w:t>
      </w:r>
      <w:r w:rsidR="00EB11C2" w:rsidRPr="00352A5A">
        <w:rPr>
          <w:lang w:val="pt-PT"/>
        </w:rPr>
        <w:t>,</w:t>
      </w:r>
      <w:r w:rsidR="006C0158" w:rsidRPr="00352A5A">
        <w:rPr>
          <w:lang w:val="pt-PT"/>
        </w:rPr>
        <w:t xml:space="preserve"> ou de imposição legal ou regulatória, cuja urgência,</w:t>
      </w:r>
      <w:r w:rsidR="00EB11C2" w:rsidRPr="00352A5A">
        <w:rPr>
          <w:lang w:val="pt-PT"/>
        </w:rPr>
        <w:t xml:space="preserve"> tendo em conta as necessidades de segurança do sistema</w:t>
      </w:r>
      <w:r w:rsidR="002868E2" w:rsidRPr="00352A5A">
        <w:rPr>
          <w:lang w:val="pt-PT"/>
        </w:rPr>
        <w:t xml:space="preserve"> e as exigências </w:t>
      </w:r>
      <w:r w:rsidR="0038335B" w:rsidRPr="00352A5A">
        <w:rPr>
          <w:lang w:val="pt-PT"/>
        </w:rPr>
        <w:t>legais ou regulatórias</w:t>
      </w:r>
      <w:r w:rsidR="00EB11C2" w:rsidRPr="00352A5A">
        <w:rPr>
          <w:lang w:val="pt-PT"/>
        </w:rPr>
        <w:t xml:space="preserve">, </w:t>
      </w:r>
      <w:r w:rsidR="00567794" w:rsidRPr="00352A5A">
        <w:rPr>
          <w:lang w:val="pt-PT"/>
        </w:rPr>
        <w:t>não permita o cumprimento de tal pré-aviso</w:t>
      </w:r>
      <w:r w:rsidR="005E169C" w:rsidRPr="00352A5A">
        <w:rPr>
          <w:lang w:val="pt-PT" w:eastAsia="pt-PT"/>
        </w:rPr>
        <w:t>.</w:t>
      </w:r>
      <w:bookmarkEnd w:id="229"/>
      <w:bookmarkEnd w:id="230"/>
      <w:r w:rsidR="00884494" w:rsidRPr="00352A5A">
        <w:rPr>
          <w:lang w:val="pt-PT" w:eastAsia="pt-PT"/>
        </w:rPr>
        <w:t xml:space="preserve"> </w:t>
      </w:r>
    </w:p>
    <w:p w14:paraId="6E68586A" w14:textId="6CB28254" w:rsidR="005E169C" w:rsidRPr="00030595" w:rsidRDefault="005E169C" w:rsidP="005E169C">
      <w:pPr>
        <w:pStyle w:val="ListNumbers"/>
        <w:rPr>
          <w:lang w:val="pt-PT" w:eastAsia="pt-PT"/>
        </w:rPr>
      </w:pPr>
      <w:bookmarkStart w:id="231" w:name="_Toc507437588"/>
      <w:bookmarkStart w:id="232" w:name="_Toc507438172"/>
      <w:r w:rsidRPr="00352A5A">
        <w:rPr>
          <w:lang w:val="pt-PT" w:eastAsia="pt-PT"/>
        </w:rPr>
        <w:t xml:space="preserve">Sempre que da evolução dos Serviços ou dos Meios de Processamento resultar incompatibilidade técnica com o </w:t>
      </w:r>
      <w:r w:rsidRPr="00352A5A">
        <w:rPr>
          <w:i/>
          <w:lang w:val="pt-PT" w:eastAsia="pt-PT"/>
        </w:rPr>
        <w:t>software</w:t>
      </w:r>
      <w:r w:rsidRPr="00352A5A">
        <w:rPr>
          <w:lang w:val="pt-PT" w:eastAsia="pt-PT"/>
        </w:rPr>
        <w:t xml:space="preserve"> e/ou </w:t>
      </w:r>
      <w:r w:rsidR="00C04456" w:rsidRPr="00352A5A">
        <w:rPr>
          <w:lang w:val="pt-PT" w:eastAsia="pt-PT"/>
        </w:rPr>
        <w:t>infraestrutura</w:t>
      </w:r>
      <w:r w:rsidRPr="00352A5A">
        <w:rPr>
          <w:lang w:val="pt-PT" w:eastAsia="pt-PT"/>
        </w:rPr>
        <w:t xml:space="preserve"> tecnológica </w:t>
      </w:r>
      <w:r w:rsidR="00927A77">
        <w:rPr>
          <w:lang w:val="pt-PT" w:eastAsia="pt-PT"/>
        </w:rPr>
        <w:t>do BANCO</w:t>
      </w:r>
      <w:r w:rsidRPr="00352A5A">
        <w:rPr>
          <w:rFonts w:cs="Arial"/>
          <w:szCs w:val="20"/>
          <w:lang w:val="pt-PT" w:eastAsia="en-US"/>
        </w:rPr>
        <w:t xml:space="preserve"> </w:t>
      </w:r>
      <w:r w:rsidRPr="00352A5A">
        <w:rPr>
          <w:lang w:val="pt-PT" w:eastAsia="pt-PT"/>
        </w:rPr>
        <w:t>e est</w:t>
      </w:r>
      <w:ins w:id="233" w:author="Maria Teresa Pais" w:date="2018-04-04T11:13:00Z">
        <w:r w:rsidR="00E61F4E">
          <w:rPr>
            <w:lang w:val="pt-PT" w:eastAsia="pt-PT"/>
          </w:rPr>
          <w:t>e</w:t>
        </w:r>
      </w:ins>
      <w:del w:id="234" w:author="Maria Teresa Pais" w:date="2018-04-04T11:13:00Z">
        <w:r w:rsidRPr="00352A5A" w:rsidDel="00E61F4E">
          <w:rPr>
            <w:lang w:val="pt-PT" w:eastAsia="pt-PT"/>
          </w:rPr>
          <w:delText>a</w:delText>
        </w:r>
      </w:del>
      <w:r w:rsidRPr="00352A5A">
        <w:rPr>
          <w:lang w:val="pt-PT" w:eastAsia="pt-PT"/>
        </w:rPr>
        <w:t xml:space="preserve"> não proceder, no limite temporal comunicado pela SIBS FPS</w:t>
      </w:r>
      <w:r w:rsidR="005E608B" w:rsidRPr="00352A5A">
        <w:rPr>
          <w:lang w:val="pt-PT" w:eastAsia="pt-PT"/>
        </w:rPr>
        <w:t xml:space="preserve"> nos termos do número anterior</w:t>
      </w:r>
      <w:r w:rsidRPr="00352A5A">
        <w:rPr>
          <w:lang w:val="pt-PT" w:eastAsia="pt-PT"/>
        </w:rPr>
        <w:t xml:space="preserve">, </w:t>
      </w:r>
      <w:r w:rsidR="005E608B" w:rsidRPr="00352A5A">
        <w:rPr>
          <w:lang w:val="pt-PT" w:eastAsia="pt-PT"/>
        </w:rPr>
        <w:t xml:space="preserve">e </w:t>
      </w:r>
      <w:r w:rsidRPr="00352A5A">
        <w:rPr>
          <w:lang w:val="pt-PT" w:eastAsia="pt-PT"/>
        </w:rPr>
        <w:t>uma vez consultad</w:t>
      </w:r>
      <w:r w:rsidR="00927A77">
        <w:rPr>
          <w:lang w:val="pt-PT" w:eastAsia="pt-PT"/>
        </w:rPr>
        <w:t>o o BANCO</w:t>
      </w:r>
      <w:r w:rsidRPr="00352A5A">
        <w:rPr>
          <w:lang w:val="pt-PT" w:eastAsia="pt-PT"/>
        </w:rPr>
        <w:t>, às necessárias modificações ou substituições indicadas pela SIBS FPS, esta ficará desobrigada de prestar</w:t>
      </w:r>
      <w:r w:rsidRPr="00030595">
        <w:rPr>
          <w:lang w:val="pt-PT" w:eastAsia="pt-PT"/>
        </w:rPr>
        <w:t xml:space="preserve"> os serviços contratados </w:t>
      </w:r>
      <w:r w:rsidR="00352A5A">
        <w:rPr>
          <w:lang w:val="pt-PT" w:eastAsia="pt-PT"/>
        </w:rPr>
        <w:t xml:space="preserve">prejudicados </w:t>
      </w:r>
      <w:r w:rsidRPr="00030595">
        <w:rPr>
          <w:lang w:val="pt-PT" w:eastAsia="pt-PT"/>
        </w:rPr>
        <w:t xml:space="preserve">até que essas modificações ou substituições sejam implementadas </w:t>
      </w:r>
      <w:r w:rsidR="00927A77">
        <w:rPr>
          <w:lang w:val="pt-PT" w:eastAsia="pt-PT"/>
        </w:rPr>
        <w:t>pelo BANCO</w:t>
      </w:r>
      <w:r w:rsidRPr="00030595">
        <w:rPr>
          <w:lang w:val="pt-PT" w:eastAsia="pt-PT"/>
        </w:rPr>
        <w:t>.</w:t>
      </w:r>
      <w:bookmarkEnd w:id="231"/>
      <w:bookmarkEnd w:id="232"/>
      <w:r w:rsidRPr="00030595">
        <w:rPr>
          <w:lang w:val="pt-PT" w:eastAsia="pt-PT"/>
        </w:rPr>
        <w:t xml:space="preserve"> </w:t>
      </w:r>
    </w:p>
    <w:p w14:paraId="3414CCD9" w14:textId="1A56367C" w:rsidR="005E169C" w:rsidRDefault="005E169C" w:rsidP="005E169C">
      <w:pPr>
        <w:pStyle w:val="ListNumbers"/>
        <w:rPr>
          <w:lang w:val="pt-PT" w:eastAsia="pt-PT"/>
        </w:rPr>
      </w:pPr>
      <w:bookmarkStart w:id="235" w:name="_Toc507437589"/>
      <w:bookmarkStart w:id="236" w:name="_Toc507438173"/>
      <w:r w:rsidRPr="00030595">
        <w:rPr>
          <w:lang w:val="pt-PT" w:eastAsia="pt-PT"/>
        </w:rPr>
        <w:t xml:space="preserve">Caso </w:t>
      </w:r>
      <w:r w:rsidR="00927A77">
        <w:rPr>
          <w:lang w:val="pt-PT" w:eastAsia="pt-PT"/>
        </w:rPr>
        <w:t>o BANCO</w:t>
      </w:r>
      <w:r>
        <w:rPr>
          <w:rFonts w:cs="Arial"/>
          <w:szCs w:val="20"/>
          <w:lang w:val="pt-PT" w:eastAsia="pt-PT"/>
        </w:rPr>
        <w:t xml:space="preserve"> </w:t>
      </w:r>
      <w:r w:rsidRPr="00030595">
        <w:rPr>
          <w:lang w:val="pt-PT" w:eastAsia="pt-PT"/>
        </w:rPr>
        <w:t xml:space="preserve">comunique que não irá implementar as modificações ou substituições referidas no número anterior, ou quando tiver decorrido o período de adaptação comunicado nos termos do número anterior pela SIBS FPS para a evolução dos Serviços, sem que </w:t>
      </w:r>
      <w:r w:rsidR="00927A77">
        <w:rPr>
          <w:lang w:val="pt-PT" w:eastAsia="pt-PT"/>
        </w:rPr>
        <w:t>o BANCO</w:t>
      </w:r>
      <w:r>
        <w:rPr>
          <w:rFonts w:cs="Arial"/>
          <w:szCs w:val="20"/>
          <w:lang w:val="pt-PT" w:eastAsia="pt-PT"/>
        </w:rPr>
        <w:t xml:space="preserve"> </w:t>
      </w:r>
      <w:r w:rsidRPr="00030595">
        <w:rPr>
          <w:lang w:val="pt-PT" w:eastAsia="pt-PT"/>
        </w:rPr>
        <w:t>tenha implementado as medidas recomendadas pela SIBS FPS, e sendo essas modificações essenciais para a prestação d</w:t>
      </w:r>
      <w:r w:rsidR="00352A5A">
        <w:rPr>
          <w:lang w:val="pt-PT" w:eastAsia="pt-PT"/>
        </w:rPr>
        <w:t>e todos os</w:t>
      </w:r>
      <w:r w:rsidRPr="00030595">
        <w:rPr>
          <w:lang w:val="pt-PT" w:eastAsia="pt-PT"/>
        </w:rPr>
        <w:t xml:space="preserve"> Serviços com a qualidade que resulta do Contrato, a SIBS FPS poderá resolver unilateralmente o presente Contrato, sem que tal confira </w:t>
      </w:r>
      <w:r w:rsidR="00927A77">
        <w:rPr>
          <w:lang w:val="pt-PT" w:eastAsia="pt-PT"/>
        </w:rPr>
        <w:t>ao BANCO</w:t>
      </w:r>
      <w:r>
        <w:rPr>
          <w:rFonts w:cs="Arial"/>
          <w:szCs w:val="20"/>
          <w:lang w:val="pt-PT" w:eastAsia="pt-PT"/>
        </w:rPr>
        <w:t xml:space="preserve"> </w:t>
      </w:r>
      <w:r w:rsidRPr="00030595">
        <w:rPr>
          <w:lang w:val="pt-PT" w:eastAsia="pt-PT"/>
        </w:rPr>
        <w:t>o direito a qualquer indemnização ou compensação.</w:t>
      </w:r>
      <w:bookmarkEnd w:id="235"/>
      <w:bookmarkEnd w:id="236"/>
    </w:p>
    <w:p w14:paraId="1D0381DE" w14:textId="73FCA18E" w:rsidR="005E169C" w:rsidRPr="002F34F9" w:rsidRDefault="005E169C" w:rsidP="005E169C">
      <w:pPr>
        <w:pStyle w:val="ListNumbers"/>
        <w:rPr>
          <w:lang w:val="pt-PT" w:eastAsia="pt-PT"/>
        </w:rPr>
      </w:pPr>
      <w:bookmarkStart w:id="237" w:name="_Toc507437590"/>
      <w:bookmarkStart w:id="238" w:name="_Toc507438174"/>
      <w:r>
        <w:rPr>
          <w:lang w:val="pt-PT" w:eastAsia="pt-PT"/>
        </w:rPr>
        <w:t xml:space="preserve">No caso de não haver incompatibilidade técnica assinalada pela SIBS FPS, </w:t>
      </w:r>
      <w:r w:rsidR="00927A77">
        <w:rPr>
          <w:lang w:val="pt-PT" w:eastAsia="pt-PT"/>
        </w:rPr>
        <w:t>o BANCO</w:t>
      </w:r>
      <w:r>
        <w:rPr>
          <w:rFonts w:cs="Arial"/>
          <w:szCs w:val="20"/>
          <w:lang w:val="pt-PT" w:eastAsia="pt-PT"/>
        </w:rPr>
        <w:t xml:space="preserve"> poderá introduzir os melhoramentos que julgar necessários, desde que viabilizem adequadamente a execução do Contrato e o cumprimento integral das obrigações das Partes nele previstas.</w:t>
      </w:r>
      <w:bookmarkEnd w:id="237"/>
      <w:bookmarkEnd w:id="238"/>
    </w:p>
    <w:p w14:paraId="2A99DDBE" w14:textId="4D5A6F88" w:rsidR="005E169C" w:rsidRPr="002F34F9" w:rsidRDefault="005E169C" w:rsidP="005E169C">
      <w:pPr>
        <w:pStyle w:val="ListNumbers"/>
        <w:rPr>
          <w:lang w:val="pt-PT" w:eastAsia="pt-PT"/>
        </w:rPr>
      </w:pPr>
      <w:bookmarkStart w:id="239" w:name="_Toc507437591"/>
      <w:bookmarkStart w:id="240" w:name="_Toc507438175"/>
      <w:r>
        <w:rPr>
          <w:rFonts w:cs="Arial"/>
          <w:szCs w:val="20"/>
          <w:lang w:val="pt-PT" w:eastAsia="pt-PT"/>
        </w:rPr>
        <w:t xml:space="preserve">Para efeitos do disposto na presente cláusula, a SIBS FPS comunicará </w:t>
      </w:r>
      <w:r w:rsidR="00927A77">
        <w:rPr>
          <w:rFonts w:cs="Arial"/>
          <w:szCs w:val="20"/>
          <w:lang w:val="pt-PT" w:eastAsia="pt-PT"/>
        </w:rPr>
        <w:t>ao BANCO</w:t>
      </w:r>
      <w:r>
        <w:rPr>
          <w:rFonts w:cs="Arial"/>
          <w:szCs w:val="20"/>
          <w:lang w:val="pt-PT" w:eastAsia="pt-PT"/>
        </w:rPr>
        <w:t>, com a pertinente fundamentação de cada caso:</w:t>
      </w:r>
      <w:bookmarkEnd w:id="239"/>
      <w:bookmarkEnd w:id="240"/>
      <w:r>
        <w:rPr>
          <w:rFonts w:cs="Arial"/>
          <w:szCs w:val="20"/>
          <w:lang w:val="pt-PT" w:eastAsia="pt-PT"/>
        </w:rPr>
        <w:t xml:space="preserve"> </w:t>
      </w:r>
    </w:p>
    <w:p w14:paraId="6BDC8F6C" w14:textId="72A94EDB" w:rsidR="005E169C" w:rsidRPr="0040415B" w:rsidRDefault="00CB5CCA" w:rsidP="006E2998">
      <w:pPr>
        <w:pStyle w:val="alpha2"/>
        <w:numPr>
          <w:ilvl w:val="0"/>
          <w:numId w:val="70"/>
        </w:numPr>
        <w:rPr>
          <w:lang w:val="pt-PT" w:eastAsia="pt-PT"/>
        </w:rPr>
      </w:pPr>
      <w:bookmarkStart w:id="241" w:name="_Toc507437592"/>
      <w:bookmarkStart w:id="242" w:name="_Toc507438176"/>
      <w:r>
        <w:rPr>
          <w:lang w:val="pt-PT" w:eastAsia="pt-PT"/>
        </w:rPr>
        <w:lastRenderedPageBreak/>
        <w:t xml:space="preserve">Pelo menos </w:t>
      </w:r>
      <w:r w:rsidR="00791E0B">
        <w:rPr>
          <w:lang w:val="pt-PT" w:eastAsia="pt-PT"/>
        </w:rPr>
        <w:t>12 (doze)</w:t>
      </w:r>
      <w:r w:rsidR="005E169C" w:rsidRPr="0040415B">
        <w:rPr>
          <w:lang w:val="pt-PT" w:eastAsia="pt-PT"/>
        </w:rPr>
        <w:t xml:space="preserve"> meses de antecedência, da data a partir da qual serão descontinuadas operações ou serviços da </w:t>
      </w:r>
      <w:r w:rsidR="009A4576">
        <w:rPr>
          <w:lang w:val="pt-PT" w:eastAsia="pt-PT"/>
        </w:rPr>
        <w:t>Rede MULTIBANCO</w:t>
      </w:r>
      <w:r w:rsidR="00202171">
        <w:rPr>
          <w:lang w:val="pt-PT" w:eastAsia="pt-PT"/>
        </w:rPr>
        <w:t>;</w:t>
      </w:r>
      <w:bookmarkEnd w:id="241"/>
      <w:bookmarkEnd w:id="242"/>
      <w:r w:rsidR="005E169C" w:rsidRPr="0040415B">
        <w:rPr>
          <w:lang w:val="pt-PT" w:eastAsia="pt-PT"/>
        </w:rPr>
        <w:t xml:space="preserve"> </w:t>
      </w:r>
    </w:p>
    <w:p w14:paraId="0777146E" w14:textId="4360F68D" w:rsidR="00202171" w:rsidRPr="00352A5A" w:rsidRDefault="00CB5CCA" w:rsidP="008520FC">
      <w:pPr>
        <w:pStyle w:val="alpha2"/>
        <w:rPr>
          <w:lang w:val="pt-PT" w:eastAsia="pt-PT"/>
        </w:rPr>
      </w:pPr>
      <w:bookmarkStart w:id="243" w:name="_Toc507437593"/>
      <w:bookmarkStart w:id="244" w:name="_Toc507438177"/>
      <w:r w:rsidRPr="00352A5A">
        <w:rPr>
          <w:lang w:val="pt-PT" w:eastAsia="pt-PT"/>
        </w:rPr>
        <w:t xml:space="preserve">Pelo menos </w:t>
      </w:r>
      <w:r w:rsidR="006C0158" w:rsidRPr="00352A5A">
        <w:rPr>
          <w:lang w:val="pt-PT" w:eastAsia="pt-PT"/>
        </w:rPr>
        <w:t>6</w:t>
      </w:r>
      <w:r w:rsidR="00791E0B" w:rsidRPr="00352A5A">
        <w:rPr>
          <w:lang w:val="pt-PT" w:eastAsia="pt-PT"/>
        </w:rPr>
        <w:t xml:space="preserve"> (</w:t>
      </w:r>
      <w:r w:rsidR="006C0158" w:rsidRPr="00352A5A">
        <w:rPr>
          <w:lang w:val="pt-PT" w:eastAsia="pt-PT"/>
        </w:rPr>
        <w:t>seis</w:t>
      </w:r>
      <w:r w:rsidR="00791E0B" w:rsidRPr="00352A5A">
        <w:rPr>
          <w:lang w:val="pt-PT" w:eastAsia="pt-PT"/>
        </w:rPr>
        <w:t>)</w:t>
      </w:r>
      <w:r w:rsidR="005E169C" w:rsidRPr="00352A5A">
        <w:rPr>
          <w:lang w:val="pt-PT" w:eastAsia="pt-PT"/>
        </w:rPr>
        <w:t xml:space="preserve"> meses de antecedência, contados da data a partir da qual serão introduzidas na </w:t>
      </w:r>
      <w:r w:rsidR="009A4576" w:rsidRPr="00352A5A">
        <w:rPr>
          <w:lang w:val="pt-PT" w:eastAsia="pt-PT"/>
        </w:rPr>
        <w:t>Rede MULTIBANCO</w:t>
      </w:r>
      <w:r w:rsidR="005E169C" w:rsidRPr="00352A5A">
        <w:rPr>
          <w:lang w:val="pt-PT" w:eastAsia="pt-PT"/>
        </w:rPr>
        <w:t xml:space="preserve"> alterações de evolução tecnológica</w:t>
      </w:r>
      <w:r w:rsidR="00202171" w:rsidRPr="00352A5A">
        <w:rPr>
          <w:lang w:val="pt-PT" w:eastAsia="pt-PT"/>
        </w:rPr>
        <w:t>;</w:t>
      </w:r>
      <w:bookmarkEnd w:id="243"/>
      <w:bookmarkEnd w:id="244"/>
    </w:p>
    <w:p w14:paraId="7E576C8A" w14:textId="410E2F70" w:rsidR="005E169C" w:rsidRPr="002F34F9" w:rsidRDefault="00202171" w:rsidP="00202171">
      <w:pPr>
        <w:pStyle w:val="alpha2"/>
        <w:numPr>
          <w:ilvl w:val="0"/>
          <w:numId w:val="0"/>
        </w:numPr>
        <w:ind w:left="680"/>
        <w:rPr>
          <w:lang w:val="pt-PT" w:eastAsia="pt-PT"/>
        </w:rPr>
      </w:pPr>
      <w:bookmarkStart w:id="245" w:name="_Toc507437594"/>
      <w:bookmarkStart w:id="246" w:name="_Toc507438178"/>
      <w:r w:rsidRPr="00352A5A">
        <w:rPr>
          <w:lang w:val="pt-PT" w:eastAsia="pt-PT"/>
        </w:rPr>
        <w:t>salvo em situações em que por razões regulatórias ou tecnológicas, tal não seja possível.</w:t>
      </w:r>
      <w:bookmarkEnd w:id="245"/>
      <w:bookmarkEnd w:id="246"/>
    </w:p>
    <w:p w14:paraId="55FAE9F3" w14:textId="5818E836" w:rsidR="00F43764" w:rsidRDefault="00F43764" w:rsidP="0084033A">
      <w:pPr>
        <w:spacing w:line="360" w:lineRule="auto"/>
        <w:jc w:val="both"/>
        <w:rPr>
          <w:ins w:id="247" w:author="Maria Teresa Pais" w:date="2018-03-09T17:08:00Z"/>
          <w:rFonts w:cs="Arial"/>
          <w:szCs w:val="20"/>
          <w:lang w:val="pt-PT" w:eastAsia="pt-PT"/>
        </w:rPr>
      </w:pPr>
    </w:p>
    <w:p w14:paraId="4E913CE7" w14:textId="77777777" w:rsidR="00931C86" w:rsidRPr="0084033A" w:rsidRDefault="00931C86" w:rsidP="0084033A">
      <w:pPr>
        <w:spacing w:line="360" w:lineRule="auto"/>
        <w:jc w:val="both"/>
        <w:rPr>
          <w:rFonts w:cs="Arial"/>
          <w:szCs w:val="20"/>
          <w:lang w:val="pt-PT" w:eastAsia="pt-PT"/>
        </w:rPr>
      </w:pPr>
    </w:p>
    <w:p w14:paraId="15EDEAD8" w14:textId="007A5111" w:rsidR="005E169C" w:rsidRPr="00030595" w:rsidRDefault="005E169C" w:rsidP="005E169C">
      <w:pPr>
        <w:spacing w:line="360" w:lineRule="auto"/>
        <w:jc w:val="center"/>
        <w:rPr>
          <w:rFonts w:cs="Arial"/>
          <w:b/>
          <w:szCs w:val="20"/>
          <w:lang w:val="pt-PT" w:eastAsia="pt-PT"/>
        </w:rPr>
      </w:pPr>
      <w:r w:rsidRPr="00030595">
        <w:rPr>
          <w:rFonts w:cs="Arial"/>
          <w:b/>
          <w:szCs w:val="20"/>
          <w:lang w:val="pt-PT" w:eastAsia="pt-PT"/>
        </w:rPr>
        <w:t xml:space="preserve">CLÁUSULA </w:t>
      </w:r>
      <w:del w:id="248" w:author="Maria Teresa Pais" w:date="2018-03-12T10:07:00Z">
        <w:r w:rsidDel="00370136">
          <w:rPr>
            <w:rFonts w:cs="Arial"/>
            <w:b/>
            <w:szCs w:val="20"/>
            <w:lang w:val="pt-PT" w:eastAsia="pt-PT"/>
          </w:rPr>
          <w:delText>9</w:delText>
        </w:r>
        <w:r w:rsidRPr="00030595" w:rsidDel="00370136">
          <w:rPr>
            <w:rFonts w:cs="Arial"/>
            <w:b/>
            <w:szCs w:val="20"/>
            <w:lang w:val="pt-PT" w:eastAsia="pt-PT"/>
          </w:rPr>
          <w:delText>ª</w:delText>
        </w:r>
      </w:del>
      <w:ins w:id="249" w:author="Maria Teresa Pais" w:date="2018-03-12T10:07:00Z">
        <w:r w:rsidR="0089187E">
          <w:rPr>
            <w:rFonts w:cs="Arial"/>
            <w:b/>
            <w:szCs w:val="20"/>
            <w:lang w:val="pt-PT" w:eastAsia="pt-PT"/>
          </w:rPr>
          <w:t>10</w:t>
        </w:r>
        <w:r w:rsidR="00370136" w:rsidRPr="00030595">
          <w:rPr>
            <w:rFonts w:cs="Arial"/>
            <w:b/>
            <w:szCs w:val="20"/>
            <w:lang w:val="pt-PT" w:eastAsia="pt-PT"/>
          </w:rPr>
          <w:t>ª</w:t>
        </w:r>
      </w:ins>
    </w:p>
    <w:p w14:paraId="63571298" w14:textId="7F7D3F4F" w:rsidR="005E169C" w:rsidRPr="00030595" w:rsidRDefault="005E169C" w:rsidP="005E169C">
      <w:pPr>
        <w:keepNext/>
        <w:keepLines/>
        <w:spacing w:after="240" w:line="360" w:lineRule="auto"/>
        <w:jc w:val="center"/>
        <w:outlineLvl w:val="0"/>
        <w:rPr>
          <w:rFonts w:cs="Arial"/>
          <w:b/>
          <w:bCs/>
          <w:szCs w:val="28"/>
          <w:lang w:val="pt-PT" w:eastAsia="pt-PT"/>
        </w:rPr>
      </w:pPr>
      <w:bookmarkStart w:id="250" w:name="_Toc313376643"/>
      <w:bookmarkStart w:id="251" w:name="_Toc507437595"/>
      <w:bookmarkStart w:id="252" w:name="_Toc507438179"/>
      <w:r w:rsidRPr="00030595">
        <w:rPr>
          <w:rFonts w:cs="Arial"/>
          <w:b/>
          <w:bCs/>
          <w:szCs w:val="28"/>
          <w:lang w:val="pt-PT" w:eastAsia="pt-PT"/>
        </w:rPr>
        <w:t>Propriedade</w:t>
      </w:r>
      <w:bookmarkEnd w:id="250"/>
      <w:r w:rsidRPr="00030595">
        <w:rPr>
          <w:rFonts w:cs="Arial"/>
          <w:b/>
          <w:bCs/>
          <w:szCs w:val="28"/>
          <w:lang w:val="pt-PT" w:eastAsia="pt-PT"/>
        </w:rPr>
        <w:t xml:space="preserve"> Intelectual</w:t>
      </w:r>
      <w:bookmarkEnd w:id="251"/>
      <w:bookmarkEnd w:id="252"/>
    </w:p>
    <w:p w14:paraId="1E713EEB" w14:textId="4BCD62F2" w:rsidR="005E169C" w:rsidRPr="005E169C" w:rsidRDefault="005E169C" w:rsidP="006E2998">
      <w:pPr>
        <w:pStyle w:val="ListNumbers"/>
        <w:numPr>
          <w:ilvl w:val="0"/>
          <w:numId w:val="50"/>
        </w:numPr>
        <w:rPr>
          <w:lang w:val="pt-PT" w:eastAsia="pt-PT"/>
        </w:rPr>
      </w:pPr>
      <w:bookmarkStart w:id="253" w:name="_Toc507437596"/>
      <w:bookmarkStart w:id="254" w:name="_Toc507438180"/>
      <w:r w:rsidRPr="005E169C">
        <w:rPr>
          <w:lang w:val="pt-PT" w:eastAsia="pt-PT"/>
        </w:rPr>
        <w:t xml:space="preserve">Cada uma das partes conserva integralmente os direitos de propriedade industrial, intelectual, de autor ou afins, pré-existentes à celebração do presente Contrato, sobre toda e qualquer informação, incluindo documentação, procedimentos, aplicações e suas </w:t>
      </w:r>
      <w:r w:rsidR="00C04456" w:rsidRPr="005E169C">
        <w:rPr>
          <w:lang w:val="pt-PT" w:eastAsia="pt-PT"/>
        </w:rPr>
        <w:t>atualizações</w:t>
      </w:r>
      <w:r w:rsidRPr="005E169C">
        <w:rPr>
          <w:lang w:val="pt-PT" w:eastAsia="pt-PT"/>
        </w:rPr>
        <w:t xml:space="preserve"> ou desenvolvimentos, que por si sejam fornecidas, divulgadas ou transmitidas à outra Parte em execução do presente Contrato.</w:t>
      </w:r>
      <w:bookmarkEnd w:id="253"/>
      <w:bookmarkEnd w:id="254"/>
    </w:p>
    <w:p w14:paraId="79876DD9" w14:textId="04A26EE3" w:rsidR="000E7EE1" w:rsidRPr="00352A5A" w:rsidRDefault="005E169C" w:rsidP="00D42C72">
      <w:pPr>
        <w:pStyle w:val="ListNumbers"/>
        <w:numPr>
          <w:ilvl w:val="0"/>
          <w:numId w:val="46"/>
        </w:numPr>
        <w:rPr>
          <w:lang w:val="pt-PT" w:eastAsia="pt-PT"/>
        </w:rPr>
      </w:pPr>
      <w:bookmarkStart w:id="255" w:name="_Toc507437597"/>
      <w:bookmarkStart w:id="256" w:name="_Toc507438181"/>
      <w:r w:rsidRPr="00352A5A">
        <w:rPr>
          <w:lang w:val="pt-PT" w:eastAsia="pt-PT"/>
        </w:rPr>
        <w:t xml:space="preserve">Sem prejuízo dos direitos de terceiros, todos os direitos de propriedade intelectual e industrial que eventualmente incidam sobre quaisquer aplicações, ligações, código ou outros trabalhos derivados desenvolvidos </w:t>
      </w:r>
      <w:r w:rsidR="000E7EE1" w:rsidRPr="00352A5A">
        <w:rPr>
          <w:lang w:val="pt-PT" w:eastAsia="pt-PT"/>
        </w:rPr>
        <w:t xml:space="preserve">pela SIBS FPS </w:t>
      </w:r>
      <w:r w:rsidRPr="00352A5A">
        <w:rPr>
          <w:lang w:val="pt-PT" w:eastAsia="pt-PT"/>
        </w:rPr>
        <w:t xml:space="preserve">no âmbito deste Contrato pertencerão exclusivamente à SIBS FPS ou a terceiro integrado no grupo societário da SIBS FPS por esta a designar. </w:t>
      </w:r>
      <w:r w:rsidR="000E56DD">
        <w:rPr>
          <w:lang w:val="pt-PT" w:eastAsia="pt-PT"/>
        </w:rPr>
        <w:t>O BANCO</w:t>
      </w:r>
      <w:r w:rsidR="004B2DAA" w:rsidRPr="00352A5A">
        <w:rPr>
          <w:rFonts w:cs="Arial"/>
          <w:szCs w:val="20"/>
          <w:lang w:val="pt-PT" w:eastAsia="en-US"/>
        </w:rPr>
        <w:t xml:space="preserve"> </w:t>
      </w:r>
      <w:r w:rsidR="004B2DAA" w:rsidRPr="00352A5A">
        <w:rPr>
          <w:iCs/>
          <w:lang w:val="pt-PT" w:eastAsia="pt-PT"/>
        </w:rPr>
        <w:t>compromete-se a outorgar quaisquer documentos que venha a reconhecer serem corretos, necessários e indispensáveis para demonstrar ou registar os direitos de propriedade intelectual e industrial da SIBS FPS.</w:t>
      </w:r>
      <w:bookmarkEnd w:id="255"/>
      <w:bookmarkEnd w:id="256"/>
    </w:p>
    <w:p w14:paraId="5B8E0BAD" w14:textId="6692EAEF" w:rsidR="007F2459" w:rsidRPr="00352A5A" w:rsidRDefault="005E608B" w:rsidP="007F2459">
      <w:pPr>
        <w:pStyle w:val="ListNumbers"/>
        <w:numPr>
          <w:ilvl w:val="0"/>
          <w:numId w:val="46"/>
        </w:numPr>
        <w:rPr>
          <w:lang w:val="pt-PT" w:eastAsia="pt-PT"/>
        </w:rPr>
      </w:pPr>
      <w:bookmarkStart w:id="257" w:name="_Toc507437598"/>
      <w:bookmarkStart w:id="258" w:name="_Toc507438182"/>
      <w:r w:rsidRPr="00352A5A">
        <w:rPr>
          <w:lang w:val="pt-PT" w:eastAsia="pt-PT"/>
        </w:rPr>
        <w:t>O</w:t>
      </w:r>
      <w:r w:rsidR="007F2459" w:rsidRPr="00352A5A">
        <w:rPr>
          <w:lang w:val="pt-PT" w:eastAsia="pt-PT"/>
        </w:rPr>
        <w:t>s direitos de propriedade intelectual e industrial que eventualmente incidam sobre quaisquer aplicações, ligações, código ou outros trabalhos derivados desenvolvidos pel</w:t>
      </w:r>
      <w:r w:rsidR="000E56DD">
        <w:rPr>
          <w:lang w:val="pt-PT" w:eastAsia="pt-PT"/>
        </w:rPr>
        <w:t>o BANCO</w:t>
      </w:r>
      <w:r w:rsidR="00927A77">
        <w:rPr>
          <w:lang w:val="pt-PT" w:eastAsia="pt-PT"/>
        </w:rPr>
        <w:t xml:space="preserve"> </w:t>
      </w:r>
      <w:r w:rsidR="007F2459" w:rsidRPr="00352A5A">
        <w:rPr>
          <w:lang w:val="pt-PT" w:eastAsia="pt-PT"/>
        </w:rPr>
        <w:t xml:space="preserve">ou por </w:t>
      </w:r>
      <w:r w:rsidR="00E719FF" w:rsidRPr="00352A5A">
        <w:rPr>
          <w:lang w:val="pt-PT" w:eastAsia="pt-PT"/>
        </w:rPr>
        <w:t xml:space="preserve">terceiro </w:t>
      </w:r>
      <w:r w:rsidR="007F2459" w:rsidRPr="00352A5A">
        <w:rPr>
          <w:lang w:val="pt-PT" w:eastAsia="pt-PT"/>
        </w:rPr>
        <w:t xml:space="preserve">a pedido </w:t>
      </w:r>
      <w:r w:rsidR="000E56DD">
        <w:rPr>
          <w:lang w:val="pt-PT" w:eastAsia="pt-PT"/>
        </w:rPr>
        <w:t>do BANCO</w:t>
      </w:r>
      <w:r w:rsidR="007F2459" w:rsidRPr="00352A5A">
        <w:rPr>
          <w:lang w:val="pt-PT" w:eastAsia="pt-PT"/>
        </w:rPr>
        <w:t xml:space="preserve">, pertencerão exclusivamente </w:t>
      </w:r>
      <w:r w:rsidR="000E56DD">
        <w:rPr>
          <w:lang w:val="pt-PT" w:eastAsia="pt-PT"/>
        </w:rPr>
        <w:t>ao BANCO</w:t>
      </w:r>
      <w:r w:rsidR="00927A77">
        <w:rPr>
          <w:lang w:val="pt-PT" w:eastAsia="pt-PT"/>
        </w:rPr>
        <w:t xml:space="preserve"> </w:t>
      </w:r>
      <w:r w:rsidR="007F2459" w:rsidRPr="00352A5A">
        <w:rPr>
          <w:lang w:val="pt-PT" w:eastAsia="pt-PT"/>
        </w:rPr>
        <w:t xml:space="preserve">ou ao terceiro por esta a designar. A SIBS FPS compromete-se a outorgar quaisquer documentos que venha a reconhecer serem corretos, necessários e indispensáveis para demonstrar ou registar os direitos de propriedade intelectual e industrial </w:t>
      </w:r>
      <w:ins w:id="259" w:author="Maria Teresa Pais" w:date="2018-03-29T14:32:00Z">
        <w:r w:rsidR="000E56DD">
          <w:rPr>
            <w:lang w:val="pt-PT" w:eastAsia="pt-PT"/>
          </w:rPr>
          <w:t>do BANCO</w:t>
        </w:r>
      </w:ins>
      <w:r w:rsidR="0038335B" w:rsidRPr="00352A5A">
        <w:rPr>
          <w:lang w:val="pt-PT" w:eastAsia="pt-PT"/>
        </w:rPr>
        <w:t>.</w:t>
      </w:r>
      <w:bookmarkEnd w:id="257"/>
      <w:bookmarkEnd w:id="258"/>
      <w:r w:rsidR="0038335B" w:rsidRPr="00352A5A">
        <w:rPr>
          <w:lang w:val="pt-PT" w:eastAsia="pt-PT"/>
        </w:rPr>
        <w:t xml:space="preserve"> </w:t>
      </w:r>
    </w:p>
    <w:p w14:paraId="7362D0C6" w14:textId="72C512BA" w:rsidR="005E169C" w:rsidRPr="00352A5A" w:rsidRDefault="00E65DFF" w:rsidP="001371AD">
      <w:pPr>
        <w:pStyle w:val="ListNumbers"/>
        <w:numPr>
          <w:ilvl w:val="0"/>
          <w:numId w:val="46"/>
        </w:numPr>
        <w:rPr>
          <w:lang w:val="pt-PT" w:eastAsia="pt-PT"/>
        </w:rPr>
      </w:pPr>
      <w:bookmarkStart w:id="260" w:name="_Toc507437599"/>
      <w:bookmarkStart w:id="261" w:name="_Toc507438183"/>
      <w:r w:rsidRPr="00352A5A">
        <w:rPr>
          <w:lang w:val="pt-PT" w:eastAsia="pt-PT"/>
        </w:rPr>
        <w:t>Relativamente aos</w:t>
      </w:r>
      <w:r w:rsidR="00AC5518" w:rsidRPr="00352A5A">
        <w:rPr>
          <w:lang w:val="pt-PT" w:eastAsia="pt-PT"/>
        </w:rPr>
        <w:t xml:space="preserve"> direitos de propriedade intelectual e industrial que eventualmente incidam sobre quaisquer aplicações, ligações, código ou outros trabalhos derivados desenvolvidos conjuntamente pela SIBS FPS e pel</w:t>
      </w:r>
      <w:r w:rsidR="000E56DD">
        <w:rPr>
          <w:lang w:val="pt-PT" w:eastAsia="pt-PT"/>
        </w:rPr>
        <w:t>o</w:t>
      </w:r>
      <w:r w:rsidR="00AC5518" w:rsidRPr="00352A5A">
        <w:rPr>
          <w:lang w:val="pt-PT" w:eastAsia="pt-PT"/>
        </w:rPr>
        <w:t xml:space="preserve"> </w:t>
      </w:r>
      <w:r w:rsidR="000E56DD">
        <w:rPr>
          <w:rFonts w:cs="Arial"/>
          <w:szCs w:val="20"/>
          <w:lang w:val="pt-PT" w:eastAsia="en-US"/>
        </w:rPr>
        <w:t>BANCO</w:t>
      </w:r>
      <w:r w:rsidR="00F43764" w:rsidRPr="00352A5A">
        <w:rPr>
          <w:lang w:val="pt-PT" w:eastAsia="pt-PT"/>
        </w:rPr>
        <w:t xml:space="preserve">, </w:t>
      </w:r>
      <w:r w:rsidR="001371AD" w:rsidRPr="00352A5A">
        <w:rPr>
          <w:lang w:val="pt-PT" w:eastAsia="pt-PT"/>
        </w:rPr>
        <w:t>as Partes acordarão, casuisticamente e em função do contributo de cada uma delas para o desenvolvimento dos trabalhos em causa, o regime de contitularidade dos direitos de propriedade intelectual.</w:t>
      </w:r>
      <w:bookmarkEnd w:id="260"/>
      <w:bookmarkEnd w:id="261"/>
      <w:r w:rsidR="001371AD" w:rsidRPr="00352A5A">
        <w:rPr>
          <w:lang w:val="pt-PT" w:eastAsia="pt-PT"/>
        </w:rPr>
        <w:t xml:space="preserve"> </w:t>
      </w:r>
    </w:p>
    <w:p w14:paraId="30F02F78" w14:textId="1528650A" w:rsidR="005E169C" w:rsidRPr="002F34F9" w:rsidRDefault="000E56DD" w:rsidP="00D42C72">
      <w:pPr>
        <w:pStyle w:val="ListNumbers"/>
        <w:numPr>
          <w:ilvl w:val="0"/>
          <w:numId w:val="46"/>
        </w:numPr>
        <w:rPr>
          <w:lang w:val="pt-PT" w:eastAsia="pt-PT"/>
        </w:rPr>
      </w:pPr>
      <w:bookmarkStart w:id="262" w:name="_Toc507437600"/>
      <w:bookmarkStart w:id="263" w:name="_Toc507438184"/>
      <w:ins w:id="264" w:author="Maria Teresa Pais" w:date="2018-03-29T14:33:00Z">
        <w:r>
          <w:rPr>
            <w:lang w:val="pt-PT" w:eastAsia="pt-PT"/>
          </w:rPr>
          <w:t>O BANCO</w:t>
        </w:r>
      </w:ins>
      <w:r w:rsidR="005E169C">
        <w:rPr>
          <w:rFonts w:cs="Arial"/>
          <w:szCs w:val="20"/>
          <w:lang w:val="pt-PT" w:eastAsia="pt-PT"/>
        </w:rPr>
        <w:t xml:space="preserve"> </w:t>
      </w:r>
      <w:r w:rsidR="005E169C" w:rsidRPr="002F34F9">
        <w:rPr>
          <w:lang w:val="pt-PT" w:eastAsia="pt-PT"/>
        </w:rPr>
        <w:t xml:space="preserve">não pode ceder os produtos disponibilizados pela SIBS FPS no âmbito deste Contrato, nem </w:t>
      </w:r>
      <w:r w:rsidR="00C04456" w:rsidRPr="002F34F9">
        <w:rPr>
          <w:lang w:val="pt-PT" w:eastAsia="pt-PT"/>
        </w:rPr>
        <w:t>efetuar</w:t>
      </w:r>
      <w:r w:rsidR="005E169C" w:rsidRPr="002F34F9">
        <w:rPr>
          <w:lang w:val="pt-PT" w:eastAsia="pt-PT"/>
        </w:rPr>
        <w:t xml:space="preserve"> alterações sobre os mesmos ou permitir que terceiros ao seu serviço ou por sua conta o façam, a não ser com consentimento expresso e escrito da SIBS FPS.</w:t>
      </w:r>
      <w:bookmarkEnd w:id="262"/>
      <w:bookmarkEnd w:id="263"/>
    </w:p>
    <w:p w14:paraId="0959EC08" w14:textId="090428EC" w:rsidR="005E169C" w:rsidRPr="00352A5A" w:rsidRDefault="005E169C" w:rsidP="00D42C72">
      <w:pPr>
        <w:pStyle w:val="ListNumbers"/>
        <w:numPr>
          <w:ilvl w:val="0"/>
          <w:numId w:val="46"/>
        </w:numPr>
        <w:rPr>
          <w:lang w:val="pt-PT" w:eastAsia="pt-PT"/>
        </w:rPr>
      </w:pPr>
      <w:bookmarkStart w:id="265" w:name="_Toc507437601"/>
      <w:bookmarkStart w:id="266" w:name="_Toc507438185"/>
      <w:r w:rsidRPr="002F34F9">
        <w:rPr>
          <w:lang w:val="pt-PT" w:eastAsia="pt-PT"/>
        </w:rPr>
        <w:lastRenderedPageBreak/>
        <w:t xml:space="preserve">A SIBS FPS conservará os conhecimentos, a experiência, as técnicas, as ferramentas e outros elementos utilizados na prestação dos Serviços, podendo reutilizá-los livremente na </w:t>
      </w:r>
      <w:r w:rsidRPr="00352A5A">
        <w:rPr>
          <w:lang w:val="pt-PT" w:eastAsia="pt-PT"/>
        </w:rPr>
        <w:t>prestação de serviços a terceiros</w:t>
      </w:r>
      <w:r w:rsidR="00352A5A">
        <w:rPr>
          <w:lang w:val="pt-PT" w:eastAsia="pt-PT"/>
        </w:rPr>
        <w:t>, sem prejuízo do disposto nos números 3 e 4 acima</w:t>
      </w:r>
      <w:r w:rsidRPr="00352A5A">
        <w:rPr>
          <w:lang w:val="pt-PT" w:eastAsia="pt-PT"/>
        </w:rPr>
        <w:t>.</w:t>
      </w:r>
      <w:bookmarkEnd w:id="265"/>
      <w:bookmarkEnd w:id="266"/>
    </w:p>
    <w:p w14:paraId="59C0B5CA" w14:textId="5B9E5416" w:rsidR="00424728" w:rsidRPr="00352A5A" w:rsidRDefault="00B231CC" w:rsidP="00424728">
      <w:pPr>
        <w:pStyle w:val="ListNumbers"/>
        <w:numPr>
          <w:ilvl w:val="0"/>
          <w:numId w:val="46"/>
        </w:numPr>
        <w:rPr>
          <w:lang w:val="pt-PT" w:eastAsia="pt-PT"/>
        </w:rPr>
      </w:pPr>
      <w:bookmarkStart w:id="267" w:name="_Toc507437602"/>
      <w:bookmarkStart w:id="268" w:name="_Toc507438186"/>
      <w:r w:rsidRPr="00352A5A">
        <w:rPr>
          <w:lang w:val="pt-PT" w:eastAsia="pt-PT"/>
        </w:rPr>
        <w:t xml:space="preserve">A violação </w:t>
      </w:r>
      <w:r w:rsidR="00424728" w:rsidRPr="00352A5A">
        <w:rPr>
          <w:lang w:val="pt-PT" w:eastAsia="pt-PT"/>
        </w:rPr>
        <w:t xml:space="preserve">por uma das Partes dos direitos de propriedade intelectual da Parte contrária será considerada um Incumprimento Grave </w:t>
      </w:r>
      <w:r w:rsidRPr="00352A5A">
        <w:rPr>
          <w:lang w:val="pt-PT" w:eastAsia="pt-PT"/>
        </w:rPr>
        <w:t xml:space="preserve">para efeitos do </w:t>
      </w:r>
      <w:r w:rsidR="00424728" w:rsidRPr="00352A5A">
        <w:rPr>
          <w:lang w:val="pt-PT" w:eastAsia="pt-PT"/>
        </w:rPr>
        <w:t>presente contrato.</w:t>
      </w:r>
      <w:bookmarkEnd w:id="267"/>
      <w:bookmarkEnd w:id="268"/>
      <w:r w:rsidR="00424728" w:rsidRPr="00352A5A">
        <w:rPr>
          <w:lang w:val="pt-PT" w:eastAsia="pt-PT"/>
        </w:rPr>
        <w:t xml:space="preserve"> </w:t>
      </w:r>
    </w:p>
    <w:p w14:paraId="510AD9C7" w14:textId="77777777" w:rsidR="0084033A" w:rsidRPr="0084033A" w:rsidRDefault="0084033A" w:rsidP="0084033A">
      <w:pPr>
        <w:spacing w:line="360" w:lineRule="auto"/>
        <w:jc w:val="both"/>
        <w:rPr>
          <w:rFonts w:cs="Arial"/>
          <w:szCs w:val="20"/>
          <w:lang w:val="pt-PT" w:eastAsia="pt-PT"/>
        </w:rPr>
      </w:pPr>
    </w:p>
    <w:p w14:paraId="28518781" w14:textId="2040E20D"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t xml:space="preserve">CLÁUSULA </w:t>
      </w:r>
      <w:del w:id="269" w:author="Maria Teresa Pais" w:date="2018-04-03T17:23:00Z">
        <w:r w:rsidDel="0089187E">
          <w:rPr>
            <w:rFonts w:cs="Arial"/>
            <w:b/>
            <w:szCs w:val="20"/>
            <w:lang w:val="pt-PT" w:eastAsia="pt-PT"/>
          </w:rPr>
          <w:delText>1</w:delText>
        </w:r>
      </w:del>
      <w:del w:id="270" w:author="Maria Teresa Pais" w:date="2018-03-12T10:07:00Z">
        <w:r w:rsidDel="00370136">
          <w:rPr>
            <w:rFonts w:cs="Arial"/>
            <w:b/>
            <w:szCs w:val="20"/>
            <w:lang w:val="pt-PT" w:eastAsia="pt-PT"/>
          </w:rPr>
          <w:delText>0</w:delText>
        </w:r>
      </w:del>
      <w:ins w:id="271" w:author="Maria Teresa Pais" w:date="2018-04-03T17:23:00Z">
        <w:r w:rsidR="0089187E">
          <w:rPr>
            <w:rFonts w:cs="Arial"/>
            <w:b/>
            <w:szCs w:val="20"/>
            <w:lang w:val="pt-PT" w:eastAsia="pt-PT"/>
          </w:rPr>
          <w:t>11</w:t>
        </w:r>
      </w:ins>
      <w:r w:rsidRPr="00030595">
        <w:rPr>
          <w:rFonts w:cs="Arial"/>
          <w:b/>
          <w:szCs w:val="20"/>
          <w:lang w:val="pt-PT" w:eastAsia="pt-PT"/>
        </w:rPr>
        <w:t>ª</w:t>
      </w:r>
    </w:p>
    <w:p w14:paraId="5AC81C08" w14:textId="71FA28AA" w:rsidR="005E169C" w:rsidRPr="00030595" w:rsidRDefault="005E169C" w:rsidP="005E169C">
      <w:pPr>
        <w:keepNext/>
        <w:keepLines/>
        <w:spacing w:after="240" w:line="360" w:lineRule="auto"/>
        <w:jc w:val="center"/>
        <w:outlineLvl w:val="0"/>
        <w:rPr>
          <w:rFonts w:cs="Arial"/>
          <w:b/>
          <w:bCs/>
          <w:szCs w:val="28"/>
          <w:lang w:val="pt-PT" w:eastAsia="pt-PT"/>
        </w:rPr>
      </w:pPr>
      <w:bookmarkStart w:id="272" w:name="_Toc313376654"/>
      <w:bookmarkStart w:id="273" w:name="_Toc507437603"/>
      <w:bookmarkStart w:id="274" w:name="_Toc507438187"/>
      <w:r w:rsidRPr="00030595">
        <w:rPr>
          <w:rFonts w:cs="Arial"/>
          <w:b/>
          <w:bCs/>
          <w:szCs w:val="28"/>
          <w:lang w:val="pt-PT" w:eastAsia="pt-PT"/>
        </w:rPr>
        <w:t>Preços e condições financeiras</w:t>
      </w:r>
      <w:bookmarkEnd w:id="272"/>
      <w:bookmarkEnd w:id="273"/>
      <w:bookmarkEnd w:id="274"/>
    </w:p>
    <w:p w14:paraId="6896B3F6" w14:textId="499BAE28" w:rsidR="007A4CF7" w:rsidRPr="007A4CF7" w:rsidRDefault="007A4CF7" w:rsidP="007A4CF7">
      <w:pPr>
        <w:pStyle w:val="ListNumbers"/>
        <w:numPr>
          <w:ilvl w:val="0"/>
          <w:numId w:val="52"/>
        </w:numPr>
        <w:rPr>
          <w:lang w:val="pt-PT" w:eastAsia="pt-PT"/>
        </w:rPr>
      </w:pPr>
      <w:bookmarkStart w:id="275" w:name="_Toc507437604"/>
      <w:bookmarkStart w:id="276" w:name="_Toc507438188"/>
      <w:r w:rsidRPr="007A4CF7">
        <w:rPr>
          <w:lang w:val="pt-PT" w:eastAsia="pt-PT"/>
        </w:rPr>
        <w:t>Em contrapartida dos serviços prestados no âmbito do Contrato, a SIBS será remunerada de acordo com os preços enunciados no seu Tarifário em vigor em cada momento, cuja parte aplicável figurará como Anexo V. Os preços indicados poderão ser atualizados periodicamente pela SIBS FPS por justificadas razões tecnológicas ou económicas. Estas atualizações serão comunicadas</w:t>
      </w:r>
      <w:ins w:id="277" w:author="Maria Teresa Pais" w:date="2018-03-29T16:19:00Z">
        <w:r w:rsidR="00927A77">
          <w:rPr>
            <w:lang w:val="pt-PT" w:eastAsia="pt-PT"/>
          </w:rPr>
          <w:t xml:space="preserve"> </w:t>
        </w:r>
      </w:ins>
      <w:ins w:id="278" w:author="Maria Teresa Pais" w:date="2018-03-29T15:55:00Z">
        <w:r w:rsidR="000F1035">
          <w:rPr>
            <w:lang w:val="pt-PT" w:eastAsia="pt-PT"/>
          </w:rPr>
          <w:t>ao BANCO</w:t>
        </w:r>
      </w:ins>
      <w:r w:rsidRPr="007A4CF7">
        <w:rPr>
          <w:lang w:val="pt-PT" w:eastAsia="pt-PT"/>
        </w:rPr>
        <w:t xml:space="preserve"> e considerar-se-ão incorporadas no presente Contrato com a receção de tal notificação.</w:t>
      </w:r>
      <w:bookmarkEnd w:id="275"/>
      <w:bookmarkEnd w:id="276"/>
      <w:r w:rsidRPr="007A4CF7">
        <w:rPr>
          <w:lang w:val="pt-PT" w:eastAsia="pt-PT"/>
        </w:rPr>
        <w:t xml:space="preserve"> </w:t>
      </w:r>
    </w:p>
    <w:p w14:paraId="3EB08D9B" w14:textId="5D1B828F" w:rsidR="005E169C" w:rsidRPr="00352A5A" w:rsidRDefault="005E169C" w:rsidP="005E169C">
      <w:pPr>
        <w:pStyle w:val="ListNumbers"/>
        <w:rPr>
          <w:lang w:val="pt-PT" w:eastAsia="pt-PT"/>
        </w:rPr>
      </w:pPr>
      <w:bookmarkStart w:id="279" w:name="_Toc507437605"/>
      <w:bookmarkStart w:id="280" w:name="_Toc507438189"/>
      <w:r w:rsidRPr="00352A5A">
        <w:rPr>
          <w:lang w:val="pt-PT" w:eastAsia="pt-PT"/>
        </w:rPr>
        <w:t>Salvo indicação expressa em contrário, a tod</w:t>
      </w:r>
      <w:r w:rsidR="00360893" w:rsidRPr="00352A5A">
        <w:rPr>
          <w:lang w:val="pt-PT" w:eastAsia="pt-PT"/>
        </w:rPr>
        <w:t>a</w:t>
      </w:r>
      <w:r w:rsidRPr="00352A5A">
        <w:rPr>
          <w:lang w:val="pt-PT" w:eastAsia="pt-PT"/>
        </w:rPr>
        <w:t xml:space="preserve">s </w:t>
      </w:r>
      <w:r w:rsidR="00360893" w:rsidRPr="00352A5A">
        <w:rPr>
          <w:lang w:val="pt-PT" w:eastAsia="pt-PT"/>
        </w:rPr>
        <w:t>a</w:t>
      </w:r>
      <w:r w:rsidRPr="00352A5A">
        <w:rPr>
          <w:lang w:val="pt-PT" w:eastAsia="pt-PT"/>
        </w:rPr>
        <w:t xml:space="preserve">s </w:t>
      </w:r>
      <w:r w:rsidR="00A87788" w:rsidRPr="00352A5A">
        <w:rPr>
          <w:lang w:val="pt-PT" w:eastAsia="pt-PT"/>
        </w:rPr>
        <w:t>Tarifas SIBS</w:t>
      </w:r>
      <w:r w:rsidR="00EB0425" w:rsidRPr="00352A5A">
        <w:rPr>
          <w:lang w:val="pt-PT" w:eastAsia="pt-PT"/>
        </w:rPr>
        <w:t xml:space="preserve"> </w:t>
      </w:r>
      <w:r w:rsidR="00BB7B6A" w:rsidRPr="00352A5A">
        <w:rPr>
          <w:lang w:val="pt-PT" w:eastAsia="pt-PT"/>
        </w:rPr>
        <w:t>acresce</w:t>
      </w:r>
      <w:r w:rsidR="008F40F9" w:rsidRPr="00352A5A">
        <w:rPr>
          <w:lang w:val="pt-PT" w:eastAsia="pt-PT"/>
        </w:rPr>
        <w:t xml:space="preserve">rá o IVA </w:t>
      </w:r>
      <w:r w:rsidR="006E04FD" w:rsidRPr="00352A5A">
        <w:rPr>
          <w:lang w:val="pt-PT" w:eastAsia="pt-PT"/>
        </w:rPr>
        <w:t>que for</w:t>
      </w:r>
      <w:r w:rsidR="00B57285" w:rsidRPr="00352A5A">
        <w:rPr>
          <w:lang w:val="pt-PT" w:eastAsia="pt-PT"/>
        </w:rPr>
        <w:t xml:space="preserve"> devido</w:t>
      </w:r>
      <w:r w:rsidR="00F5085C" w:rsidRPr="00352A5A">
        <w:rPr>
          <w:lang w:val="pt-PT" w:eastAsia="pt-PT"/>
        </w:rPr>
        <w:t>,</w:t>
      </w:r>
      <w:r w:rsidR="00B57285" w:rsidRPr="00352A5A">
        <w:rPr>
          <w:lang w:val="pt-PT" w:eastAsia="pt-PT"/>
        </w:rPr>
        <w:t xml:space="preserve"> </w:t>
      </w:r>
      <w:r w:rsidRPr="00352A5A">
        <w:rPr>
          <w:lang w:val="pt-PT" w:eastAsia="pt-PT"/>
        </w:rPr>
        <w:t>à taxa legal em vigor</w:t>
      </w:r>
      <w:r w:rsidR="006E04FD" w:rsidRPr="00352A5A">
        <w:rPr>
          <w:lang w:val="pt-PT" w:eastAsia="pt-PT"/>
        </w:rPr>
        <w:t>, o</w:t>
      </w:r>
      <w:r w:rsidR="000D3779" w:rsidRPr="00352A5A">
        <w:rPr>
          <w:lang w:val="pt-PT" w:eastAsia="pt-PT"/>
        </w:rPr>
        <w:t xml:space="preserve"> </w:t>
      </w:r>
      <w:r w:rsidR="006E04FD" w:rsidRPr="00352A5A">
        <w:rPr>
          <w:lang w:val="pt-PT" w:eastAsia="pt-PT"/>
        </w:rPr>
        <w:t>qual</w:t>
      </w:r>
      <w:r w:rsidR="000D3779" w:rsidRPr="00352A5A">
        <w:rPr>
          <w:lang w:val="pt-PT" w:eastAsia="pt-PT"/>
        </w:rPr>
        <w:t xml:space="preserve"> </w:t>
      </w:r>
      <w:r w:rsidR="006E04FD" w:rsidRPr="00352A5A">
        <w:rPr>
          <w:lang w:val="pt-PT" w:eastAsia="pt-PT"/>
        </w:rPr>
        <w:t>será</w:t>
      </w:r>
      <w:r w:rsidR="000D3779" w:rsidRPr="00352A5A">
        <w:rPr>
          <w:lang w:val="pt-PT" w:eastAsia="pt-PT"/>
        </w:rPr>
        <w:t xml:space="preserve"> responsabilidade </w:t>
      </w:r>
      <w:ins w:id="281" w:author="Maria Teresa Pais" w:date="2018-03-29T15:56:00Z">
        <w:r w:rsidR="000F1035">
          <w:rPr>
            <w:lang w:val="pt-PT" w:eastAsia="pt-PT"/>
          </w:rPr>
          <w:t>do BANCO</w:t>
        </w:r>
      </w:ins>
      <w:r w:rsidRPr="00352A5A">
        <w:rPr>
          <w:bCs/>
          <w:lang w:val="pt-PT" w:eastAsia="pt-PT"/>
        </w:rPr>
        <w:t>.</w:t>
      </w:r>
      <w:bookmarkEnd w:id="279"/>
      <w:bookmarkEnd w:id="280"/>
    </w:p>
    <w:p w14:paraId="16354163" w14:textId="241D5B7F" w:rsidR="005E169C" w:rsidRPr="00030595" w:rsidRDefault="005E169C" w:rsidP="00E55486">
      <w:pPr>
        <w:pStyle w:val="ListNumbers"/>
        <w:rPr>
          <w:lang w:val="pt-PT" w:eastAsia="pt-PT"/>
        </w:rPr>
      </w:pPr>
      <w:bookmarkStart w:id="282" w:name="_Toc507437606"/>
      <w:bookmarkStart w:id="283" w:name="_Toc507438190"/>
      <w:r w:rsidRPr="00352A5A">
        <w:rPr>
          <w:lang w:val="pt-PT" w:eastAsia="pt-PT"/>
        </w:rPr>
        <w:t>Os pagamentos emergentes da prestação dos Serviços serão realizados</w:t>
      </w:r>
      <w:r w:rsidRPr="00030595">
        <w:rPr>
          <w:lang w:val="pt-PT" w:eastAsia="pt-PT"/>
        </w:rPr>
        <w:t xml:space="preserve"> de acordo com o método, a periodicidade e nos prazos indicados n</w:t>
      </w:r>
      <w:r w:rsidR="00A87788">
        <w:rPr>
          <w:lang w:val="pt-PT" w:eastAsia="pt-PT"/>
        </w:rPr>
        <w:t>as</w:t>
      </w:r>
      <w:r w:rsidRPr="00030595">
        <w:rPr>
          <w:lang w:val="pt-PT" w:eastAsia="pt-PT"/>
        </w:rPr>
        <w:t xml:space="preserve"> </w:t>
      </w:r>
      <w:r w:rsidR="00A87788">
        <w:rPr>
          <w:lang w:val="pt-PT" w:eastAsia="pt-PT"/>
        </w:rPr>
        <w:t>Tarifas SIBS</w:t>
      </w:r>
      <w:r w:rsidRPr="00030595">
        <w:rPr>
          <w:lang w:val="pt-PT" w:eastAsia="pt-PT"/>
        </w:rPr>
        <w:t xml:space="preserve">. As </w:t>
      </w:r>
      <w:r w:rsidR="00C04456" w:rsidRPr="00030595">
        <w:rPr>
          <w:lang w:val="pt-PT" w:eastAsia="pt-PT"/>
        </w:rPr>
        <w:t>faturas</w:t>
      </w:r>
      <w:r w:rsidRPr="00030595">
        <w:rPr>
          <w:lang w:val="pt-PT" w:eastAsia="pt-PT"/>
        </w:rPr>
        <w:t xml:space="preserve"> emitidas pela SIBS FPS deverão ser pagas no prazo de 30 (trinta) dias após a data da sua emissão.</w:t>
      </w:r>
      <w:bookmarkEnd w:id="282"/>
      <w:bookmarkEnd w:id="283"/>
    </w:p>
    <w:p w14:paraId="141A30C9" w14:textId="543A8064" w:rsidR="005E169C" w:rsidRPr="00030595" w:rsidRDefault="005E169C" w:rsidP="005E169C">
      <w:pPr>
        <w:pStyle w:val="ListNumbers"/>
        <w:rPr>
          <w:lang w:val="pt-PT" w:eastAsia="pt-PT"/>
        </w:rPr>
      </w:pPr>
      <w:bookmarkStart w:id="284" w:name="_Toc507437607"/>
      <w:bookmarkStart w:id="285" w:name="_Toc507438191"/>
      <w:r w:rsidRPr="00030595">
        <w:rPr>
          <w:lang w:val="pt-PT" w:eastAsia="pt-PT"/>
        </w:rPr>
        <w:t>Em caso de atraso no pagamento dos preços contratuais, a SIBS FPS procederá ao cálculo mensal de juros moratórios, considerando para o efeito as seguintes regras:</w:t>
      </w:r>
      <w:bookmarkEnd w:id="284"/>
      <w:bookmarkEnd w:id="285"/>
    </w:p>
    <w:p w14:paraId="4BCE3CE0" w14:textId="3E58474A" w:rsidR="005E169C" w:rsidRPr="005E169C" w:rsidRDefault="005E169C" w:rsidP="006E2998">
      <w:pPr>
        <w:pStyle w:val="alpha2"/>
        <w:numPr>
          <w:ilvl w:val="0"/>
          <w:numId w:val="51"/>
        </w:numPr>
        <w:rPr>
          <w:lang w:val="pt-PT" w:eastAsia="pt-PT"/>
        </w:rPr>
      </w:pPr>
      <w:bookmarkStart w:id="286" w:name="_Toc507437608"/>
      <w:bookmarkStart w:id="287" w:name="_Toc507438192"/>
      <w:r w:rsidRPr="005E169C">
        <w:rPr>
          <w:lang w:val="pt-PT" w:eastAsia="pt-PT"/>
        </w:rPr>
        <w:t xml:space="preserve">Cobrança de juros moratórios sobre a totalidade das </w:t>
      </w:r>
      <w:r w:rsidR="00C04456" w:rsidRPr="005E169C">
        <w:rPr>
          <w:lang w:val="pt-PT" w:eastAsia="pt-PT"/>
        </w:rPr>
        <w:t>faturas</w:t>
      </w:r>
      <w:r w:rsidRPr="005E169C">
        <w:rPr>
          <w:lang w:val="pt-PT" w:eastAsia="pt-PT"/>
        </w:rPr>
        <w:t xml:space="preserve"> em atraso, independentemente de existirem reclamações em curso;</w:t>
      </w:r>
      <w:bookmarkEnd w:id="286"/>
      <w:bookmarkEnd w:id="287"/>
    </w:p>
    <w:p w14:paraId="42023D82" w14:textId="5A88AD5D" w:rsidR="005E169C" w:rsidRPr="004A0246" w:rsidRDefault="005E169C" w:rsidP="008520FC">
      <w:pPr>
        <w:pStyle w:val="alpha2"/>
        <w:rPr>
          <w:lang w:val="pt-PT" w:eastAsia="pt-PT"/>
        </w:rPr>
      </w:pPr>
      <w:bookmarkStart w:id="288" w:name="_Toc507437609"/>
      <w:bookmarkStart w:id="289" w:name="_Toc507438193"/>
      <w:r w:rsidRPr="004A0246">
        <w:rPr>
          <w:lang w:val="pt-PT" w:eastAsia="pt-PT"/>
        </w:rPr>
        <w:t>Aplicação de uma taxa de juros moratórios (Euribor 1 M + 1,5%) que remunere adequadamente os custos financeiros emergentes do atraso de pagamento, tendo por máximo a taxa supletiva legal em vigor para créditos de empresas comerciais;</w:t>
      </w:r>
      <w:r w:rsidR="00D625CB">
        <w:rPr>
          <w:lang w:val="pt-PT" w:eastAsia="pt-PT"/>
        </w:rPr>
        <w:t xml:space="preserve"> e</w:t>
      </w:r>
      <w:r w:rsidR="00E65DFF">
        <w:rPr>
          <w:lang w:val="pt-PT" w:eastAsia="pt-PT"/>
        </w:rPr>
        <w:t>,</w:t>
      </w:r>
      <w:bookmarkEnd w:id="288"/>
      <w:bookmarkEnd w:id="289"/>
    </w:p>
    <w:p w14:paraId="6AFE7FC9" w14:textId="5AC9DD72" w:rsidR="005E169C" w:rsidRPr="004A0246" w:rsidRDefault="005E169C" w:rsidP="008520FC">
      <w:pPr>
        <w:pStyle w:val="alpha2"/>
        <w:rPr>
          <w:lang w:val="pt-PT" w:eastAsia="pt-PT"/>
        </w:rPr>
      </w:pPr>
      <w:bookmarkStart w:id="290" w:name="_Toc507437610"/>
      <w:bookmarkStart w:id="291" w:name="_Toc507438194"/>
      <w:r w:rsidRPr="004A0246">
        <w:rPr>
          <w:lang w:val="pt-PT" w:eastAsia="pt-PT"/>
        </w:rPr>
        <w:t>Na hipótese de a cobrança se concretizar apenas pela via de contencioso judicial, aplicar-se-á à totalidade da dívida a taxa supletiva legal apontada na alínea anterior</w:t>
      </w:r>
      <w:r w:rsidR="00D625CB">
        <w:rPr>
          <w:lang w:val="pt-PT" w:eastAsia="pt-PT"/>
        </w:rPr>
        <w:t>.</w:t>
      </w:r>
      <w:bookmarkEnd w:id="290"/>
      <w:bookmarkEnd w:id="291"/>
    </w:p>
    <w:p w14:paraId="407940E0" w14:textId="2D237DA7" w:rsidR="000611A5" w:rsidRPr="000611A5" w:rsidRDefault="005E169C" w:rsidP="00D625CB">
      <w:pPr>
        <w:pStyle w:val="ListNumbers"/>
        <w:rPr>
          <w:lang w:val="pt-PT" w:eastAsia="pt-PT"/>
        </w:rPr>
      </w:pPr>
      <w:bookmarkStart w:id="292" w:name="_Toc507437611"/>
      <w:bookmarkStart w:id="293" w:name="_Toc507438195"/>
      <w:r w:rsidRPr="004A0246">
        <w:rPr>
          <w:lang w:val="pt-PT" w:eastAsia="pt-PT"/>
        </w:rPr>
        <w:t xml:space="preserve">Eventuais reclamações por parte </w:t>
      </w:r>
      <w:ins w:id="294" w:author="Maria Teresa Pais" w:date="2018-03-29T15:58:00Z">
        <w:r w:rsidR="000F1035">
          <w:rPr>
            <w:lang w:val="pt-PT" w:eastAsia="pt-PT"/>
          </w:rPr>
          <w:t>do BANCO</w:t>
        </w:r>
      </w:ins>
      <w:r w:rsidRPr="00462076">
        <w:rPr>
          <w:rFonts w:cs="Arial"/>
          <w:lang w:val="pt-PT" w:eastAsia="pt-PT"/>
        </w:rPr>
        <w:t xml:space="preserve"> </w:t>
      </w:r>
      <w:r w:rsidRPr="004A0246">
        <w:rPr>
          <w:lang w:val="pt-PT" w:eastAsia="pt-PT"/>
        </w:rPr>
        <w:t xml:space="preserve">relativamente a valores demandados pela SIBS FPS não suspendem a obrigação de </w:t>
      </w:r>
      <w:r w:rsidRPr="00C26015">
        <w:rPr>
          <w:lang w:val="pt-PT" w:eastAsia="pt-PT"/>
        </w:rPr>
        <w:t>pagamento dos mesmos</w:t>
      </w:r>
      <w:r w:rsidR="000611A5" w:rsidRPr="00C26015">
        <w:rPr>
          <w:lang w:val="pt-PT" w:eastAsia="pt-PT"/>
        </w:rPr>
        <w:t>, sendo</w:t>
      </w:r>
      <w:r w:rsidRPr="00C26015">
        <w:rPr>
          <w:lang w:val="pt-PT" w:eastAsia="pt-PT"/>
        </w:rPr>
        <w:t xml:space="preserve"> o pagamento</w:t>
      </w:r>
      <w:r w:rsidRPr="004A0246">
        <w:rPr>
          <w:lang w:val="pt-PT" w:eastAsia="pt-PT"/>
        </w:rPr>
        <w:t xml:space="preserve"> integral do preço demandado pela SIBS FPS exigível independentemente de processos de reclamação em curso</w:t>
      </w:r>
      <w:r w:rsidR="000611A5">
        <w:rPr>
          <w:lang w:val="pt-PT" w:eastAsia="pt-PT"/>
        </w:rPr>
        <w:t>.</w:t>
      </w:r>
      <w:bookmarkEnd w:id="292"/>
      <w:bookmarkEnd w:id="293"/>
      <w:r w:rsidRPr="004A0246">
        <w:rPr>
          <w:lang w:val="pt-PT" w:eastAsia="pt-PT"/>
        </w:rPr>
        <w:t xml:space="preserve"> </w:t>
      </w:r>
    </w:p>
    <w:p w14:paraId="06BA98C9" w14:textId="6F1D79DA" w:rsidR="00D625CB" w:rsidRPr="00352A5A" w:rsidRDefault="00D625CB" w:rsidP="00D625CB">
      <w:pPr>
        <w:pStyle w:val="ListNumbers"/>
        <w:rPr>
          <w:lang w:val="pt-PT" w:eastAsia="pt-PT"/>
        </w:rPr>
      </w:pPr>
      <w:bookmarkStart w:id="295" w:name="_Toc507437612"/>
      <w:bookmarkStart w:id="296" w:name="_Toc507438196"/>
      <w:r w:rsidRPr="00352A5A">
        <w:rPr>
          <w:lang w:val="pt-PT" w:eastAsia="pt-PT"/>
        </w:rPr>
        <w:t>Quando</w:t>
      </w:r>
      <w:r w:rsidR="000611A5" w:rsidRPr="00352A5A">
        <w:rPr>
          <w:lang w:val="pt-PT" w:eastAsia="pt-PT"/>
        </w:rPr>
        <w:t xml:space="preserve"> </w:t>
      </w:r>
      <w:r w:rsidRPr="00352A5A">
        <w:rPr>
          <w:lang w:val="pt-PT" w:eastAsia="pt-PT"/>
        </w:rPr>
        <w:t xml:space="preserve">uma </w:t>
      </w:r>
      <w:r w:rsidR="000611A5" w:rsidRPr="00352A5A">
        <w:rPr>
          <w:lang w:val="pt-PT" w:eastAsia="pt-PT"/>
        </w:rPr>
        <w:t xml:space="preserve">reclamação apresentada </w:t>
      </w:r>
      <w:ins w:id="297" w:author="Maria Teresa Pais" w:date="2018-03-29T15:58:00Z">
        <w:r w:rsidR="000F1035">
          <w:rPr>
            <w:lang w:val="pt-PT" w:eastAsia="pt-PT"/>
          </w:rPr>
          <w:t>pelo BANCO</w:t>
        </w:r>
      </w:ins>
      <w:r w:rsidR="000611A5" w:rsidRPr="00352A5A">
        <w:rPr>
          <w:lang w:val="pt-PT" w:eastAsia="pt-PT"/>
        </w:rPr>
        <w:t xml:space="preserve"> seja considerada procedente</w:t>
      </w:r>
      <w:r w:rsidR="005E169C" w:rsidRPr="00352A5A">
        <w:rPr>
          <w:lang w:val="pt-PT" w:eastAsia="pt-PT"/>
        </w:rPr>
        <w:t xml:space="preserve">, </w:t>
      </w:r>
      <w:r w:rsidR="000611A5" w:rsidRPr="00352A5A">
        <w:rPr>
          <w:lang w:val="pt-PT" w:eastAsia="pt-PT"/>
        </w:rPr>
        <w:t>a SIBS FPS procederá à devolução da totalidade do</w:t>
      </w:r>
      <w:r w:rsidRPr="00352A5A">
        <w:rPr>
          <w:lang w:val="pt-PT" w:eastAsia="pt-PT"/>
        </w:rPr>
        <w:t xml:space="preserve">s montantes pagos indevidamente </w:t>
      </w:r>
      <w:ins w:id="298" w:author="Maria Teresa Pais" w:date="2018-03-29T15:59:00Z">
        <w:r w:rsidR="000F1035">
          <w:rPr>
            <w:lang w:val="pt-PT" w:eastAsia="pt-PT"/>
          </w:rPr>
          <w:lastRenderedPageBreak/>
          <w:t>pelo BANCO</w:t>
        </w:r>
      </w:ins>
      <w:r w:rsidR="005E169C" w:rsidRPr="00352A5A">
        <w:rPr>
          <w:lang w:val="pt-PT" w:eastAsia="pt-PT"/>
        </w:rPr>
        <w:t xml:space="preserve">, </w:t>
      </w:r>
      <w:r w:rsidR="000611A5" w:rsidRPr="00352A5A">
        <w:rPr>
          <w:lang w:val="pt-PT" w:eastAsia="pt-PT"/>
        </w:rPr>
        <w:t>incluindo juros</w:t>
      </w:r>
      <w:r w:rsidR="00352A5A">
        <w:rPr>
          <w:lang w:val="pt-PT" w:eastAsia="pt-PT"/>
        </w:rPr>
        <w:t>, calculados nos termos do número 8 acima</w:t>
      </w:r>
      <w:r w:rsidR="000611A5" w:rsidRPr="00352A5A">
        <w:rPr>
          <w:lang w:val="pt-PT" w:eastAsia="pt-PT"/>
        </w:rPr>
        <w:t xml:space="preserve">, </w:t>
      </w:r>
      <w:r w:rsidR="005E169C" w:rsidRPr="00352A5A">
        <w:rPr>
          <w:lang w:val="pt-PT" w:eastAsia="pt-PT"/>
        </w:rPr>
        <w:t>mediante a emissão de nota de crédito.</w:t>
      </w:r>
      <w:bookmarkEnd w:id="295"/>
      <w:bookmarkEnd w:id="296"/>
      <w:r w:rsidR="005E169C" w:rsidRPr="00352A5A">
        <w:rPr>
          <w:lang w:val="pt-PT" w:eastAsia="pt-PT"/>
        </w:rPr>
        <w:t xml:space="preserve"> </w:t>
      </w:r>
    </w:p>
    <w:p w14:paraId="3F840E78" w14:textId="23661078" w:rsidR="005E169C" w:rsidRPr="00352A5A" w:rsidRDefault="001E0FE4" w:rsidP="00B44FCA">
      <w:pPr>
        <w:pStyle w:val="ListNumbers"/>
        <w:rPr>
          <w:lang w:val="pt-PT" w:eastAsia="pt-PT"/>
        </w:rPr>
      </w:pPr>
      <w:bookmarkStart w:id="299" w:name="_Toc507437613"/>
      <w:bookmarkStart w:id="300" w:name="_Toc507438197"/>
      <w:r w:rsidRPr="00352A5A">
        <w:rPr>
          <w:lang w:val="pt-PT" w:eastAsia="pt-PT"/>
        </w:rPr>
        <w:t xml:space="preserve">Caso </w:t>
      </w:r>
      <w:r w:rsidR="005E169C" w:rsidRPr="00352A5A">
        <w:rPr>
          <w:lang w:val="pt-PT" w:eastAsia="pt-PT"/>
        </w:rPr>
        <w:t xml:space="preserve">a reclamação </w:t>
      </w:r>
      <w:r w:rsidR="00D625CB" w:rsidRPr="00352A5A">
        <w:rPr>
          <w:lang w:val="pt-PT" w:eastAsia="pt-PT"/>
        </w:rPr>
        <w:t xml:space="preserve">tenha </w:t>
      </w:r>
      <w:r w:rsidR="000611A5" w:rsidRPr="00352A5A">
        <w:rPr>
          <w:lang w:val="pt-PT" w:eastAsia="pt-PT"/>
        </w:rPr>
        <w:t xml:space="preserve">sido apresentada </w:t>
      </w:r>
      <w:ins w:id="301" w:author="Maria Teresa Pais" w:date="2018-03-29T15:59:00Z">
        <w:r w:rsidR="000F1035">
          <w:rPr>
            <w:lang w:val="pt-PT" w:eastAsia="pt-PT"/>
          </w:rPr>
          <w:t>pelo BANCO</w:t>
        </w:r>
      </w:ins>
      <w:r w:rsidR="00D625CB" w:rsidRPr="00352A5A">
        <w:rPr>
          <w:lang w:val="pt-PT" w:eastAsia="pt-PT"/>
        </w:rPr>
        <w:t xml:space="preserve"> </w:t>
      </w:r>
      <w:r w:rsidR="005E169C" w:rsidRPr="00352A5A">
        <w:rPr>
          <w:lang w:val="pt-PT" w:eastAsia="pt-PT"/>
        </w:rPr>
        <w:t xml:space="preserve">no prazo de 30 (trinta) dias após emissão da </w:t>
      </w:r>
      <w:r w:rsidR="00C04456" w:rsidRPr="00352A5A">
        <w:rPr>
          <w:lang w:val="pt-PT" w:eastAsia="pt-PT"/>
        </w:rPr>
        <w:t>fatura</w:t>
      </w:r>
      <w:r w:rsidR="005E169C" w:rsidRPr="00352A5A">
        <w:rPr>
          <w:lang w:val="pt-PT" w:eastAsia="pt-PT"/>
        </w:rPr>
        <w:t xml:space="preserve">, </w:t>
      </w:r>
      <w:r w:rsidR="00D625CB" w:rsidRPr="00352A5A">
        <w:rPr>
          <w:lang w:val="pt-PT" w:eastAsia="pt-PT"/>
        </w:rPr>
        <w:t xml:space="preserve">o montante </w:t>
      </w:r>
      <w:r w:rsidR="00045609" w:rsidRPr="00352A5A">
        <w:rPr>
          <w:lang w:val="pt-PT" w:eastAsia="pt-PT"/>
        </w:rPr>
        <w:t>indevidamente retido pela SIBS FPS</w:t>
      </w:r>
      <w:r w:rsidR="00D625CB" w:rsidRPr="00352A5A">
        <w:rPr>
          <w:lang w:val="pt-PT" w:eastAsia="pt-PT"/>
        </w:rPr>
        <w:t xml:space="preserve"> </w:t>
      </w:r>
      <w:r w:rsidRPr="00352A5A">
        <w:rPr>
          <w:lang w:val="pt-PT" w:eastAsia="pt-PT"/>
        </w:rPr>
        <w:t xml:space="preserve">nos termos do número anterior </w:t>
      </w:r>
      <w:r w:rsidR="00D625CB" w:rsidRPr="00352A5A">
        <w:rPr>
          <w:lang w:val="pt-PT" w:eastAsia="pt-PT"/>
        </w:rPr>
        <w:t>será acrescido de juros de mora, calculados</w:t>
      </w:r>
      <w:r w:rsidR="005E169C" w:rsidRPr="00352A5A">
        <w:rPr>
          <w:lang w:val="pt-PT" w:eastAsia="pt-PT"/>
        </w:rPr>
        <w:t xml:space="preserve"> à mesma taxa aplicada às situações de atraso de pagamento, </w:t>
      </w:r>
      <w:r w:rsidR="00516F23" w:rsidRPr="00352A5A">
        <w:rPr>
          <w:lang w:val="pt-PT" w:eastAsia="pt-PT"/>
        </w:rPr>
        <w:t>por referência a</w:t>
      </w:r>
      <w:r w:rsidR="005E169C" w:rsidRPr="00352A5A">
        <w:rPr>
          <w:lang w:val="pt-PT" w:eastAsia="pt-PT"/>
        </w:rPr>
        <w:t xml:space="preserve">o período </w:t>
      </w:r>
      <w:r w:rsidR="00D625CB" w:rsidRPr="00352A5A">
        <w:rPr>
          <w:lang w:val="pt-PT" w:eastAsia="pt-PT"/>
        </w:rPr>
        <w:t xml:space="preserve">decorrido </w:t>
      </w:r>
      <w:r w:rsidR="005E169C" w:rsidRPr="00352A5A">
        <w:rPr>
          <w:lang w:val="pt-PT" w:eastAsia="pt-PT"/>
        </w:rPr>
        <w:t xml:space="preserve">entre a data de pagamento da </w:t>
      </w:r>
      <w:r w:rsidR="00C04456" w:rsidRPr="00352A5A">
        <w:rPr>
          <w:lang w:val="pt-PT" w:eastAsia="pt-PT"/>
        </w:rPr>
        <w:t>fatura</w:t>
      </w:r>
      <w:r w:rsidR="005E169C" w:rsidRPr="00352A5A">
        <w:rPr>
          <w:lang w:val="pt-PT" w:eastAsia="pt-PT"/>
        </w:rPr>
        <w:t xml:space="preserve"> </w:t>
      </w:r>
      <w:ins w:id="302" w:author="Maria Teresa Pais" w:date="2018-03-29T15:59:00Z">
        <w:r w:rsidR="000F1035">
          <w:rPr>
            <w:lang w:val="pt-PT" w:eastAsia="pt-PT"/>
          </w:rPr>
          <w:t>pelo BANCO</w:t>
        </w:r>
      </w:ins>
      <w:r w:rsidR="00D625CB" w:rsidRPr="00352A5A">
        <w:rPr>
          <w:lang w:val="pt-PT" w:eastAsia="pt-PT"/>
        </w:rPr>
        <w:t xml:space="preserve"> </w:t>
      </w:r>
      <w:r w:rsidR="005E169C" w:rsidRPr="00352A5A">
        <w:rPr>
          <w:lang w:val="pt-PT" w:eastAsia="pt-PT"/>
        </w:rPr>
        <w:t>e a data de emissão da nota de crédito.</w:t>
      </w:r>
      <w:bookmarkEnd w:id="299"/>
      <w:bookmarkEnd w:id="300"/>
    </w:p>
    <w:p w14:paraId="482BD4F4" w14:textId="77777777" w:rsidR="009C761E" w:rsidRPr="0084033A" w:rsidRDefault="009C761E" w:rsidP="0084033A">
      <w:pPr>
        <w:spacing w:line="360" w:lineRule="auto"/>
        <w:jc w:val="both"/>
        <w:rPr>
          <w:rFonts w:cs="Arial"/>
          <w:szCs w:val="20"/>
          <w:lang w:val="pt-PT" w:eastAsia="pt-PT"/>
        </w:rPr>
      </w:pPr>
    </w:p>
    <w:p w14:paraId="549579CB" w14:textId="7A8FFE61" w:rsidR="001E09DD" w:rsidRPr="00030595" w:rsidRDefault="001E09DD" w:rsidP="001E09DD">
      <w:pPr>
        <w:spacing w:line="360" w:lineRule="auto"/>
        <w:jc w:val="center"/>
        <w:rPr>
          <w:rFonts w:cs="Arial"/>
          <w:b/>
          <w:szCs w:val="20"/>
          <w:lang w:val="pt-PT" w:eastAsia="pt-PT"/>
        </w:rPr>
      </w:pPr>
      <w:r w:rsidRPr="00030595">
        <w:rPr>
          <w:rFonts w:cs="Arial"/>
          <w:b/>
          <w:szCs w:val="20"/>
          <w:lang w:val="pt-PT" w:eastAsia="pt-PT"/>
        </w:rPr>
        <w:t xml:space="preserve">CLÁUSULA </w:t>
      </w:r>
      <w:del w:id="303" w:author="Maria Teresa Pais" w:date="2018-03-12T11:18:00Z">
        <w:r w:rsidRPr="00030595" w:rsidDel="00A50A42">
          <w:rPr>
            <w:rFonts w:cs="Arial"/>
            <w:b/>
            <w:szCs w:val="20"/>
            <w:lang w:val="pt-PT" w:eastAsia="pt-PT"/>
          </w:rPr>
          <w:delText>1</w:delText>
        </w:r>
        <w:r w:rsidDel="00A50A42">
          <w:rPr>
            <w:rFonts w:cs="Arial"/>
            <w:b/>
            <w:szCs w:val="20"/>
            <w:lang w:val="pt-PT" w:eastAsia="pt-PT"/>
          </w:rPr>
          <w:delText>1</w:delText>
        </w:r>
        <w:r w:rsidRPr="00030595" w:rsidDel="00A50A42">
          <w:rPr>
            <w:rFonts w:cs="Arial"/>
            <w:b/>
            <w:szCs w:val="20"/>
            <w:lang w:val="pt-PT" w:eastAsia="pt-PT"/>
          </w:rPr>
          <w:delText>ª</w:delText>
        </w:r>
      </w:del>
      <w:ins w:id="304" w:author="Maria Teresa Pais" w:date="2018-03-12T11:18:00Z">
        <w:r w:rsidR="00A50A42" w:rsidRPr="00030595">
          <w:rPr>
            <w:rFonts w:cs="Arial"/>
            <w:b/>
            <w:szCs w:val="20"/>
            <w:lang w:val="pt-PT" w:eastAsia="pt-PT"/>
          </w:rPr>
          <w:t>1</w:t>
        </w:r>
        <w:r w:rsidR="0089187E">
          <w:rPr>
            <w:rFonts w:cs="Arial"/>
            <w:b/>
            <w:szCs w:val="20"/>
            <w:lang w:val="pt-PT" w:eastAsia="pt-PT"/>
          </w:rPr>
          <w:t>2</w:t>
        </w:r>
        <w:r w:rsidR="00A50A42" w:rsidRPr="00030595">
          <w:rPr>
            <w:rFonts w:cs="Arial"/>
            <w:b/>
            <w:szCs w:val="20"/>
            <w:lang w:val="pt-PT" w:eastAsia="pt-PT"/>
          </w:rPr>
          <w:t>ª</w:t>
        </w:r>
      </w:ins>
    </w:p>
    <w:p w14:paraId="056E42D5" w14:textId="40525196" w:rsidR="001E09DD" w:rsidRPr="00030595" w:rsidRDefault="001E09DD" w:rsidP="001E09DD">
      <w:pPr>
        <w:keepNext/>
        <w:keepLines/>
        <w:spacing w:after="240" w:line="360" w:lineRule="auto"/>
        <w:jc w:val="center"/>
        <w:outlineLvl w:val="0"/>
        <w:rPr>
          <w:rFonts w:cs="Arial"/>
          <w:b/>
          <w:bCs/>
          <w:szCs w:val="28"/>
          <w:lang w:val="pt-PT" w:eastAsia="pt-PT"/>
        </w:rPr>
      </w:pPr>
      <w:bookmarkStart w:id="305" w:name="_Toc313376655"/>
      <w:bookmarkStart w:id="306" w:name="_Toc507437614"/>
      <w:bookmarkStart w:id="307" w:name="_Toc507438198"/>
      <w:r w:rsidRPr="00030595">
        <w:rPr>
          <w:rFonts w:cs="Arial"/>
          <w:b/>
          <w:bCs/>
          <w:szCs w:val="28"/>
          <w:lang w:val="pt-PT" w:eastAsia="pt-PT"/>
        </w:rPr>
        <w:t>Vigência</w:t>
      </w:r>
      <w:bookmarkEnd w:id="305"/>
      <w:bookmarkEnd w:id="306"/>
      <w:bookmarkEnd w:id="307"/>
    </w:p>
    <w:p w14:paraId="72068FEF" w14:textId="2AC64D4F" w:rsidR="001E09DD" w:rsidRPr="001E09DD" w:rsidRDefault="001E09DD" w:rsidP="006E2998">
      <w:pPr>
        <w:pStyle w:val="ListNumbers"/>
        <w:numPr>
          <w:ilvl w:val="0"/>
          <w:numId w:val="53"/>
        </w:numPr>
        <w:rPr>
          <w:lang w:val="pt-PT" w:eastAsia="pt-PT"/>
        </w:rPr>
      </w:pPr>
      <w:bookmarkStart w:id="308" w:name="_Toc507437615"/>
      <w:bookmarkStart w:id="309" w:name="_Toc507438199"/>
      <w:r w:rsidRPr="001E09DD">
        <w:rPr>
          <w:lang w:val="pt-PT" w:eastAsia="pt-PT"/>
        </w:rPr>
        <w:t xml:space="preserve">O Contrato entra em vigor </w:t>
      </w:r>
      <w:r w:rsidR="0072430C">
        <w:rPr>
          <w:lang w:val="pt-PT" w:eastAsia="pt-PT"/>
        </w:rPr>
        <w:t>n</w:t>
      </w:r>
      <w:r w:rsidR="004F4F26">
        <w:rPr>
          <w:lang w:val="pt-PT" w:eastAsia="pt-PT"/>
        </w:rPr>
        <w:t xml:space="preserve">a </w:t>
      </w:r>
      <w:r w:rsidR="00791E0B">
        <w:rPr>
          <w:lang w:val="pt-PT" w:eastAsia="pt-PT"/>
        </w:rPr>
        <w:t>data em</w:t>
      </w:r>
      <w:r w:rsidR="004F4F26">
        <w:rPr>
          <w:lang w:val="pt-PT" w:eastAsia="pt-PT"/>
        </w:rPr>
        <w:t xml:space="preserve"> que for</w:t>
      </w:r>
      <w:r w:rsidR="003D4557">
        <w:rPr>
          <w:lang w:val="pt-PT" w:eastAsia="pt-PT"/>
        </w:rPr>
        <w:t xml:space="preserve"> assinado </w:t>
      </w:r>
      <w:r w:rsidR="004F4F26">
        <w:rPr>
          <w:lang w:val="pt-PT" w:eastAsia="pt-PT"/>
        </w:rPr>
        <w:t>por</w:t>
      </w:r>
      <w:r w:rsidR="003D4557">
        <w:rPr>
          <w:lang w:val="pt-PT" w:eastAsia="pt-PT"/>
        </w:rPr>
        <w:t xml:space="preserve"> ambas as partes </w:t>
      </w:r>
      <w:r w:rsidRPr="001E09DD">
        <w:rPr>
          <w:lang w:val="pt-PT" w:eastAsia="pt-PT"/>
        </w:rPr>
        <w:t xml:space="preserve">e tem uma duração inicial de </w:t>
      </w:r>
      <w:del w:id="310" w:author="Maria Teresa Pais" w:date="2018-03-29T16:02:00Z">
        <w:r w:rsidR="000A46E1" w:rsidDel="00C25255">
          <w:rPr>
            <w:lang w:val="pt-PT" w:eastAsia="pt-PT"/>
          </w:rPr>
          <w:delText>5</w:delText>
        </w:r>
        <w:r w:rsidRPr="001E09DD" w:rsidDel="00C25255">
          <w:rPr>
            <w:lang w:val="pt-PT" w:eastAsia="pt-PT"/>
          </w:rPr>
          <w:delText xml:space="preserve"> </w:delText>
        </w:r>
      </w:del>
      <w:ins w:id="311" w:author="Maria Teresa Pais" w:date="2018-03-29T16:02:00Z">
        <w:r w:rsidR="00C25255">
          <w:rPr>
            <w:lang w:val="pt-PT" w:eastAsia="pt-PT"/>
          </w:rPr>
          <w:t xml:space="preserve">3 </w:t>
        </w:r>
      </w:ins>
      <w:r w:rsidRPr="001E09DD">
        <w:rPr>
          <w:lang w:val="pt-PT" w:eastAsia="pt-PT"/>
        </w:rPr>
        <w:t>(</w:t>
      </w:r>
      <w:del w:id="312" w:author="Maria Teresa Pais" w:date="2018-03-29T16:02:00Z">
        <w:r w:rsidR="000A46E1" w:rsidDel="00C25255">
          <w:rPr>
            <w:lang w:val="pt-PT" w:eastAsia="pt-PT"/>
          </w:rPr>
          <w:delText>cinco</w:delText>
        </w:r>
      </w:del>
      <w:ins w:id="313" w:author="Maria Teresa Pais" w:date="2018-03-29T16:02:00Z">
        <w:r w:rsidR="00C25255">
          <w:rPr>
            <w:lang w:val="pt-PT" w:eastAsia="pt-PT"/>
          </w:rPr>
          <w:t>três</w:t>
        </w:r>
      </w:ins>
      <w:r w:rsidRPr="001E09DD">
        <w:rPr>
          <w:lang w:val="pt-PT" w:eastAsia="pt-PT"/>
        </w:rPr>
        <w:t>) anos.</w:t>
      </w:r>
      <w:bookmarkEnd w:id="308"/>
      <w:bookmarkEnd w:id="309"/>
    </w:p>
    <w:p w14:paraId="00CCCAA0" w14:textId="3447687D" w:rsidR="0084033A" w:rsidRDefault="001E09DD" w:rsidP="00D42C72">
      <w:pPr>
        <w:pStyle w:val="ListNumbers"/>
        <w:numPr>
          <w:ilvl w:val="0"/>
          <w:numId w:val="46"/>
        </w:numPr>
        <w:rPr>
          <w:lang w:val="pt-PT" w:eastAsia="pt-PT"/>
        </w:rPr>
      </w:pPr>
      <w:bookmarkStart w:id="314" w:name="_Toc507437616"/>
      <w:bookmarkStart w:id="315" w:name="_Toc507438200"/>
      <w:r w:rsidRPr="00030595">
        <w:rPr>
          <w:lang w:val="pt-PT" w:eastAsia="pt-PT"/>
        </w:rPr>
        <w:t xml:space="preserve">O Contrato renova-se automaticamente por iguais e sucessivos períodos de </w:t>
      </w:r>
      <w:del w:id="316" w:author="Maria Teresa Pais" w:date="2018-03-29T16:03:00Z">
        <w:r w:rsidR="00791E0B" w:rsidDel="00C25255">
          <w:rPr>
            <w:lang w:val="pt-PT" w:eastAsia="pt-PT"/>
          </w:rPr>
          <w:delText xml:space="preserve">3 </w:delText>
        </w:r>
      </w:del>
      <w:ins w:id="317" w:author="Maria Teresa Pais" w:date="2018-03-29T16:03:00Z">
        <w:r w:rsidR="00C25255">
          <w:rPr>
            <w:lang w:val="pt-PT" w:eastAsia="pt-PT"/>
          </w:rPr>
          <w:t xml:space="preserve">1 </w:t>
        </w:r>
      </w:ins>
      <w:r w:rsidR="00791E0B">
        <w:rPr>
          <w:lang w:val="pt-PT" w:eastAsia="pt-PT"/>
        </w:rPr>
        <w:t>(</w:t>
      </w:r>
      <w:del w:id="318" w:author="Maria Teresa Pais" w:date="2018-03-29T16:03:00Z">
        <w:r w:rsidR="00791E0B" w:rsidDel="00C25255">
          <w:rPr>
            <w:lang w:val="pt-PT" w:eastAsia="pt-PT"/>
          </w:rPr>
          <w:delText>três</w:delText>
        </w:r>
      </w:del>
      <w:ins w:id="319" w:author="Maria Teresa Pais" w:date="2018-03-29T16:03:00Z">
        <w:r w:rsidR="00C25255">
          <w:rPr>
            <w:lang w:val="pt-PT" w:eastAsia="pt-PT"/>
          </w:rPr>
          <w:t>um</w:t>
        </w:r>
      </w:ins>
      <w:r w:rsidR="00791E0B">
        <w:rPr>
          <w:lang w:val="pt-PT" w:eastAsia="pt-PT"/>
        </w:rPr>
        <w:t>)</w:t>
      </w:r>
      <w:r w:rsidRPr="00791E0B">
        <w:rPr>
          <w:lang w:val="pt-PT" w:eastAsia="pt-PT"/>
        </w:rPr>
        <w:t xml:space="preserve"> </w:t>
      </w:r>
      <w:r w:rsidRPr="00030595">
        <w:rPr>
          <w:lang w:val="pt-PT" w:eastAsia="pt-PT"/>
        </w:rPr>
        <w:t>ano</w:t>
      </w:r>
      <w:del w:id="320" w:author="Maria Teresa Pais" w:date="2018-03-29T16:03:00Z">
        <w:r w:rsidRPr="00030595" w:rsidDel="00C25255">
          <w:rPr>
            <w:lang w:val="pt-PT" w:eastAsia="pt-PT"/>
          </w:rPr>
          <w:delText>s</w:delText>
        </w:r>
      </w:del>
      <w:r w:rsidRPr="00030595">
        <w:rPr>
          <w:lang w:val="pt-PT" w:eastAsia="pt-PT"/>
        </w:rPr>
        <w:t xml:space="preserve">, salvo havendo denúncia por iniciativa de qualquer uma das Partes, comunicada à outra Parte por intermédio de carta registada com aviso de </w:t>
      </w:r>
      <w:r w:rsidR="00C04456" w:rsidRPr="00030595">
        <w:rPr>
          <w:lang w:val="pt-PT" w:eastAsia="pt-PT"/>
        </w:rPr>
        <w:t>receção</w:t>
      </w:r>
      <w:r w:rsidRPr="00030595">
        <w:rPr>
          <w:lang w:val="pt-PT" w:eastAsia="pt-PT"/>
        </w:rPr>
        <w:t xml:space="preserve">, recebida com uma antecedência não inferior a </w:t>
      </w:r>
      <w:r w:rsidR="00791E0B">
        <w:rPr>
          <w:lang w:val="pt-PT" w:eastAsia="pt-PT"/>
        </w:rPr>
        <w:t>6 (seis)</w:t>
      </w:r>
      <w:r w:rsidRPr="00030595">
        <w:rPr>
          <w:lang w:val="pt-PT" w:eastAsia="pt-PT"/>
        </w:rPr>
        <w:t xml:space="preserve"> meses relativamente ao termo do período inicial ou de qualquer das suas renovações</w:t>
      </w:r>
      <w:r>
        <w:rPr>
          <w:lang w:val="pt-PT" w:eastAsia="pt-PT"/>
        </w:rPr>
        <w:t>.</w:t>
      </w:r>
      <w:bookmarkEnd w:id="314"/>
      <w:bookmarkEnd w:id="315"/>
    </w:p>
    <w:p w14:paraId="6FC3E79E" w14:textId="399BBBA7" w:rsidR="00A0714E" w:rsidRPr="00A47B6B" w:rsidRDefault="00A0714E" w:rsidP="00424728">
      <w:pPr>
        <w:pStyle w:val="ListNumbers"/>
        <w:numPr>
          <w:ilvl w:val="0"/>
          <w:numId w:val="46"/>
        </w:numPr>
        <w:rPr>
          <w:lang w:val="pt-PT" w:eastAsia="pt-PT"/>
        </w:rPr>
      </w:pPr>
      <w:bookmarkStart w:id="321" w:name="_Toc507437617"/>
      <w:bookmarkStart w:id="322" w:name="_Toc507438201"/>
      <w:r w:rsidRPr="00A47B6B">
        <w:rPr>
          <w:iCs/>
          <w:lang w:val="pt-PT"/>
        </w:rPr>
        <w:t>Em caso d</w:t>
      </w:r>
      <w:r w:rsidR="00424728" w:rsidRPr="00A47B6B">
        <w:rPr>
          <w:iCs/>
          <w:lang w:val="pt-PT"/>
        </w:rPr>
        <w:t>e cessação do presente Contrato</w:t>
      </w:r>
      <w:r w:rsidRPr="00A47B6B">
        <w:rPr>
          <w:iCs/>
          <w:lang w:val="pt-PT"/>
        </w:rPr>
        <w:t xml:space="preserve"> por qualquer causa</w:t>
      </w:r>
      <w:r w:rsidR="00824525" w:rsidRPr="00A47B6B">
        <w:rPr>
          <w:iCs/>
          <w:lang w:val="pt-PT"/>
        </w:rPr>
        <w:t xml:space="preserve"> exceto as previstas na Cláusula 1</w:t>
      </w:r>
      <w:ins w:id="323" w:author="Maria Teresa Pais" w:date="2018-03-12T11:26:00Z">
        <w:r w:rsidR="0084514F">
          <w:rPr>
            <w:iCs/>
            <w:lang w:val="pt-PT"/>
          </w:rPr>
          <w:t>4</w:t>
        </w:r>
      </w:ins>
      <w:del w:id="324" w:author="Maria Teresa Pais" w:date="2018-03-12T11:26:00Z">
        <w:r w:rsidR="00824525" w:rsidRPr="00A47B6B" w:rsidDel="00A50A42">
          <w:rPr>
            <w:iCs/>
            <w:lang w:val="pt-PT"/>
          </w:rPr>
          <w:delText>3</w:delText>
        </w:r>
      </w:del>
      <w:r w:rsidR="00824525" w:rsidRPr="00A47B6B">
        <w:rPr>
          <w:iCs/>
          <w:lang w:val="pt-PT"/>
        </w:rPr>
        <w:t xml:space="preserve">.ª n.º </w:t>
      </w:r>
      <w:del w:id="325" w:author="Maria Teresa Pais" w:date="2018-04-04T12:38:00Z">
        <w:r w:rsidR="00824525" w:rsidRPr="00A47B6B" w:rsidDel="0084514F">
          <w:rPr>
            <w:iCs/>
            <w:lang w:val="pt-PT"/>
          </w:rPr>
          <w:delText>3</w:delText>
        </w:r>
      </w:del>
      <w:ins w:id="326" w:author="Maria Teresa Pais" w:date="2018-04-04T12:38:00Z">
        <w:r w:rsidR="0084514F">
          <w:rPr>
            <w:iCs/>
            <w:lang w:val="pt-PT"/>
          </w:rPr>
          <w:t>4</w:t>
        </w:r>
      </w:ins>
      <w:r w:rsidRPr="00A47B6B">
        <w:rPr>
          <w:iCs/>
          <w:lang w:val="pt-PT"/>
        </w:rPr>
        <w:t>, a SIBS obriga-se a</w:t>
      </w:r>
      <w:r w:rsidR="00424728" w:rsidRPr="00A47B6B">
        <w:rPr>
          <w:iCs/>
          <w:lang w:val="pt-PT"/>
        </w:rPr>
        <w:t xml:space="preserve"> prestar os Serviços </w:t>
      </w:r>
      <w:r w:rsidRPr="00A47B6B">
        <w:rPr>
          <w:iCs/>
          <w:lang w:val="pt-PT"/>
        </w:rPr>
        <w:t xml:space="preserve">por um período adicional de seis meses, </w:t>
      </w:r>
      <w:r w:rsidR="00424728" w:rsidRPr="00A47B6B">
        <w:rPr>
          <w:iCs/>
          <w:lang w:val="pt-PT"/>
        </w:rPr>
        <w:t xml:space="preserve">nos precisos termos </w:t>
      </w:r>
      <w:r w:rsidR="00824525" w:rsidRPr="00A47B6B">
        <w:rPr>
          <w:iCs/>
          <w:lang w:val="pt-PT"/>
        </w:rPr>
        <w:t xml:space="preserve">acordados </w:t>
      </w:r>
      <w:r w:rsidR="00424728" w:rsidRPr="00A47B6B">
        <w:rPr>
          <w:iCs/>
          <w:lang w:val="pt-PT"/>
        </w:rPr>
        <w:t xml:space="preserve">e mediante o pagamento do preço que se encontre em vigor nessa data, por forma </w:t>
      </w:r>
      <w:r w:rsidRPr="00A47B6B">
        <w:rPr>
          <w:iCs/>
          <w:lang w:val="pt-PT"/>
        </w:rPr>
        <w:t xml:space="preserve">a </w:t>
      </w:r>
      <w:r w:rsidR="009D00B5">
        <w:rPr>
          <w:iCs/>
          <w:lang w:val="pt-PT"/>
        </w:rPr>
        <w:t>colaborar n</w:t>
      </w:r>
      <w:r w:rsidR="00424728" w:rsidRPr="00A47B6B">
        <w:rPr>
          <w:iCs/>
          <w:lang w:val="pt-PT"/>
        </w:rPr>
        <w:t xml:space="preserve">a </w:t>
      </w:r>
      <w:r w:rsidRPr="00A47B6B">
        <w:rPr>
          <w:iCs/>
          <w:lang w:val="pt-PT"/>
        </w:rPr>
        <w:t>boa transição, sem interrupções nem irregularidades, das operações e serviços para outro prestador de serviços.</w:t>
      </w:r>
      <w:bookmarkEnd w:id="321"/>
      <w:bookmarkEnd w:id="322"/>
      <w:r w:rsidRPr="00A47B6B">
        <w:rPr>
          <w:lang w:val="pt-PT" w:eastAsia="pt-PT"/>
        </w:rPr>
        <w:t xml:space="preserve"> </w:t>
      </w:r>
    </w:p>
    <w:p w14:paraId="628A3421" w14:textId="77777777" w:rsidR="002C1ADE" w:rsidRDefault="002C1ADE" w:rsidP="002C1ADE">
      <w:pPr>
        <w:spacing w:line="360" w:lineRule="auto"/>
        <w:jc w:val="center"/>
        <w:rPr>
          <w:rFonts w:cs="Arial"/>
          <w:b/>
          <w:szCs w:val="20"/>
          <w:lang w:val="pt-PT" w:eastAsia="pt-PT"/>
        </w:rPr>
      </w:pPr>
    </w:p>
    <w:p w14:paraId="62F041E6" w14:textId="27D70BFA" w:rsidR="002C1ADE" w:rsidRPr="00030595" w:rsidDel="000F1035" w:rsidRDefault="002C1ADE" w:rsidP="002C1ADE">
      <w:pPr>
        <w:spacing w:line="360" w:lineRule="auto"/>
        <w:jc w:val="center"/>
        <w:rPr>
          <w:del w:id="327" w:author="Maria Teresa Pais" w:date="2018-03-29T15:54:00Z"/>
          <w:rFonts w:cs="Arial"/>
          <w:b/>
          <w:szCs w:val="20"/>
          <w:lang w:val="pt-PT" w:eastAsia="pt-PT"/>
        </w:rPr>
      </w:pPr>
      <w:del w:id="328" w:author="Maria Teresa Pais" w:date="2018-03-29T15:54:00Z">
        <w:r w:rsidRPr="00030595" w:rsidDel="000F1035">
          <w:rPr>
            <w:rFonts w:cs="Arial"/>
            <w:b/>
            <w:szCs w:val="20"/>
            <w:lang w:val="pt-PT" w:eastAsia="pt-PT"/>
          </w:rPr>
          <w:delText xml:space="preserve">CLÁUSULA </w:delText>
        </w:r>
      </w:del>
      <w:del w:id="329" w:author="Maria Teresa Pais" w:date="2018-03-12T11:18:00Z">
        <w:r w:rsidRPr="00030595" w:rsidDel="00A50A42">
          <w:rPr>
            <w:rFonts w:cs="Arial"/>
            <w:b/>
            <w:szCs w:val="20"/>
            <w:lang w:val="pt-PT" w:eastAsia="pt-PT"/>
          </w:rPr>
          <w:delText>1</w:delText>
        </w:r>
        <w:r w:rsidDel="00A50A42">
          <w:rPr>
            <w:rFonts w:cs="Arial"/>
            <w:b/>
            <w:szCs w:val="20"/>
            <w:lang w:val="pt-PT" w:eastAsia="pt-PT"/>
          </w:rPr>
          <w:delText>2</w:delText>
        </w:r>
        <w:r w:rsidRPr="00030595" w:rsidDel="00A50A42">
          <w:rPr>
            <w:rFonts w:cs="Arial"/>
            <w:b/>
            <w:szCs w:val="20"/>
            <w:lang w:val="pt-PT" w:eastAsia="pt-PT"/>
          </w:rPr>
          <w:delText>ª</w:delText>
        </w:r>
      </w:del>
    </w:p>
    <w:p w14:paraId="361CFB35" w14:textId="315599D2" w:rsidR="002C1ADE" w:rsidRPr="00030595" w:rsidDel="000F1035" w:rsidRDefault="002C1ADE" w:rsidP="002C1ADE">
      <w:pPr>
        <w:keepNext/>
        <w:keepLines/>
        <w:spacing w:after="240" w:line="360" w:lineRule="auto"/>
        <w:jc w:val="center"/>
        <w:outlineLvl w:val="0"/>
        <w:rPr>
          <w:del w:id="330" w:author="Maria Teresa Pais" w:date="2018-03-29T15:54:00Z"/>
          <w:rFonts w:cs="Arial"/>
          <w:b/>
          <w:bCs/>
          <w:szCs w:val="28"/>
          <w:lang w:val="pt-PT" w:eastAsia="pt-PT"/>
        </w:rPr>
      </w:pPr>
      <w:bookmarkStart w:id="331" w:name="_Toc507437618"/>
      <w:bookmarkStart w:id="332" w:name="_Toc507438202"/>
      <w:del w:id="333" w:author="Maria Teresa Pais" w:date="2018-03-29T15:54:00Z">
        <w:r w:rsidDel="000F1035">
          <w:rPr>
            <w:rFonts w:cs="Arial"/>
            <w:b/>
            <w:bCs/>
            <w:szCs w:val="28"/>
            <w:lang w:val="pt-PT" w:eastAsia="pt-PT"/>
          </w:rPr>
          <w:delText>Exclusividade</w:delText>
        </w:r>
        <w:bookmarkEnd w:id="331"/>
        <w:bookmarkEnd w:id="332"/>
      </w:del>
    </w:p>
    <w:p w14:paraId="66CE61B3" w14:textId="111C30F8" w:rsidR="002C1ADE" w:rsidDel="000F1035" w:rsidRDefault="002C1ADE" w:rsidP="00471048">
      <w:pPr>
        <w:pStyle w:val="ListNumbers"/>
        <w:numPr>
          <w:ilvl w:val="0"/>
          <w:numId w:val="110"/>
        </w:numPr>
        <w:rPr>
          <w:del w:id="334" w:author="Maria Teresa Pais" w:date="2018-03-29T15:54:00Z"/>
          <w:lang w:val="pt-PT" w:eastAsia="pt-PT"/>
        </w:rPr>
      </w:pPr>
      <w:bookmarkStart w:id="335" w:name="_Toc507437619"/>
      <w:bookmarkStart w:id="336" w:name="_Toc507438203"/>
      <w:del w:id="337" w:author="Maria Teresa Pais" w:date="2018-03-29T15:54:00Z">
        <w:r w:rsidRPr="002C1ADE" w:rsidDel="000F1035">
          <w:rPr>
            <w:lang w:val="pt-PT" w:eastAsia="pt-PT"/>
          </w:rPr>
          <w:delText xml:space="preserve">Durante a vigência do Contrato, </w:delText>
        </w:r>
      </w:del>
      <w:del w:id="338" w:author="Maria Teresa Pais" w:date="2018-03-29T11:19:00Z">
        <w:r w:rsidRPr="002C1ADE" w:rsidDel="003A7319">
          <w:rPr>
            <w:lang w:val="pt-PT" w:eastAsia="pt-PT"/>
          </w:rPr>
          <w:delText xml:space="preserve">a </w:delText>
        </w:r>
        <w:r w:rsidR="008E23E7" w:rsidRPr="00BB47B8" w:rsidDel="003A7319">
          <w:rPr>
            <w:highlight w:val="lightGray"/>
            <w:lang w:val="pt-PT" w:eastAsia="pt-PT"/>
          </w:rPr>
          <w:delText>Nome</w:delText>
        </w:r>
      </w:del>
      <w:del w:id="339" w:author="Maria Teresa Pais" w:date="2018-03-29T15:54:00Z">
        <w:r w:rsidR="008E23E7" w:rsidRPr="00413A8A" w:rsidDel="000F1035">
          <w:rPr>
            <w:lang w:val="pt-PT" w:eastAsia="pt-PT"/>
          </w:rPr>
          <w:delText xml:space="preserve"> </w:delText>
        </w:r>
        <w:r w:rsidRPr="002C1ADE" w:rsidDel="000F1035">
          <w:rPr>
            <w:lang w:val="pt-PT" w:eastAsia="pt-PT"/>
          </w:rPr>
          <w:delText>confere à SIBS FPS o direito de prestar, em exclusivo, os serviços contratados ao abrigo do presente contrato, conforme descritos no Anexo II, com exceção daqueles que, por razões regulatórias, a SI</w:delText>
        </w:r>
        <w:r w:rsidDel="000F1035">
          <w:rPr>
            <w:lang w:val="pt-PT" w:eastAsia="pt-PT"/>
          </w:rPr>
          <w:delText>BS FPS deixe de poder prestar, por deixar de reunir as qualidades e requisitos, licenças e autorizações que sejam e venham a ser necessárias para a sua prestação</w:delText>
        </w:r>
        <w:bookmarkEnd w:id="335"/>
        <w:bookmarkEnd w:id="336"/>
      </w:del>
    </w:p>
    <w:p w14:paraId="16E3592D" w14:textId="2B1E030A" w:rsidR="002C1ADE" w:rsidRPr="002C1ADE" w:rsidRDefault="002C1ADE" w:rsidP="00471048">
      <w:pPr>
        <w:pStyle w:val="ListNumbers"/>
        <w:numPr>
          <w:ilvl w:val="0"/>
          <w:numId w:val="110"/>
        </w:numPr>
        <w:rPr>
          <w:lang w:val="pt-PT" w:eastAsia="pt-PT"/>
        </w:rPr>
      </w:pPr>
      <w:bookmarkStart w:id="340" w:name="_Toc507437620"/>
      <w:bookmarkStart w:id="341" w:name="_Toc507438204"/>
      <w:del w:id="342" w:author="Maria Teresa Pais" w:date="2018-03-29T15:54:00Z">
        <w:r w:rsidRPr="002C1ADE" w:rsidDel="000F1035">
          <w:rPr>
            <w:lang w:val="pt-PT" w:eastAsia="pt-PT"/>
          </w:rPr>
          <w:delText>A violação da obrigação de exclusividade pel</w:delText>
        </w:r>
      </w:del>
      <w:del w:id="343" w:author="Maria Teresa Pais" w:date="2018-03-29T11:19:00Z">
        <w:r w:rsidRPr="002C1ADE" w:rsidDel="003A7319">
          <w:rPr>
            <w:lang w:val="pt-PT" w:eastAsia="pt-PT"/>
          </w:rPr>
          <w:delText xml:space="preserve">a </w:delText>
        </w:r>
        <w:r w:rsidR="008E23E7" w:rsidRPr="00BB47B8" w:rsidDel="003A7319">
          <w:rPr>
            <w:highlight w:val="lightGray"/>
            <w:lang w:val="pt-PT" w:eastAsia="pt-PT"/>
          </w:rPr>
          <w:delText>Nome</w:delText>
        </w:r>
      </w:del>
      <w:del w:id="344" w:author="Maria Teresa Pais" w:date="2018-03-29T15:54:00Z">
        <w:r w:rsidR="008E23E7" w:rsidRPr="00413A8A" w:rsidDel="000F1035">
          <w:rPr>
            <w:lang w:val="pt-PT" w:eastAsia="pt-PT"/>
          </w:rPr>
          <w:delText xml:space="preserve"> </w:delText>
        </w:r>
        <w:r w:rsidRPr="002C1ADE" w:rsidDel="000F1035">
          <w:rPr>
            <w:lang w:val="pt-PT" w:eastAsia="pt-PT"/>
          </w:rPr>
          <w:delText>será considerad</w:delText>
        </w:r>
      </w:del>
      <w:del w:id="345" w:author="Maria Teresa Pais" w:date="2018-03-29T12:19:00Z">
        <w:r w:rsidRPr="002C1ADE" w:rsidDel="000F641D">
          <w:rPr>
            <w:lang w:val="pt-PT" w:eastAsia="pt-PT"/>
          </w:rPr>
          <w:delText>a</w:delText>
        </w:r>
      </w:del>
      <w:del w:id="346" w:author="Maria Teresa Pais" w:date="2018-03-29T15:54:00Z">
        <w:r w:rsidRPr="002C1ADE" w:rsidDel="000F1035">
          <w:rPr>
            <w:lang w:val="pt-PT" w:eastAsia="pt-PT"/>
          </w:rPr>
          <w:delText>, para efeitos do presente Contrato, um Incumprimento Grave.</w:delText>
        </w:r>
        <w:bookmarkEnd w:id="340"/>
        <w:bookmarkEnd w:id="341"/>
        <w:r w:rsidRPr="002C1ADE" w:rsidDel="000F1035">
          <w:rPr>
            <w:lang w:val="pt-PT" w:eastAsia="pt-PT"/>
          </w:rPr>
          <w:delText xml:space="preserve"> </w:delText>
        </w:r>
      </w:del>
      <w:r w:rsidRPr="002C1ADE">
        <w:rPr>
          <w:lang w:val="pt-PT" w:eastAsia="pt-PT"/>
        </w:rPr>
        <w:tab/>
      </w:r>
    </w:p>
    <w:p w14:paraId="204009E6" w14:textId="78CB6FBD" w:rsidR="00AD481C" w:rsidDel="001553E6" w:rsidRDefault="00AD481C" w:rsidP="00EF2E40">
      <w:pPr>
        <w:widowControl w:val="0"/>
        <w:spacing w:line="360" w:lineRule="auto"/>
        <w:jc w:val="center"/>
        <w:rPr>
          <w:del w:id="347" w:author="Maria Teresa Pais" w:date="2018-03-12T11:04:00Z"/>
          <w:rFonts w:cs="Arial"/>
          <w:b/>
          <w:szCs w:val="20"/>
          <w:lang w:val="pt-PT" w:eastAsia="pt-PT"/>
        </w:rPr>
      </w:pPr>
    </w:p>
    <w:p w14:paraId="2F8A9BAC" w14:textId="7895F9F0" w:rsidR="000A46E1" w:rsidDel="001553E6" w:rsidRDefault="000A46E1" w:rsidP="001553E6">
      <w:pPr>
        <w:widowControl w:val="0"/>
        <w:spacing w:line="360" w:lineRule="auto"/>
        <w:rPr>
          <w:del w:id="348" w:author="Maria Teresa Pais" w:date="2018-03-12T11:04:00Z"/>
          <w:rFonts w:cs="Arial"/>
          <w:b/>
          <w:szCs w:val="20"/>
          <w:lang w:val="pt-PT" w:eastAsia="pt-PT"/>
        </w:rPr>
      </w:pPr>
    </w:p>
    <w:p w14:paraId="2CA26559" w14:textId="786003BE" w:rsidR="000A46E1" w:rsidDel="001553E6" w:rsidRDefault="000A46E1" w:rsidP="001553E6">
      <w:pPr>
        <w:widowControl w:val="0"/>
        <w:spacing w:line="360" w:lineRule="auto"/>
        <w:rPr>
          <w:del w:id="349" w:author="Maria Teresa Pais" w:date="2018-03-12T11:04:00Z"/>
          <w:rFonts w:cs="Arial"/>
          <w:b/>
          <w:szCs w:val="20"/>
          <w:lang w:val="pt-PT" w:eastAsia="pt-PT"/>
        </w:rPr>
      </w:pPr>
    </w:p>
    <w:p w14:paraId="450DC04C" w14:textId="6D8DF38F" w:rsidR="0066613E" w:rsidRPr="0089187E" w:rsidRDefault="0066613E" w:rsidP="0066613E">
      <w:pPr>
        <w:autoSpaceDE w:val="0"/>
        <w:autoSpaceDN w:val="0"/>
        <w:adjustRightInd w:val="0"/>
        <w:spacing w:line="360" w:lineRule="auto"/>
        <w:jc w:val="center"/>
        <w:rPr>
          <w:ins w:id="350" w:author="Maria Teresa Pais" w:date="2018-04-03T15:06:00Z"/>
          <w:rFonts w:asciiTheme="minorHAnsi" w:hAnsiTheme="minorHAnsi" w:cstheme="minorHAnsi"/>
          <w:b/>
          <w:lang w:val="pt-PT"/>
        </w:rPr>
      </w:pPr>
      <w:ins w:id="351" w:author="Maria Teresa Pais" w:date="2018-04-03T15:06:00Z">
        <w:r w:rsidRPr="0089187E">
          <w:rPr>
            <w:rFonts w:asciiTheme="minorHAnsi" w:hAnsiTheme="minorHAnsi" w:cstheme="minorHAnsi"/>
            <w:b/>
            <w:lang w:val="pt-PT"/>
          </w:rPr>
          <w:t>Cláusula 1</w:t>
        </w:r>
      </w:ins>
      <w:ins w:id="352" w:author="Maria Teresa Pais" w:date="2018-04-03T17:24:00Z">
        <w:r w:rsidR="0089187E">
          <w:rPr>
            <w:rFonts w:asciiTheme="minorHAnsi" w:hAnsiTheme="minorHAnsi" w:cstheme="minorHAnsi"/>
            <w:b/>
            <w:lang w:val="pt-PT"/>
          </w:rPr>
          <w:t>3</w:t>
        </w:r>
      </w:ins>
      <w:ins w:id="353" w:author="Maria Teresa Pais" w:date="2018-04-03T15:06:00Z">
        <w:r w:rsidRPr="0089187E">
          <w:rPr>
            <w:rFonts w:asciiTheme="minorHAnsi" w:hAnsiTheme="minorHAnsi" w:cstheme="minorHAnsi"/>
            <w:b/>
            <w:lang w:val="pt-PT"/>
          </w:rPr>
          <w:t>ª</w:t>
        </w:r>
      </w:ins>
    </w:p>
    <w:p w14:paraId="3B970D69" w14:textId="77777777" w:rsidR="0066613E" w:rsidRPr="0089187E" w:rsidRDefault="0066613E" w:rsidP="0066613E">
      <w:pPr>
        <w:autoSpaceDE w:val="0"/>
        <w:autoSpaceDN w:val="0"/>
        <w:adjustRightInd w:val="0"/>
        <w:spacing w:line="360" w:lineRule="auto"/>
        <w:jc w:val="center"/>
        <w:rPr>
          <w:ins w:id="354" w:author="Maria Teresa Pais" w:date="2018-04-03T15:06:00Z"/>
          <w:rFonts w:asciiTheme="minorHAnsi" w:hAnsiTheme="minorHAnsi" w:cstheme="minorHAnsi"/>
          <w:b/>
          <w:bCs/>
          <w:lang w:val="pt-PT"/>
        </w:rPr>
      </w:pPr>
      <w:ins w:id="355" w:author="Maria Teresa Pais" w:date="2018-04-03T15:06:00Z">
        <w:r w:rsidRPr="0089187E">
          <w:rPr>
            <w:rFonts w:asciiTheme="minorHAnsi" w:hAnsiTheme="minorHAnsi" w:cstheme="minorHAnsi"/>
            <w:b/>
            <w:bCs/>
            <w:lang w:val="pt-PT"/>
          </w:rPr>
          <w:t>Comité de Acompanhamento</w:t>
        </w:r>
      </w:ins>
    </w:p>
    <w:p w14:paraId="2CEA3AE7" w14:textId="77777777" w:rsidR="0066613E" w:rsidRPr="0089187E" w:rsidRDefault="0066613E" w:rsidP="0066613E">
      <w:pPr>
        <w:autoSpaceDE w:val="0"/>
        <w:autoSpaceDN w:val="0"/>
        <w:adjustRightInd w:val="0"/>
        <w:spacing w:line="360" w:lineRule="auto"/>
        <w:jc w:val="both"/>
        <w:rPr>
          <w:ins w:id="356" w:author="Maria Teresa Pais" w:date="2018-04-03T15:06:00Z"/>
          <w:rFonts w:asciiTheme="minorHAnsi" w:hAnsiTheme="minorHAnsi" w:cstheme="minorHAnsi"/>
          <w:bCs/>
          <w:lang w:val="pt-PT"/>
        </w:rPr>
      </w:pPr>
      <w:ins w:id="357" w:author="Maria Teresa Pais" w:date="2018-04-03T15:06:00Z">
        <w:r w:rsidRPr="0089187E">
          <w:rPr>
            <w:rFonts w:asciiTheme="minorHAnsi" w:hAnsiTheme="minorHAnsi" w:cstheme="minorHAnsi"/>
            <w:bCs/>
            <w:lang w:val="pt-PT"/>
          </w:rPr>
          <w:t>1.  As Partes acordam criar um Comité de Acompanhamento, com a constituição, funções e periodicidade de reuniões definidas nos números seguintes da presente cláusula.</w:t>
        </w:r>
      </w:ins>
    </w:p>
    <w:p w14:paraId="30E28DE1" w14:textId="77777777" w:rsidR="0066613E" w:rsidRPr="0089187E" w:rsidRDefault="0066613E" w:rsidP="0066613E">
      <w:pPr>
        <w:autoSpaceDE w:val="0"/>
        <w:autoSpaceDN w:val="0"/>
        <w:adjustRightInd w:val="0"/>
        <w:spacing w:line="360" w:lineRule="auto"/>
        <w:jc w:val="both"/>
        <w:rPr>
          <w:ins w:id="358" w:author="Maria Teresa Pais" w:date="2018-04-03T15:06:00Z"/>
          <w:rFonts w:asciiTheme="minorHAnsi" w:hAnsiTheme="minorHAnsi" w:cstheme="minorHAnsi"/>
          <w:bCs/>
          <w:lang w:val="pt-PT"/>
        </w:rPr>
      </w:pPr>
      <w:ins w:id="359" w:author="Maria Teresa Pais" w:date="2018-04-03T15:06:00Z">
        <w:r w:rsidRPr="0089187E">
          <w:rPr>
            <w:rFonts w:asciiTheme="minorHAnsi" w:hAnsiTheme="minorHAnsi" w:cstheme="minorHAnsi"/>
            <w:bCs/>
            <w:lang w:val="pt-PT"/>
          </w:rPr>
          <w:t>2. O presente Comité pode ser constituído por mais de dois membros, devendo cada uma das Partes estar sempre representada com igual número de representantes, devendo reunir-se com uma periodicidade anual, sem prejuízo de as Partes acordarem outra periodicidade, ou de convocarem reuniões excecionais, sempre que considerem necessário.</w:t>
        </w:r>
      </w:ins>
    </w:p>
    <w:p w14:paraId="7E69C208" w14:textId="77777777" w:rsidR="0066613E" w:rsidRPr="0089187E" w:rsidRDefault="0066613E" w:rsidP="0066613E">
      <w:pPr>
        <w:autoSpaceDE w:val="0"/>
        <w:autoSpaceDN w:val="0"/>
        <w:adjustRightInd w:val="0"/>
        <w:spacing w:line="360" w:lineRule="auto"/>
        <w:jc w:val="both"/>
        <w:rPr>
          <w:ins w:id="360" w:author="Maria Teresa Pais" w:date="2018-04-03T15:06:00Z"/>
          <w:rFonts w:asciiTheme="minorHAnsi" w:hAnsiTheme="minorHAnsi" w:cstheme="minorHAnsi"/>
          <w:bCs/>
          <w:lang w:val="pt-PT"/>
        </w:rPr>
      </w:pPr>
      <w:ins w:id="361" w:author="Maria Teresa Pais" w:date="2018-04-03T15:06:00Z">
        <w:r w:rsidRPr="0089187E">
          <w:rPr>
            <w:rFonts w:asciiTheme="minorHAnsi" w:hAnsiTheme="minorHAnsi" w:cstheme="minorHAnsi"/>
            <w:bCs/>
            <w:lang w:val="pt-PT"/>
          </w:rPr>
          <w:t>3. O Comité de Acompanhamento terá por função o seguimento, avaliação e análise dos seguintes temas, entre outros que as Partes entendam por relevantes:</w:t>
        </w:r>
      </w:ins>
    </w:p>
    <w:p w14:paraId="3A45B02E" w14:textId="6887F25D" w:rsidR="0066613E" w:rsidRPr="0089187E" w:rsidRDefault="0066613E" w:rsidP="0066613E">
      <w:pPr>
        <w:autoSpaceDE w:val="0"/>
        <w:autoSpaceDN w:val="0"/>
        <w:adjustRightInd w:val="0"/>
        <w:spacing w:line="360" w:lineRule="auto"/>
        <w:jc w:val="both"/>
        <w:rPr>
          <w:ins w:id="362" w:author="Maria Teresa Pais" w:date="2018-04-03T15:06:00Z"/>
          <w:rFonts w:asciiTheme="minorHAnsi" w:hAnsiTheme="minorHAnsi" w:cstheme="minorHAnsi"/>
          <w:bCs/>
          <w:lang w:val="pt-PT"/>
        </w:rPr>
      </w:pPr>
      <w:ins w:id="363" w:author="Maria Teresa Pais" w:date="2018-04-03T15:06:00Z">
        <w:r w:rsidRPr="0089187E">
          <w:rPr>
            <w:rFonts w:asciiTheme="minorHAnsi" w:hAnsiTheme="minorHAnsi" w:cstheme="minorHAnsi"/>
            <w:bCs/>
            <w:lang w:val="pt-PT"/>
          </w:rPr>
          <w:t xml:space="preserve">a) Controlo do cumprimento dos </w:t>
        </w:r>
        <w:proofErr w:type="spellStart"/>
        <w:r w:rsidRPr="0089187E">
          <w:rPr>
            <w:rFonts w:asciiTheme="minorHAnsi" w:hAnsiTheme="minorHAnsi" w:cstheme="minorHAnsi"/>
            <w:bCs/>
            <w:lang w:val="pt-PT"/>
          </w:rPr>
          <w:t>SLAs</w:t>
        </w:r>
        <w:proofErr w:type="spellEnd"/>
        <w:r w:rsidRPr="0089187E">
          <w:rPr>
            <w:rFonts w:asciiTheme="minorHAnsi" w:hAnsiTheme="minorHAnsi" w:cstheme="minorHAnsi"/>
            <w:bCs/>
            <w:lang w:val="pt-PT"/>
          </w:rPr>
          <w:t xml:space="preserve"> previstos na prestação dos serviços contratada, cabendo à </w:t>
        </w:r>
      </w:ins>
      <w:ins w:id="364" w:author="Maria Teresa Pais" w:date="2018-04-03T15:07:00Z">
        <w:r w:rsidRPr="0089187E">
          <w:rPr>
            <w:rFonts w:asciiTheme="minorHAnsi" w:hAnsiTheme="minorHAnsi" w:cstheme="minorHAnsi"/>
            <w:lang w:val="pt-PT" w:eastAsia="pt-PT"/>
          </w:rPr>
          <w:t>SIBS FPS</w:t>
        </w:r>
      </w:ins>
      <w:ins w:id="365" w:author="Maria Teresa Pais" w:date="2018-04-03T15:06:00Z">
        <w:r w:rsidRPr="0089187E">
          <w:rPr>
            <w:rFonts w:asciiTheme="minorHAnsi" w:hAnsiTheme="minorHAnsi" w:cstheme="minorHAnsi"/>
            <w:bCs/>
            <w:lang w:val="pt-PT"/>
          </w:rPr>
          <w:t xml:space="preserve"> apresentar a informação estatística do cumprimento dos níveis de serviço contratados para o período em análise. Em caso de verificação de não cumprimento dos </w:t>
        </w:r>
        <w:proofErr w:type="spellStart"/>
        <w:r w:rsidRPr="0089187E">
          <w:rPr>
            <w:rFonts w:asciiTheme="minorHAnsi" w:hAnsiTheme="minorHAnsi" w:cstheme="minorHAnsi"/>
            <w:bCs/>
            <w:lang w:val="pt-PT"/>
          </w:rPr>
          <w:lastRenderedPageBreak/>
          <w:t>SLAs</w:t>
        </w:r>
        <w:proofErr w:type="spellEnd"/>
        <w:r w:rsidRPr="0089187E">
          <w:rPr>
            <w:rFonts w:asciiTheme="minorHAnsi" w:hAnsiTheme="minorHAnsi" w:cstheme="minorHAnsi"/>
            <w:bCs/>
            <w:lang w:val="pt-PT"/>
          </w:rPr>
          <w:t xml:space="preserve"> acordados, deve a </w:t>
        </w:r>
      </w:ins>
      <w:ins w:id="366" w:author="Maria Teresa Pais" w:date="2018-04-03T15:07:00Z">
        <w:r w:rsidRPr="0089187E">
          <w:rPr>
            <w:rFonts w:asciiTheme="minorHAnsi" w:hAnsiTheme="minorHAnsi" w:cstheme="minorHAnsi"/>
            <w:lang w:val="pt-PT" w:eastAsia="pt-PT"/>
          </w:rPr>
          <w:t>SIBS FPS</w:t>
        </w:r>
      </w:ins>
      <w:ins w:id="367" w:author="Maria Teresa Pais" w:date="2018-04-03T15:06:00Z">
        <w:r w:rsidRPr="0089187E">
          <w:rPr>
            <w:rFonts w:asciiTheme="minorHAnsi" w:hAnsiTheme="minorHAnsi" w:cstheme="minorHAnsi"/>
            <w:bCs/>
            <w:lang w:val="pt-PT"/>
          </w:rPr>
          <w:t xml:space="preserve"> apresentar um plano de ação de mitigação do incumprimento e respetivo mapa e calendarização para a regularização, incluindo a data limite de regularização. Em caso de apresentação do referido plano de ação, a </w:t>
        </w:r>
      </w:ins>
      <w:ins w:id="368" w:author="Maria Teresa Pais" w:date="2018-04-03T15:07:00Z">
        <w:r w:rsidRPr="0089187E">
          <w:rPr>
            <w:rFonts w:asciiTheme="minorHAnsi" w:hAnsiTheme="minorHAnsi" w:cstheme="minorHAnsi"/>
            <w:lang w:val="pt-PT" w:eastAsia="pt-PT"/>
          </w:rPr>
          <w:t>SIBS FPS</w:t>
        </w:r>
      </w:ins>
      <w:ins w:id="369" w:author="Maria Teresa Pais" w:date="2018-04-03T15:06:00Z">
        <w:r w:rsidRPr="0089187E">
          <w:rPr>
            <w:rFonts w:asciiTheme="minorHAnsi" w:hAnsiTheme="minorHAnsi" w:cstheme="minorHAnsi"/>
            <w:bCs/>
            <w:lang w:val="pt-PT"/>
          </w:rPr>
          <w:t xml:space="preserve"> obriga-se ao envio ao Banco de um relatório mensal com a evolução do plano de ação apresentado;</w:t>
        </w:r>
      </w:ins>
    </w:p>
    <w:p w14:paraId="1E84B78B" w14:textId="77777777" w:rsidR="0066613E" w:rsidRPr="0089187E" w:rsidRDefault="0066613E" w:rsidP="0066613E">
      <w:pPr>
        <w:autoSpaceDE w:val="0"/>
        <w:autoSpaceDN w:val="0"/>
        <w:adjustRightInd w:val="0"/>
        <w:spacing w:line="360" w:lineRule="auto"/>
        <w:jc w:val="both"/>
        <w:rPr>
          <w:ins w:id="370" w:author="Maria Teresa Pais" w:date="2018-04-03T15:06:00Z"/>
          <w:rFonts w:asciiTheme="minorHAnsi" w:hAnsiTheme="minorHAnsi" w:cstheme="minorHAnsi"/>
          <w:bCs/>
          <w:lang w:val="pt-PT"/>
        </w:rPr>
      </w:pPr>
      <w:ins w:id="371" w:author="Maria Teresa Pais" w:date="2018-04-03T15:06:00Z">
        <w:r w:rsidRPr="0089187E">
          <w:rPr>
            <w:rFonts w:asciiTheme="minorHAnsi" w:hAnsiTheme="minorHAnsi" w:cstheme="minorHAnsi"/>
            <w:bCs/>
            <w:lang w:val="pt-PT"/>
          </w:rPr>
          <w:t>b) Verificação do cumprimento das disposições previstas nas cláusulas “PSE”;</w:t>
        </w:r>
      </w:ins>
    </w:p>
    <w:p w14:paraId="64821960" w14:textId="565D614A" w:rsidR="0066613E" w:rsidRPr="0089187E" w:rsidRDefault="0066613E" w:rsidP="0066613E">
      <w:pPr>
        <w:autoSpaceDE w:val="0"/>
        <w:autoSpaceDN w:val="0"/>
        <w:adjustRightInd w:val="0"/>
        <w:spacing w:line="360" w:lineRule="auto"/>
        <w:jc w:val="both"/>
        <w:rPr>
          <w:ins w:id="372" w:author="Maria Teresa Pais" w:date="2018-04-03T15:06:00Z"/>
          <w:rFonts w:asciiTheme="minorHAnsi" w:hAnsiTheme="minorHAnsi" w:cstheme="minorHAnsi"/>
          <w:bCs/>
          <w:lang w:val="pt-PT"/>
        </w:rPr>
      </w:pPr>
      <w:ins w:id="373" w:author="Maria Teresa Pais" w:date="2018-04-03T15:06:00Z">
        <w:r w:rsidRPr="0089187E">
          <w:rPr>
            <w:rFonts w:asciiTheme="minorHAnsi" w:hAnsiTheme="minorHAnsi" w:cstheme="minorHAnsi"/>
            <w:bCs/>
            <w:lang w:val="pt-PT"/>
          </w:rPr>
          <w:t xml:space="preserve">c) Apresentação pela </w:t>
        </w:r>
      </w:ins>
      <w:ins w:id="374" w:author="Maria Teresa Pais" w:date="2018-04-03T15:07:00Z">
        <w:r w:rsidRPr="0089187E">
          <w:rPr>
            <w:rFonts w:asciiTheme="minorHAnsi" w:hAnsiTheme="minorHAnsi" w:cstheme="minorHAnsi"/>
            <w:lang w:val="pt-PT" w:eastAsia="pt-PT"/>
          </w:rPr>
          <w:t>SIBS FPS</w:t>
        </w:r>
      </w:ins>
      <w:ins w:id="375" w:author="Maria Teresa Pais" w:date="2018-04-03T15:06:00Z">
        <w:r w:rsidRPr="0089187E">
          <w:rPr>
            <w:rFonts w:asciiTheme="minorHAnsi" w:hAnsiTheme="minorHAnsi" w:cstheme="minorHAnsi"/>
            <w:bCs/>
            <w:lang w:val="pt-PT"/>
          </w:rPr>
          <w:t xml:space="preserve"> ao Banco do plano estratégico da sua empresa, nomeadamente no que respeita à sua politica tecnológica, previsões tecnológicas no seio da empresa, alterações organizacionais, calendarização anual de entregas de versões de aplicativos (datas e conteúdos), apresentação do plano de implementação de todas as medidas decorrentes da implementação de legislação com impacto para a atividade;</w:t>
        </w:r>
      </w:ins>
    </w:p>
    <w:p w14:paraId="6E145575" w14:textId="680417C3" w:rsidR="0066613E" w:rsidRPr="0089187E" w:rsidRDefault="0066613E" w:rsidP="0066613E">
      <w:pPr>
        <w:autoSpaceDE w:val="0"/>
        <w:autoSpaceDN w:val="0"/>
        <w:adjustRightInd w:val="0"/>
        <w:spacing w:line="360" w:lineRule="auto"/>
        <w:jc w:val="both"/>
        <w:rPr>
          <w:ins w:id="376" w:author="Maria Teresa Pais" w:date="2018-04-03T15:06:00Z"/>
          <w:rFonts w:asciiTheme="minorHAnsi" w:hAnsiTheme="minorHAnsi" w:cstheme="minorHAnsi"/>
          <w:bCs/>
          <w:lang w:val="pt-PT"/>
        </w:rPr>
      </w:pPr>
      <w:ins w:id="377" w:author="Maria Teresa Pais" w:date="2018-04-03T15:06:00Z">
        <w:r w:rsidRPr="0089187E">
          <w:rPr>
            <w:rFonts w:asciiTheme="minorHAnsi" w:hAnsiTheme="minorHAnsi" w:cstheme="minorHAnsi"/>
            <w:bCs/>
            <w:lang w:val="pt-PT"/>
          </w:rPr>
          <w:t>d) Apresentação e análise de toda e qualquer informação que possa ter im</w:t>
        </w:r>
        <w:r w:rsidR="005C7BCF">
          <w:rPr>
            <w:rFonts w:asciiTheme="minorHAnsi" w:hAnsiTheme="minorHAnsi" w:cstheme="minorHAnsi"/>
            <w:bCs/>
            <w:lang w:val="pt-PT"/>
          </w:rPr>
          <w:t>pacto sobre a atividade do BANCO</w:t>
        </w:r>
        <w:r w:rsidRPr="0089187E">
          <w:rPr>
            <w:rFonts w:asciiTheme="minorHAnsi" w:hAnsiTheme="minorHAnsi" w:cstheme="minorHAnsi"/>
            <w:bCs/>
            <w:lang w:val="pt-PT"/>
          </w:rPr>
          <w:t>.</w:t>
        </w:r>
      </w:ins>
    </w:p>
    <w:p w14:paraId="1D1F64B0" w14:textId="19013667" w:rsidR="0066613E" w:rsidRPr="0089187E" w:rsidRDefault="0066613E" w:rsidP="0066613E">
      <w:pPr>
        <w:autoSpaceDE w:val="0"/>
        <w:autoSpaceDN w:val="0"/>
        <w:adjustRightInd w:val="0"/>
        <w:spacing w:line="360" w:lineRule="auto"/>
        <w:jc w:val="both"/>
        <w:rPr>
          <w:ins w:id="378" w:author="Maria Teresa Pais" w:date="2018-04-03T15:06:00Z"/>
          <w:rFonts w:asciiTheme="minorHAnsi" w:hAnsiTheme="minorHAnsi" w:cstheme="minorHAnsi"/>
          <w:bCs/>
          <w:lang w:val="pt-PT"/>
        </w:rPr>
      </w:pPr>
      <w:ins w:id="379" w:author="Maria Teresa Pais" w:date="2018-04-03T15:06:00Z">
        <w:r w:rsidRPr="0089187E">
          <w:rPr>
            <w:rFonts w:asciiTheme="minorHAnsi" w:hAnsiTheme="minorHAnsi" w:cstheme="minorHAnsi"/>
            <w:bCs/>
            <w:lang w:val="pt-PT"/>
          </w:rPr>
          <w:t>4. A data e local das reuniões serão acordados entre ambas as Partes, devendo ser convocadas com um mês de antecedência face à sua data de realização, constando da convocatória a respetiva ordem de trabalhos. Adicio</w:t>
        </w:r>
        <w:r w:rsidR="005C7BCF">
          <w:rPr>
            <w:rFonts w:asciiTheme="minorHAnsi" w:hAnsiTheme="minorHAnsi" w:cstheme="minorHAnsi"/>
            <w:bCs/>
            <w:lang w:val="pt-PT"/>
          </w:rPr>
          <w:t>nalmente o BANCO</w:t>
        </w:r>
        <w:r w:rsidRPr="0089187E">
          <w:rPr>
            <w:rFonts w:asciiTheme="minorHAnsi" w:hAnsiTheme="minorHAnsi" w:cstheme="minorHAnsi"/>
            <w:bCs/>
            <w:lang w:val="pt-PT"/>
          </w:rPr>
          <w:t xml:space="preserve"> pode, no prazo máximo de 8 dias a contar da receção da convocatória, incluir temas que entenda por pertinentes e que pretenda ver analisados pelo Comité de Acompanhamento, notificando a contraparte da nova ordem de trabalhos.</w:t>
        </w:r>
      </w:ins>
    </w:p>
    <w:p w14:paraId="58667F17" w14:textId="77777777" w:rsidR="0066613E" w:rsidRPr="0089187E" w:rsidRDefault="0066613E" w:rsidP="0066613E">
      <w:pPr>
        <w:autoSpaceDE w:val="0"/>
        <w:autoSpaceDN w:val="0"/>
        <w:adjustRightInd w:val="0"/>
        <w:spacing w:line="360" w:lineRule="auto"/>
        <w:jc w:val="both"/>
        <w:rPr>
          <w:ins w:id="380" w:author="Maria Teresa Pais" w:date="2018-04-03T15:06:00Z"/>
          <w:rFonts w:asciiTheme="minorHAnsi" w:hAnsiTheme="minorHAnsi" w:cstheme="minorHAnsi"/>
          <w:bCs/>
          <w:lang w:val="pt-PT"/>
        </w:rPr>
      </w:pPr>
      <w:ins w:id="381" w:author="Maria Teresa Pais" w:date="2018-04-03T15:06:00Z">
        <w:r w:rsidRPr="0089187E">
          <w:rPr>
            <w:rFonts w:asciiTheme="minorHAnsi" w:hAnsiTheme="minorHAnsi" w:cstheme="minorHAnsi"/>
            <w:bCs/>
            <w:lang w:val="pt-PT"/>
          </w:rPr>
          <w:t>5. As reuniões realizadas no âmbito dos comités ficarão registadas em atas. Estas serão apresentadas 2 (dois) dias úteis após a reunião a que se referem e a sua redação caberá alternadamente a cada uma das entidades. A aprovação da ata carece da aprovação de ambas as Partes.</w:t>
        </w:r>
      </w:ins>
    </w:p>
    <w:p w14:paraId="167C9267" w14:textId="7972412C" w:rsidR="000A46E1" w:rsidDel="001553E6" w:rsidRDefault="000A46E1" w:rsidP="001553E6">
      <w:pPr>
        <w:widowControl w:val="0"/>
        <w:spacing w:line="360" w:lineRule="auto"/>
        <w:rPr>
          <w:del w:id="382" w:author="Maria Teresa Pais" w:date="2018-03-12T11:04:00Z"/>
          <w:rFonts w:cs="Arial"/>
          <w:b/>
          <w:szCs w:val="20"/>
          <w:lang w:val="pt-PT" w:eastAsia="pt-PT"/>
        </w:rPr>
      </w:pPr>
    </w:p>
    <w:p w14:paraId="42592315" w14:textId="77777777" w:rsidR="000A46E1" w:rsidRDefault="000A46E1" w:rsidP="00EF2E40">
      <w:pPr>
        <w:widowControl w:val="0"/>
        <w:spacing w:line="360" w:lineRule="auto"/>
        <w:jc w:val="center"/>
        <w:rPr>
          <w:rFonts w:cs="Arial"/>
          <w:b/>
          <w:szCs w:val="20"/>
          <w:lang w:val="pt-PT" w:eastAsia="pt-PT"/>
        </w:rPr>
      </w:pPr>
    </w:p>
    <w:p w14:paraId="0548FD6A" w14:textId="7D633597" w:rsidR="00EF2E40" w:rsidRPr="00030595" w:rsidRDefault="00EF2E40" w:rsidP="00EF2E40">
      <w:pPr>
        <w:widowControl w:val="0"/>
        <w:spacing w:line="360" w:lineRule="auto"/>
        <w:jc w:val="center"/>
        <w:rPr>
          <w:rFonts w:cs="Arial"/>
          <w:b/>
          <w:szCs w:val="20"/>
          <w:lang w:val="pt-PT" w:eastAsia="pt-PT"/>
        </w:rPr>
      </w:pPr>
      <w:r w:rsidRPr="00030595">
        <w:rPr>
          <w:rFonts w:cs="Arial"/>
          <w:b/>
          <w:szCs w:val="20"/>
          <w:lang w:val="pt-PT" w:eastAsia="pt-PT"/>
        </w:rPr>
        <w:t xml:space="preserve">CLÁUSULA </w:t>
      </w:r>
      <w:del w:id="383" w:author="Maria Teresa Pais" w:date="2018-03-12T11:18:00Z">
        <w:r w:rsidR="002C1ADE" w:rsidRPr="00030595" w:rsidDel="00A50A42">
          <w:rPr>
            <w:rFonts w:cs="Arial"/>
            <w:b/>
            <w:szCs w:val="20"/>
            <w:lang w:val="pt-PT" w:eastAsia="pt-PT"/>
          </w:rPr>
          <w:delText>1</w:delText>
        </w:r>
        <w:r w:rsidR="002C1ADE" w:rsidDel="00A50A42">
          <w:rPr>
            <w:rFonts w:cs="Arial"/>
            <w:b/>
            <w:szCs w:val="20"/>
            <w:lang w:val="pt-PT" w:eastAsia="pt-PT"/>
          </w:rPr>
          <w:delText>3</w:delText>
        </w:r>
        <w:r w:rsidR="002C1ADE" w:rsidRPr="00030595" w:rsidDel="00A50A42">
          <w:rPr>
            <w:rFonts w:cs="Arial"/>
            <w:b/>
            <w:szCs w:val="20"/>
            <w:lang w:val="pt-PT" w:eastAsia="pt-PT"/>
          </w:rPr>
          <w:delText>ª</w:delText>
        </w:r>
      </w:del>
      <w:ins w:id="384" w:author="Maria Teresa Pais" w:date="2018-03-12T11:18:00Z">
        <w:r w:rsidR="0089187E">
          <w:rPr>
            <w:rFonts w:cs="Arial"/>
            <w:b/>
            <w:szCs w:val="20"/>
            <w:lang w:val="pt-PT" w:eastAsia="pt-PT"/>
          </w:rPr>
          <w:t>14</w:t>
        </w:r>
        <w:r w:rsidR="00A50A42" w:rsidRPr="00030595">
          <w:rPr>
            <w:rFonts w:cs="Arial"/>
            <w:b/>
            <w:szCs w:val="20"/>
            <w:lang w:val="pt-PT" w:eastAsia="pt-PT"/>
          </w:rPr>
          <w:t>ª</w:t>
        </w:r>
      </w:ins>
    </w:p>
    <w:p w14:paraId="5C2E6E0C" w14:textId="11DA1093" w:rsidR="00EF2E40" w:rsidRPr="00030595" w:rsidRDefault="00EF2E40" w:rsidP="00EF2E40">
      <w:pPr>
        <w:keepLines/>
        <w:widowControl w:val="0"/>
        <w:spacing w:after="240" w:line="360" w:lineRule="auto"/>
        <w:jc w:val="center"/>
        <w:outlineLvl w:val="0"/>
        <w:rPr>
          <w:rFonts w:cs="Arial"/>
          <w:b/>
          <w:bCs/>
          <w:szCs w:val="28"/>
          <w:lang w:val="pt-PT" w:eastAsia="pt-PT"/>
        </w:rPr>
      </w:pPr>
      <w:bookmarkStart w:id="385" w:name="_Toc313376656"/>
      <w:bookmarkStart w:id="386" w:name="_Toc507437621"/>
      <w:bookmarkStart w:id="387" w:name="_Toc507438205"/>
      <w:r w:rsidRPr="00030595">
        <w:rPr>
          <w:rFonts w:cs="Arial"/>
          <w:b/>
          <w:bCs/>
          <w:szCs w:val="28"/>
          <w:lang w:val="pt-PT" w:eastAsia="pt-PT"/>
        </w:rPr>
        <w:t>Resolução do Contrato</w:t>
      </w:r>
      <w:bookmarkEnd w:id="385"/>
      <w:bookmarkEnd w:id="386"/>
      <w:bookmarkEnd w:id="387"/>
    </w:p>
    <w:p w14:paraId="7C40B871" w14:textId="2C03ED01" w:rsidR="00EF2E40" w:rsidRPr="009D1A80" w:rsidRDefault="00EF2E40" w:rsidP="006E2998">
      <w:pPr>
        <w:pStyle w:val="ListNumbers"/>
        <w:numPr>
          <w:ilvl w:val="0"/>
          <w:numId w:val="54"/>
        </w:numPr>
        <w:rPr>
          <w:lang w:val="pt-PT" w:eastAsia="pt-PT"/>
        </w:rPr>
      </w:pPr>
      <w:bookmarkStart w:id="388" w:name="_Toc507437622"/>
      <w:bookmarkStart w:id="389" w:name="_Toc507438206"/>
      <w:r w:rsidRPr="009D1A80">
        <w:rPr>
          <w:lang w:val="pt-PT" w:eastAsia="pt-PT"/>
        </w:rPr>
        <w:t xml:space="preserve">Qualquer das Partes poderá resolver o Contrato em caso de Incumprimento Grave pela outra Parte, de uma ou mais obrigações do mesmo decorrentes, </w:t>
      </w:r>
      <w:ins w:id="390" w:author="Maria Teresa Pais" w:date="2018-04-03T17:51:00Z">
        <w:r w:rsidR="00AE5219">
          <w:rPr>
            <w:lang w:val="pt-PT" w:eastAsia="pt-PT"/>
          </w:rPr>
          <w:t xml:space="preserve">sem prejuízo das correspondentes indemnizações legais, </w:t>
        </w:r>
      </w:ins>
      <w:r w:rsidRPr="009D1A80">
        <w:rPr>
          <w:lang w:val="pt-PT" w:eastAsia="pt-PT"/>
        </w:rPr>
        <w:t>desde que observadas as condições previstas nesta cláusula.</w:t>
      </w:r>
      <w:bookmarkEnd w:id="388"/>
      <w:bookmarkEnd w:id="389"/>
      <w:r w:rsidR="003813F3" w:rsidRPr="009D1A80">
        <w:rPr>
          <w:lang w:val="pt-PT" w:eastAsia="pt-PT"/>
        </w:rPr>
        <w:t xml:space="preserve"> </w:t>
      </w:r>
    </w:p>
    <w:p w14:paraId="59F0D171" w14:textId="2F5C6CD7" w:rsidR="00EF2E40" w:rsidRDefault="00EF2E40" w:rsidP="00EF2E40">
      <w:pPr>
        <w:pStyle w:val="ListNumbers"/>
        <w:rPr>
          <w:ins w:id="391" w:author="Maria Teresa Pais" w:date="2018-04-03T17:39:00Z"/>
          <w:lang w:val="pt-PT" w:eastAsia="pt-PT"/>
        </w:rPr>
      </w:pPr>
      <w:bookmarkStart w:id="392" w:name="_Toc507437623"/>
      <w:bookmarkStart w:id="393" w:name="_Toc507438207"/>
      <w:r w:rsidRPr="009D1A80">
        <w:rPr>
          <w:lang w:val="pt-PT" w:eastAsia="pt-PT"/>
        </w:rPr>
        <w:t xml:space="preserve">Verificando-se o Incumprimento Grave do Contrato por qualquer das Partes, a Parte faltosa será notificada pela outra Parte, por intermédio de carta registada com aviso de </w:t>
      </w:r>
      <w:r w:rsidR="00C04456" w:rsidRPr="009D1A80">
        <w:rPr>
          <w:lang w:val="pt-PT" w:eastAsia="pt-PT"/>
        </w:rPr>
        <w:t>receção</w:t>
      </w:r>
      <w:r w:rsidRPr="009D1A80">
        <w:rPr>
          <w:lang w:val="pt-PT" w:eastAsia="pt-PT"/>
        </w:rPr>
        <w:t xml:space="preserve">, para, no prazo de 60 (sessenta) dias, cumprir integralmente as suas obrigações e sanar a situação de incumprimento. Caso a Parte faltosa não cumpra as suas obrigações, não corrija ou não repare as consequências do incumprimento havido no prazo fixado </w:t>
      </w:r>
      <w:r w:rsidR="00FF03C5" w:rsidRPr="009D1A80">
        <w:rPr>
          <w:lang w:val="pt-PT" w:eastAsia="pt-PT"/>
        </w:rPr>
        <w:t>anteriormente</w:t>
      </w:r>
      <w:r w:rsidRPr="009D1A80">
        <w:rPr>
          <w:lang w:val="pt-PT" w:eastAsia="pt-PT"/>
        </w:rPr>
        <w:t xml:space="preserve">, a Parte lesada poderá, sem prejuízo do direito à indemnização que eventualmente lhe caiba, resolver o Contrato mediante comunicação à outra Parte, por intermédio de carta registada com aviso de </w:t>
      </w:r>
      <w:r w:rsidR="00C04456" w:rsidRPr="009D1A80">
        <w:rPr>
          <w:lang w:val="pt-PT" w:eastAsia="pt-PT"/>
        </w:rPr>
        <w:t>receção</w:t>
      </w:r>
      <w:r w:rsidR="00256E0C" w:rsidRPr="009D1A80">
        <w:rPr>
          <w:lang w:val="pt-PT" w:eastAsia="pt-PT"/>
        </w:rPr>
        <w:t xml:space="preserve">, </w:t>
      </w:r>
      <w:r w:rsidR="00D42C72" w:rsidRPr="009D1A80">
        <w:rPr>
          <w:lang w:val="pt-PT" w:eastAsia="pt-PT"/>
        </w:rPr>
        <w:t xml:space="preserve">enviada </w:t>
      </w:r>
      <w:r w:rsidR="00256E0C" w:rsidRPr="009D1A80">
        <w:rPr>
          <w:lang w:val="pt-PT" w:eastAsia="pt-PT"/>
        </w:rPr>
        <w:t xml:space="preserve">com uma antecedência mínima de </w:t>
      </w:r>
      <w:r w:rsidR="001D0BC3" w:rsidRPr="009D1A80">
        <w:rPr>
          <w:lang w:val="pt-PT" w:eastAsia="pt-PT"/>
        </w:rPr>
        <w:t>30</w:t>
      </w:r>
      <w:r w:rsidR="00256E0C" w:rsidRPr="009D1A80">
        <w:rPr>
          <w:lang w:val="pt-PT" w:eastAsia="pt-PT"/>
        </w:rPr>
        <w:t xml:space="preserve"> dias</w:t>
      </w:r>
      <w:r w:rsidRPr="009D1A80">
        <w:rPr>
          <w:lang w:val="pt-PT" w:eastAsia="pt-PT"/>
        </w:rPr>
        <w:t>.</w:t>
      </w:r>
      <w:bookmarkEnd w:id="392"/>
      <w:bookmarkEnd w:id="393"/>
    </w:p>
    <w:p w14:paraId="07C83A51" w14:textId="709B53A4" w:rsidR="0014091F" w:rsidRDefault="0014091F" w:rsidP="00EF2E40">
      <w:pPr>
        <w:pStyle w:val="ListNumbers"/>
        <w:rPr>
          <w:ins w:id="394" w:author="Maria Teresa Pais" w:date="2018-04-03T17:42:00Z"/>
          <w:lang w:val="pt-PT" w:eastAsia="pt-PT"/>
        </w:rPr>
      </w:pPr>
      <w:ins w:id="395" w:author="Maria Teresa Pais" w:date="2018-04-03T17:40:00Z">
        <w:r>
          <w:rPr>
            <w:lang w:val="pt-PT" w:eastAsia="pt-PT"/>
          </w:rPr>
          <w:lastRenderedPageBreak/>
          <w:t>O período para a Parte faltosa sanar o incumprimento n</w:t>
        </w:r>
      </w:ins>
      <w:ins w:id="396" w:author="Maria Teresa Pais" w:date="2018-04-03T17:41:00Z">
        <w:r>
          <w:rPr>
            <w:lang w:val="pt-PT" w:eastAsia="pt-PT"/>
          </w:rPr>
          <w:t>ão precisa de ser respeitado nas situações previstas pelo presente Contrato, bem como caso se verifiquem as seguintes circunst</w:t>
        </w:r>
      </w:ins>
      <w:ins w:id="397" w:author="Maria Teresa Pais" w:date="2018-04-03T17:42:00Z">
        <w:r>
          <w:rPr>
            <w:lang w:val="pt-PT" w:eastAsia="pt-PT"/>
          </w:rPr>
          <w:t>âncias:</w:t>
        </w:r>
      </w:ins>
    </w:p>
    <w:p w14:paraId="3C767C6C" w14:textId="154A1824" w:rsidR="0014091F" w:rsidRDefault="0014091F" w:rsidP="0014091F">
      <w:pPr>
        <w:pStyle w:val="ListNumbers"/>
        <w:numPr>
          <w:ilvl w:val="1"/>
          <w:numId w:val="60"/>
        </w:numPr>
        <w:rPr>
          <w:ins w:id="398" w:author="Maria Teresa Pais" w:date="2018-04-03T17:43:00Z"/>
          <w:lang w:val="pt-PT" w:eastAsia="pt-PT"/>
        </w:rPr>
      </w:pPr>
      <w:ins w:id="399" w:author="Maria Teresa Pais" w:date="2018-04-03T17:43:00Z">
        <w:r>
          <w:rPr>
            <w:lang w:val="pt-PT" w:eastAsia="pt-PT"/>
          </w:rPr>
          <w:t>O incumprimento implique a perda de interesse na prestação, ou</w:t>
        </w:r>
      </w:ins>
    </w:p>
    <w:p w14:paraId="568CCE28" w14:textId="494F7846" w:rsidR="0014091F" w:rsidRPr="009D1A80" w:rsidRDefault="0014091F" w:rsidP="0014091F">
      <w:pPr>
        <w:pStyle w:val="ListNumbers"/>
        <w:numPr>
          <w:ilvl w:val="1"/>
          <w:numId w:val="60"/>
        </w:numPr>
        <w:rPr>
          <w:lang w:val="pt-PT" w:eastAsia="pt-PT"/>
        </w:rPr>
      </w:pPr>
      <w:ins w:id="400" w:author="Maria Teresa Pais" w:date="2018-04-03T17:44:00Z">
        <w:r>
          <w:rPr>
            <w:lang w:val="pt-PT" w:eastAsia="pt-PT"/>
          </w:rPr>
          <w:t>Se verifique reiterado incumprimento da mesma prestação e a Parte n</w:t>
        </w:r>
      </w:ins>
      <w:ins w:id="401" w:author="Maria Teresa Pais" w:date="2018-04-03T17:46:00Z">
        <w:r>
          <w:rPr>
            <w:lang w:val="pt-PT" w:eastAsia="pt-PT"/>
          </w:rPr>
          <w:t>ão faltosa tenha, nos anteriores casos de incumprimento cumprido a obrigaç</w:t>
        </w:r>
      </w:ins>
      <w:ins w:id="402" w:author="Maria Teresa Pais" w:date="2018-04-03T17:47:00Z">
        <w:r>
          <w:rPr>
            <w:lang w:val="pt-PT" w:eastAsia="pt-PT"/>
          </w:rPr>
          <w:t>ão de notificação estipulada no número anterior</w:t>
        </w:r>
      </w:ins>
      <w:ins w:id="403" w:author="Maria Teresa Pais" w:date="2018-04-03T17:49:00Z">
        <w:r w:rsidR="00AE5219">
          <w:rPr>
            <w:lang w:val="pt-PT" w:eastAsia="pt-PT"/>
          </w:rPr>
          <w:t>.</w:t>
        </w:r>
      </w:ins>
    </w:p>
    <w:p w14:paraId="069FC8C7" w14:textId="254133D1" w:rsidR="00A305F2" w:rsidRPr="009D1A80" w:rsidRDefault="00A305F2" w:rsidP="00A305F2">
      <w:pPr>
        <w:pStyle w:val="ListNumbers"/>
        <w:rPr>
          <w:lang w:val="pt-PT" w:eastAsia="pt-PT"/>
        </w:rPr>
      </w:pPr>
      <w:bookmarkStart w:id="404" w:name="_Toc507437624"/>
      <w:bookmarkStart w:id="405" w:name="_Toc507438208"/>
      <w:r w:rsidRPr="009D1A80">
        <w:rPr>
          <w:lang w:val="pt-PT" w:eastAsia="pt-PT"/>
        </w:rPr>
        <w:t>Sem prejuízo dos restantes casos que possam determinar a resolução do Contrato, poderá o Contrato ser resolvido por qualquer uma das Partes,</w:t>
      </w:r>
      <w:r w:rsidR="004D1594" w:rsidRPr="009D1A80">
        <w:rPr>
          <w:lang w:val="pt-PT" w:eastAsia="pt-PT"/>
        </w:rPr>
        <w:t xml:space="preserve"> mediante comunicação à outra Parte, por intermédio de carta registada com aviso de receção, com uma antecedência mínima de </w:t>
      </w:r>
      <w:r w:rsidR="00424728" w:rsidRPr="009D1A80">
        <w:rPr>
          <w:lang w:val="pt-PT" w:eastAsia="pt-PT"/>
        </w:rPr>
        <w:t>15 dias</w:t>
      </w:r>
      <w:r w:rsidR="004D1594" w:rsidRPr="009D1A80">
        <w:rPr>
          <w:lang w:val="pt-PT" w:eastAsia="pt-PT"/>
        </w:rPr>
        <w:t xml:space="preserve">, </w:t>
      </w:r>
      <w:r w:rsidRPr="009D1A80">
        <w:rPr>
          <w:lang w:val="pt-PT" w:eastAsia="pt-PT"/>
        </w:rPr>
        <w:t xml:space="preserve">e sem que tal </w:t>
      </w:r>
      <w:r w:rsidR="0084038B" w:rsidRPr="009D1A80">
        <w:rPr>
          <w:lang w:val="pt-PT" w:eastAsia="pt-PT"/>
        </w:rPr>
        <w:t xml:space="preserve">facto </w:t>
      </w:r>
      <w:r w:rsidRPr="009D1A80">
        <w:rPr>
          <w:lang w:val="pt-PT" w:eastAsia="pt-PT"/>
        </w:rPr>
        <w:t xml:space="preserve">confira à outra Parte o direito a qualquer indemnização, </w:t>
      </w:r>
      <w:r w:rsidR="0084038B" w:rsidRPr="009D1A80">
        <w:rPr>
          <w:lang w:val="pt-PT" w:eastAsia="pt-PT"/>
        </w:rPr>
        <w:t xml:space="preserve">mas sem prejuízo dos direitos da parte não faltosa, </w:t>
      </w:r>
      <w:r w:rsidRPr="009D1A80">
        <w:rPr>
          <w:lang w:val="pt-PT" w:eastAsia="pt-PT"/>
        </w:rPr>
        <w:t>sempre que se verifique qualquer uma das seguintes circunstâncias:</w:t>
      </w:r>
      <w:bookmarkEnd w:id="404"/>
      <w:bookmarkEnd w:id="405"/>
    </w:p>
    <w:p w14:paraId="3AE61CE9" w14:textId="279CDB04" w:rsidR="00A305F2" w:rsidRPr="00F332F5" w:rsidRDefault="00A305F2" w:rsidP="006E2998">
      <w:pPr>
        <w:pStyle w:val="alpha2"/>
        <w:numPr>
          <w:ilvl w:val="0"/>
          <w:numId w:val="66"/>
        </w:numPr>
        <w:rPr>
          <w:lang w:val="pt-PT" w:eastAsia="pt-PT"/>
        </w:rPr>
      </w:pPr>
      <w:bookmarkStart w:id="406" w:name="_Toc507437625"/>
      <w:bookmarkStart w:id="407" w:name="_Toc507438209"/>
      <w:r w:rsidRPr="00F332F5">
        <w:rPr>
          <w:lang w:val="pt-PT" w:eastAsia="pt-PT"/>
        </w:rPr>
        <w:t>Qualquer uma das Partes se encontre em processo de insolvência ou de liquidação</w:t>
      </w:r>
      <w:r w:rsidR="00C0625F">
        <w:rPr>
          <w:lang w:val="pt-PT" w:eastAsia="pt-PT"/>
        </w:rPr>
        <w:t>;</w:t>
      </w:r>
      <w:bookmarkEnd w:id="406"/>
      <w:bookmarkEnd w:id="407"/>
    </w:p>
    <w:p w14:paraId="28EFED57" w14:textId="0C3264B1" w:rsidR="00A305F2" w:rsidRPr="00030595" w:rsidRDefault="00A305F2" w:rsidP="00A305F2">
      <w:pPr>
        <w:pStyle w:val="alpha2"/>
        <w:rPr>
          <w:lang w:val="pt-PT" w:eastAsia="pt-PT"/>
        </w:rPr>
      </w:pPr>
      <w:bookmarkStart w:id="408" w:name="_Toc507437626"/>
      <w:bookmarkStart w:id="409" w:name="_Toc507438210"/>
      <w:r w:rsidRPr="00030595">
        <w:rPr>
          <w:lang w:val="pt-PT" w:eastAsia="pt-PT"/>
        </w:rPr>
        <w:t>Quando a cessação dos efeitos do presente Contrato seja imposta pelas autoridades competentes, entidades de supervisão ou decorra da incompatibilidade superveniente dos Serviços com a Regulamentação de Serviços</w:t>
      </w:r>
      <w:r w:rsidR="00E65DFF">
        <w:rPr>
          <w:lang w:val="pt-PT" w:eastAsia="pt-PT"/>
        </w:rPr>
        <w:t>.</w:t>
      </w:r>
      <w:bookmarkEnd w:id="408"/>
      <w:bookmarkEnd w:id="409"/>
    </w:p>
    <w:p w14:paraId="1770DC27" w14:textId="4517DB66" w:rsidR="00B44FCA" w:rsidRPr="009D1A80" w:rsidRDefault="00B44FCA" w:rsidP="00737534">
      <w:pPr>
        <w:pStyle w:val="ListNumbers"/>
        <w:rPr>
          <w:lang w:val="pt-PT" w:eastAsia="pt-PT"/>
        </w:rPr>
      </w:pPr>
      <w:bookmarkStart w:id="410" w:name="_Toc507437627"/>
      <w:bookmarkStart w:id="411" w:name="_Toc507438211"/>
      <w:r w:rsidRPr="009D1A80">
        <w:rPr>
          <w:iCs/>
          <w:lang w:val="pt-PT" w:eastAsia="pt-PT"/>
        </w:rPr>
        <w:t>As Partes acordam</w:t>
      </w:r>
      <w:r w:rsidR="00DB1BC7" w:rsidRPr="009D1A80">
        <w:rPr>
          <w:iCs/>
          <w:lang w:val="pt-PT" w:eastAsia="pt-PT"/>
        </w:rPr>
        <w:t>, porém, com carácter de norma especial,</w:t>
      </w:r>
      <w:r w:rsidRPr="009D1A80">
        <w:rPr>
          <w:iCs/>
          <w:lang w:val="pt-PT" w:eastAsia="pt-PT"/>
        </w:rPr>
        <w:t xml:space="preserve"> que</w:t>
      </w:r>
      <w:r w:rsidR="00737534" w:rsidRPr="009D1A80">
        <w:rPr>
          <w:iCs/>
          <w:lang w:val="pt-PT" w:eastAsia="pt-PT"/>
        </w:rPr>
        <w:t xml:space="preserve">, na ausência de incumprimento </w:t>
      </w:r>
      <w:ins w:id="412" w:author="Maria Teresa Pais" w:date="2018-04-03T15:09:00Z">
        <w:r w:rsidR="0066613E">
          <w:rPr>
            <w:iCs/>
            <w:lang w:val="pt-PT" w:eastAsia="pt-PT"/>
          </w:rPr>
          <w:t>pelo BANCO</w:t>
        </w:r>
      </w:ins>
      <w:r w:rsidR="00737534" w:rsidRPr="009D1A80">
        <w:rPr>
          <w:iCs/>
          <w:lang w:val="pt-PT" w:eastAsia="pt-PT"/>
        </w:rPr>
        <w:t xml:space="preserve"> das obrigações de pagamento emergentes do presente contrato, a SIBS FPS não gozará do direito de resolver o presente contrato</w:t>
      </w:r>
      <w:r w:rsidR="00E65DFF" w:rsidRPr="009D1A80">
        <w:rPr>
          <w:iCs/>
          <w:lang w:val="pt-PT" w:eastAsia="pt-PT"/>
        </w:rPr>
        <w:t>,</w:t>
      </w:r>
      <w:r w:rsidR="00737534" w:rsidRPr="009D1A80">
        <w:rPr>
          <w:iCs/>
          <w:lang w:val="pt-PT" w:eastAsia="pt-PT"/>
        </w:rPr>
        <w:t xml:space="preserve"> no caso de </w:t>
      </w:r>
      <w:ins w:id="413" w:author="Maria Teresa Pais" w:date="2018-04-03T15:10:00Z">
        <w:r w:rsidR="0066613E">
          <w:rPr>
            <w:iCs/>
            <w:lang w:val="pt-PT" w:eastAsia="pt-PT"/>
          </w:rPr>
          <w:t>o BANCO</w:t>
        </w:r>
      </w:ins>
      <w:r w:rsidRPr="009D1A80">
        <w:rPr>
          <w:iCs/>
          <w:lang w:val="pt-PT" w:eastAsia="pt-PT"/>
        </w:rPr>
        <w:t xml:space="preserve"> </w:t>
      </w:r>
      <w:r w:rsidR="00737534" w:rsidRPr="009D1A80">
        <w:rPr>
          <w:iCs/>
          <w:lang w:val="pt-PT" w:eastAsia="pt-PT"/>
        </w:rPr>
        <w:t xml:space="preserve">e/ou uma entidade do </w:t>
      </w:r>
      <w:r w:rsidRPr="009D1A80">
        <w:rPr>
          <w:iCs/>
          <w:lang w:val="pt-PT" w:eastAsia="pt-PT"/>
        </w:rPr>
        <w:t>g</w:t>
      </w:r>
      <w:r w:rsidR="00737534" w:rsidRPr="009D1A80">
        <w:rPr>
          <w:iCs/>
          <w:lang w:val="pt-PT" w:eastAsia="pt-PT"/>
        </w:rPr>
        <w:t xml:space="preserve">rupo </w:t>
      </w:r>
      <w:ins w:id="414" w:author="Maria Teresa Pais" w:date="2018-04-03T15:10:00Z">
        <w:r w:rsidR="0066613E">
          <w:rPr>
            <w:iCs/>
            <w:lang w:val="pt-PT" w:eastAsia="pt-PT"/>
          </w:rPr>
          <w:t>do BANCO</w:t>
        </w:r>
      </w:ins>
      <w:r w:rsidRPr="009D1A80">
        <w:rPr>
          <w:iCs/>
          <w:lang w:val="pt-PT" w:eastAsia="pt-PT"/>
        </w:rPr>
        <w:t xml:space="preserve"> </w:t>
      </w:r>
      <w:r w:rsidR="00737534" w:rsidRPr="009D1A80">
        <w:rPr>
          <w:iCs/>
          <w:lang w:val="pt-PT" w:eastAsia="pt-PT"/>
        </w:rPr>
        <w:t>vir a ser objeto de uma medida de resolução, segundo a definição estabelecida pela Diretiva 2014/59/UE do Parlamento Europeu e do Conselho de 15 de maio de 2014.</w:t>
      </w:r>
      <w:bookmarkEnd w:id="410"/>
      <w:bookmarkEnd w:id="411"/>
      <w:r w:rsidR="00737534" w:rsidRPr="009D1A80">
        <w:rPr>
          <w:iCs/>
          <w:lang w:val="pt-PT" w:eastAsia="pt-PT"/>
        </w:rPr>
        <w:t xml:space="preserve"> </w:t>
      </w:r>
    </w:p>
    <w:p w14:paraId="5FBA8AD3" w14:textId="7D6839A9" w:rsidR="00B44FCA" w:rsidRPr="009D1A80" w:rsidRDefault="00B44FCA" w:rsidP="00737534">
      <w:pPr>
        <w:pStyle w:val="ListNumbers"/>
        <w:rPr>
          <w:lang w:val="pt-PT" w:eastAsia="pt-PT"/>
        </w:rPr>
      </w:pPr>
      <w:bookmarkStart w:id="415" w:name="_Toc507437628"/>
      <w:bookmarkStart w:id="416" w:name="_Toc507438212"/>
      <w:r w:rsidRPr="009D1A80">
        <w:rPr>
          <w:iCs/>
          <w:lang w:val="pt-PT" w:eastAsia="pt-PT"/>
        </w:rPr>
        <w:t xml:space="preserve">Nas </w:t>
      </w:r>
      <w:r w:rsidR="00737534" w:rsidRPr="009D1A80">
        <w:rPr>
          <w:iCs/>
          <w:lang w:val="pt-PT" w:eastAsia="pt-PT"/>
        </w:rPr>
        <w:t>circunstâncias</w:t>
      </w:r>
      <w:r w:rsidRPr="009D1A80">
        <w:rPr>
          <w:iCs/>
          <w:lang w:val="pt-PT" w:eastAsia="pt-PT"/>
        </w:rPr>
        <w:t xml:space="preserve"> referidas no número anterior</w:t>
      </w:r>
      <w:r w:rsidR="00737534" w:rsidRPr="009D1A80">
        <w:rPr>
          <w:iCs/>
          <w:lang w:val="pt-PT" w:eastAsia="pt-PT"/>
        </w:rPr>
        <w:t>, fica especialmente convencionado que</w:t>
      </w:r>
      <w:r w:rsidRPr="009D1A80">
        <w:rPr>
          <w:iCs/>
          <w:lang w:val="pt-PT" w:eastAsia="pt-PT"/>
        </w:rPr>
        <w:t>:</w:t>
      </w:r>
      <w:bookmarkEnd w:id="415"/>
      <w:bookmarkEnd w:id="416"/>
    </w:p>
    <w:p w14:paraId="126CA582" w14:textId="1F635BEB" w:rsidR="00B44FCA" w:rsidRPr="009D1A80" w:rsidRDefault="00737534" w:rsidP="00471048">
      <w:pPr>
        <w:pStyle w:val="roman2"/>
        <w:numPr>
          <w:ilvl w:val="0"/>
          <w:numId w:val="95"/>
        </w:numPr>
        <w:rPr>
          <w:lang w:val="pt-PT" w:eastAsia="pt-PT"/>
        </w:rPr>
      </w:pPr>
      <w:bookmarkStart w:id="417" w:name="_Toc507437629"/>
      <w:bookmarkStart w:id="418" w:name="_Toc507438213"/>
      <w:r w:rsidRPr="009D1A80">
        <w:rPr>
          <w:lang w:val="pt-PT" w:eastAsia="pt-PT"/>
        </w:rPr>
        <w:t>o presente contrato subsistirá, mantendo-se plenamente válidos, eficazes e em vigor os respetivos termos e condições, ficando a SIBS FPS obrigada a assegurar a continuidade da prestação dos serviços e a desempenhar pontualmente as suas funções nos precisos termos conv</w:t>
      </w:r>
      <w:r w:rsidR="00B44FCA" w:rsidRPr="009D1A80">
        <w:rPr>
          <w:lang w:val="pt-PT" w:eastAsia="pt-PT"/>
        </w:rPr>
        <w:t>encionados no presente contrato; e</w:t>
      </w:r>
      <w:bookmarkEnd w:id="417"/>
      <w:bookmarkEnd w:id="418"/>
      <w:r w:rsidR="00B44FCA" w:rsidRPr="009D1A80">
        <w:rPr>
          <w:lang w:val="pt-PT" w:eastAsia="pt-PT"/>
        </w:rPr>
        <w:t xml:space="preserve"> </w:t>
      </w:r>
    </w:p>
    <w:p w14:paraId="6D16326F" w14:textId="5AB40951" w:rsidR="00B44FCA" w:rsidRPr="002E1ECA" w:rsidRDefault="00737534" w:rsidP="00471048">
      <w:pPr>
        <w:pStyle w:val="roman2"/>
        <w:numPr>
          <w:ilvl w:val="0"/>
          <w:numId w:val="95"/>
        </w:numPr>
        <w:rPr>
          <w:ins w:id="419" w:author="Maria Teresa Pais" w:date="2018-04-03T18:12:00Z"/>
          <w:lang w:val="pt-PT" w:eastAsia="pt-PT"/>
        </w:rPr>
      </w:pPr>
      <w:bookmarkStart w:id="420" w:name="_Toc507437630"/>
      <w:bookmarkStart w:id="421" w:name="_Toc507438214"/>
      <w:r w:rsidRPr="009D1A80">
        <w:rPr>
          <w:lang w:val="pt-PT" w:eastAsia="pt-PT"/>
        </w:rPr>
        <w:t>a SIBS FPS desde já autoriza que</w:t>
      </w:r>
      <w:r w:rsidR="00B44FCA" w:rsidRPr="009D1A80">
        <w:rPr>
          <w:lang w:val="pt-PT" w:eastAsia="pt-PT"/>
        </w:rPr>
        <w:t xml:space="preserve"> </w:t>
      </w:r>
      <w:r w:rsidRPr="009D1A80">
        <w:rPr>
          <w:lang w:val="pt-PT" w:eastAsia="pt-PT"/>
        </w:rPr>
        <w:t>os termos da presente prestação de serviços</w:t>
      </w:r>
      <w:r w:rsidR="00B44FCA" w:rsidRPr="009D1A80">
        <w:rPr>
          <w:lang w:val="pt-PT" w:eastAsia="pt-PT"/>
        </w:rPr>
        <w:t xml:space="preserve"> sejam transmitidos </w:t>
      </w:r>
      <w:r w:rsidR="00E65DFF" w:rsidRPr="009D1A80">
        <w:rPr>
          <w:lang w:val="pt-PT" w:eastAsia="pt-PT"/>
        </w:rPr>
        <w:t>à</w:t>
      </w:r>
      <w:r w:rsidR="00B44FCA" w:rsidRPr="009D1A80">
        <w:rPr>
          <w:lang w:val="pt-PT" w:eastAsia="pt-PT"/>
        </w:rPr>
        <w:t>(s) autoridade(s) de supervisão bancária e compromete-se a disponibilizar os dados pessoais dos representantes/colaboradores/interlocutores da SIBS FPS neste âmbito contratual</w:t>
      </w:r>
      <w:r w:rsidR="00DB1BC7" w:rsidRPr="009D1A80">
        <w:rPr>
          <w:lang w:val="pt-PT" w:eastAsia="pt-PT"/>
        </w:rPr>
        <w:t xml:space="preserve"> às autoridades competentes no mais breve prazo possível</w:t>
      </w:r>
      <w:r w:rsidR="00B44FCA" w:rsidRPr="009D1A80">
        <w:rPr>
          <w:lang w:val="pt-PT" w:eastAsia="pt-PT"/>
        </w:rPr>
        <w:t xml:space="preserve">, </w:t>
      </w:r>
      <w:r w:rsidR="00DB1BC7" w:rsidRPr="009D1A80">
        <w:rPr>
          <w:lang w:val="pt-PT" w:eastAsia="pt-PT"/>
        </w:rPr>
        <w:t xml:space="preserve">sempre que tal decorra de exigência legal ou de imposição pelas autoridades competentes, e mediante solicitação dirigida </w:t>
      </w:r>
      <w:ins w:id="422" w:author="Maria Teresa Pais" w:date="2018-04-03T15:10:00Z">
        <w:r w:rsidR="0066613E">
          <w:rPr>
            <w:lang w:val="pt-PT" w:eastAsia="pt-PT"/>
          </w:rPr>
          <w:t>pelo BANCO</w:t>
        </w:r>
      </w:ins>
      <w:r w:rsidR="00B44FCA" w:rsidRPr="009D1A80">
        <w:rPr>
          <w:iCs/>
          <w:lang w:val="pt-PT" w:eastAsia="pt-PT"/>
        </w:rPr>
        <w:t xml:space="preserve"> </w:t>
      </w:r>
      <w:r w:rsidR="00DB1BC7" w:rsidRPr="009D1A80">
        <w:rPr>
          <w:iCs/>
          <w:lang w:val="pt-PT" w:eastAsia="pt-PT"/>
        </w:rPr>
        <w:t>à SIBS para esse efeito.</w:t>
      </w:r>
      <w:bookmarkEnd w:id="420"/>
      <w:bookmarkEnd w:id="421"/>
      <w:r w:rsidR="00DB1BC7" w:rsidRPr="009D1A80">
        <w:rPr>
          <w:iCs/>
          <w:lang w:val="pt-PT" w:eastAsia="pt-PT"/>
        </w:rPr>
        <w:t xml:space="preserve"> </w:t>
      </w:r>
    </w:p>
    <w:p w14:paraId="1D626B81" w14:textId="5FE9D729" w:rsidR="002E1ECA" w:rsidRPr="002E1ECA" w:rsidRDefault="002E1ECA" w:rsidP="002E1ECA">
      <w:pPr>
        <w:pStyle w:val="ListNumbers"/>
        <w:rPr>
          <w:ins w:id="423" w:author="Maria Teresa Pais" w:date="2018-04-03T18:12:00Z"/>
          <w:lang w:val="pt-PT"/>
        </w:rPr>
      </w:pPr>
      <w:ins w:id="424" w:author="Maria Teresa Pais" w:date="2018-04-03T18:12:00Z">
        <w:r w:rsidRPr="002E1ECA">
          <w:rPr>
            <w:lang w:val="pt-PT"/>
          </w:rPr>
          <w:lastRenderedPageBreak/>
          <w:t xml:space="preserve">A resolução do contrato pelo Banco constitui a </w:t>
        </w:r>
      </w:ins>
      <w:ins w:id="425" w:author="Maria Teresa Pais" w:date="2018-04-03T18:13:00Z">
        <w:r>
          <w:rPr>
            <w:lang w:val="pt-PT"/>
          </w:rPr>
          <w:t>SIBS FPS</w:t>
        </w:r>
      </w:ins>
      <w:ins w:id="426" w:author="Maria Teresa Pais" w:date="2018-04-03T18:12:00Z">
        <w:r w:rsidRPr="002E1ECA">
          <w:rPr>
            <w:lang w:val="pt-PT"/>
          </w:rPr>
          <w:t xml:space="preserve"> no dever de indemnizar o Banco, em montante que se fixa desde já a título de cláusula penal em </w:t>
        </w:r>
        <w:r w:rsidRPr="002E1ECA">
          <w:rPr>
            <w:highlight w:val="lightGray"/>
            <w:lang w:val="pt-PT"/>
          </w:rPr>
          <w:t>__</w:t>
        </w:r>
        <w:r w:rsidRPr="002E1ECA">
          <w:rPr>
            <w:lang w:val="pt-PT"/>
          </w:rPr>
          <w:t xml:space="preserve">% </w:t>
        </w:r>
        <w:proofErr w:type="gramStart"/>
        <w:r w:rsidRPr="002E1ECA">
          <w:rPr>
            <w:lang w:val="pt-PT"/>
          </w:rPr>
          <w:t>[</w:t>
        </w:r>
        <w:r w:rsidRPr="002E1ECA">
          <w:rPr>
            <w:i/>
            <w:highlight w:val="lightGray"/>
            <w:lang w:val="pt-PT"/>
          </w:rPr>
          <w:t>Confirmar e completar</w:t>
        </w:r>
        <w:proofErr w:type="gramEnd"/>
        <w:r w:rsidRPr="002E1ECA">
          <w:rPr>
            <w:i/>
            <w:highlight w:val="lightGray"/>
            <w:lang w:val="pt-PT"/>
          </w:rPr>
          <w:t>, se for o caso</w:t>
        </w:r>
        <w:r w:rsidRPr="002E1ECA">
          <w:rPr>
            <w:lang w:val="pt-PT"/>
          </w:rPr>
          <w:t>] do valor do contrato.</w:t>
        </w:r>
      </w:ins>
    </w:p>
    <w:p w14:paraId="63C2FE1E" w14:textId="562059D2" w:rsidR="002E1ECA" w:rsidRPr="002E1ECA" w:rsidRDefault="002E1ECA" w:rsidP="002E1ECA">
      <w:pPr>
        <w:pStyle w:val="ListNumbers"/>
        <w:rPr>
          <w:ins w:id="427" w:author="Maria Teresa Pais" w:date="2018-04-03T18:12:00Z"/>
          <w:lang w:val="pt-PT"/>
        </w:rPr>
      </w:pPr>
      <w:ins w:id="428" w:author="Maria Teresa Pais" w:date="2018-04-03T18:12:00Z">
        <w:r w:rsidRPr="002E1ECA">
          <w:rPr>
            <w:lang w:val="pt-PT"/>
          </w:rPr>
          <w:t xml:space="preserve">A indemnização a que se refere o número anterior será paga pela </w:t>
        </w:r>
      </w:ins>
      <w:ins w:id="429" w:author="Maria Teresa Pais" w:date="2018-04-03T18:13:00Z">
        <w:r>
          <w:rPr>
            <w:lang w:val="pt-PT"/>
          </w:rPr>
          <w:t>SIBS FPS</w:t>
        </w:r>
      </w:ins>
      <w:ins w:id="430" w:author="Maria Teresa Pais" w:date="2018-04-03T18:12:00Z">
        <w:r w:rsidRPr="002E1ECA">
          <w:rPr>
            <w:lang w:val="pt-PT"/>
          </w:rPr>
          <w:t xml:space="preserve"> no p</w:t>
        </w:r>
        <w:r>
          <w:rPr>
            <w:lang w:val="pt-PT"/>
          </w:rPr>
          <w:t xml:space="preserve">razo de 30 (trinta) dias após a </w:t>
        </w:r>
        <w:r w:rsidRPr="002E1ECA">
          <w:rPr>
            <w:lang w:val="pt-PT"/>
          </w:rPr>
          <w:t>notificação da resolução do contrato.</w:t>
        </w:r>
      </w:ins>
    </w:p>
    <w:p w14:paraId="4A9B9EF6" w14:textId="51A9D49B" w:rsidR="002E1ECA" w:rsidRPr="002E1ECA" w:rsidRDefault="002E1ECA" w:rsidP="002E1ECA">
      <w:pPr>
        <w:pStyle w:val="ListNumbers"/>
        <w:rPr>
          <w:ins w:id="431" w:author="Maria Teresa Pais" w:date="2018-04-03T18:12:00Z"/>
          <w:lang w:val="pt-PT"/>
        </w:rPr>
      </w:pPr>
      <w:ins w:id="432" w:author="Maria Teresa Pais" w:date="2018-04-03T18:12:00Z">
        <w:r w:rsidRPr="002E1ECA">
          <w:rPr>
            <w:lang w:val="pt-PT"/>
          </w:rPr>
          <w:t xml:space="preserve">Em caso de cessação do presente contrato, independentemente do motivo, por qualquer das Partes, </w:t>
        </w:r>
      </w:ins>
      <w:ins w:id="433" w:author="Maria Teresa Pais" w:date="2018-04-03T18:13:00Z">
        <w:r>
          <w:rPr>
            <w:lang w:val="pt-PT"/>
          </w:rPr>
          <w:t>s SIBS FPS</w:t>
        </w:r>
      </w:ins>
      <w:ins w:id="434" w:author="Maria Teresa Pais" w:date="2018-04-03T18:12:00Z">
        <w:r w:rsidRPr="002E1ECA">
          <w:rPr>
            <w:lang w:val="pt-PT"/>
          </w:rPr>
          <w:t xml:space="preserve"> fica obrigada a devolver, de imediato, ao Banco todos os suportes ou documentos, independentemente da natureza que lhe tenham sido entregues pelo Banco com vista à prestação dos Serviços.</w:t>
        </w:r>
      </w:ins>
    </w:p>
    <w:p w14:paraId="4F2E29F2" w14:textId="51F4C287" w:rsidR="002E1ECA" w:rsidRPr="002E1ECA" w:rsidRDefault="002E1ECA" w:rsidP="002E1ECA">
      <w:pPr>
        <w:pStyle w:val="ListNumbers"/>
        <w:rPr>
          <w:ins w:id="435" w:author="Maria Teresa Pais" w:date="2018-04-03T18:12:00Z"/>
          <w:lang w:val="pt-PT"/>
        </w:rPr>
      </w:pPr>
      <w:ins w:id="436" w:author="Maria Teresa Pais" w:date="2018-04-03T18:12:00Z">
        <w:r w:rsidRPr="002E1ECA">
          <w:rPr>
            <w:lang w:val="pt-PT"/>
          </w:rPr>
          <w:t>O disposto na presente cláusula não prejudica [</w:t>
        </w:r>
        <w:r w:rsidRPr="002E1ECA">
          <w:rPr>
            <w:i/>
            <w:highlight w:val="lightGray"/>
            <w:lang w:val="pt-PT"/>
          </w:rPr>
          <w:t>a aplicação de quaisquer penalidades que se mostrem devidas, nem</w:t>
        </w:r>
        <w:r w:rsidRPr="002E1ECA">
          <w:rPr>
            <w:lang w:val="pt-PT"/>
          </w:rPr>
          <w:t>] a reclamação de indemnização pelo dano excedente.</w:t>
        </w:r>
      </w:ins>
    </w:p>
    <w:p w14:paraId="265D97B4" w14:textId="77777777" w:rsidR="002E1ECA" w:rsidRPr="009D1A80" w:rsidRDefault="002E1ECA" w:rsidP="002E1ECA">
      <w:pPr>
        <w:pStyle w:val="roman2"/>
        <w:numPr>
          <w:ilvl w:val="0"/>
          <w:numId w:val="0"/>
        </w:numPr>
        <w:ind w:left="680"/>
        <w:rPr>
          <w:lang w:val="pt-PT" w:eastAsia="pt-PT"/>
        </w:rPr>
      </w:pPr>
    </w:p>
    <w:p w14:paraId="0799ADBC" w14:textId="77777777" w:rsidR="00A305F2" w:rsidRPr="00030595" w:rsidRDefault="00A305F2" w:rsidP="00617A85">
      <w:pPr>
        <w:pStyle w:val="ListNumbers"/>
        <w:numPr>
          <w:ilvl w:val="0"/>
          <w:numId w:val="0"/>
        </w:numPr>
        <w:rPr>
          <w:lang w:val="pt-PT" w:eastAsia="pt-PT"/>
        </w:rPr>
      </w:pPr>
    </w:p>
    <w:p w14:paraId="2DAABDDF" w14:textId="041EFDCB" w:rsidR="00EF2E40" w:rsidRPr="00030595" w:rsidRDefault="00EF2E40" w:rsidP="00D30730">
      <w:pPr>
        <w:keepNext/>
        <w:spacing w:line="360" w:lineRule="auto"/>
        <w:jc w:val="center"/>
        <w:rPr>
          <w:rFonts w:cs="Arial"/>
          <w:b/>
          <w:szCs w:val="20"/>
          <w:lang w:val="pt-PT" w:eastAsia="pt-PT"/>
        </w:rPr>
      </w:pPr>
      <w:r w:rsidRPr="00030595">
        <w:rPr>
          <w:rFonts w:cs="Arial"/>
          <w:b/>
          <w:szCs w:val="20"/>
          <w:lang w:val="pt-PT" w:eastAsia="pt-PT"/>
        </w:rPr>
        <w:t xml:space="preserve">CLÁUSULA </w:t>
      </w:r>
      <w:del w:id="437" w:author="Maria Teresa Pais" w:date="2018-03-12T11:18:00Z">
        <w:r w:rsidRPr="00030595" w:rsidDel="00A50A42">
          <w:rPr>
            <w:rFonts w:cs="Arial"/>
            <w:b/>
            <w:szCs w:val="20"/>
            <w:lang w:val="pt-PT" w:eastAsia="pt-PT"/>
          </w:rPr>
          <w:delText>1</w:delText>
        </w:r>
        <w:r w:rsidR="002C1ADE" w:rsidDel="00A50A42">
          <w:rPr>
            <w:rFonts w:cs="Arial"/>
            <w:b/>
            <w:szCs w:val="20"/>
            <w:lang w:val="pt-PT" w:eastAsia="pt-PT"/>
          </w:rPr>
          <w:delText>4</w:delText>
        </w:r>
        <w:r w:rsidRPr="00030595" w:rsidDel="00A50A42">
          <w:rPr>
            <w:rFonts w:cs="Arial"/>
            <w:b/>
            <w:szCs w:val="20"/>
            <w:lang w:val="pt-PT" w:eastAsia="pt-PT"/>
          </w:rPr>
          <w:delText>ª</w:delText>
        </w:r>
      </w:del>
      <w:ins w:id="438" w:author="Maria Teresa Pais" w:date="2018-03-12T11:18:00Z">
        <w:r w:rsidR="00A50A42" w:rsidRPr="00030595">
          <w:rPr>
            <w:rFonts w:cs="Arial"/>
            <w:b/>
            <w:szCs w:val="20"/>
            <w:lang w:val="pt-PT" w:eastAsia="pt-PT"/>
          </w:rPr>
          <w:t>1</w:t>
        </w:r>
        <w:r w:rsidR="0089187E">
          <w:rPr>
            <w:rFonts w:cs="Arial"/>
            <w:b/>
            <w:szCs w:val="20"/>
            <w:lang w:val="pt-PT" w:eastAsia="pt-PT"/>
          </w:rPr>
          <w:t>5</w:t>
        </w:r>
        <w:r w:rsidR="00A50A42" w:rsidRPr="00030595">
          <w:rPr>
            <w:rFonts w:cs="Arial"/>
            <w:b/>
            <w:szCs w:val="20"/>
            <w:lang w:val="pt-PT" w:eastAsia="pt-PT"/>
          </w:rPr>
          <w:t>ª</w:t>
        </w:r>
      </w:ins>
    </w:p>
    <w:p w14:paraId="0A42CCD0" w14:textId="2B49777A" w:rsidR="00EF2E40" w:rsidRPr="00030595" w:rsidRDefault="00EF2E40" w:rsidP="00D30730">
      <w:pPr>
        <w:keepNext/>
        <w:keepLines/>
        <w:spacing w:after="240" w:line="360" w:lineRule="auto"/>
        <w:jc w:val="center"/>
        <w:outlineLvl w:val="0"/>
        <w:rPr>
          <w:rFonts w:cs="Arial"/>
          <w:b/>
          <w:bCs/>
          <w:szCs w:val="28"/>
          <w:lang w:val="pt-PT" w:eastAsia="pt-PT"/>
        </w:rPr>
      </w:pPr>
      <w:bookmarkStart w:id="439" w:name="_Toc313376665"/>
      <w:bookmarkStart w:id="440" w:name="_Toc507437631"/>
      <w:bookmarkStart w:id="441" w:name="_Toc507438215"/>
      <w:r w:rsidRPr="00030595">
        <w:rPr>
          <w:rFonts w:cs="Arial"/>
          <w:b/>
          <w:bCs/>
          <w:szCs w:val="28"/>
          <w:lang w:val="pt-PT" w:eastAsia="pt-PT"/>
        </w:rPr>
        <w:t>Responsabilidade das Partes</w:t>
      </w:r>
      <w:bookmarkEnd w:id="439"/>
      <w:bookmarkEnd w:id="440"/>
      <w:bookmarkEnd w:id="441"/>
    </w:p>
    <w:p w14:paraId="3FB7EEE6" w14:textId="5B9A474B" w:rsidR="00EF2E40" w:rsidRPr="00EF2E40" w:rsidRDefault="00EF2E40" w:rsidP="006E2998">
      <w:pPr>
        <w:pStyle w:val="ListNumbers"/>
        <w:numPr>
          <w:ilvl w:val="0"/>
          <w:numId w:val="55"/>
        </w:numPr>
        <w:rPr>
          <w:lang w:val="pt-PT" w:eastAsia="pt-PT"/>
        </w:rPr>
      </w:pPr>
      <w:bookmarkStart w:id="442" w:name="_Toc507437632"/>
      <w:bookmarkStart w:id="443" w:name="_Toc507438216"/>
      <w:r w:rsidRPr="00EF2E40">
        <w:rPr>
          <w:lang w:val="pt-PT" w:eastAsia="pt-PT"/>
        </w:rPr>
        <w:t>Qualquer das Partes será responsável pelo incumprimento ou cumprimento defeituoso das obrigações que para si decorrem do Contrato, sem prejuízo do disposto nos números seguintes desta cláusula.</w:t>
      </w:r>
      <w:bookmarkEnd w:id="442"/>
      <w:bookmarkEnd w:id="443"/>
    </w:p>
    <w:p w14:paraId="0E54D542" w14:textId="7A081366" w:rsidR="00EF2E40" w:rsidRPr="00030595" w:rsidRDefault="00DB1BC7" w:rsidP="00EF2E40">
      <w:pPr>
        <w:pStyle w:val="ListNumbers"/>
        <w:rPr>
          <w:lang w:val="pt-PT" w:eastAsia="pt-PT"/>
        </w:rPr>
      </w:pPr>
      <w:bookmarkStart w:id="444" w:name="_Toc507437633"/>
      <w:bookmarkStart w:id="445" w:name="_Toc507438217"/>
      <w:r w:rsidRPr="009D1A80">
        <w:rPr>
          <w:lang w:val="pt-PT" w:eastAsia="pt-PT"/>
        </w:rPr>
        <w:t xml:space="preserve">Sem prejuízo da aplicação do disposto na Cláusula </w:t>
      </w:r>
      <w:ins w:id="446" w:author="Maria Teresa Pais" w:date="2018-04-04T12:39:00Z">
        <w:r w:rsidR="0084514F">
          <w:rPr>
            <w:lang w:val="pt-PT" w:eastAsia="pt-PT"/>
          </w:rPr>
          <w:t>6</w:t>
        </w:r>
      </w:ins>
      <w:del w:id="447" w:author="Maria Teresa Pais" w:date="2018-04-04T12:39:00Z">
        <w:r w:rsidR="00031E56" w:rsidRPr="009D1A80" w:rsidDel="0084514F">
          <w:rPr>
            <w:lang w:val="pt-PT" w:eastAsia="pt-PT"/>
          </w:rPr>
          <w:delText>5</w:delText>
        </w:r>
      </w:del>
      <w:r w:rsidRPr="009D1A80">
        <w:rPr>
          <w:lang w:val="pt-PT" w:eastAsia="pt-PT"/>
        </w:rPr>
        <w:t>.ª, a</w:t>
      </w:r>
      <w:r w:rsidR="00EF2E40" w:rsidRPr="009D1A80">
        <w:rPr>
          <w:lang w:val="pt-PT" w:eastAsia="pt-PT"/>
        </w:rPr>
        <w:t xml:space="preserve"> SIBS </w:t>
      </w:r>
      <w:r w:rsidR="00EF2E40" w:rsidRPr="00030595">
        <w:rPr>
          <w:lang w:val="pt-PT" w:eastAsia="pt-PT"/>
        </w:rPr>
        <w:t xml:space="preserve">FPS e </w:t>
      </w:r>
      <w:ins w:id="448" w:author="Maria Teresa Pais" w:date="2018-03-29T11:19:00Z">
        <w:r w:rsidR="000F641D">
          <w:rPr>
            <w:lang w:val="pt-PT" w:eastAsia="pt-PT"/>
          </w:rPr>
          <w:t xml:space="preserve">o </w:t>
        </w:r>
        <w:r w:rsidR="003A7319">
          <w:rPr>
            <w:lang w:val="pt-PT" w:eastAsia="pt-PT"/>
          </w:rPr>
          <w:t>BANCO</w:t>
        </w:r>
      </w:ins>
      <w:r w:rsidR="00EF2E40" w:rsidRPr="00030595">
        <w:rPr>
          <w:lang w:val="pt-PT" w:eastAsia="pt-PT"/>
        </w:rPr>
        <w:t xml:space="preserve"> não serão responsáveis pelos danos que para a outra Parte possam resultar de erros, </w:t>
      </w:r>
      <w:r w:rsidR="00C04456" w:rsidRPr="00030595">
        <w:rPr>
          <w:lang w:val="pt-PT" w:eastAsia="pt-PT"/>
        </w:rPr>
        <w:t>incorreções</w:t>
      </w:r>
      <w:r w:rsidR="00EF2E40" w:rsidRPr="00030595">
        <w:rPr>
          <w:lang w:val="pt-PT" w:eastAsia="pt-PT"/>
        </w:rPr>
        <w:t>, desconformidades ou falhas operativas ou outros factos que não lhe sejam exclusivamente imputáveis a título de dolo ou negligência grosseira.</w:t>
      </w:r>
      <w:bookmarkEnd w:id="444"/>
      <w:bookmarkEnd w:id="445"/>
    </w:p>
    <w:p w14:paraId="67860770" w14:textId="11928F4E" w:rsidR="00625262" w:rsidRPr="009D1A80" w:rsidRDefault="00EF2E40" w:rsidP="00EF2E40">
      <w:pPr>
        <w:pStyle w:val="ListNumbers"/>
        <w:rPr>
          <w:lang w:val="pt-PT" w:eastAsia="pt-PT"/>
        </w:rPr>
      </w:pPr>
      <w:bookmarkStart w:id="449" w:name="_Toc507437634"/>
      <w:bookmarkStart w:id="450" w:name="_Toc507438218"/>
      <w:r w:rsidRPr="00C0625F">
        <w:rPr>
          <w:lang w:val="pt-PT" w:eastAsia="pt-PT"/>
        </w:rPr>
        <w:t xml:space="preserve">A indemnização exigível a qualquer das Partes por danos resultantes do incumprimento do presente Contrato não excederá o limite máximo e agregado de 50% (cinquenta por cento) da </w:t>
      </w:r>
      <w:r w:rsidR="00C04456" w:rsidRPr="00C0625F">
        <w:rPr>
          <w:lang w:val="pt-PT" w:eastAsia="pt-PT"/>
        </w:rPr>
        <w:t>fat</w:t>
      </w:r>
      <w:r w:rsidR="006F37B3" w:rsidRPr="00C0625F">
        <w:rPr>
          <w:lang w:val="pt-PT" w:eastAsia="pt-PT"/>
        </w:rPr>
        <w:t>u</w:t>
      </w:r>
      <w:r w:rsidR="00C04456" w:rsidRPr="00C0625F">
        <w:rPr>
          <w:lang w:val="pt-PT" w:eastAsia="pt-PT"/>
        </w:rPr>
        <w:t>ração</w:t>
      </w:r>
      <w:r w:rsidRPr="00C0625F">
        <w:rPr>
          <w:lang w:val="pt-PT" w:eastAsia="pt-PT"/>
        </w:rPr>
        <w:t xml:space="preserve"> da SIBS FPS respeitante ao presente Contrato, emitida pel</w:t>
      </w:r>
      <w:ins w:id="451" w:author="Maria Teresa Pais" w:date="2018-03-29T11:19:00Z">
        <w:r w:rsidR="000F641D">
          <w:rPr>
            <w:lang w:val="pt-PT" w:eastAsia="pt-PT"/>
          </w:rPr>
          <w:t xml:space="preserve">o </w:t>
        </w:r>
        <w:r w:rsidR="003A7319">
          <w:rPr>
            <w:lang w:val="pt-PT" w:eastAsia="pt-PT"/>
          </w:rPr>
          <w:t>BANCO</w:t>
        </w:r>
      </w:ins>
      <w:r w:rsidRPr="00C0625F">
        <w:rPr>
          <w:lang w:val="pt-PT" w:eastAsia="pt-PT"/>
        </w:rPr>
        <w:t xml:space="preserve"> no </w:t>
      </w:r>
      <w:r w:rsidR="00080544">
        <w:rPr>
          <w:lang w:val="pt-PT" w:eastAsia="pt-PT"/>
        </w:rPr>
        <w:t>semestre</w:t>
      </w:r>
      <w:r w:rsidR="00080544" w:rsidRPr="00C0625F">
        <w:rPr>
          <w:lang w:val="pt-PT" w:eastAsia="pt-PT"/>
        </w:rPr>
        <w:t xml:space="preserve"> </w:t>
      </w:r>
      <w:r w:rsidRPr="00C0625F">
        <w:rPr>
          <w:lang w:val="pt-PT" w:eastAsia="pt-PT"/>
        </w:rPr>
        <w:t xml:space="preserve">imediatamente anterior ao facto gerador da </w:t>
      </w:r>
      <w:r w:rsidRPr="009D1A80">
        <w:rPr>
          <w:lang w:val="pt-PT" w:eastAsia="pt-PT"/>
        </w:rPr>
        <w:t>responsabilidade</w:t>
      </w:r>
      <w:r w:rsidR="00625262" w:rsidRPr="009D1A80">
        <w:rPr>
          <w:lang w:val="pt-PT" w:eastAsia="pt-PT"/>
        </w:rPr>
        <w:t>, sem prejuízo do disposto no</w:t>
      </w:r>
      <w:del w:id="452" w:author="Maria Teresa Pais" w:date="2018-04-04T12:41:00Z">
        <w:r w:rsidR="00546394" w:rsidRPr="009D1A80" w:rsidDel="0084514F">
          <w:rPr>
            <w:lang w:val="pt-PT" w:eastAsia="pt-PT"/>
          </w:rPr>
          <w:delText>s</w:delText>
        </w:r>
      </w:del>
      <w:r w:rsidR="00625262" w:rsidRPr="009D1A80">
        <w:rPr>
          <w:lang w:val="pt-PT" w:eastAsia="pt-PT"/>
        </w:rPr>
        <w:t xml:space="preserve"> número</w:t>
      </w:r>
      <w:del w:id="453" w:author="Maria Teresa Pais" w:date="2018-04-04T12:41:00Z">
        <w:r w:rsidR="00546394" w:rsidRPr="009D1A80" w:rsidDel="0084514F">
          <w:rPr>
            <w:lang w:val="pt-PT" w:eastAsia="pt-PT"/>
          </w:rPr>
          <w:delText>s</w:delText>
        </w:r>
      </w:del>
      <w:r w:rsidR="00546394" w:rsidRPr="009D1A80">
        <w:rPr>
          <w:lang w:val="pt-PT" w:eastAsia="pt-PT"/>
        </w:rPr>
        <w:t xml:space="preserve"> 4 </w:t>
      </w:r>
      <w:del w:id="454" w:author="Maria Teresa Pais" w:date="2018-04-04T12:40:00Z">
        <w:r w:rsidR="00546394" w:rsidRPr="009D1A80" w:rsidDel="0084514F">
          <w:rPr>
            <w:lang w:val="pt-PT" w:eastAsia="pt-PT"/>
          </w:rPr>
          <w:delText xml:space="preserve">e 5 </w:delText>
        </w:r>
      </w:del>
      <w:r w:rsidR="00546394" w:rsidRPr="009D1A80">
        <w:rPr>
          <w:lang w:val="pt-PT" w:eastAsia="pt-PT"/>
        </w:rPr>
        <w:t>desta cláusula</w:t>
      </w:r>
      <w:r w:rsidRPr="009D1A80">
        <w:rPr>
          <w:lang w:val="pt-PT" w:eastAsia="pt-PT"/>
        </w:rPr>
        <w:t>.</w:t>
      </w:r>
      <w:bookmarkEnd w:id="449"/>
      <w:bookmarkEnd w:id="450"/>
    </w:p>
    <w:p w14:paraId="1BD831F3" w14:textId="7778ED2E" w:rsidR="00EF2E40" w:rsidRPr="009D1A80" w:rsidDel="0084514F" w:rsidRDefault="00625262" w:rsidP="00EF2E40">
      <w:pPr>
        <w:pStyle w:val="ListNumbers"/>
        <w:rPr>
          <w:del w:id="455" w:author="Maria Teresa Pais" w:date="2018-04-04T12:40:00Z"/>
          <w:lang w:val="pt-PT" w:eastAsia="pt-PT"/>
        </w:rPr>
      </w:pPr>
      <w:bookmarkStart w:id="456" w:name="_Toc507437635"/>
      <w:bookmarkStart w:id="457" w:name="_Toc507438219"/>
      <w:del w:id="458" w:author="Maria Teresa Pais" w:date="2018-04-04T12:40:00Z">
        <w:r w:rsidRPr="009D1A80" w:rsidDel="0084514F">
          <w:rPr>
            <w:lang w:val="pt-PT" w:eastAsia="pt-PT"/>
          </w:rPr>
          <w:delText>Em caso de violação pel</w:delText>
        </w:r>
      </w:del>
      <w:del w:id="459" w:author="Maria Teresa Pais" w:date="2018-03-29T11:19:00Z">
        <w:r w:rsidRPr="009D1A80" w:rsidDel="003A7319">
          <w:rPr>
            <w:lang w:val="pt-PT" w:eastAsia="pt-PT"/>
          </w:rPr>
          <w:delText>a Nome</w:delText>
        </w:r>
      </w:del>
      <w:del w:id="460" w:author="Maria Teresa Pais" w:date="2018-04-04T12:40:00Z">
        <w:r w:rsidRPr="009D1A80" w:rsidDel="0084514F">
          <w:rPr>
            <w:lang w:val="pt-PT" w:eastAsia="pt-PT"/>
          </w:rPr>
          <w:delText xml:space="preserve"> d</w:delText>
        </w:r>
        <w:r w:rsidR="00CD4A2D" w:rsidRPr="009D1A80" w:rsidDel="0084514F">
          <w:rPr>
            <w:lang w:val="pt-PT" w:eastAsia="pt-PT"/>
          </w:rPr>
          <w:delText>a obrigação prevista</w:delText>
        </w:r>
        <w:r w:rsidRPr="009D1A80" w:rsidDel="0084514F">
          <w:rPr>
            <w:lang w:val="pt-PT" w:eastAsia="pt-PT"/>
          </w:rPr>
          <w:delText xml:space="preserve"> na cláusula 1</w:delText>
        </w:r>
      </w:del>
      <w:del w:id="461" w:author="Maria Teresa Pais" w:date="2018-03-12T11:27:00Z">
        <w:r w:rsidRPr="009D1A80" w:rsidDel="00A50A42">
          <w:rPr>
            <w:lang w:val="pt-PT" w:eastAsia="pt-PT"/>
          </w:rPr>
          <w:delText>2</w:delText>
        </w:r>
      </w:del>
      <w:del w:id="462" w:author="Maria Teresa Pais" w:date="2018-04-04T12:40:00Z">
        <w:r w:rsidRPr="009D1A80" w:rsidDel="0084514F">
          <w:rPr>
            <w:lang w:val="pt-PT" w:eastAsia="pt-PT"/>
          </w:rPr>
          <w:delText xml:space="preserve">.º, as Partes acordam que </w:delText>
        </w:r>
      </w:del>
      <w:del w:id="463" w:author="Maria Teresa Pais" w:date="2018-03-29T11:19:00Z">
        <w:r w:rsidRPr="009D1A80" w:rsidDel="003A7319">
          <w:rPr>
            <w:lang w:val="pt-PT" w:eastAsia="pt-PT"/>
          </w:rPr>
          <w:delText>a Nome</w:delText>
        </w:r>
      </w:del>
      <w:del w:id="464" w:author="Maria Teresa Pais" w:date="2018-04-04T12:40:00Z">
        <w:r w:rsidR="00C0625F" w:rsidRPr="009D1A80" w:rsidDel="0084514F">
          <w:rPr>
            <w:lang w:val="pt-PT" w:eastAsia="pt-PT"/>
          </w:rPr>
          <w:delText xml:space="preserve"> </w:delText>
        </w:r>
        <w:r w:rsidRPr="009D1A80" w:rsidDel="0084514F">
          <w:rPr>
            <w:lang w:val="pt-PT" w:eastAsia="pt-PT"/>
          </w:rPr>
          <w:delText xml:space="preserve">pagará à SIBS FPS, a título indemnizatório, </w:delText>
        </w:r>
        <w:r w:rsidR="00100993" w:rsidDel="0084514F">
          <w:rPr>
            <w:lang w:val="pt-PT" w:eastAsia="pt-PT"/>
          </w:rPr>
          <w:delText>o</w:delText>
        </w:r>
        <w:r w:rsidR="00100993" w:rsidRPr="009D1A80" w:rsidDel="0084514F">
          <w:rPr>
            <w:lang w:val="pt-PT" w:eastAsia="pt-PT"/>
          </w:rPr>
          <w:delText xml:space="preserve"> </w:delText>
        </w:r>
        <w:r w:rsidRPr="009D1A80" w:rsidDel="0084514F">
          <w:rPr>
            <w:lang w:val="pt-PT" w:eastAsia="pt-PT"/>
          </w:rPr>
          <w:delText xml:space="preserve">montante </w:delText>
        </w:r>
        <w:r w:rsidR="00100993" w:rsidDel="0084514F">
          <w:rPr>
            <w:lang w:val="pt-PT" w:eastAsia="pt-PT"/>
          </w:rPr>
          <w:delText xml:space="preserve">anual necessário para atingir </w:delText>
        </w:r>
        <w:r w:rsidRPr="009D1A80" w:rsidDel="0084514F">
          <w:rPr>
            <w:lang w:val="pt-PT" w:eastAsia="pt-PT"/>
          </w:rPr>
          <w:delText xml:space="preserve">o valor </w:delText>
        </w:r>
        <w:r w:rsidR="000F74E3" w:rsidDel="0084514F">
          <w:rPr>
            <w:lang w:val="pt-PT" w:eastAsia="pt-PT"/>
          </w:rPr>
          <w:delText xml:space="preserve">de faturação mínima </w:delText>
        </w:r>
        <w:r w:rsidRPr="009D1A80" w:rsidDel="0084514F">
          <w:rPr>
            <w:lang w:val="pt-PT" w:eastAsia="pt-PT"/>
          </w:rPr>
          <w:delText xml:space="preserve">que, nos termos do presente contrato, seria devido pel, nos termos do disposto naquela cláusula, </w:delText>
        </w:r>
        <w:r w:rsidR="000F74E3" w:rsidDel="0084514F">
          <w:rPr>
            <w:lang w:val="pt-PT" w:eastAsia="pt-PT"/>
          </w:rPr>
          <w:delText>à</w:delText>
        </w:r>
        <w:r w:rsidRPr="009D1A80" w:rsidDel="0084514F">
          <w:rPr>
            <w:lang w:val="pt-PT" w:eastAsia="pt-PT"/>
          </w:rPr>
          <w:delText xml:space="preserve"> SIBS FPS.</w:delText>
        </w:r>
        <w:bookmarkEnd w:id="456"/>
        <w:bookmarkEnd w:id="457"/>
        <w:r w:rsidRPr="009D1A80" w:rsidDel="0084514F">
          <w:rPr>
            <w:lang w:val="pt-PT" w:eastAsia="pt-PT"/>
          </w:rPr>
          <w:delText xml:space="preserve"> </w:delText>
        </w:r>
      </w:del>
    </w:p>
    <w:p w14:paraId="5000FE15" w14:textId="40DDFB3C" w:rsidR="00EF2E40" w:rsidRPr="00030595" w:rsidRDefault="00EF2E40" w:rsidP="00EF2E40">
      <w:pPr>
        <w:pStyle w:val="ListNumbers"/>
        <w:rPr>
          <w:lang w:val="pt-PT" w:eastAsia="pt-PT"/>
        </w:rPr>
      </w:pPr>
      <w:bookmarkStart w:id="465" w:name="_Toc507437636"/>
      <w:bookmarkStart w:id="466" w:name="_Toc507438220"/>
      <w:r w:rsidRPr="00030595">
        <w:rPr>
          <w:lang w:val="pt-PT" w:eastAsia="pt-PT"/>
        </w:rPr>
        <w:t>Em caso de resolução do contrato pel</w:t>
      </w:r>
      <w:r w:rsidR="000F641D">
        <w:rPr>
          <w:lang w:val="pt-PT" w:eastAsia="pt-PT"/>
        </w:rPr>
        <w:t xml:space="preserve">o </w:t>
      </w:r>
      <w:r w:rsidR="003A7319">
        <w:rPr>
          <w:lang w:val="pt-PT" w:eastAsia="pt-PT"/>
        </w:rPr>
        <w:t>BANCO</w:t>
      </w:r>
      <w:r w:rsidRPr="00030595">
        <w:rPr>
          <w:lang w:val="pt-PT" w:eastAsia="pt-PT"/>
        </w:rPr>
        <w:t xml:space="preserve"> a que a SIBS</w:t>
      </w:r>
      <w:r>
        <w:rPr>
          <w:lang w:val="pt-PT" w:eastAsia="pt-PT"/>
        </w:rPr>
        <w:t xml:space="preserve"> </w:t>
      </w:r>
      <w:r w:rsidRPr="00030595">
        <w:rPr>
          <w:lang w:val="pt-PT" w:eastAsia="pt-PT"/>
        </w:rPr>
        <w:t>FPS não tenha dado causa</w:t>
      </w:r>
      <w:r w:rsidR="00031E56">
        <w:rPr>
          <w:lang w:val="pt-PT" w:eastAsia="pt-PT"/>
        </w:rPr>
        <w:t xml:space="preserve"> e </w:t>
      </w:r>
      <w:r w:rsidR="00031E56" w:rsidRPr="009D1A80">
        <w:rPr>
          <w:lang w:val="pt-PT" w:eastAsia="pt-PT"/>
        </w:rPr>
        <w:t>pel</w:t>
      </w:r>
      <w:r w:rsidR="00387F8E" w:rsidRPr="009D1A80">
        <w:rPr>
          <w:lang w:val="pt-PT" w:eastAsia="pt-PT"/>
        </w:rPr>
        <w:t>o</w:t>
      </w:r>
      <w:r w:rsidR="00031E56" w:rsidRPr="009D1A80">
        <w:rPr>
          <w:lang w:val="pt-PT" w:eastAsia="pt-PT"/>
        </w:rPr>
        <w:t xml:space="preserve"> qual </w:t>
      </w:r>
      <w:r w:rsidR="000F641D">
        <w:rPr>
          <w:lang w:val="pt-PT" w:eastAsia="pt-PT"/>
        </w:rPr>
        <w:t xml:space="preserve">o </w:t>
      </w:r>
      <w:r w:rsidR="003A7319">
        <w:rPr>
          <w:lang w:val="pt-PT" w:eastAsia="pt-PT"/>
        </w:rPr>
        <w:t>BANCO</w:t>
      </w:r>
      <w:r w:rsidR="00031E56" w:rsidRPr="009D1A80">
        <w:rPr>
          <w:lang w:val="pt-PT" w:eastAsia="pt-PT"/>
        </w:rPr>
        <w:t xml:space="preserve"> seja responsável</w:t>
      </w:r>
      <w:r w:rsidRPr="009D1A80">
        <w:rPr>
          <w:lang w:val="pt-PT" w:eastAsia="pt-PT"/>
        </w:rPr>
        <w:t xml:space="preserve">, </w:t>
      </w:r>
      <w:r w:rsidRPr="00030595">
        <w:rPr>
          <w:lang w:val="pt-PT" w:eastAsia="pt-PT"/>
        </w:rPr>
        <w:t xml:space="preserve">as Partes acordam que </w:t>
      </w:r>
      <w:r w:rsidR="000F641D">
        <w:rPr>
          <w:lang w:val="pt-PT" w:eastAsia="pt-PT"/>
        </w:rPr>
        <w:t xml:space="preserve">o </w:t>
      </w:r>
      <w:r w:rsidR="003A7319">
        <w:rPr>
          <w:lang w:val="pt-PT" w:eastAsia="pt-PT"/>
        </w:rPr>
        <w:t>BANCO</w:t>
      </w:r>
      <w:r w:rsidRPr="00030595">
        <w:rPr>
          <w:lang w:val="pt-PT" w:eastAsia="pt-PT"/>
        </w:rPr>
        <w:t xml:space="preserve"> pagará à SIBS</w:t>
      </w:r>
      <w:r>
        <w:rPr>
          <w:lang w:val="pt-PT" w:eastAsia="pt-PT"/>
        </w:rPr>
        <w:t xml:space="preserve"> </w:t>
      </w:r>
      <w:r w:rsidRPr="00030595">
        <w:rPr>
          <w:lang w:val="pt-PT" w:eastAsia="pt-PT"/>
        </w:rPr>
        <w:t>F</w:t>
      </w:r>
      <w:r>
        <w:rPr>
          <w:lang w:val="pt-PT" w:eastAsia="pt-PT"/>
        </w:rPr>
        <w:t>PS, a título indemnizatório, um</w:t>
      </w:r>
      <w:r w:rsidRPr="00030595">
        <w:rPr>
          <w:lang w:val="pt-PT" w:eastAsia="pt-PT"/>
        </w:rPr>
        <w:t xml:space="preserve"> montante correspondente </w:t>
      </w:r>
      <w:r w:rsidR="00C0625F">
        <w:rPr>
          <w:lang w:val="pt-PT" w:eastAsia="pt-PT"/>
        </w:rPr>
        <w:t>à</w:t>
      </w:r>
      <w:r w:rsidRPr="00030595">
        <w:rPr>
          <w:lang w:val="pt-PT" w:eastAsia="pt-PT"/>
        </w:rPr>
        <w:t xml:space="preserve"> </w:t>
      </w:r>
      <w:r w:rsidR="000F74E3">
        <w:rPr>
          <w:lang w:val="pt-PT" w:eastAsia="pt-PT"/>
        </w:rPr>
        <w:t>faturação mínima prevista na Cláusula 12ª do</w:t>
      </w:r>
      <w:r w:rsidR="009D1A80">
        <w:rPr>
          <w:lang w:val="pt-PT" w:eastAsia="pt-PT"/>
        </w:rPr>
        <w:t xml:space="preserve"> </w:t>
      </w:r>
      <w:r w:rsidR="00C0625F" w:rsidRPr="00C0625F">
        <w:rPr>
          <w:lang w:val="pt-PT" w:eastAsia="pt-PT"/>
        </w:rPr>
        <w:t xml:space="preserve">presente </w:t>
      </w:r>
      <w:r w:rsidR="00791E0B" w:rsidRPr="00C0625F">
        <w:rPr>
          <w:lang w:val="pt-PT" w:eastAsia="pt-PT"/>
        </w:rPr>
        <w:t>Contrato</w:t>
      </w:r>
      <w:r w:rsidR="00791E0B">
        <w:rPr>
          <w:lang w:val="pt-PT" w:eastAsia="pt-PT"/>
        </w:rPr>
        <w:t xml:space="preserve">, </w:t>
      </w:r>
      <w:r w:rsidR="000F74E3">
        <w:rPr>
          <w:lang w:val="pt-PT" w:eastAsia="pt-PT"/>
        </w:rPr>
        <w:t>aplicad</w:t>
      </w:r>
      <w:r w:rsidR="00100993">
        <w:rPr>
          <w:lang w:val="pt-PT" w:eastAsia="pt-PT"/>
        </w:rPr>
        <w:t>o</w:t>
      </w:r>
      <w:r w:rsidR="000F74E3">
        <w:rPr>
          <w:lang w:val="pt-PT" w:eastAsia="pt-PT"/>
        </w:rPr>
        <w:t xml:space="preserve"> ao</w:t>
      </w:r>
      <w:r>
        <w:rPr>
          <w:lang w:val="pt-PT" w:eastAsia="pt-PT"/>
        </w:rPr>
        <w:t xml:space="preserve"> número de </w:t>
      </w:r>
      <w:r w:rsidR="004611A6">
        <w:rPr>
          <w:lang w:val="pt-PT" w:eastAsia="pt-PT"/>
        </w:rPr>
        <w:t xml:space="preserve">meses </w:t>
      </w:r>
      <w:r>
        <w:rPr>
          <w:lang w:val="pt-PT" w:eastAsia="pt-PT"/>
        </w:rPr>
        <w:t>de duração do C</w:t>
      </w:r>
      <w:r w:rsidRPr="00030595">
        <w:rPr>
          <w:lang w:val="pt-PT" w:eastAsia="pt-PT"/>
        </w:rPr>
        <w:t xml:space="preserve">ontrato </w:t>
      </w:r>
      <w:r>
        <w:rPr>
          <w:lang w:val="pt-PT" w:eastAsia="pt-PT"/>
        </w:rPr>
        <w:t xml:space="preserve">que ainda não tiverem decorrido, sem prejuízo da indemnização devida por danos </w:t>
      </w:r>
      <w:r w:rsidRPr="009D1A80">
        <w:rPr>
          <w:lang w:val="pt-PT" w:eastAsia="pt-PT"/>
        </w:rPr>
        <w:t>excedentes</w:t>
      </w:r>
      <w:r w:rsidR="004D1594" w:rsidRPr="009D1A80">
        <w:rPr>
          <w:lang w:val="pt-PT" w:eastAsia="pt-PT"/>
        </w:rPr>
        <w:t>, que sejam devidamente comprovados pela SIBS</w:t>
      </w:r>
      <w:r w:rsidRPr="009D1A80">
        <w:rPr>
          <w:lang w:val="pt-PT" w:eastAsia="pt-PT"/>
        </w:rPr>
        <w:t>.</w:t>
      </w:r>
      <w:bookmarkEnd w:id="465"/>
      <w:bookmarkEnd w:id="466"/>
      <w:r w:rsidRPr="009D1A80">
        <w:rPr>
          <w:lang w:val="pt-PT" w:eastAsia="pt-PT"/>
        </w:rPr>
        <w:t xml:space="preserve"> </w:t>
      </w:r>
    </w:p>
    <w:p w14:paraId="51205E6B" w14:textId="7A8666F9" w:rsidR="00EF2E40" w:rsidRPr="00030595" w:rsidRDefault="00EF2E40" w:rsidP="00EF2E40">
      <w:pPr>
        <w:pStyle w:val="ListNumbers"/>
        <w:rPr>
          <w:lang w:val="pt-PT" w:eastAsia="pt-PT"/>
        </w:rPr>
      </w:pPr>
      <w:bookmarkStart w:id="467" w:name="_Toc507437637"/>
      <w:bookmarkStart w:id="468" w:name="_Toc507438221"/>
      <w:r w:rsidRPr="00030595">
        <w:rPr>
          <w:lang w:val="pt-PT" w:eastAsia="pt-PT"/>
        </w:rPr>
        <w:t xml:space="preserve">Os Serviços traduzem-se na execução de um conjunto de </w:t>
      </w:r>
      <w:r w:rsidR="00C04456" w:rsidRPr="00030595">
        <w:rPr>
          <w:lang w:val="pt-PT" w:eastAsia="pt-PT"/>
        </w:rPr>
        <w:t>atividades</w:t>
      </w:r>
      <w:r w:rsidRPr="00030595">
        <w:rPr>
          <w:lang w:val="pt-PT" w:eastAsia="pt-PT"/>
        </w:rPr>
        <w:t xml:space="preserve"> de transferência de dados e </w:t>
      </w:r>
      <w:r w:rsidRPr="009D1A80">
        <w:rPr>
          <w:lang w:val="pt-PT" w:eastAsia="pt-PT"/>
        </w:rPr>
        <w:t>tratamento de informação, que são de natureza uniforme e requerem um grau regular de diligência</w:t>
      </w:r>
      <w:r w:rsidR="0083614E">
        <w:rPr>
          <w:lang w:val="pt-PT" w:eastAsia="pt-PT"/>
        </w:rPr>
        <w:t>,</w:t>
      </w:r>
      <w:r w:rsidR="00031E56" w:rsidRPr="009D1A80">
        <w:rPr>
          <w:lang w:val="pt-PT" w:eastAsia="pt-PT"/>
        </w:rPr>
        <w:t xml:space="preserve"> </w:t>
      </w:r>
      <w:r w:rsidR="0083614E">
        <w:rPr>
          <w:lang w:val="pt-PT" w:eastAsia="pt-PT"/>
        </w:rPr>
        <w:t xml:space="preserve">aplicado de forma </w:t>
      </w:r>
      <w:r w:rsidR="00031E56" w:rsidRPr="009D1A80">
        <w:rPr>
          <w:lang w:val="pt-PT" w:eastAsia="pt-PT"/>
        </w:rPr>
        <w:t>constante</w:t>
      </w:r>
      <w:r w:rsidRPr="009D1A80">
        <w:rPr>
          <w:lang w:val="pt-PT" w:eastAsia="pt-PT"/>
        </w:rPr>
        <w:t>.</w:t>
      </w:r>
      <w:r w:rsidRPr="009D1A80">
        <w:rPr>
          <w:bCs/>
          <w:lang w:val="pt-PT" w:eastAsia="pt-PT"/>
        </w:rPr>
        <w:t xml:space="preserve"> A SIBS FPS empregará na prestação dos Serviços um nível de competência técnica e de diligência adequados à sua natureza</w:t>
      </w:r>
      <w:r w:rsidR="00031E56" w:rsidRPr="009D1A80">
        <w:rPr>
          <w:bCs/>
          <w:lang w:val="pt-PT" w:eastAsia="pt-PT"/>
        </w:rPr>
        <w:t>, e em linha com as melhores práticas da indústria</w:t>
      </w:r>
      <w:r w:rsidRPr="009D1A80">
        <w:rPr>
          <w:bCs/>
          <w:lang w:val="pt-PT" w:eastAsia="pt-PT"/>
        </w:rPr>
        <w:t>,</w:t>
      </w:r>
      <w:r w:rsidRPr="00030595">
        <w:rPr>
          <w:bCs/>
          <w:lang w:val="pt-PT" w:eastAsia="pt-PT"/>
        </w:rPr>
        <w:t xml:space="preserve"> ainda que alheios ao contexto comercial subjacente às relações entre </w:t>
      </w:r>
      <w:ins w:id="469" w:author="Maria Teresa Pais" w:date="2018-03-29T11:19:00Z">
        <w:r w:rsidR="000F641D">
          <w:rPr>
            <w:bCs/>
            <w:lang w:val="pt-PT" w:eastAsia="pt-PT"/>
          </w:rPr>
          <w:t xml:space="preserve">o </w:t>
        </w:r>
        <w:r w:rsidR="003A7319">
          <w:rPr>
            <w:bCs/>
            <w:lang w:val="pt-PT" w:eastAsia="pt-PT"/>
          </w:rPr>
          <w:t>BANCO</w:t>
        </w:r>
      </w:ins>
      <w:r w:rsidRPr="00030595">
        <w:rPr>
          <w:lang w:val="pt-PT" w:eastAsia="pt-PT"/>
        </w:rPr>
        <w:t xml:space="preserve"> </w:t>
      </w:r>
      <w:r w:rsidRPr="00030595">
        <w:rPr>
          <w:bCs/>
          <w:lang w:val="pt-PT" w:eastAsia="pt-PT"/>
        </w:rPr>
        <w:t xml:space="preserve">e terceiros a quem </w:t>
      </w:r>
      <w:r w:rsidRPr="00030595">
        <w:rPr>
          <w:bCs/>
          <w:lang w:val="pt-PT" w:eastAsia="pt-PT"/>
        </w:rPr>
        <w:lastRenderedPageBreak/>
        <w:t>esta preste serviços com base nos Serviços aqui contratados,</w:t>
      </w:r>
      <w:r w:rsidRPr="00030595">
        <w:rPr>
          <w:lang w:val="pt-PT" w:eastAsia="pt-PT"/>
        </w:rPr>
        <w:t xml:space="preserve"> a que a SIBS FPS é estranha e que não está obrigada a conhecer.</w:t>
      </w:r>
      <w:bookmarkEnd w:id="467"/>
      <w:bookmarkEnd w:id="468"/>
    </w:p>
    <w:p w14:paraId="61D31333" w14:textId="77777777" w:rsidR="0084033A" w:rsidRPr="0084033A" w:rsidRDefault="0084033A" w:rsidP="0084033A">
      <w:pPr>
        <w:spacing w:line="360" w:lineRule="auto"/>
        <w:jc w:val="both"/>
        <w:rPr>
          <w:rFonts w:cs="Arial"/>
          <w:szCs w:val="20"/>
          <w:lang w:val="pt-PT" w:eastAsia="pt-PT"/>
        </w:rPr>
      </w:pPr>
    </w:p>
    <w:p w14:paraId="79946DAE" w14:textId="61D5ACF1" w:rsidR="00EF2E40" w:rsidRPr="00030595" w:rsidRDefault="00EF2E40" w:rsidP="00EF2E40">
      <w:pPr>
        <w:keepNext/>
        <w:spacing w:line="360" w:lineRule="auto"/>
        <w:jc w:val="center"/>
        <w:rPr>
          <w:rFonts w:cs="Arial"/>
          <w:b/>
          <w:szCs w:val="20"/>
          <w:lang w:val="pt-PT" w:eastAsia="pt-PT"/>
        </w:rPr>
      </w:pPr>
      <w:r w:rsidRPr="00030595">
        <w:rPr>
          <w:rFonts w:cs="Arial"/>
          <w:b/>
          <w:szCs w:val="20"/>
          <w:lang w:val="pt-PT" w:eastAsia="pt-PT"/>
        </w:rPr>
        <w:t xml:space="preserve">CLÁUSULA </w:t>
      </w:r>
      <w:del w:id="470" w:author="Maria Teresa Pais" w:date="2018-03-12T11:18:00Z">
        <w:r w:rsidRPr="00030595" w:rsidDel="00A50A42">
          <w:rPr>
            <w:rFonts w:cs="Arial"/>
            <w:b/>
            <w:szCs w:val="20"/>
            <w:lang w:val="pt-PT" w:eastAsia="pt-PT"/>
          </w:rPr>
          <w:delText>1</w:delText>
        </w:r>
        <w:r w:rsidR="002C1ADE" w:rsidDel="00A50A42">
          <w:rPr>
            <w:rFonts w:cs="Arial"/>
            <w:b/>
            <w:szCs w:val="20"/>
            <w:lang w:val="pt-PT" w:eastAsia="pt-PT"/>
          </w:rPr>
          <w:delText>5</w:delText>
        </w:r>
        <w:r w:rsidRPr="00030595" w:rsidDel="00A50A42">
          <w:rPr>
            <w:rFonts w:cs="Arial"/>
            <w:b/>
            <w:szCs w:val="20"/>
            <w:lang w:val="pt-PT" w:eastAsia="pt-PT"/>
          </w:rPr>
          <w:delText>ª</w:delText>
        </w:r>
      </w:del>
      <w:ins w:id="471" w:author="Maria Teresa Pais" w:date="2018-03-12T11:18:00Z">
        <w:r w:rsidR="00A50A42" w:rsidRPr="00030595">
          <w:rPr>
            <w:rFonts w:cs="Arial"/>
            <w:b/>
            <w:szCs w:val="20"/>
            <w:lang w:val="pt-PT" w:eastAsia="pt-PT"/>
          </w:rPr>
          <w:t>1</w:t>
        </w:r>
        <w:r w:rsidR="0089187E">
          <w:rPr>
            <w:rFonts w:cs="Arial"/>
            <w:b/>
            <w:szCs w:val="20"/>
            <w:lang w:val="pt-PT" w:eastAsia="pt-PT"/>
          </w:rPr>
          <w:t>6</w:t>
        </w:r>
        <w:r w:rsidR="00A50A42" w:rsidRPr="00030595">
          <w:rPr>
            <w:rFonts w:cs="Arial"/>
            <w:b/>
            <w:szCs w:val="20"/>
            <w:lang w:val="pt-PT" w:eastAsia="pt-PT"/>
          </w:rPr>
          <w:t>ª</w:t>
        </w:r>
      </w:ins>
    </w:p>
    <w:p w14:paraId="4E40AA77" w14:textId="53E9CD34" w:rsidR="00EF2E40" w:rsidRPr="00030595" w:rsidRDefault="00EF2E40" w:rsidP="00EF2E40">
      <w:pPr>
        <w:keepNext/>
        <w:keepLines/>
        <w:spacing w:after="240" w:line="360" w:lineRule="auto"/>
        <w:jc w:val="center"/>
        <w:outlineLvl w:val="0"/>
        <w:rPr>
          <w:rFonts w:cs="Arial"/>
          <w:b/>
          <w:bCs/>
          <w:szCs w:val="28"/>
          <w:lang w:val="pt-PT" w:eastAsia="pt-PT"/>
        </w:rPr>
      </w:pPr>
      <w:bookmarkStart w:id="472" w:name="_Toc313376667"/>
      <w:bookmarkStart w:id="473" w:name="_Toc507437638"/>
      <w:bookmarkStart w:id="474" w:name="_Toc507438222"/>
      <w:r w:rsidRPr="00030595">
        <w:rPr>
          <w:rFonts w:cs="Arial"/>
          <w:b/>
          <w:bCs/>
          <w:szCs w:val="28"/>
          <w:lang w:val="pt-PT" w:eastAsia="pt-PT"/>
        </w:rPr>
        <w:t>Força Maior</w:t>
      </w:r>
      <w:bookmarkEnd w:id="472"/>
      <w:bookmarkEnd w:id="473"/>
      <w:bookmarkEnd w:id="474"/>
    </w:p>
    <w:p w14:paraId="21D8739F" w14:textId="747473AE" w:rsidR="005C69AF" w:rsidRPr="005C69AF" w:rsidRDefault="00EF2E40" w:rsidP="006E2998">
      <w:pPr>
        <w:pStyle w:val="ListNumbers"/>
        <w:numPr>
          <w:ilvl w:val="0"/>
          <w:numId w:val="56"/>
        </w:numPr>
        <w:rPr>
          <w:lang w:val="pt-PT" w:eastAsia="pt-PT"/>
        </w:rPr>
      </w:pPr>
      <w:bookmarkStart w:id="475" w:name="_Toc507437639"/>
      <w:bookmarkStart w:id="476" w:name="_Toc507438223"/>
      <w:r w:rsidRPr="00EF2E40">
        <w:rPr>
          <w:lang w:val="pt-PT" w:eastAsia="pt-PT"/>
        </w:rPr>
        <w:t xml:space="preserve">Nenhuma das Partes será responsável pelo atraso no cumprimento das suas obrigações, pelo incumprimento definitivo ou pelo cumprimento defeituoso das mesmas, se este incumprimento for motivado por </w:t>
      </w:r>
      <w:r w:rsidR="005C69AF" w:rsidRPr="009D1A80">
        <w:rPr>
          <w:lang w:val="pt-PT" w:eastAsia="pt-PT"/>
        </w:rPr>
        <w:t xml:space="preserve">um evento de força maior, considerando-se como força maior quaisquer eventos imprevisíveis e irresistíveis, exteriores à Parte e independentes da sua vontade ou atuação que, comprovadamente, impeçam ou tornem </w:t>
      </w:r>
      <w:r w:rsidR="009D1A80" w:rsidRPr="009D1A80">
        <w:rPr>
          <w:lang w:val="pt-PT" w:eastAsia="pt-PT"/>
        </w:rPr>
        <w:t xml:space="preserve">excessivamente </w:t>
      </w:r>
      <w:r w:rsidR="005C69AF" w:rsidRPr="009D1A80">
        <w:rPr>
          <w:lang w:val="pt-PT" w:eastAsia="pt-PT"/>
        </w:rPr>
        <w:t>oneroso o cumprimento das suas obrigações contratuais.</w:t>
      </w:r>
      <w:bookmarkEnd w:id="475"/>
      <w:bookmarkEnd w:id="476"/>
    </w:p>
    <w:p w14:paraId="07D84CD1" w14:textId="1EDC6627" w:rsidR="005C69AF" w:rsidRDefault="005C69AF" w:rsidP="005C69AF">
      <w:pPr>
        <w:pStyle w:val="ListNumbers"/>
        <w:rPr>
          <w:ins w:id="477" w:author="Maria Teresa Pais" w:date="2018-03-29T15:51:00Z"/>
          <w:lang w:val="pt-PT" w:eastAsia="pt-PT"/>
        </w:rPr>
      </w:pPr>
      <w:bookmarkStart w:id="478" w:name="_Toc507437640"/>
      <w:bookmarkStart w:id="479" w:name="_Toc507438224"/>
      <w:r w:rsidRPr="009D1A80">
        <w:rPr>
          <w:color w:val="000000" w:themeColor="text1"/>
          <w:lang w:val="pt-PT" w:eastAsia="pt-PT"/>
        </w:rPr>
        <w:t>Para efeitos do presente Contrato, e sem que a enumeração seja limitativa</w:t>
      </w:r>
      <w:del w:id="480" w:author="Maria Teresa Pais" w:date="2018-04-04T12:08:00Z">
        <w:r w:rsidRPr="009D1A80" w:rsidDel="001F6171">
          <w:rPr>
            <w:color w:val="000000" w:themeColor="text1"/>
            <w:lang w:val="pt-PT" w:eastAsia="pt-PT"/>
          </w:rPr>
          <w:delText>, poderão revestir a natureza de força maior o estado de guerra, declarada ou não, as rebeliões ou motins, as catástrofes naturais, como incêndios, inundações e terramotos</w:delText>
        </w:r>
        <w:r w:rsidR="00E65DFF" w:rsidRPr="009D1A80" w:rsidDel="001F6171">
          <w:rPr>
            <w:color w:val="000000" w:themeColor="text1"/>
            <w:lang w:val="pt-PT" w:eastAsia="pt-PT"/>
          </w:rPr>
          <w:delText>,</w:delText>
        </w:r>
        <w:r w:rsidRPr="009D1A80" w:rsidDel="001F6171">
          <w:rPr>
            <w:color w:val="000000" w:themeColor="text1"/>
            <w:lang w:val="pt-PT" w:eastAsia="pt-PT"/>
          </w:rPr>
          <w:delText xml:space="preserve"> os cortes de comunicações ou energia, epidemias</w:delText>
        </w:r>
        <w:r w:rsidR="00E65DFF" w:rsidRPr="009D1A80" w:rsidDel="001F6171">
          <w:rPr>
            <w:color w:val="000000" w:themeColor="text1"/>
            <w:lang w:val="pt-PT" w:eastAsia="pt-PT"/>
          </w:rPr>
          <w:delText xml:space="preserve"> e</w:delText>
        </w:r>
        <w:r w:rsidRPr="009D1A80" w:rsidDel="001F6171">
          <w:rPr>
            <w:color w:val="000000" w:themeColor="text1"/>
            <w:lang w:val="pt-PT" w:eastAsia="pt-PT"/>
          </w:rPr>
          <w:delText xml:space="preserve"> pandemias, sendo que esses atrasos ou faltas</w:delText>
        </w:r>
      </w:del>
      <w:r w:rsidRPr="009D1A80">
        <w:rPr>
          <w:color w:val="000000" w:themeColor="text1"/>
          <w:lang w:val="pt-PT" w:eastAsia="pt-PT"/>
        </w:rPr>
        <w:t xml:space="preserve"> não serão considerados fundamento para a resolução do presente Contrato, salvo se provierem de ação ou omissão imputável às Partes</w:t>
      </w:r>
      <w:r w:rsidR="00B4049F" w:rsidRPr="009D1A80">
        <w:rPr>
          <w:lang w:val="pt-PT" w:eastAsia="pt-PT"/>
        </w:rPr>
        <w:t>.</w:t>
      </w:r>
      <w:bookmarkEnd w:id="478"/>
      <w:bookmarkEnd w:id="479"/>
    </w:p>
    <w:p w14:paraId="196B02DC" w14:textId="64610507" w:rsidR="00495DEE" w:rsidRPr="00495DEE" w:rsidRDefault="001F6171" w:rsidP="001F6171">
      <w:pPr>
        <w:tabs>
          <w:tab w:val="left" w:pos="284"/>
        </w:tabs>
        <w:autoSpaceDE w:val="0"/>
        <w:autoSpaceDN w:val="0"/>
        <w:adjustRightInd w:val="0"/>
        <w:spacing w:line="360" w:lineRule="auto"/>
        <w:ind w:left="680"/>
        <w:jc w:val="both"/>
        <w:rPr>
          <w:ins w:id="481" w:author="Maria Teresa Pais" w:date="2018-03-29T15:51:00Z"/>
          <w:rFonts w:ascii="Arial Narrow" w:hAnsi="Arial Narrow" w:cs="Arial"/>
          <w:bCs/>
          <w:lang w:val="pt-PT"/>
        </w:rPr>
      </w:pPr>
      <w:proofErr w:type="gramStart"/>
      <w:ins w:id="482" w:author="Maria Teresa Pais" w:date="2018-04-04T12:09:00Z">
        <w:r>
          <w:rPr>
            <w:rFonts w:ascii="Arial Narrow" w:hAnsi="Arial Narrow" w:cs="Arial"/>
            <w:bCs/>
            <w:lang w:val="pt-PT"/>
          </w:rPr>
          <w:t>a)</w:t>
        </w:r>
      </w:ins>
      <w:ins w:id="483" w:author="Maria Teresa Pais" w:date="2018-04-04T12:16:00Z">
        <w:r>
          <w:rPr>
            <w:rFonts w:ascii="Arial Narrow" w:hAnsi="Arial Narrow" w:cs="Arial"/>
            <w:bCs/>
            <w:lang w:val="pt-PT"/>
          </w:rPr>
          <w:t xml:space="preserve"> </w:t>
        </w:r>
      </w:ins>
      <w:ins w:id="484" w:author="Maria Teresa Pais" w:date="2018-03-29T15:51:00Z">
        <w:r w:rsidR="00495DEE" w:rsidRPr="00495DEE">
          <w:rPr>
            <w:rFonts w:ascii="Arial Narrow" w:hAnsi="Arial Narrow" w:cs="Arial"/>
            <w:bCs/>
            <w:lang w:val="pt-PT"/>
          </w:rPr>
          <w:t>Quaisquer</w:t>
        </w:r>
        <w:proofErr w:type="gramEnd"/>
        <w:r w:rsidR="00495DEE" w:rsidRPr="00495DEE">
          <w:rPr>
            <w:rFonts w:ascii="Arial Narrow" w:hAnsi="Arial Narrow" w:cs="Arial"/>
            <w:bCs/>
            <w:lang w:val="pt-PT"/>
          </w:rPr>
          <w:t xml:space="preserve"> circunstâncias que não constituam força maior para os subcontratados, auxiliares ou fornecedores, na parte em que intervenham no Contrato;</w:t>
        </w:r>
      </w:ins>
    </w:p>
    <w:p w14:paraId="39596F83" w14:textId="66EC306C" w:rsidR="00495DEE" w:rsidRPr="00495DEE" w:rsidRDefault="001F6171" w:rsidP="001F6171">
      <w:pPr>
        <w:tabs>
          <w:tab w:val="left" w:pos="284"/>
        </w:tabs>
        <w:autoSpaceDE w:val="0"/>
        <w:autoSpaceDN w:val="0"/>
        <w:adjustRightInd w:val="0"/>
        <w:spacing w:line="360" w:lineRule="auto"/>
        <w:ind w:left="567"/>
        <w:jc w:val="both"/>
        <w:rPr>
          <w:ins w:id="485" w:author="Maria Teresa Pais" w:date="2018-03-29T15:51:00Z"/>
          <w:rFonts w:ascii="Arial Narrow" w:hAnsi="Arial Narrow" w:cs="Arial"/>
          <w:bCs/>
          <w:lang w:val="pt-PT"/>
        </w:rPr>
      </w:pPr>
      <w:ins w:id="486" w:author="Maria Teresa Pais" w:date="2018-04-04T12:09:00Z">
        <w:r>
          <w:rPr>
            <w:rFonts w:ascii="Arial Narrow" w:hAnsi="Arial Narrow" w:cs="Arial"/>
            <w:bCs/>
            <w:lang w:val="pt-PT"/>
          </w:rPr>
          <w:tab/>
        </w:r>
        <w:proofErr w:type="gramStart"/>
        <w:r>
          <w:rPr>
            <w:rFonts w:ascii="Arial Narrow" w:hAnsi="Arial Narrow" w:cs="Arial"/>
            <w:bCs/>
            <w:lang w:val="pt-PT"/>
          </w:rPr>
          <w:t>b</w:t>
        </w:r>
      </w:ins>
      <w:ins w:id="487" w:author="Maria Teresa Pais" w:date="2018-04-04T12:16:00Z">
        <w:r>
          <w:rPr>
            <w:rFonts w:ascii="Arial Narrow" w:hAnsi="Arial Narrow" w:cs="Arial"/>
            <w:bCs/>
            <w:lang w:val="pt-PT"/>
          </w:rPr>
          <w:t xml:space="preserve"> </w:t>
        </w:r>
      </w:ins>
      <w:ins w:id="488" w:author="Maria Teresa Pais" w:date="2018-04-04T12:09:00Z">
        <w:r>
          <w:rPr>
            <w:rFonts w:ascii="Arial Narrow" w:hAnsi="Arial Narrow" w:cs="Arial"/>
            <w:bCs/>
            <w:lang w:val="pt-PT"/>
          </w:rPr>
          <w:t>)</w:t>
        </w:r>
      </w:ins>
      <w:proofErr w:type="gramEnd"/>
      <w:ins w:id="489" w:author="Maria Teresa Pais" w:date="2018-04-04T12:17:00Z">
        <w:r w:rsidR="000E7CC6">
          <w:rPr>
            <w:rFonts w:ascii="Arial Narrow" w:hAnsi="Arial Narrow" w:cs="Arial"/>
            <w:bCs/>
            <w:lang w:val="pt-PT"/>
          </w:rPr>
          <w:t xml:space="preserve"> </w:t>
        </w:r>
      </w:ins>
      <w:ins w:id="490" w:author="Maria Teresa Pais" w:date="2018-03-29T15:51:00Z">
        <w:r w:rsidR="00495DEE" w:rsidRPr="00495DEE">
          <w:rPr>
            <w:rFonts w:ascii="Arial Narrow" w:hAnsi="Arial Narrow" w:cs="Arial"/>
            <w:bCs/>
            <w:lang w:val="pt-PT"/>
          </w:rPr>
          <w:t xml:space="preserve">Greve ou conflitos laborais limitados à </w:t>
        </w:r>
      </w:ins>
      <w:ins w:id="491" w:author="Maria Teresa Pais" w:date="2018-03-29T16:10:00Z">
        <w:r w:rsidR="00C25255" w:rsidRPr="009D1A80">
          <w:rPr>
            <w:lang w:val="pt-PT" w:eastAsia="pt-PT"/>
          </w:rPr>
          <w:t>SIBS FPS</w:t>
        </w:r>
      </w:ins>
      <w:ins w:id="492" w:author="Maria Teresa Pais" w:date="2018-03-29T15:51:00Z">
        <w:r w:rsidR="00495DEE" w:rsidRPr="00495DEE">
          <w:rPr>
            <w:rFonts w:ascii="Arial Narrow" w:hAnsi="Arial Narrow" w:cs="Arial"/>
            <w:bCs/>
            <w:lang w:val="pt-PT"/>
          </w:rPr>
          <w:t xml:space="preserve"> ou a grupos de sociedades em que esta se integre, bem como associações ou grupos de sociedades suas subcontratadas;</w:t>
        </w:r>
      </w:ins>
    </w:p>
    <w:p w14:paraId="3717DA45" w14:textId="6277EF52" w:rsidR="00495DEE" w:rsidRPr="000E7CC6" w:rsidRDefault="00495DEE" w:rsidP="002F32DD">
      <w:pPr>
        <w:pStyle w:val="ListParagraph"/>
        <w:numPr>
          <w:ilvl w:val="0"/>
          <w:numId w:val="129"/>
        </w:numPr>
        <w:tabs>
          <w:tab w:val="left" w:pos="284"/>
        </w:tabs>
        <w:autoSpaceDE w:val="0"/>
        <w:autoSpaceDN w:val="0"/>
        <w:adjustRightInd w:val="0"/>
        <w:spacing w:line="360" w:lineRule="auto"/>
        <w:jc w:val="both"/>
        <w:rPr>
          <w:ins w:id="493" w:author="Maria Teresa Pais" w:date="2018-03-29T15:51:00Z"/>
          <w:rFonts w:ascii="Arial Narrow" w:hAnsi="Arial Narrow" w:cs="Arial"/>
          <w:bCs/>
          <w:lang w:val="pt-PT"/>
        </w:rPr>
      </w:pPr>
      <w:ins w:id="494" w:author="Maria Teresa Pais" w:date="2018-03-29T15:51:00Z">
        <w:r w:rsidRPr="000E7CC6">
          <w:rPr>
            <w:rFonts w:ascii="Arial Narrow" w:hAnsi="Arial Narrow" w:cs="Arial"/>
            <w:bCs/>
            <w:lang w:val="pt-PT"/>
          </w:rPr>
          <w:t xml:space="preserve">Determinações governamentais, administrativas ou judiciais de natureza sancionatória ou de outra forma resultantes do incumprimento da </w:t>
        </w:r>
      </w:ins>
      <w:ins w:id="495" w:author="Maria Teresa Pais" w:date="2018-03-29T16:10:00Z">
        <w:r w:rsidR="00C25255" w:rsidRPr="000E7CC6">
          <w:rPr>
            <w:lang w:val="pt-PT" w:eastAsia="pt-PT"/>
          </w:rPr>
          <w:t>SIBS FPS</w:t>
        </w:r>
      </w:ins>
    </w:p>
    <w:p w14:paraId="291D4F33" w14:textId="68D8D960" w:rsidR="00495DEE" w:rsidRPr="000E7CC6" w:rsidRDefault="00495DEE" w:rsidP="002F32DD">
      <w:pPr>
        <w:pStyle w:val="ListParagraph"/>
        <w:numPr>
          <w:ilvl w:val="0"/>
          <w:numId w:val="129"/>
        </w:numPr>
        <w:tabs>
          <w:tab w:val="left" w:pos="284"/>
        </w:tabs>
        <w:autoSpaceDE w:val="0"/>
        <w:autoSpaceDN w:val="0"/>
        <w:adjustRightInd w:val="0"/>
        <w:spacing w:line="360" w:lineRule="auto"/>
        <w:jc w:val="both"/>
        <w:rPr>
          <w:ins w:id="496" w:author="Maria Teresa Pais" w:date="2018-03-29T15:51:00Z"/>
          <w:rFonts w:ascii="Arial Narrow" w:hAnsi="Arial Narrow" w:cs="Arial"/>
          <w:bCs/>
          <w:lang w:val="pt-PT"/>
        </w:rPr>
      </w:pPr>
      <w:ins w:id="497" w:author="Maria Teresa Pais" w:date="2018-03-29T15:51:00Z">
        <w:r w:rsidRPr="000E7CC6">
          <w:rPr>
            <w:rFonts w:ascii="Arial Narrow" w:hAnsi="Arial Narrow" w:cs="Arial"/>
            <w:bCs/>
            <w:lang w:val="pt-PT"/>
          </w:rPr>
          <w:t xml:space="preserve">Incêndios ou inundações com origem nas instalações da </w:t>
        </w:r>
      </w:ins>
      <w:ins w:id="498" w:author="Maria Teresa Pais" w:date="2018-04-03T15:36:00Z">
        <w:r w:rsidR="005F0D0D" w:rsidRPr="000E7CC6">
          <w:rPr>
            <w:rFonts w:ascii="Arial Narrow" w:hAnsi="Arial Narrow" w:cs="Arial"/>
            <w:bCs/>
            <w:sz w:val="22"/>
            <w:szCs w:val="22"/>
            <w:lang w:val="pt-PT"/>
          </w:rPr>
          <w:t>SIBS FPS</w:t>
        </w:r>
      </w:ins>
      <w:ins w:id="499" w:author="Maria Teresa Pais" w:date="2018-03-29T15:51:00Z">
        <w:r w:rsidRPr="000E7CC6">
          <w:rPr>
            <w:rFonts w:ascii="Arial Narrow" w:hAnsi="Arial Narrow" w:cs="Arial"/>
            <w:bCs/>
            <w:lang w:val="pt-PT"/>
          </w:rPr>
          <w:t xml:space="preserve"> cuja causa, propagação ou proporções não sejam determinadas ou se devam a dolo ou negligência seus ou ao incumprimento de normas de segurança.</w:t>
        </w:r>
      </w:ins>
    </w:p>
    <w:p w14:paraId="647431F7" w14:textId="003F62A3" w:rsidR="00495DEE" w:rsidRPr="000E7CC6" w:rsidRDefault="00495DEE" w:rsidP="002F32DD">
      <w:pPr>
        <w:pStyle w:val="ListParagraph"/>
        <w:numPr>
          <w:ilvl w:val="0"/>
          <w:numId w:val="129"/>
        </w:numPr>
        <w:tabs>
          <w:tab w:val="left" w:pos="284"/>
        </w:tabs>
        <w:autoSpaceDE w:val="0"/>
        <w:autoSpaceDN w:val="0"/>
        <w:adjustRightInd w:val="0"/>
        <w:spacing w:line="360" w:lineRule="auto"/>
        <w:jc w:val="both"/>
        <w:rPr>
          <w:ins w:id="500" w:author="Maria Teresa Pais" w:date="2018-03-29T15:51:00Z"/>
          <w:rFonts w:ascii="Arial Narrow" w:hAnsi="Arial Narrow" w:cs="Arial"/>
          <w:bCs/>
          <w:lang w:val="pt-PT"/>
        </w:rPr>
      </w:pPr>
      <w:ins w:id="501" w:author="Maria Teresa Pais" w:date="2018-03-29T15:51:00Z">
        <w:r w:rsidRPr="000E7CC6">
          <w:rPr>
            <w:rFonts w:ascii="Arial Narrow" w:hAnsi="Arial Narrow" w:cs="Arial"/>
            <w:bCs/>
            <w:lang w:val="pt-PT"/>
          </w:rPr>
          <w:t xml:space="preserve">Avarias nos sistemas informáticos ou meios da </w:t>
        </w:r>
      </w:ins>
      <w:ins w:id="502" w:author="Maria Teresa Pais" w:date="2018-03-29T16:10:00Z">
        <w:r w:rsidR="00C25255" w:rsidRPr="000E7CC6">
          <w:rPr>
            <w:lang w:val="pt-PT" w:eastAsia="pt-PT"/>
          </w:rPr>
          <w:t>SIBS FPS</w:t>
        </w:r>
      </w:ins>
    </w:p>
    <w:p w14:paraId="2E23436C" w14:textId="77777777" w:rsidR="00495DEE" w:rsidRPr="009D1A80" w:rsidRDefault="00495DEE" w:rsidP="000F1035">
      <w:pPr>
        <w:pStyle w:val="ListNumbers"/>
        <w:numPr>
          <w:ilvl w:val="0"/>
          <w:numId w:val="0"/>
        </w:numPr>
        <w:ind w:left="680"/>
        <w:rPr>
          <w:lang w:val="pt-PT" w:eastAsia="pt-PT"/>
        </w:rPr>
      </w:pPr>
    </w:p>
    <w:p w14:paraId="1007AE4B" w14:textId="616EAEAE" w:rsidR="005C69AF" w:rsidRPr="009D1A80" w:rsidRDefault="005C69AF" w:rsidP="005C69AF">
      <w:pPr>
        <w:pStyle w:val="ListNumbers"/>
        <w:rPr>
          <w:lang w:val="pt-PT" w:eastAsia="pt-PT"/>
        </w:rPr>
      </w:pPr>
      <w:bookmarkStart w:id="503" w:name="_Toc507437641"/>
      <w:bookmarkStart w:id="504" w:name="_Toc507438225"/>
      <w:r w:rsidRPr="009D1A80">
        <w:rPr>
          <w:lang w:val="pt-PT" w:eastAsia="pt-PT"/>
        </w:rPr>
        <w:t>Sem prejuízo do estabelecido no n</w:t>
      </w:r>
      <w:r w:rsidR="00D42C72" w:rsidRPr="009D1A80">
        <w:rPr>
          <w:lang w:val="pt-PT" w:eastAsia="pt-PT"/>
        </w:rPr>
        <w:t>.</w:t>
      </w:r>
      <w:r w:rsidRPr="009D1A80">
        <w:rPr>
          <w:lang w:val="pt-PT" w:eastAsia="pt-PT"/>
        </w:rPr>
        <w:t>º 6 da presente cláusula, verificada uma situação de força maior que impeça o cumprimento pontual das obrigações pelas Partes, ficarão as Partes contratualmente desobrigadas do seu cumprimento, sem prejuízo de serem desenvolvidos pelas Partes todos os esforços possíveis para minimizar as consequências do evento.</w:t>
      </w:r>
      <w:bookmarkEnd w:id="503"/>
      <w:bookmarkEnd w:id="504"/>
    </w:p>
    <w:p w14:paraId="11B627D9" w14:textId="176E8228" w:rsidR="00EF2E40" w:rsidRPr="00736F15" w:rsidRDefault="00EF2E40" w:rsidP="00EF2E40">
      <w:pPr>
        <w:pStyle w:val="ListNumbers"/>
        <w:rPr>
          <w:lang w:val="pt-PT" w:eastAsia="pt-PT"/>
        </w:rPr>
      </w:pPr>
      <w:bookmarkStart w:id="505" w:name="_Toc507437642"/>
      <w:bookmarkStart w:id="506" w:name="_Toc507438226"/>
      <w:r w:rsidRPr="00736F15">
        <w:rPr>
          <w:lang w:val="pt-PT" w:eastAsia="pt-PT"/>
        </w:rPr>
        <w:t>A Parte que deseje invocar o caso de força maior deverá:</w:t>
      </w:r>
      <w:bookmarkEnd w:id="505"/>
      <w:bookmarkEnd w:id="506"/>
    </w:p>
    <w:p w14:paraId="142376F1" w14:textId="15180676" w:rsidR="00EF2E40" w:rsidRPr="00EF2E40" w:rsidRDefault="00EF2E40" w:rsidP="006E2998">
      <w:pPr>
        <w:pStyle w:val="alpha2"/>
        <w:numPr>
          <w:ilvl w:val="0"/>
          <w:numId w:val="57"/>
        </w:numPr>
        <w:rPr>
          <w:lang w:val="pt-PT" w:eastAsia="pt-PT"/>
        </w:rPr>
      </w:pPr>
      <w:bookmarkStart w:id="507" w:name="_Toc507437643"/>
      <w:bookmarkStart w:id="508" w:name="_Toc507438227"/>
      <w:r w:rsidRPr="00EF2E40">
        <w:rPr>
          <w:lang w:val="pt-PT" w:eastAsia="pt-PT"/>
        </w:rPr>
        <w:t>Informar a outra Parte assim que possível e fazendo a prova do evento invocado e dos seus efeitos na execução do Contrato;</w:t>
      </w:r>
      <w:bookmarkEnd w:id="507"/>
      <w:bookmarkEnd w:id="508"/>
    </w:p>
    <w:p w14:paraId="2F96BD7D" w14:textId="67E5D3E1" w:rsidR="00EF2E40" w:rsidRPr="00030595" w:rsidRDefault="00EF2E40" w:rsidP="00EF2E40">
      <w:pPr>
        <w:pStyle w:val="alpha2"/>
        <w:rPr>
          <w:lang w:val="pt-PT" w:eastAsia="pt-PT"/>
        </w:rPr>
      </w:pPr>
      <w:bookmarkStart w:id="509" w:name="_Toc507437644"/>
      <w:bookmarkStart w:id="510" w:name="_Toc507438228"/>
      <w:r w:rsidRPr="00030595">
        <w:rPr>
          <w:lang w:val="pt-PT" w:eastAsia="pt-PT"/>
        </w:rPr>
        <w:t>Fazer tudo o que estiver ao seu alcance para limitar as suas consequências;</w:t>
      </w:r>
      <w:bookmarkEnd w:id="509"/>
      <w:bookmarkEnd w:id="510"/>
    </w:p>
    <w:p w14:paraId="44F03841" w14:textId="6047FD9B" w:rsidR="00EF2E40" w:rsidRPr="00030595" w:rsidRDefault="00EF2E40" w:rsidP="00EF2E40">
      <w:pPr>
        <w:pStyle w:val="alpha2"/>
        <w:rPr>
          <w:lang w:val="pt-PT" w:eastAsia="pt-PT"/>
        </w:rPr>
      </w:pPr>
      <w:bookmarkStart w:id="511" w:name="_Toc507437645"/>
      <w:bookmarkStart w:id="512" w:name="_Toc507438229"/>
      <w:r w:rsidRPr="00030595">
        <w:rPr>
          <w:lang w:val="pt-PT" w:eastAsia="pt-PT"/>
        </w:rPr>
        <w:t>Informar a outra Parte sobre a data previsível para a reposição da normalidade;</w:t>
      </w:r>
      <w:r w:rsidR="00E65DFF">
        <w:rPr>
          <w:lang w:val="pt-PT" w:eastAsia="pt-PT"/>
        </w:rPr>
        <w:t xml:space="preserve"> e,</w:t>
      </w:r>
      <w:bookmarkEnd w:id="511"/>
      <w:bookmarkEnd w:id="512"/>
    </w:p>
    <w:p w14:paraId="4EAAF944" w14:textId="549AC84A" w:rsidR="00EF2E40" w:rsidRDefault="00EF2E40" w:rsidP="00EF2E40">
      <w:pPr>
        <w:pStyle w:val="alpha2"/>
        <w:rPr>
          <w:lang w:val="pt-PT" w:eastAsia="pt-PT"/>
        </w:rPr>
      </w:pPr>
      <w:bookmarkStart w:id="513" w:name="_Toc507437646"/>
      <w:bookmarkStart w:id="514" w:name="_Toc507438230"/>
      <w:r w:rsidRPr="00030595">
        <w:rPr>
          <w:lang w:val="pt-PT" w:eastAsia="pt-PT"/>
        </w:rPr>
        <w:lastRenderedPageBreak/>
        <w:t>Retomar a execução do Contrato imediatamente após essas circunstâncias terem desaparecido.</w:t>
      </w:r>
      <w:bookmarkEnd w:id="513"/>
      <w:bookmarkEnd w:id="514"/>
    </w:p>
    <w:p w14:paraId="102995E0" w14:textId="7AC2C5D9" w:rsidR="005C69AF" w:rsidRPr="009D1A80" w:rsidRDefault="005C69AF" w:rsidP="005C69AF">
      <w:pPr>
        <w:pStyle w:val="ListNumbers"/>
        <w:rPr>
          <w:lang w:val="pt-PT" w:eastAsia="pt-PT"/>
        </w:rPr>
      </w:pPr>
      <w:bookmarkStart w:id="515" w:name="_Toc507437647"/>
      <w:bookmarkStart w:id="516" w:name="_Toc507438231"/>
      <w:commentRangeStart w:id="517"/>
      <w:r w:rsidRPr="009D1A80">
        <w:rPr>
          <w:lang w:val="pt-PT" w:eastAsia="pt-PT"/>
        </w:rPr>
        <w:t xml:space="preserve">Sempre que um caso de força maior corresponda, desde pelo menos seis meses antes da sua verificação, a um risco normalmente segurável em praças da União Europeia por apólices comercialmente aceitáveis, e independentemente de a Parte inadimplente ter </w:t>
      </w:r>
      <w:r w:rsidR="00A7395D" w:rsidRPr="009D1A80">
        <w:rPr>
          <w:lang w:val="pt-PT" w:eastAsia="pt-PT"/>
        </w:rPr>
        <w:t>efetivamente</w:t>
      </w:r>
      <w:r w:rsidRPr="009D1A80">
        <w:rPr>
          <w:lang w:val="pt-PT" w:eastAsia="pt-PT"/>
        </w:rPr>
        <w:t xml:space="preserve"> contratado as </w:t>
      </w:r>
      <w:r w:rsidR="00A7395D" w:rsidRPr="009D1A80">
        <w:rPr>
          <w:lang w:val="pt-PT" w:eastAsia="pt-PT"/>
        </w:rPr>
        <w:t>respetivas</w:t>
      </w:r>
      <w:r w:rsidRPr="009D1A80">
        <w:rPr>
          <w:lang w:val="pt-PT" w:eastAsia="pt-PT"/>
        </w:rPr>
        <w:t xml:space="preserve"> apólices, a mesma não fica exonerada do cumprimento pontual e atempado das obrigações emergentes do presente contrato, no prazo que para o efeito lhe for fixado pela outra Parte, na medida em que aquele cumprimento se torne possível em virtude do recebimento da indemnização devida nos termos da apólice comercialmente aplicável relativamente ao risco em causa</w:t>
      </w:r>
      <w:r w:rsidR="00E65DFF" w:rsidRPr="009D1A80">
        <w:rPr>
          <w:lang w:val="pt-PT" w:eastAsia="pt-PT"/>
        </w:rPr>
        <w:t>.</w:t>
      </w:r>
      <w:bookmarkEnd w:id="515"/>
      <w:bookmarkEnd w:id="516"/>
      <w:commentRangeEnd w:id="517"/>
      <w:r w:rsidR="000E7CC6">
        <w:rPr>
          <w:rStyle w:val="CommentReference"/>
          <w:kern w:val="0"/>
        </w:rPr>
        <w:commentReference w:id="517"/>
      </w:r>
    </w:p>
    <w:p w14:paraId="266762A1" w14:textId="7A8BD522" w:rsidR="00EF2E40" w:rsidRDefault="00EF2E40" w:rsidP="00EF2E40">
      <w:pPr>
        <w:pStyle w:val="ListNumbers"/>
        <w:rPr>
          <w:ins w:id="518" w:author="Maria Teresa Pais" w:date="2018-03-29T15:50:00Z"/>
          <w:lang w:val="pt-PT" w:eastAsia="pt-PT"/>
        </w:rPr>
      </w:pPr>
      <w:bookmarkStart w:id="519" w:name="_Toc507437648"/>
      <w:bookmarkStart w:id="520" w:name="_Toc507438232"/>
      <w:r w:rsidRPr="00030595">
        <w:rPr>
          <w:lang w:val="pt-PT" w:eastAsia="pt-PT"/>
        </w:rPr>
        <w:t>Quando o caso de força maior impossibilite definitivamente, ou por período superior a 30 (trinta) dias, o cumprimento do Contrato, as Partes acordam em estabelecer conversações tendo em vista a modificação dos termos do mesmo que se revelarem adequados.</w:t>
      </w:r>
      <w:bookmarkEnd w:id="519"/>
      <w:bookmarkEnd w:id="520"/>
    </w:p>
    <w:p w14:paraId="59978EF1" w14:textId="77777777" w:rsidR="00495DEE" w:rsidRPr="00495DEE" w:rsidRDefault="00495DEE" w:rsidP="00495DEE">
      <w:pPr>
        <w:pStyle w:val="ListNumbers"/>
        <w:rPr>
          <w:ins w:id="521" w:author="Maria Teresa Pais" w:date="2018-03-29T15:51:00Z"/>
          <w:lang w:val="pt-PT"/>
        </w:rPr>
      </w:pPr>
      <w:ins w:id="522" w:author="Maria Teresa Pais" w:date="2018-03-29T15:51:00Z">
        <w:r w:rsidRPr="00495DEE">
          <w:rPr>
            <w:lang w:val="pt-PT"/>
          </w:rPr>
          <w:t>Não obstante o disposto no número anterior caso a situação de força maior se prolongue por um período superior a sessenta (60) dias, o presente contrato poderá ser livremente resolvido por qualquer das Partes sem que assista à outra direito a qualquer indemnização ou compensação.</w:t>
        </w:r>
      </w:ins>
    </w:p>
    <w:p w14:paraId="617C6878" w14:textId="77777777" w:rsidR="00495DEE" w:rsidRDefault="00495DEE" w:rsidP="000F1035">
      <w:pPr>
        <w:pStyle w:val="ListNumbers"/>
        <w:numPr>
          <w:ilvl w:val="0"/>
          <w:numId w:val="0"/>
        </w:numPr>
        <w:ind w:left="680"/>
        <w:rPr>
          <w:lang w:val="pt-PT" w:eastAsia="pt-PT"/>
        </w:rPr>
      </w:pPr>
    </w:p>
    <w:p w14:paraId="673F936D" w14:textId="77777777" w:rsidR="000428E8" w:rsidRDefault="000428E8" w:rsidP="000428E8">
      <w:pPr>
        <w:spacing w:line="360" w:lineRule="auto"/>
        <w:jc w:val="center"/>
        <w:rPr>
          <w:rFonts w:cs="Arial"/>
          <w:b/>
          <w:szCs w:val="20"/>
          <w:lang w:val="pt-PT" w:eastAsia="pt-PT"/>
        </w:rPr>
      </w:pPr>
    </w:p>
    <w:p w14:paraId="0D07ADBE" w14:textId="0EE03620" w:rsidR="000428E8" w:rsidRPr="00030595" w:rsidRDefault="000428E8" w:rsidP="009D1A80">
      <w:pPr>
        <w:keepNext/>
        <w:spacing w:line="360" w:lineRule="auto"/>
        <w:jc w:val="center"/>
        <w:rPr>
          <w:rFonts w:cs="Arial"/>
          <w:b/>
          <w:szCs w:val="20"/>
          <w:lang w:val="pt-PT" w:eastAsia="pt-PT"/>
        </w:rPr>
      </w:pPr>
      <w:r>
        <w:rPr>
          <w:rFonts w:cs="Arial"/>
          <w:b/>
          <w:szCs w:val="20"/>
          <w:lang w:val="pt-PT" w:eastAsia="pt-PT"/>
        </w:rPr>
        <w:t xml:space="preserve">CLÁUSULA </w:t>
      </w:r>
      <w:del w:id="523" w:author="Maria Teresa Pais" w:date="2018-03-12T11:18:00Z">
        <w:r w:rsidDel="00A50A42">
          <w:rPr>
            <w:rFonts w:cs="Arial"/>
            <w:b/>
            <w:szCs w:val="20"/>
            <w:lang w:val="pt-PT" w:eastAsia="pt-PT"/>
          </w:rPr>
          <w:delText>1</w:delText>
        </w:r>
        <w:r w:rsidR="002C1ADE" w:rsidDel="00A50A42">
          <w:rPr>
            <w:rFonts w:cs="Arial"/>
            <w:b/>
            <w:szCs w:val="20"/>
            <w:lang w:val="pt-PT" w:eastAsia="pt-PT"/>
          </w:rPr>
          <w:delText>6</w:delText>
        </w:r>
        <w:r w:rsidRPr="00030595" w:rsidDel="00A50A42">
          <w:rPr>
            <w:rFonts w:cs="Arial"/>
            <w:b/>
            <w:szCs w:val="20"/>
            <w:lang w:val="pt-PT" w:eastAsia="pt-PT"/>
          </w:rPr>
          <w:delText>ª</w:delText>
        </w:r>
      </w:del>
      <w:ins w:id="524" w:author="Maria Teresa Pais" w:date="2018-03-12T11:18:00Z">
        <w:r w:rsidR="0089187E">
          <w:rPr>
            <w:rFonts w:cs="Arial"/>
            <w:b/>
            <w:szCs w:val="20"/>
            <w:lang w:val="pt-PT" w:eastAsia="pt-PT"/>
          </w:rPr>
          <w:t>17</w:t>
        </w:r>
        <w:r w:rsidR="00A50A42" w:rsidRPr="00030595">
          <w:rPr>
            <w:rFonts w:cs="Arial"/>
            <w:b/>
            <w:szCs w:val="20"/>
            <w:lang w:val="pt-PT" w:eastAsia="pt-PT"/>
          </w:rPr>
          <w:t>ª</w:t>
        </w:r>
      </w:ins>
    </w:p>
    <w:p w14:paraId="7AA11023" w14:textId="78D8612A" w:rsidR="000428E8" w:rsidRPr="00030595" w:rsidRDefault="000428E8" w:rsidP="009D1A80">
      <w:pPr>
        <w:keepNext/>
        <w:keepLines/>
        <w:spacing w:after="240" w:line="360" w:lineRule="auto"/>
        <w:jc w:val="center"/>
        <w:outlineLvl w:val="0"/>
        <w:rPr>
          <w:rFonts w:cs="Arial"/>
          <w:b/>
          <w:bCs/>
          <w:szCs w:val="28"/>
          <w:lang w:val="pt-PT" w:eastAsia="pt-PT"/>
        </w:rPr>
      </w:pPr>
      <w:bookmarkStart w:id="525" w:name="_Toc313376669"/>
      <w:bookmarkStart w:id="526" w:name="_Toc507437649"/>
      <w:bookmarkStart w:id="527" w:name="_Toc507438233"/>
      <w:r w:rsidRPr="00030595">
        <w:rPr>
          <w:rFonts w:cs="Arial"/>
          <w:b/>
          <w:bCs/>
          <w:szCs w:val="28"/>
          <w:lang w:val="pt-PT" w:eastAsia="pt-PT"/>
        </w:rPr>
        <w:t>Confidencialidade</w:t>
      </w:r>
      <w:bookmarkEnd w:id="525"/>
      <w:bookmarkEnd w:id="526"/>
      <w:bookmarkEnd w:id="527"/>
    </w:p>
    <w:p w14:paraId="0FF4FED0" w14:textId="0F32C232" w:rsidR="000428E8" w:rsidRPr="000428E8" w:rsidRDefault="000428E8" w:rsidP="006E2998">
      <w:pPr>
        <w:pStyle w:val="ListNumbers"/>
        <w:numPr>
          <w:ilvl w:val="0"/>
          <w:numId w:val="58"/>
        </w:numPr>
        <w:rPr>
          <w:lang w:val="pt-PT" w:eastAsia="pt-PT"/>
        </w:rPr>
      </w:pPr>
      <w:bookmarkStart w:id="528" w:name="_Toc507437650"/>
      <w:bookmarkStart w:id="529" w:name="_Toc507438234"/>
      <w:r w:rsidRPr="000428E8">
        <w:rPr>
          <w:lang w:val="pt-PT" w:eastAsia="pt-PT"/>
        </w:rPr>
        <w:t>As Partes, e os seus representantes, colaboradores, auxiliares e subcontratados deverão manter confidencialidade sobre o presente Contrato e toda a informação e documentos com ele relacionados, bem como sobre qualquer tipo de informação de natureza comercial, administrativa, técnica e/ou informática que lhes for fornecida ou revelada no âmbito ou por causa do mesmo Contrato, comprometendo-se a não utilizar, em proveito próprio ou de terceiros, qualquer Informação Confidencial.</w:t>
      </w:r>
      <w:bookmarkEnd w:id="528"/>
      <w:bookmarkEnd w:id="529"/>
    </w:p>
    <w:p w14:paraId="44E01AD9" w14:textId="1EDFEA78" w:rsidR="000428E8" w:rsidRPr="00030595" w:rsidRDefault="000428E8" w:rsidP="000428E8">
      <w:pPr>
        <w:pStyle w:val="ListNumbers"/>
        <w:rPr>
          <w:lang w:val="pt-PT" w:eastAsia="pt-PT"/>
        </w:rPr>
      </w:pPr>
      <w:bookmarkStart w:id="530" w:name="_Toc507437651"/>
      <w:bookmarkStart w:id="531" w:name="_Toc507438235"/>
      <w:r w:rsidRPr="00030595">
        <w:rPr>
          <w:lang w:val="pt-PT" w:eastAsia="pt-PT"/>
        </w:rPr>
        <w:t>Em especial, cada uma das Partes obriga-se a:</w:t>
      </w:r>
      <w:bookmarkEnd w:id="530"/>
      <w:bookmarkEnd w:id="531"/>
    </w:p>
    <w:p w14:paraId="6472D3E4" w14:textId="1626E54F" w:rsidR="000428E8" w:rsidRPr="000428E8" w:rsidRDefault="000428E8" w:rsidP="006E2998">
      <w:pPr>
        <w:pStyle w:val="alpha2"/>
        <w:numPr>
          <w:ilvl w:val="0"/>
          <w:numId w:val="59"/>
        </w:numPr>
        <w:rPr>
          <w:lang w:val="pt-PT" w:eastAsia="pt-PT"/>
        </w:rPr>
      </w:pPr>
      <w:bookmarkStart w:id="532" w:name="_Toc507437652"/>
      <w:bookmarkStart w:id="533" w:name="_Toc507438236"/>
      <w:r w:rsidRPr="000428E8">
        <w:rPr>
          <w:lang w:val="pt-PT" w:eastAsia="pt-PT"/>
        </w:rPr>
        <w:t xml:space="preserve">Restringir a divulgação da informação recebida </w:t>
      </w:r>
      <w:r w:rsidR="009A4576">
        <w:rPr>
          <w:lang w:val="pt-PT" w:eastAsia="pt-PT"/>
        </w:rPr>
        <w:t xml:space="preserve">no âmbito e relacionada com o presente Contrato </w:t>
      </w:r>
      <w:r w:rsidRPr="000428E8">
        <w:rPr>
          <w:lang w:val="pt-PT" w:eastAsia="pt-PT"/>
        </w:rPr>
        <w:t>unicamente aos trabalhadores, colaboradores ou subcontratados para quem a prestação dessa informação seja essencial para o cumprimento dos Serviços;</w:t>
      </w:r>
      <w:r w:rsidR="00E65DFF">
        <w:rPr>
          <w:lang w:val="pt-PT" w:eastAsia="pt-PT"/>
        </w:rPr>
        <w:t xml:space="preserve"> e,</w:t>
      </w:r>
      <w:bookmarkEnd w:id="532"/>
      <w:bookmarkEnd w:id="533"/>
    </w:p>
    <w:p w14:paraId="2437C299" w14:textId="3F0C23DE" w:rsidR="000428E8" w:rsidRPr="00030595" w:rsidRDefault="000428E8" w:rsidP="000428E8">
      <w:pPr>
        <w:pStyle w:val="alpha2"/>
        <w:rPr>
          <w:lang w:val="pt-PT" w:eastAsia="pt-PT"/>
        </w:rPr>
      </w:pPr>
      <w:bookmarkStart w:id="534" w:name="_Toc507437653"/>
      <w:bookmarkStart w:id="535" w:name="_Toc507438237"/>
      <w:r w:rsidRPr="00030595">
        <w:rPr>
          <w:lang w:val="pt-PT" w:eastAsia="pt-PT"/>
        </w:rPr>
        <w:t xml:space="preserve">Avisar todos os seus trabalhadores, colaboradores e terceiros que contrate para a execução dos Serviços, do carácter confidencial da informação </w:t>
      </w:r>
      <w:r w:rsidR="009A4576">
        <w:rPr>
          <w:lang w:val="pt-PT" w:eastAsia="pt-PT"/>
        </w:rPr>
        <w:t xml:space="preserve">relacionada com o presente Contrato </w:t>
      </w:r>
      <w:r w:rsidRPr="00030595">
        <w:rPr>
          <w:lang w:val="pt-PT" w:eastAsia="pt-PT"/>
        </w:rPr>
        <w:t xml:space="preserve">e </w:t>
      </w:r>
      <w:r w:rsidR="00C04456" w:rsidRPr="00030595">
        <w:rPr>
          <w:lang w:val="pt-PT" w:eastAsia="pt-PT"/>
        </w:rPr>
        <w:t>adotar</w:t>
      </w:r>
      <w:r w:rsidRPr="00030595">
        <w:rPr>
          <w:lang w:val="pt-PT" w:eastAsia="pt-PT"/>
        </w:rPr>
        <w:t xml:space="preserve"> as medidas que entenda mais convenientes para que estes mantenham tais informações como confidenciais.</w:t>
      </w:r>
      <w:bookmarkEnd w:id="534"/>
      <w:bookmarkEnd w:id="535"/>
    </w:p>
    <w:p w14:paraId="0A312939" w14:textId="5D5F7377" w:rsidR="000428E8" w:rsidRPr="00030595" w:rsidRDefault="000428E8" w:rsidP="000428E8">
      <w:pPr>
        <w:pStyle w:val="ListNumbers"/>
        <w:rPr>
          <w:lang w:val="pt-PT" w:eastAsia="pt-PT"/>
        </w:rPr>
      </w:pPr>
      <w:bookmarkStart w:id="536" w:name="_Toc507437654"/>
      <w:bookmarkStart w:id="537" w:name="_Toc507438238"/>
      <w:r w:rsidRPr="00030595">
        <w:rPr>
          <w:lang w:val="pt-PT" w:eastAsia="pt-PT"/>
        </w:rPr>
        <w:lastRenderedPageBreak/>
        <w:t>Não ficam abrangidas pela obrigação de confidencialidade acima referida, as informações recebidas por qualquer uma das Partes, quando:</w:t>
      </w:r>
      <w:bookmarkEnd w:id="536"/>
      <w:bookmarkEnd w:id="537"/>
    </w:p>
    <w:p w14:paraId="1B0727AE" w14:textId="4277661E" w:rsidR="000428E8" w:rsidRPr="00E55486" w:rsidRDefault="000428E8" w:rsidP="006E2998">
      <w:pPr>
        <w:pStyle w:val="alpha2"/>
        <w:numPr>
          <w:ilvl w:val="0"/>
          <w:numId w:val="71"/>
        </w:numPr>
        <w:rPr>
          <w:lang w:val="pt-PT" w:eastAsia="pt-PT"/>
        </w:rPr>
      </w:pPr>
      <w:bookmarkStart w:id="538" w:name="_Toc507437655"/>
      <w:bookmarkStart w:id="539" w:name="_Toc507438239"/>
      <w:r w:rsidRPr="00E55486">
        <w:rPr>
          <w:lang w:val="pt-PT" w:eastAsia="pt-PT"/>
        </w:rPr>
        <w:t>For obtida a autorização escrita e expressa da outra Parte;</w:t>
      </w:r>
      <w:bookmarkEnd w:id="538"/>
      <w:bookmarkEnd w:id="539"/>
    </w:p>
    <w:p w14:paraId="7C8A0BFC" w14:textId="4B3CB216" w:rsidR="000428E8" w:rsidRPr="00736F15" w:rsidRDefault="000428E8" w:rsidP="008520FC">
      <w:pPr>
        <w:pStyle w:val="alpha2"/>
        <w:rPr>
          <w:lang w:val="pt-PT" w:eastAsia="pt-PT"/>
        </w:rPr>
      </w:pPr>
      <w:bookmarkStart w:id="540" w:name="_Toc507437656"/>
      <w:bookmarkStart w:id="541" w:name="_Toc507438240"/>
      <w:r w:rsidRPr="00736F15">
        <w:rPr>
          <w:lang w:val="pt-PT" w:eastAsia="pt-PT"/>
        </w:rPr>
        <w:t>A informação em questão for já do conhecimento público;</w:t>
      </w:r>
      <w:bookmarkEnd w:id="540"/>
      <w:bookmarkEnd w:id="541"/>
    </w:p>
    <w:p w14:paraId="56FAB137" w14:textId="2B2F829B" w:rsidR="000428E8" w:rsidRPr="00736F15" w:rsidRDefault="000428E8" w:rsidP="008520FC">
      <w:pPr>
        <w:pStyle w:val="alpha2"/>
        <w:rPr>
          <w:lang w:val="pt-PT" w:eastAsia="pt-PT"/>
        </w:rPr>
      </w:pPr>
      <w:bookmarkStart w:id="542" w:name="_Toc507437657"/>
      <w:bookmarkStart w:id="543" w:name="_Toc507438241"/>
      <w:r w:rsidRPr="00736F15">
        <w:rPr>
          <w:lang w:val="pt-PT" w:eastAsia="pt-PT"/>
        </w:rPr>
        <w:t>A informação seja já conhecida por tal Parte, desde que esta prove o conhecimento legítimo dessa informação;</w:t>
      </w:r>
      <w:bookmarkEnd w:id="542"/>
      <w:bookmarkEnd w:id="543"/>
    </w:p>
    <w:p w14:paraId="6A6D6FC2" w14:textId="410C2624" w:rsidR="000428E8" w:rsidRPr="00736F15" w:rsidRDefault="000428E8" w:rsidP="008520FC">
      <w:pPr>
        <w:pStyle w:val="alpha2"/>
        <w:rPr>
          <w:lang w:val="pt-PT" w:eastAsia="pt-PT"/>
        </w:rPr>
      </w:pPr>
      <w:bookmarkStart w:id="544" w:name="_Toc507437658"/>
      <w:bookmarkStart w:id="545" w:name="_Toc507438242"/>
      <w:r w:rsidRPr="00736F15">
        <w:rPr>
          <w:lang w:val="pt-PT" w:eastAsia="pt-PT"/>
        </w:rPr>
        <w:t>A informação tenha sido legitimamente recebida de terceiros, sem que recaia sobre estes a obrigação de confidencialidade.</w:t>
      </w:r>
      <w:bookmarkEnd w:id="544"/>
      <w:bookmarkEnd w:id="545"/>
    </w:p>
    <w:p w14:paraId="03654B15" w14:textId="64550F49" w:rsidR="000428E8" w:rsidRPr="00030595" w:rsidRDefault="000428E8" w:rsidP="000428E8">
      <w:pPr>
        <w:pStyle w:val="ListNumbers"/>
        <w:rPr>
          <w:lang w:val="pt-PT" w:eastAsia="pt-PT"/>
        </w:rPr>
      </w:pPr>
      <w:bookmarkStart w:id="546" w:name="_Toc507437659"/>
      <w:bookmarkStart w:id="547" w:name="_Toc507438243"/>
      <w:r w:rsidRPr="00030595">
        <w:rPr>
          <w:lang w:val="pt-PT" w:eastAsia="pt-PT"/>
        </w:rPr>
        <w:t xml:space="preserve">A obrigação de confidencialidade referida nos números anteriores é assumida sem prejuízo do cumprimento de eventuais obrigações de informação que </w:t>
      </w:r>
      <w:r w:rsidR="00C04456" w:rsidRPr="00030595">
        <w:rPr>
          <w:lang w:val="pt-PT" w:eastAsia="pt-PT"/>
        </w:rPr>
        <w:t>diretamente</w:t>
      </w:r>
      <w:r w:rsidRPr="00030595">
        <w:rPr>
          <w:lang w:val="pt-PT" w:eastAsia="pt-PT"/>
        </w:rPr>
        <w:t xml:space="preserve"> decorram das normas legais em vigor ou por determinação de autoridade judicial ou administrativa</w:t>
      </w:r>
      <w:r w:rsidRPr="009D1A80">
        <w:rPr>
          <w:lang w:val="pt-PT" w:eastAsia="pt-PT"/>
        </w:rPr>
        <w:t xml:space="preserve">. </w:t>
      </w:r>
      <w:r w:rsidR="00031E56" w:rsidRPr="009D1A80">
        <w:rPr>
          <w:bCs/>
          <w:iCs/>
          <w:lang w:val="pt-PT" w:eastAsia="pt-PT"/>
        </w:rPr>
        <w:t>Se legalmente permitido ou admissível, a</w:t>
      </w:r>
      <w:r w:rsidR="00031E56" w:rsidRPr="009D1A80">
        <w:rPr>
          <w:bCs/>
          <w:i/>
          <w:iCs/>
          <w:lang w:val="pt-PT" w:eastAsia="pt-PT"/>
        </w:rPr>
        <w:t xml:space="preserve"> </w:t>
      </w:r>
      <w:r w:rsidRPr="009D1A80">
        <w:rPr>
          <w:lang w:val="pt-PT" w:eastAsia="pt-PT"/>
        </w:rPr>
        <w:t>Parte a quem seja ordenada a divulgação d</w:t>
      </w:r>
      <w:r w:rsidRPr="00030595">
        <w:rPr>
          <w:lang w:val="pt-PT" w:eastAsia="pt-PT"/>
        </w:rPr>
        <w:t>a Informação Confidencial deve informar, assim que possível, a outra Parte e observar as recomendações desta que sejam compatíveis com a intimação ou com a obrigação legal que está na origem do dever de divulgação, devendo fazer acompanhar essa divulgação da indicação de que se trata de Informação Confidencial pertencente a terceiro.</w:t>
      </w:r>
      <w:bookmarkEnd w:id="546"/>
      <w:bookmarkEnd w:id="547"/>
    </w:p>
    <w:p w14:paraId="5FFE23CB" w14:textId="4DE8D1AE" w:rsidR="000428E8" w:rsidRPr="009D1A80" w:rsidRDefault="000428E8" w:rsidP="000428E8">
      <w:pPr>
        <w:pStyle w:val="ListNumbers"/>
        <w:rPr>
          <w:lang w:val="pt-PT" w:eastAsia="pt-PT"/>
        </w:rPr>
      </w:pPr>
      <w:bookmarkStart w:id="548" w:name="_Toc507437660"/>
      <w:bookmarkStart w:id="549" w:name="_Toc507438244"/>
      <w:r w:rsidRPr="00030595">
        <w:rPr>
          <w:lang w:val="pt-PT" w:eastAsia="pt-PT"/>
        </w:rPr>
        <w:t xml:space="preserve">Cada uma das Partes compromete-se a devolver ou destruir toda a Informação Confidencial da outra Parte a que tenha tido acesso no âmbito do presente Contrato logo que a mesma deixe de ser necessária ao cumprimento das suas obrigações, a solicitação da outra Parte ou com a cessação do presente Contrato por qualquer motivo, sem prejuízo do cumprimento pela SIBS FPS das suas responsabilidades legais em matéria de arquivo de registos de </w:t>
      </w:r>
      <w:r w:rsidR="00C04456" w:rsidRPr="009D1A80">
        <w:rPr>
          <w:lang w:val="pt-PT" w:eastAsia="pt-PT"/>
        </w:rPr>
        <w:t>transações</w:t>
      </w:r>
      <w:r w:rsidRPr="009D1A80">
        <w:rPr>
          <w:lang w:val="pt-PT" w:eastAsia="pt-PT"/>
        </w:rPr>
        <w:t>.</w:t>
      </w:r>
      <w:bookmarkEnd w:id="548"/>
      <w:bookmarkEnd w:id="549"/>
    </w:p>
    <w:p w14:paraId="33B0014F" w14:textId="6E242292" w:rsidR="00424728" w:rsidRPr="009D1A80" w:rsidRDefault="00424728" w:rsidP="000428E8">
      <w:pPr>
        <w:pStyle w:val="ListNumbers"/>
        <w:rPr>
          <w:lang w:val="pt-PT" w:eastAsia="pt-PT"/>
        </w:rPr>
      </w:pPr>
      <w:bookmarkStart w:id="550" w:name="_Toc507437661"/>
      <w:bookmarkStart w:id="551" w:name="_Toc507438245"/>
      <w:r w:rsidRPr="009D1A80">
        <w:rPr>
          <w:lang w:val="pt-PT" w:eastAsia="pt-PT"/>
        </w:rPr>
        <w:t>A violação dos deveres de confidencialidade previstos nesta cláusula será considerada como um Incumprimento Grave do presente contrato.</w:t>
      </w:r>
      <w:bookmarkEnd w:id="550"/>
      <w:bookmarkEnd w:id="551"/>
      <w:r w:rsidRPr="009D1A80">
        <w:rPr>
          <w:lang w:val="pt-PT" w:eastAsia="pt-PT"/>
        </w:rPr>
        <w:t xml:space="preserve"> </w:t>
      </w:r>
    </w:p>
    <w:p w14:paraId="022EF005" w14:textId="352DD49D" w:rsidR="000428E8" w:rsidRPr="00F20E26" w:rsidRDefault="000428E8" w:rsidP="000428E8">
      <w:pPr>
        <w:pStyle w:val="ListNumbers"/>
        <w:rPr>
          <w:lang w:val="pt-PT" w:eastAsia="pt-PT"/>
        </w:rPr>
      </w:pPr>
      <w:bookmarkStart w:id="552" w:name="_Toc507437662"/>
      <w:bookmarkStart w:id="553" w:name="_Toc507438246"/>
      <w:r w:rsidRPr="00F20E26">
        <w:rPr>
          <w:lang w:val="pt-PT" w:eastAsia="pt-PT"/>
        </w:rPr>
        <w:t>A obrigação constante do número anterior manter-se-á em vigor após o termo do presente Contrato, independentemente do motivo por que ocorra, até que a informação de natureza confidencial se torne, nos termos apropriados, do conhecimento público.</w:t>
      </w:r>
      <w:bookmarkEnd w:id="552"/>
      <w:bookmarkEnd w:id="553"/>
    </w:p>
    <w:p w14:paraId="5DBAABC2" w14:textId="77777777" w:rsidR="000428E8" w:rsidRPr="00030595" w:rsidRDefault="000428E8" w:rsidP="000428E8">
      <w:pPr>
        <w:spacing w:line="360" w:lineRule="auto"/>
        <w:jc w:val="both"/>
        <w:rPr>
          <w:rFonts w:cs="Arial"/>
          <w:szCs w:val="20"/>
          <w:lang w:val="pt-PT" w:eastAsia="pt-PT"/>
        </w:rPr>
      </w:pPr>
    </w:p>
    <w:p w14:paraId="5D5C174E" w14:textId="55E76800" w:rsidR="000428E8" w:rsidRPr="00B4049F" w:rsidRDefault="000428E8" w:rsidP="000428E8">
      <w:pPr>
        <w:spacing w:line="360" w:lineRule="auto"/>
        <w:jc w:val="center"/>
        <w:rPr>
          <w:rFonts w:cs="Arial"/>
          <w:b/>
          <w:color w:val="000000" w:themeColor="text1"/>
          <w:szCs w:val="20"/>
          <w:lang w:val="pt-PT" w:eastAsia="pt-PT"/>
        </w:rPr>
      </w:pPr>
      <w:r w:rsidRPr="00B4049F">
        <w:rPr>
          <w:rFonts w:cs="Arial"/>
          <w:b/>
          <w:color w:val="000000" w:themeColor="text1"/>
          <w:szCs w:val="20"/>
          <w:lang w:val="pt-PT" w:eastAsia="pt-PT"/>
        </w:rPr>
        <w:t xml:space="preserve">CLÁUSULA </w:t>
      </w:r>
      <w:del w:id="554" w:author="Maria Teresa Pais" w:date="2018-03-12T11:18:00Z">
        <w:r w:rsidRPr="00B4049F" w:rsidDel="00A50A42">
          <w:rPr>
            <w:rFonts w:cs="Arial"/>
            <w:b/>
            <w:color w:val="000000" w:themeColor="text1"/>
            <w:szCs w:val="20"/>
            <w:lang w:val="pt-PT" w:eastAsia="pt-PT"/>
          </w:rPr>
          <w:delText>1</w:delText>
        </w:r>
        <w:r w:rsidR="002C1ADE" w:rsidDel="00A50A42">
          <w:rPr>
            <w:rFonts w:cs="Arial"/>
            <w:b/>
            <w:color w:val="000000" w:themeColor="text1"/>
            <w:szCs w:val="20"/>
            <w:lang w:val="pt-PT" w:eastAsia="pt-PT"/>
          </w:rPr>
          <w:delText>7</w:delText>
        </w:r>
        <w:r w:rsidRPr="00B4049F" w:rsidDel="00A50A42">
          <w:rPr>
            <w:rFonts w:cs="Arial"/>
            <w:b/>
            <w:color w:val="000000" w:themeColor="text1"/>
            <w:szCs w:val="20"/>
            <w:lang w:val="pt-PT" w:eastAsia="pt-PT"/>
          </w:rPr>
          <w:delText>ª</w:delText>
        </w:r>
      </w:del>
      <w:ins w:id="555" w:author="Maria Teresa Pais" w:date="2018-03-12T11:18:00Z">
        <w:r w:rsidR="00A50A42" w:rsidRPr="00B4049F">
          <w:rPr>
            <w:rFonts w:cs="Arial"/>
            <w:b/>
            <w:color w:val="000000" w:themeColor="text1"/>
            <w:szCs w:val="20"/>
            <w:lang w:val="pt-PT" w:eastAsia="pt-PT"/>
          </w:rPr>
          <w:t>1</w:t>
        </w:r>
        <w:r w:rsidR="0089187E">
          <w:rPr>
            <w:rFonts w:cs="Arial"/>
            <w:b/>
            <w:color w:val="000000" w:themeColor="text1"/>
            <w:szCs w:val="20"/>
            <w:lang w:val="pt-PT" w:eastAsia="pt-PT"/>
          </w:rPr>
          <w:t>8</w:t>
        </w:r>
        <w:r w:rsidR="00A50A42" w:rsidRPr="00B4049F">
          <w:rPr>
            <w:rFonts w:cs="Arial"/>
            <w:b/>
            <w:color w:val="000000" w:themeColor="text1"/>
            <w:szCs w:val="20"/>
            <w:lang w:val="pt-PT" w:eastAsia="pt-PT"/>
          </w:rPr>
          <w:t>ª</w:t>
        </w:r>
      </w:ins>
    </w:p>
    <w:p w14:paraId="30F6F669" w14:textId="7FEB2C78" w:rsidR="000428E8" w:rsidRDefault="00C04456" w:rsidP="000428E8">
      <w:pPr>
        <w:keepNext/>
        <w:keepLines/>
        <w:spacing w:after="240" w:line="360" w:lineRule="auto"/>
        <w:jc w:val="center"/>
        <w:outlineLvl w:val="0"/>
        <w:rPr>
          <w:ins w:id="556" w:author="Maria Teresa Pais" w:date="2018-03-29T12:21:00Z"/>
          <w:rFonts w:cs="Arial"/>
          <w:b/>
          <w:bCs/>
          <w:color w:val="000000" w:themeColor="text1"/>
          <w:szCs w:val="28"/>
          <w:lang w:val="pt-PT" w:eastAsia="pt-PT"/>
        </w:rPr>
      </w:pPr>
      <w:bookmarkStart w:id="557" w:name="_Toc313376670"/>
      <w:bookmarkStart w:id="558" w:name="_Toc507437663"/>
      <w:bookmarkStart w:id="559" w:name="_Toc507438247"/>
      <w:r w:rsidRPr="00B4049F">
        <w:rPr>
          <w:rFonts w:cs="Arial"/>
          <w:b/>
          <w:bCs/>
          <w:color w:val="000000" w:themeColor="text1"/>
          <w:szCs w:val="28"/>
          <w:lang w:val="pt-PT" w:eastAsia="pt-PT"/>
        </w:rPr>
        <w:t>Proteção</w:t>
      </w:r>
      <w:r w:rsidR="000428E8" w:rsidRPr="00B4049F">
        <w:rPr>
          <w:rFonts w:cs="Arial"/>
          <w:b/>
          <w:bCs/>
          <w:color w:val="000000" w:themeColor="text1"/>
          <w:szCs w:val="28"/>
          <w:lang w:val="pt-PT" w:eastAsia="pt-PT"/>
        </w:rPr>
        <w:t xml:space="preserve"> e tratamento de dados pessoais</w:t>
      </w:r>
      <w:bookmarkEnd w:id="557"/>
      <w:bookmarkEnd w:id="558"/>
      <w:bookmarkEnd w:id="559"/>
    </w:p>
    <w:p w14:paraId="17C8D864" w14:textId="60E31A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60" w:author="Maria Teresa Pais" w:date="2018-03-29T12:21:00Z"/>
          <w:rFonts w:asciiTheme="majorHAnsi" w:hAnsiTheme="majorHAnsi" w:cstheme="majorHAnsi"/>
          <w:bCs/>
          <w:i/>
          <w:lang w:val="pt-PT"/>
        </w:rPr>
      </w:pPr>
      <w:ins w:id="561" w:author="Maria Teresa Pais" w:date="2018-03-29T12:21:00Z">
        <w:r w:rsidRPr="0089187E">
          <w:rPr>
            <w:rFonts w:asciiTheme="majorHAnsi" w:hAnsiTheme="majorHAnsi" w:cstheme="majorHAnsi"/>
            <w:bCs/>
            <w:i/>
            <w:lang w:val="pt-PT"/>
          </w:rPr>
          <w:t xml:space="preserve">Dada a natureza dos serviços objeto do presente contrato, a </w:t>
        </w:r>
      </w:ins>
      <w:ins w:id="562" w:author="Maria Teresa Pais" w:date="2018-03-29T12:22:00Z">
        <w:r w:rsidRPr="0089187E">
          <w:rPr>
            <w:rFonts w:asciiTheme="majorHAnsi" w:hAnsiTheme="majorHAnsi" w:cstheme="majorHAnsi"/>
            <w:bCs/>
            <w:i/>
            <w:lang w:val="pt-PT"/>
          </w:rPr>
          <w:t>SIBS FPS</w:t>
        </w:r>
      </w:ins>
      <w:ins w:id="563" w:author="Maria Teresa Pais" w:date="2018-03-29T12:21:00Z">
        <w:r w:rsidRPr="0089187E">
          <w:rPr>
            <w:rFonts w:asciiTheme="majorHAnsi" w:hAnsiTheme="majorHAnsi" w:cstheme="majorHAnsi"/>
            <w:bCs/>
            <w:i/>
            <w:lang w:val="pt-PT"/>
          </w:rPr>
          <w:t xml:space="preserve"> poderá ter de (i) efetuar tratamentos automatizados de ficheiros do BANCO que contenham dados pessoais, (</w:t>
        </w:r>
        <w:proofErr w:type="spellStart"/>
        <w:r w:rsidRPr="0089187E">
          <w:rPr>
            <w:rFonts w:asciiTheme="majorHAnsi" w:hAnsiTheme="majorHAnsi" w:cstheme="majorHAnsi"/>
            <w:bCs/>
            <w:i/>
            <w:lang w:val="pt-PT"/>
          </w:rPr>
          <w:t>ii</w:t>
        </w:r>
        <w:proofErr w:type="spellEnd"/>
        <w:r w:rsidRPr="0089187E">
          <w:rPr>
            <w:rFonts w:asciiTheme="majorHAnsi" w:hAnsiTheme="majorHAnsi" w:cstheme="majorHAnsi"/>
            <w:bCs/>
            <w:i/>
            <w:lang w:val="pt-PT"/>
          </w:rPr>
          <w:t>) aceder a dados pessoais neles contidos ou (</w:t>
        </w:r>
        <w:proofErr w:type="spellStart"/>
        <w:r w:rsidRPr="0089187E">
          <w:rPr>
            <w:rFonts w:asciiTheme="majorHAnsi" w:hAnsiTheme="majorHAnsi" w:cstheme="majorHAnsi"/>
            <w:bCs/>
            <w:i/>
            <w:lang w:val="pt-PT"/>
          </w:rPr>
          <w:t>iii</w:t>
        </w:r>
        <w:proofErr w:type="spellEnd"/>
        <w:r w:rsidRPr="0089187E">
          <w:rPr>
            <w:rFonts w:asciiTheme="majorHAnsi" w:hAnsiTheme="majorHAnsi" w:cstheme="majorHAnsi"/>
            <w:bCs/>
            <w:i/>
            <w:lang w:val="pt-PT"/>
          </w:rPr>
          <w:t>) por qualquer outra forma aceder a dados pessoais fornecidos ao Banco.</w:t>
        </w:r>
      </w:ins>
    </w:p>
    <w:p w14:paraId="0F223EE3" w14:textId="609A0978"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64" w:author="Maria Teresa Pais" w:date="2018-03-29T12:21:00Z"/>
          <w:rFonts w:asciiTheme="majorHAnsi" w:hAnsiTheme="majorHAnsi" w:cstheme="majorHAnsi"/>
          <w:bCs/>
          <w:i/>
          <w:lang w:val="pt-PT"/>
        </w:rPr>
      </w:pPr>
      <w:ins w:id="565" w:author="Maria Teresa Pais" w:date="2018-03-29T12:21:00Z">
        <w:r w:rsidRPr="0089187E">
          <w:rPr>
            <w:rFonts w:asciiTheme="majorHAnsi" w:hAnsiTheme="majorHAnsi" w:cstheme="majorHAnsi"/>
            <w:bCs/>
            <w:i/>
            <w:lang w:val="pt-PT"/>
          </w:rPr>
          <w:t xml:space="preserve">Tendo em vista o cumprimento, pelo BANCO, das obrigações a que está sujeito nos termos da legislação aplicável em matéria de proteção de dados, enquanto responsável pelo tratamento de dados, a presente cláusula estabelece os princípios e regras a observar pela </w:t>
        </w:r>
      </w:ins>
      <w:ins w:id="566" w:author="Maria Teresa Pais" w:date="2018-03-29T12:23:00Z">
        <w:r w:rsidRPr="0089187E">
          <w:rPr>
            <w:rFonts w:asciiTheme="majorHAnsi" w:hAnsiTheme="majorHAnsi" w:cstheme="majorHAnsi"/>
            <w:bCs/>
            <w:i/>
            <w:lang w:val="pt-PT"/>
          </w:rPr>
          <w:lastRenderedPageBreak/>
          <w:t xml:space="preserve">SIBS FPS </w:t>
        </w:r>
      </w:ins>
      <w:ins w:id="567" w:author="Maria Teresa Pais" w:date="2018-03-29T12:21:00Z">
        <w:r w:rsidRPr="0089187E">
          <w:rPr>
            <w:rFonts w:asciiTheme="majorHAnsi" w:hAnsiTheme="majorHAnsi" w:cstheme="majorHAnsi"/>
            <w:bCs/>
            <w:i/>
            <w:lang w:val="pt-PT"/>
          </w:rPr>
          <w:t>e seus eventuais subcontratantes, enquanto entidade(s) que pode(m) vir a efetuar o tratamento dos dados por conta do Banco.</w:t>
        </w:r>
      </w:ins>
    </w:p>
    <w:p w14:paraId="2FD333AD" w14:textId="1D4C3AC1"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68" w:author="Maria Teresa Pais" w:date="2018-03-29T12:21:00Z"/>
          <w:rFonts w:asciiTheme="majorHAnsi" w:hAnsiTheme="majorHAnsi" w:cstheme="majorHAnsi"/>
          <w:bCs/>
          <w:i/>
          <w:lang w:val="pt-PT"/>
        </w:rPr>
      </w:pPr>
      <w:ins w:id="569" w:author="Maria Teresa Pais" w:date="2018-03-29T12:21:00Z">
        <w:r w:rsidRPr="0089187E">
          <w:rPr>
            <w:rFonts w:asciiTheme="majorHAnsi" w:hAnsiTheme="majorHAnsi" w:cstheme="majorHAnsi"/>
            <w:bCs/>
            <w:i/>
            <w:lang w:val="pt-PT"/>
          </w:rPr>
          <w:t>Para os efeitos previstos na presente cláusula as Partes acordam em celebrar o Acordo de Proteção de Dados Pessoais constante do Anexo VIII, o qual faz parte integrante do presente Contrato.</w:t>
        </w:r>
      </w:ins>
    </w:p>
    <w:p w14:paraId="547249F0" w14:textId="07EBFE92"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70" w:author="Maria Teresa Pais" w:date="2018-03-29T12:21:00Z"/>
          <w:rFonts w:asciiTheme="majorHAnsi" w:hAnsiTheme="majorHAnsi" w:cstheme="majorHAnsi"/>
          <w:bCs/>
          <w:i/>
          <w:lang w:val="pt-PT"/>
        </w:rPr>
      </w:pPr>
      <w:ins w:id="571" w:author="Maria Teresa Pais" w:date="2018-03-29T12:21:00Z">
        <w:r w:rsidRPr="0089187E">
          <w:rPr>
            <w:rFonts w:asciiTheme="majorHAnsi" w:hAnsiTheme="majorHAnsi" w:cstheme="majorHAnsi"/>
            <w:bCs/>
            <w:i/>
            <w:lang w:val="pt-PT"/>
          </w:rPr>
          <w:t xml:space="preserve">As atividades de tratamento de dados pessoais realizadas pela </w:t>
        </w:r>
      </w:ins>
      <w:ins w:id="572" w:author="Maria Teresa Pais" w:date="2018-03-29T12:23:00Z">
        <w:r w:rsidRPr="0089187E">
          <w:rPr>
            <w:rFonts w:asciiTheme="majorHAnsi" w:hAnsiTheme="majorHAnsi" w:cstheme="majorHAnsi"/>
            <w:bCs/>
            <w:i/>
            <w:lang w:val="pt-PT"/>
          </w:rPr>
          <w:t>SIBS FPS</w:t>
        </w:r>
      </w:ins>
      <w:ins w:id="573" w:author="Maria Teresa Pais" w:date="2018-03-29T12:21:00Z">
        <w:r w:rsidRPr="0089187E">
          <w:rPr>
            <w:rFonts w:asciiTheme="majorHAnsi" w:hAnsiTheme="majorHAnsi" w:cstheme="majorHAnsi"/>
            <w:bCs/>
            <w:i/>
            <w:lang w:val="pt-PT"/>
          </w:rPr>
          <w:t xml:space="preserve">, por conta do Banco, correspondem a </w:t>
        </w:r>
        <w:commentRangeStart w:id="574"/>
        <w:r w:rsidRPr="0089187E">
          <w:rPr>
            <w:rFonts w:asciiTheme="majorHAnsi" w:hAnsiTheme="majorHAnsi" w:cstheme="majorHAnsi"/>
            <w:bCs/>
            <w:i/>
            <w:lang w:val="pt-PT"/>
          </w:rPr>
          <w:t>[atividades de recolha, registo, organização, estruturação, conservação, adaptação ou alteração, recuperação, consulta, utilização, divulgação por transmissão, difusão, comparação, interconexão, limitação apagamento ou destruição de dados pessoais].</w:t>
        </w:r>
      </w:ins>
      <w:commentRangeEnd w:id="574"/>
      <w:ins w:id="575" w:author="Maria Teresa Pais" w:date="2018-10-09T15:43:00Z">
        <w:r w:rsidR="00E70AFC">
          <w:rPr>
            <w:rStyle w:val="CommentReference"/>
          </w:rPr>
          <w:commentReference w:id="574"/>
        </w:r>
      </w:ins>
    </w:p>
    <w:p w14:paraId="3F8B7113" w14:textId="4A1AEA30"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76" w:author="Maria Teresa Pais" w:date="2018-03-29T12:21:00Z"/>
          <w:rFonts w:asciiTheme="majorHAnsi" w:hAnsiTheme="majorHAnsi" w:cstheme="majorHAnsi"/>
          <w:bCs/>
          <w:i/>
          <w:lang w:val="pt-PT"/>
        </w:rPr>
      </w:pPr>
      <w:ins w:id="577" w:author="Maria Teresa Pais" w:date="2018-03-29T12:21:00Z">
        <w:r w:rsidRPr="0089187E">
          <w:rPr>
            <w:rFonts w:asciiTheme="majorHAnsi" w:hAnsiTheme="majorHAnsi" w:cstheme="majorHAnsi"/>
            <w:bCs/>
            <w:i/>
            <w:lang w:val="pt-PT"/>
          </w:rPr>
          <w:t>No âmbito das atividades de tratamento referidas no ponto 5 supra, são tratados pela</w:t>
        </w:r>
      </w:ins>
      <w:ins w:id="578" w:author="Maria Teresa Pais" w:date="2018-03-29T12:25:00Z">
        <w:r w:rsidRPr="0089187E">
          <w:rPr>
            <w:rFonts w:asciiTheme="majorHAnsi" w:hAnsiTheme="majorHAnsi" w:cstheme="majorHAnsi"/>
            <w:bCs/>
            <w:i/>
            <w:lang w:val="pt-PT"/>
          </w:rPr>
          <w:t xml:space="preserve"> SIBS </w:t>
        </w:r>
        <w:proofErr w:type="gramStart"/>
        <w:r w:rsidRPr="0089187E">
          <w:rPr>
            <w:rFonts w:asciiTheme="majorHAnsi" w:hAnsiTheme="majorHAnsi" w:cstheme="majorHAnsi"/>
            <w:bCs/>
            <w:i/>
            <w:lang w:val="pt-PT"/>
          </w:rPr>
          <w:t xml:space="preserve">FPS </w:t>
        </w:r>
      </w:ins>
      <w:ins w:id="579" w:author="Maria Teresa Pais" w:date="2018-03-29T12:21:00Z">
        <w:r w:rsidRPr="0089187E">
          <w:rPr>
            <w:rFonts w:asciiTheme="majorHAnsi" w:hAnsiTheme="majorHAnsi" w:cstheme="majorHAnsi"/>
            <w:bCs/>
            <w:i/>
            <w:lang w:val="pt-PT"/>
          </w:rPr>
          <w:t xml:space="preserve"> os</w:t>
        </w:r>
        <w:proofErr w:type="gramEnd"/>
        <w:r w:rsidRPr="0089187E">
          <w:rPr>
            <w:rFonts w:asciiTheme="majorHAnsi" w:hAnsiTheme="majorHAnsi" w:cstheme="majorHAnsi"/>
            <w:bCs/>
            <w:i/>
            <w:lang w:val="pt-PT"/>
          </w:rPr>
          <w:t xml:space="preserve"> seguintes dados pessoais</w:t>
        </w:r>
        <w:commentRangeStart w:id="580"/>
        <w:r w:rsidRPr="0089187E">
          <w:rPr>
            <w:rFonts w:asciiTheme="majorHAnsi" w:hAnsiTheme="majorHAnsi" w:cstheme="majorHAnsi"/>
            <w:bCs/>
            <w:i/>
            <w:lang w:val="pt-PT"/>
          </w:rPr>
          <w:t>: [completar com indicação exaustiva dos dados pessoais que serão objeto de tratamento]</w:t>
        </w:r>
      </w:ins>
    </w:p>
    <w:p w14:paraId="637DCD87" w14:textId="77777777" w:rsidR="000F641D" w:rsidRPr="0089187E" w:rsidRDefault="000F641D" w:rsidP="00002B9B">
      <w:pPr>
        <w:numPr>
          <w:ilvl w:val="1"/>
          <w:numId w:val="115"/>
        </w:numPr>
        <w:tabs>
          <w:tab w:val="left" w:pos="284"/>
        </w:tabs>
        <w:autoSpaceDE w:val="0"/>
        <w:autoSpaceDN w:val="0"/>
        <w:adjustRightInd w:val="0"/>
        <w:spacing w:line="360" w:lineRule="auto"/>
        <w:ind w:left="284" w:hanging="22"/>
        <w:jc w:val="both"/>
        <w:rPr>
          <w:ins w:id="581" w:author="Maria Teresa Pais" w:date="2018-03-29T12:21:00Z"/>
          <w:rFonts w:asciiTheme="majorHAnsi" w:hAnsiTheme="majorHAnsi" w:cstheme="majorHAnsi"/>
          <w:bCs/>
          <w:i/>
        </w:rPr>
      </w:pPr>
      <w:ins w:id="582" w:author="Maria Teresa Pais" w:date="2018-03-29T12:21:00Z">
        <w:r w:rsidRPr="0089187E">
          <w:rPr>
            <w:rFonts w:asciiTheme="majorHAnsi" w:hAnsiTheme="majorHAnsi" w:cstheme="majorHAnsi"/>
            <w:bCs/>
            <w:i/>
          </w:rPr>
          <w:t>[…]</w:t>
        </w:r>
      </w:ins>
    </w:p>
    <w:p w14:paraId="6C4295E6" w14:textId="77777777" w:rsidR="000F641D" w:rsidRPr="0089187E" w:rsidRDefault="000F641D" w:rsidP="00002B9B">
      <w:pPr>
        <w:numPr>
          <w:ilvl w:val="1"/>
          <w:numId w:val="115"/>
        </w:numPr>
        <w:tabs>
          <w:tab w:val="left" w:pos="284"/>
        </w:tabs>
        <w:autoSpaceDE w:val="0"/>
        <w:autoSpaceDN w:val="0"/>
        <w:adjustRightInd w:val="0"/>
        <w:spacing w:line="360" w:lineRule="auto"/>
        <w:ind w:left="284" w:hanging="22"/>
        <w:jc w:val="both"/>
        <w:rPr>
          <w:ins w:id="583" w:author="Maria Teresa Pais" w:date="2018-03-29T12:21:00Z"/>
          <w:rFonts w:asciiTheme="majorHAnsi" w:hAnsiTheme="majorHAnsi" w:cstheme="majorHAnsi"/>
          <w:bCs/>
          <w:i/>
        </w:rPr>
      </w:pPr>
      <w:ins w:id="584" w:author="Maria Teresa Pais" w:date="2018-03-29T12:21:00Z">
        <w:r w:rsidRPr="0089187E">
          <w:rPr>
            <w:rFonts w:asciiTheme="majorHAnsi" w:hAnsiTheme="majorHAnsi" w:cstheme="majorHAnsi"/>
            <w:bCs/>
            <w:i/>
          </w:rPr>
          <w:t>[…]</w:t>
        </w:r>
      </w:ins>
      <w:commentRangeEnd w:id="580"/>
      <w:ins w:id="585" w:author="Maria Teresa Pais" w:date="2018-04-04T12:20:00Z">
        <w:r w:rsidR="000E7CC6">
          <w:rPr>
            <w:rStyle w:val="CommentReference"/>
          </w:rPr>
          <w:commentReference w:id="580"/>
        </w:r>
      </w:ins>
    </w:p>
    <w:p w14:paraId="517D7AEF" w14:textId="3096D2B6"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86" w:author="Maria Teresa Pais" w:date="2018-03-29T12:21:00Z"/>
          <w:rFonts w:asciiTheme="majorHAnsi" w:hAnsiTheme="majorHAnsi" w:cstheme="majorHAnsi"/>
          <w:bCs/>
          <w:i/>
          <w:lang w:val="pt-PT"/>
        </w:rPr>
      </w:pPr>
      <w:ins w:id="587" w:author="Maria Teresa Pais" w:date="2018-03-29T12:21:00Z">
        <w:r w:rsidRPr="0089187E">
          <w:rPr>
            <w:rFonts w:asciiTheme="majorHAnsi" w:hAnsiTheme="majorHAnsi" w:cstheme="majorHAnsi"/>
            <w:bCs/>
            <w:i/>
            <w:lang w:val="pt-PT"/>
          </w:rPr>
          <w:t xml:space="preserve">Os dados pessoais </w:t>
        </w:r>
        <w:proofErr w:type="gramStart"/>
        <w:r w:rsidRPr="0089187E">
          <w:rPr>
            <w:rFonts w:asciiTheme="majorHAnsi" w:hAnsiTheme="majorHAnsi" w:cstheme="majorHAnsi"/>
            <w:bCs/>
            <w:i/>
            <w:lang w:val="pt-PT"/>
          </w:rPr>
          <w:t xml:space="preserve">referidos </w:t>
        </w:r>
      </w:ins>
      <w:ins w:id="588" w:author="Maria Teresa Pais" w:date="2018-10-09T15:44:00Z">
        <w:r w:rsidR="00F20C03">
          <w:rPr>
            <w:rFonts w:asciiTheme="majorHAnsi" w:hAnsiTheme="majorHAnsi" w:cstheme="majorHAnsi"/>
            <w:bCs/>
            <w:i/>
            <w:lang w:val="pt-PT"/>
          </w:rPr>
          <w:t>número</w:t>
        </w:r>
        <w:proofErr w:type="gramEnd"/>
        <w:r w:rsidR="00F20C03">
          <w:rPr>
            <w:rFonts w:asciiTheme="majorHAnsi" w:hAnsiTheme="majorHAnsi" w:cstheme="majorHAnsi"/>
            <w:bCs/>
            <w:i/>
            <w:lang w:val="pt-PT"/>
          </w:rPr>
          <w:t xml:space="preserve"> anterior</w:t>
        </w:r>
      </w:ins>
      <w:ins w:id="589" w:author="Maria Teresa Pais" w:date="2018-03-29T12:21:00Z">
        <w:r w:rsidRPr="0089187E">
          <w:rPr>
            <w:rFonts w:asciiTheme="majorHAnsi" w:hAnsiTheme="majorHAnsi" w:cstheme="majorHAnsi"/>
            <w:bCs/>
            <w:i/>
            <w:lang w:val="pt-PT"/>
          </w:rPr>
          <w:t xml:space="preserve"> pertencem às seguintes ca</w:t>
        </w:r>
        <w:r w:rsidR="00E70AFC">
          <w:rPr>
            <w:rFonts w:asciiTheme="majorHAnsi" w:hAnsiTheme="majorHAnsi" w:cstheme="majorHAnsi"/>
            <w:bCs/>
            <w:i/>
            <w:lang w:val="pt-PT"/>
          </w:rPr>
          <w:t>tegorias de Titulares de Dados:</w:t>
        </w:r>
      </w:ins>
    </w:p>
    <w:p w14:paraId="55E20FB2" w14:textId="77777777" w:rsidR="000F641D" w:rsidRPr="0089187E" w:rsidRDefault="000F641D" w:rsidP="00002B9B">
      <w:pPr>
        <w:numPr>
          <w:ilvl w:val="1"/>
          <w:numId w:val="115"/>
        </w:numPr>
        <w:tabs>
          <w:tab w:val="left" w:pos="284"/>
        </w:tabs>
        <w:autoSpaceDE w:val="0"/>
        <w:autoSpaceDN w:val="0"/>
        <w:adjustRightInd w:val="0"/>
        <w:spacing w:line="360" w:lineRule="auto"/>
        <w:ind w:hanging="1156"/>
        <w:jc w:val="both"/>
        <w:rPr>
          <w:ins w:id="590" w:author="Maria Teresa Pais" w:date="2018-03-29T12:21:00Z"/>
          <w:rFonts w:asciiTheme="majorHAnsi" w:hAnsiTheme="majorHAnsi" w:cstheme="majorHAnsi"/>
          <w:bCs/>
          <w:i/>
        </w:rPr>
      </w:pPr>
      <w:proofErr w:type="spellStart"/>
      <w:ins w:id="591" w:author="Maria Teresa Pais" w:date="2018-03-29T12:21:00Z">
        <w:r w:rsidRPr="0089187E">
          <w:rPr>
            <w:rFonts w:asciiTheme="majorHAnsi" w:hAnsiTheme="majorHAnsi" w:cstheme="majorHAnsi"/>
            <w:bCs/>
            <w:i/>
          </w:rPr>
          <w:t>Clientes</w:t>
        </w:r>
        <w:proofErr w:type="spellEnd"/>
        <w:r w:rsidRPr="0089187E">
          <w:rPr>
            <w:rFonts w:asciiTheme="majorHAnsi" w:hAnsiTheme="majorHAnsi" w:cstheme="majorHAnsi"/>
            <w:bCs/>
            <w:i/>
          </w:rPr>
          <w:t>;</w:t>
        </w:r>
      </w:ins>
    </w:p>
    <w:p w14:paraId="5C80F694" w14:textId="2CEC3E0D" w:rsidR="000F641D" w:rsidRPr="0089187E" w:rsidRDefault="00E70AFC" w:rsidP="00002B9B">
      <w:pPr>
        <w:numPr>
          <w:ilvl w:val="1"/>
          <w:numId w:val="115"/>
        </w:numPr>
        <w:tabs>
          <w:tab w:val="left" w:pos="284"/>
        </w:tabs>
        <w:autoSpaceDE w:val="0"/>
        <w:autoSpaceDN w:val="0"/>
        <w:adjustRightInd w:val="0"/>
        <w:spacing w:line="360" w:lineRule="auto"/>
        <w:ind w:hanging="1156"/>
        <w:jc w:val="both"/>
        <w:rPr>
          <w:ins w:id="592" w:author="Maria Teresa Pais" w:date="2018-03-29T12:21:00Z"/>
          <w:rFonts w:asciiTheme="majorHAnsi" w:hAnsiTheme="majorHAnsi" w:cstheme="majorHAnsi"/>
          <w:bCs/>
          <w:i/>
        </w:rPr>
      </w:pPr>
      <w:proofErr w:type="spellStart"/>
      <w:ins w:id="593" w:author="Maria Teresa Pais" w:date="2018-10-09T15:39:00Z">
        <w:r>
          <w:rPr>
            <w:rFonts w:asciiTheme="majorHAnsi" w:hAnsiTheme="majorHAnsi" w:cstheme="majorHAnsi"/>
            <w:bCs/>
            <w:i/>
          </w:rPr>
          <w:t>Parceiros</w:t>
        </w:r>
        <w:proofErr w:type="spellEnd"/>
        <w:r>
          <w:rPr>
            <w:rFonts w:asciiTheme="majorHAnsi" w:hAnsiTheme="majorHAnsi" w:cstheme="majorHAnsi"/>
            <w:bCs/>
            <w:i/>
          </w:rPr>
          <w:t>;</w:t>
        </w:r>
      </w:ins>
    </w:p>
    <w:p w14:paraId="5A808094" w14:textId="2D44163C"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94" w:author="Maria Teresa Pais" w:date="2018-03-29T12:21:00Z"/>
          <w:rFonts w:asciiTheme="majorHAnsi" w:hAnsiTheme="majorHAnsi" w:cstheme="majorHAnsi"/>
          <w:bCs/>
          <w:i/>
          <w:lang w:val="pt-PT"/>
        </w:rPr>
      </w:pPr>
      <w:ins w:id="595" w:author="Maria Teresa Pais" w:date="2018-03-29T12:21:00Z">
        <w:r w:rsidRPr="0089187E">
          <w:rPr>
            <w:rFonts w:asciiTheme="majorHAnsi" w:hAnsiTheme="majorHAnsi" w:cstheme="majorHAnsi"/>
            <w:bCs/>
            <w:i/>
            <w:lang w:val="pt-PT"/>
          </w:rPr>
          <w:t xml:space="preserve">A </w:t>
        </w:r>
      </w:ins>
      <w:ins w:id="596" w:author="Maria Teresa Pais" w:date="2018-03-29T12:25:00Z">
        <w:r w:rsidRPr="0089187E">
          <w:rPr>
            <w:rFonts w:asciiTheme="majorHAnsi" w:hAnsiTheme="majorHAnsi" w:cstheme="majorHAnsi"/>
            <w:bCs/>
            <w:i/>
            <w:lang w:val="pt-PT"/>
          </w:rPr>
          <w:t xml:space="preserve">SIBS FPS </w:t>
        </w:r>
      </w:ins>
      <w:ins w:id="597" w:author="Maria Teresa Pais" w:date="2018-03-29T12:21:00Z">
        <w:r w:rsidRPr="0089187E">
          <w:rPr>
            <w:rFonts w:asciiTheme="majorHAnsi" w:hAnsiTheme="majorHAnsi" w:cstheme="majorHAnsi"/>
            <w:bCs/>
            <w:i/>
            <w:lang w:val="pt-PT"/>
          </w:rPr>
          <w:t>de serviços tratará os dad</w:t>
        </w:r>
        <w:r w:rsidR="00F20C03">
          <w:rPr>
            <w:rFonts w:asciiTheme="majorHAnsi" w:hAnsiTheme="majorHAnsi" w:cstheme="majorHAnsi"/>
            <w:bCs/>
            <w:i/>
            <w:lang w:val="pt-PT"/>
          </w:rPr>
          <w:t>os pessoais referidos no ponto 5</w:t>
        </w:r>
        <w:r w:rsidRPr="0089187E">
          <w:rPr>
            <w:rFonts w:asciiTheme="majorHAnsi" w:hAnsiTheme="majorHAnsi" w:cstheme="majorHAnsi"/>
            <w:bCs/>
            <w:i/>
            <w:lang w:val="pt-PT"/>
          </w:rPr>
          <w:t xml:space="preserve"> supra para as seguintes finalidades</w:t>
        </w:r>
        <w:commentRangeStart w:id="598"/>
        <w:r w:rsidRPr="0089187E">
          <w:rPr>
            <w:rFonts w:asciiTheme="majorHAnsi" w:hAnsiTheme="majorHAnsi" w:cstheme="majorHAnsi"/>
            <w:bCs/>
            <w:i/>
            <w:lang w:val="pt-PT"/>
          </w:rPr>
          <w:t>: [completar com indicação exaustiva das finalidades de tratamento]</w:t>
        </w:r>
      </w:ins>
    </w:p>
    <w:p w14:paraId="0ED18E6D" w14:textId="77777777" w:rsidR="000F641D" w:rsidRPr="0089187E" w:rsidRDefault="000F641D" w:rsidP="00002B9B">
      <w:pPr>
        <w:numPr>
          <w:ilvl w:val="1"/>
          <w:numId w:val="115"/>
        </w:numPr>
        <w:tabs>
          <w:tab w:val="left" w:pos="284"/>
        </w:tabs>
        <w:autoSpaceDE w:val="0"/>
        <w:autoSpaceDN w:val="0"/>
        <w:adjustRightInd w:val="0"/>
        <w:spacing w:line="360" w:lineRule="auto"/>
        <w:ind w:left="709" w:hanging="425"/>
        <w:jc w:val="both"/>
        <w:rPr>
          <w:ins w:id="599" w:author="Maria Teresa Pais" w:date="2018-03-29T12:21:00Z"/>
          <w:rFonts w:asciiTheme="majorHAnsi" w:hAnsiTheme="majorHAnsi" w:cstheme="majorHAnsi"/>
          <w:bCs/>
          <w:i/>
        </w:rPr>
      </w:pPr>
      <w:ins w:id="600" w:author="Maria Teresa Pais" w:date="2018-03-29T12:21:00Z">
        <w:r w:rsidRPr="0089187E">
          <w:rPr>
            <w:rFonts w:asciiTheme="majorHAnsi" w:hAnsiTheme="majorHAnsi" w:cstheme="majorHAnsi"/>
            <w:bCs/>
            <w:i/>
          </w:rPr>
          <w:t>[…]</w:t>
        </w:r>
      </w:ins>
    </w:p>
    <w:p w14:paraId="1851AB37" w14:textId="77777777" w:rsidR="000F641D" w:rsidRPr="0089187E" w:rsidRDefault="000F641D" w:rsidP="00002B9B">
      <w:pPr>
        <w:numPr>
          <w:ilvl w:val="1"/>
          <w:numId w:val="115"/>
        </w:numPr>
        <w:tabs>
          <w:tab w:val="left" w:pos="284"/>
        </w:tabs>
        <w:autoSpaceDE w:val="0"/>
        <w:autoSpaceDN w:val="0"/>
        <w:adjustRightInd w:val="0"/>
        <w:spacing w:line="360" w:lineRule="auto"/>
        <w:ind w:left="709" w:hanging="425"/>
        <w:jc w:val="both"/>
        <w:rPr>
          <w:ins w:id="601" w:author="Maria Teresa Pais" w:date="2018-03-29T12:21:00Z"/>
          <w:rFonts w:asciiTheme="majorHAnsi" w:hAnsiTheme="majorHAnsi" w:cstheme="majorHAnsi"/>
          <w:bCs/>
          <w:i/>
        </w:rPr>
      </w:pPr>
      <w:ins w:id="602" w:author="Maria Teresa Pais" w:date="2018-03-29T12:21:00Z">
        <w:r w:rsidRPr="0089187E">
          <w:rPr>
            <w:rFonts w:asciiTheme="majorHAnsi" w:hAnsiTheme="majorHAnsi" w:cstheme="majorHAnsi"/>
            <w:bCs/>
            <w:i/>
          </w:rPr>
          <w:t>[…]</w:t>
        </w:r>
      </w:ins>
      <w:commentRangeEnd w:id="598"/>
      <w:ins w:id="603" w:author="Maria Teresa Pais" w:date="2018-04-04T12:21:00Z">
        <w:r w:rsidR="000E7CC6">
          <w:rPr>
            <w:rStyle w:val="CommentReference"/>
          </w:rPr>
          <w:commentReference w:id="598"/>
        </w:r>
      </w:ins>
    </w:p>
    <w:p w14:paraId="102218A0" w14:textId="777777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604" w:author="Maria Teresa Pais" w:date="2018-03-29T12:21:00Z"/>
          <w:rFonts w:asciiTheme="majorHAnsi" w:hAnsiTheme="majorHAnsi" w:cstheme="majorHAnsi"/>
          <w:bCs/>
          <w:i/>
          <w:lang w:val="pt-PT"/>
        </w:rPr>
      </w:pPr>
      <w:ins w:id="605" w:author="Maria Teresa Pais" w:date="2018-03-29T12:21:00Z">
        <w:r w:rsidRPr="0089187E">
          <w:rPr>
            <w:rFonts w:asciiTheme="majorHAnsi" w:hAnsiTheme="majorHAnsi" w:cstheme="majorHAnsi"/>
            <w:bCs/>
            <w:i/>
            <w:lang w:val="pt-PT"/>
          </w:rPr>
          <w:t xml:space="preserve">O tratamento deverá ser realizado durante a vigência do presente contrato, sem prejuízo do decurso dos prazos de conservação fixados pelo Banco ou decorrentes de disposições legais aplicáveis. </w:t>
        </w:r>
      </w:ins>
    </w:p>
    <w:p w14:paraId="7C15F818" w14:textId="77777777" w:rsidR="000F641D" w:rsidRPr="00B4049F" w:rsidRDefault="000F641D" w:rsidP="000F641D">
      <w:pPr>
        <w:keepNext/>
        <w:keepLines/>
        <w:spacing w:after="240" w:line="360" w:lineRule="auto"/>
        <w:jc w:val="both"/>
        <w:outlineLvl w:val="0"/>
        <w:rPr>
          <w:rFonts w:cs="Arial"/>
          <w:b/>
          <w:bCs/>
          <w:color w:val="000000" w:themeColor="text1"/>
          <w:szCs w:val="28"/>
          <w:lang w:val="pt-PT" w:eastAsia="pt-PT"/>
        </w:rPr>
      </w:pPr>
    </w:p>
    <w:p w14:paraId="0D57E347" w14:textId="51F8ECFA" w:rsidR="00BE636D" w:rsidRPr="009D1A80" w:rsidDel="00EC3F84" w:rsidRDefault="00BE636D" w:rsidP="00471048">
      <w:pPr>
        <w:pStyle w:val="ListNumbers"/>
        <w:numPr>
          <w:ilvl w:val="0"/>
          <w:numId w:val="96"/>
        </w:numPr>
        <w:spacing w:line="288" w:lineRule="auto"/>
        <w:rPr>
          <w:del w:id="606" w:author="Maria Teresa Pais" w:date="2018-03-13T11:25:00Z"/>
          <w:lang w:val="pt-PT" w:eastAsia="pt-PT"/>
        </w:rPr>
      </w:pPr>
      <w:bookmarkStart w:id="607" w:name="_Toc507437664"/>
      <w:bookmarkStart w:id="608" w:name="_Toc507438248"/>
      <w:del w:id="609" w:author="Maria Teresa Pais" w:date="2018-03-13T11:25:00Z">
        <w:r w:rsidRPr="009D1A80" w:rsidDel="00EC3F84">
          <w:rPr>
            <w:lang w:val="pt-PT" w:eastAsia="pt-PT"/>
          </w:rPr>
          <w:delText xml:space="preserve">Atento que, para prestar os Serviços, a SIBS FPS terá que aceder ou tratar ficheiros contendo dados pessoais de clientes da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que sejam pessoas singulares, a última deverá obter todas as autorizações necessárias à realização de tal acesso ou tratamento, de modo a garantir, na execução do presente Contrato, o cumprimento das dispo</w:delText>
        </w:r>
        <w:r w:rsidR="00B4049F" w:rsidRPr="009D1A80" w:rsidDel="00EC3F84">
          <w:rPr>
            <w:lang w:val="pt-PT" w:eastAsia="pt-PT"/>
          </w:rPr>
          <w:delText>sições legais relativas à prote</w:delText>
        </w:r>
        <w:r w:rsidRPr="009D1A80" w:rsidDel="00EC3F84">
          <w:rPr>
            <w:lang w:val="pt-PT" w:eastAsia="pt-PT"/>
          </w:rPr>
          <w:delText>ção e tratamento de dados pessoais que em cada momento estejam em vigor.</w:delText>
        </w:r>
        <w:bookmarkEnd w:id="607"/>
        <w:bookmarkEnd w:id="608"/>
      </w:del>
    </w:p>
    <w:p w14:paraId="7FB6D90E" w14:textId="623D6331" w:rsidR="00BE636D" w:rsidRPr="009D1A80" w:rsidDel="00EC3F84" w:rsidRDefault="00BE636D" w:rsidP="00BE636D">
      <w:pPr>
        <w:pStyle w:val="ListNumbers"/>
        <w:numPr>
          <w:ilvl w:val="0"/>
          <w:numId w:val="46"/>
        </w:numPr>
        <w:spacing w:line="288" w:lineRule="auto"/>
        <w:rPr>
          <w:del w:id="610" w:author="Maria Teresa Pais" w:date="2018-03-13T11:25:00Z"/>
          <w:lang w:val="pt-PT" w:eastAsia="pt-PT"/>
        </w:rPr>
      </w:pPr>
      <w:bookmarkStart w:id="611" w:name="_Toc507437665"/>
      <w:bookmarkStart w:id="612" w:name="_Toc507438249"/>
      <w:del w:id="613" w:author="Maria Teresa Pais" w:date="2018-03-13T11:25:00Z">
        <w:r w:rsidRPr="009D1A80" w:rsidDel="00EC3F84">
          <w:rPr>
            <w:lang w:val="pt-PT" w:eastAsia="pt-PT"/>
          </w:rPr>
          <w:delText xml:space="preserve">Os dados pessoais a que se refere o número anterior apenas poderão ser tratados para efeitos da prestação dos Serviços e de acordo com as instruções documentadas da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não podendo, salvo obrigação regulatória ou legal que a SIBS FPS deva cumprir, ser tratados para finalidades alheias às descritas no</w:delText>
        </w:r>
        <w:r w:rsidR="00F94EFB" w:rsidRPr="009D1A80" w:rsidDel="00EC3F84">
          <w:rPr>
            <w:lang w:val="pt-PT" w:eastAsia="pt-PT"/>
          </w:rPr>
          <w:delText>s</w:delText>
        </w:r>
        <w:r w:rsidRPr="009D1A80" w:rsidDel="00EC3F84">
          <w:rPr>
            <w:lang w:val="pt-PT" w:eastAsia="pt-PT"/>
          </w:rPr>
          <w:delText xml:space="preserve"> </w:delText>
        </w:r>
        <w:r w:rsidR="00F94EFB" w:rsidRPr="009D1A80" w:rsidDel="00EC3F84">
          <w:rPr>
            <w:rFonts w:cs="Arial"/>
            <w:bCs/>
            <w:szCs w:val="20"/>
            <w:lang w:val="pt-PT" w:eastAsia="pt-PT"/>
          </w:rPr>
          <w:delText>Termos e Condições de Utilização da Rede MULTIBANCO</w:delText>
        </w:r>
        <w:r w:rsidR="00F94EFB" w:rsidRPr="009D1A80" w:rsidDel="00EC3F84">
          <w:rPr>
            <w:lang w:val="pt-PT" w:eastAsia="pt-PT"/>
          </w:rPr>
          <w:delText xml:space="preserve"> </w:delText>
        </w:r>
        <w:r w:rsidRPr="009D1A80" w:rsidDel="00EC3F84">
          <w:rPr>
            <w:lang w:val="pt-PT" w:eastAsia="pt-PT"/>
          </w:rPr>
          <w:delText>(Anexo</w:delText>
        </w:r>
        <w:r w:rsidR="00B76338" w:rsidRPr="009D1A80" w:rsidDel="00EC3F84">
          <w:rPr>
            <w:lang w:val="pt-PT" w:eastAsia="pt-PT"/>
          </w:rPr>
          <w:delText xml:space="preserve"> </w:delText>
        </w:r>
        <w:r w:rsidR="00F94EFB" w:rsidRPr="009D1A80" w:rsidDel="00EC3F84">
          <w:rPr>
            <w:lang w:val="pt-PT" w:eastAsia="pt-PT"/>
          </w:rPr>
          <w:delText xml:space="preserve">III </w:delText>
        </w:r>
        <w:r w:rsidRPr="009D1A80" w:rsidDel="00EC3F84">
          <w:rPr>
            <w:lang w:val="pt-PT" w:eastAsia="pt-PT"/>
          </w:rPr>
          <w:delText xml:space="preserve">deste Contrato) e nos Manuais dos Serviços respeitantes à lista de serviços contratados tal como enunciados no Anexo II deste contrato, abrangendo-se nas finalidades admitidas o tratamento dos dados especificamente relevantes à sua prossecução, consignados nos citados </w:delText>
        </w:r>
        <w:r w:rsidR="00F94EFB" w:rsidRPr="009D1A80" w:rsidDel="00EC3F84">
          <w:rPr>
            <w:bCs/>
            <w:lang w:val="pt-PT" w:eastAsia="pt-PT"/>
          </w:rPr>
          <w:delText>Termos e Condições de Utilização da Rede MULTIBANCO</w:delText>
        </w:r>
        <w:r w:rsidRPr="009D1A80" w:rsidDel="00EC3F84">
          <w:rPr>
            <w:lang w:val="pt-PT" w:eastAsia="pt-PT"/>
          </w:rPr>
          <w:delText xml:space="preserve"> e Manuais.</w:delText>
        </w:r>
        <w:bookmarkEnd w:id="611"/>
        <w:bookmarkEnd w:id="612"/>
      </w:del>
    </w:p>
    <w:p w14:paraId="24B1EC1E" w14:textId="457D658C" w:rsidR="00BE636D" w:rsidRPr="009D1A80" w:rsidDel="00EC3F84" w:rsidRDefault="00BE636D" w:rsidP="00BE636D">
      <w:pPr>
        <w:pStyle w:val="ListNumbers"/>
        <w:numPr>
          <w:ilvl w:val="0"/>
          <w:numId w:val="46"/>
        </w:numPr>
        <w:spacing w:line="288" w:lineRule="auto"/>
        <w:rPr>
          <w:del w:id="614" w:author="Maria Teresa Pais" w:date="2018-03-13T11:25:00Z"/>
          <w:lang w:val="pt-PT" w:eastAsia="pt-PT"/>
        </w:rPr>
      </w:pPr>
      <w:bookmarkStart w:id="615" w:name="_Toc507437666"/>
      <w:bookmarkStart w:id="616" w:name="_Toc507438250"/>
      <w:del w:id="617" w:author="Maria Teresa Pais" w:date="2018-03-13T11:25:00Z">
        <w:r w:rsidRPr="009D1A80" w:rsidDel="00EC3F84">
          <w:rPr>
            <w:lang w:val="pt-PT" w:eastAsia="pt-PT"/>
          </w:rPr>
          <w:delText>Sem prejuízo do acima referido, a SIBS FPS obriga-se, em especial:</w:delText>
        </w:r>
        <w:bookmarkEnd w:id="615"/>
        <w:bookmarkEnd w:id="616"/>
      </w:del>
    </w:p>
    <w:p w14:paraId="58BC0274" w14:textId="06B4BEF3" w:rsidR="00BE636D" w:rsidRPr="00C26015" w:rsidDel="00EC3F84" w:rsidRDefault="00BE636D" w:rsidP="00471048">
      <w:pPr>
        <w:pStyle w:val="alpha2"/>
        <w:numPr>
          <w:ilvl w:val="0"/>
          <w:numId w:val="98"/>
        </w:numPr>
        <w:rPr>
          <w:del w:id="618" w:author="Maria Teresa Pais" w:date="2018-03-13T11:25:00Z"/>
          <w:lang w:val="pt-PT" w:eastAsia="pt-PT"/>
        </w:rPr>
      </w:pPr>
      <w:bookmarkStart w:id="619" w:name="_Toc507437667"/>
      <w:bookmarkStart w:id="620" w:name="_Toc507438251"/>
      <w:del w:id="621" w:author="Maria Teresa Pais" w:date="2018-03-13T11:25:00Z">
        <w:r w:rsidRPr="00C26015" w:rsidDel="00EC3F84">
          <w:rPr>
            <w:lang w:val="pt-PT" w:eastAsia="pt-PT"/>
          </w:rPr>
          <w:delText>A pôr em prática todas as medidas técnicas e organizativas adequadas e necessárias para proteger a informação e dados pessoais a que tenha acesso, nomeadamente as necessárias contra a destruição acidental ou ilícita, perda acidental, alteração, a difusão ou acesso não autorizados;</w:delText>
        </w:r>
        <w:bookmarkEnd w:id="619"/>
        <w:bookmarkEnd w:id="620"/>
      </w:del>
    </w:p>
    <w:p w14:paraId="3FB707E3" w14:textId="586C3858" w:rsidR="00C26015" w:rsidRPr="009D1A80" w:rsidDel="00EC3F84" w:rsidRDefault="00C26015" w:rsidP="00C26015">
      <w:pPr>
        <w:pStyle w:val="alpha2"/>
        <w:rPr>
          <w:del w:id="622" w:author="Maria Teresa Pais" w:date="2018-03-13T11:25:00Z"/>
          <w:lang w:val="pt-PT" w:eastAsia="pt-PT"/>
        </w:rPr>
      </w:pPr>
      <w:bookmarkStart w:id="623" w:name="_Toc507437668"/>
      <w:bookmarkStart w:id="624" w:name="_Toc507438252"/>
      <w:del w:id="625" w:author="Maria Teresa Pais" w:date="2018-03-13T11:25:00Z">
        <w:r w:rsidDel="00EC3F84">
          <w:rPr>
            <w:lang w:val="pt-PT" w:eastAsia="pt-PT"/>
          </w:rPr>
          <w:delText>A assegurar a proteção da informação e dados pessoais a que tenha acesso quando o seu tratamento seja feito por terceiros contratados para o efeito;</w:delText>
        </w:r>
        <w:bookmarkEnd w:id="623"/>
        <w:bookmarkEnd w:id="624"/>
      </w:del>
    </w:p>
    <w:p w14:paraId="6BB670F2" w14:textId="6D43DCFA" w:rsidR="00BE636D" w:rsidRPr="009D1A80" w:rsidDel="00EC3F84" w:rsidRDefault="00BE636D" w:rsidP="00B309AF">
      <w:pPr>
        <w:pStyle w:val="alpha2"/>
        <w:rPr>
          <w:del w:id="626" w:author="Maria Teresa Pais" w:date="2018-03-13T11:25:00Z"/>
          <w:lang w:val="pt-PT" w:eastAsia="pt-PT"/>
        </w:rPr>
      </w:pPr>
      <w:bookmarkStart w:id="627" w:name="_Toc507437669"/>
      <w:bookmarkStart w:id="628" w:name="_Toc507438253"/>
      <w:del w:id="629" w:author="Maria Teresa Pais" w:date="2018-03-13T11:25:00Z">
        <w:r w:rsidRPr="009D1A80" w:rsidDel="00EC3F84">
          <w:rPr>
            <w:lang w:val="pt-PT" w:eastAsia="pt-PT"/>
          </w:rPr>
          <w:delText>A garantir um nível de segurança adequado em relação aos riscos inerentes ao tratamento e à natureza dos dados pessoais ou informação a proteger, assegurando as seguintes medidas:</w:delText>
        </w:r>
        <w:bookmarkEnd w:id="627"/>
        <w:bookmarkEnd w:id="628"/>
      </w:del>
    </w:p>
    <w:p w14:paraId="5117D9D1" w14:textId="3E7319BF" w:rsidR="00BE636D" w:rsidRPr="009D1A80" w:rsidDel="00EC3F84" w:rsidRDefault="00BE636D" w:rsidP="00B4049F">
      <w:pPr>
        <w:pStyle w:val="roman3"/>
        <w:rPr>
          <w:del w:id="630" w:author="Maria Teresa Pais" w:date="2018-03-13T11:25:00Z"/>
          <w:lang w:val="pt-PT" w:eastAsia="pt-PT"/>
        </w:rPr>
      </w:pPr>
      <w:bookmarkStart w:id="631" w:name="_Toc507437670"/>
      <w:bookmarkStart w:id="632" w:name="_Toc507438254"/>
      <w:del w:id="633" w:author="Maria Teresa Pais" w:date="2018-03-13T11:25:00Z">
        <w:r w:rsidRPr="009D1A80" w:rsidDel="00EC3F84">
          <w:rPr>
            <w:lang w:val="pt-PT" w:eastAsia="pt-PT"/>
          </w:rPr>
          <w:delText>Impedir o acesso de pessoa não autorizada às instalações utilizadas para o tratamento desses dados (controlo da entrada nas instalações);</w:delText>
        </w:r>
        <w:bookmarkEnd w:id="631"/>
        <w:bookmarkEnd w:id="632"/>
      </w:del>
    </w:p>
    <w:p w14:paraId="1B0C01F7" w14:textId="4BFB4CAB" w:rsidR="00BE636D" w:rsidRPr="009D1A80" w:rsidDel="00EC3F84" w:rsidRDefault="00BE636D" w:rsidP="00B4049F">
      <w:pPr>
        <w:pStyle w:val="roman3"/>
        <w:rPr>
          <w:del w:id="634" w:author="Maria Teresa Pais" w:date="2018-03-13T11:25:00Z"/>
          <w:lang w:val="pt-PT" w:eastAsia="pt-PT"/>
        </w:rPr>
      </w:pPr>
      <w:bookmarkStart w:id="635" w:name="_Toc507437671"/>
      <w:bookmarkStart w:id="636" w:name="_Toc507438255"/>
      <w:del w:id="637" w:author="Maria Teresa Pais" w:date="2018-03-13T11:25:00Z">
        <w:r w:rsidRPr="009D1A80" w:rsidDel="00EC3F84">
          <w:rPr>
            <w:lang w:val="pt-PT" w:eastAsia="pt-PT"/>
          </w:rPr>
          <w:delText>Impedir que suportes de dados possam ser lidos, copiados, alterados ou retirados por pessoa não autorizada (controlo dos suportes de dados);</w:delText>
        </w:r>
        <w:bookmarkEnd w:id="635"/>
        <w:bookmarkEnd w:id="636"/>
      </w:del>
    </w:p>
    <w:p w14:paraId="36B42ECF" w14:textId="3515CE3C" w:rsidR="00BE636D" w:rsidRPr="009D1A80" w:rsidDel="00EC3F84" w:rsidRDefault="00BE636D" w:rsidP="00B4049F">
      <w:pPr>
        <w:pStyle w:val="roman3"/>
        <w:rPr>
          <w:del w:id="638" w:author="Maria Teresa Pais" w:date="2018-03-13T11:25:00Z"/>
          <w:lang w:val="pt-PT" w:eastAsia="pt-PT"/>
        </w:rPr>
      </w:pPr>
      <w:bookmarkStart w:id="639" w:name="_Toc507437672"/>
      <w:bookmarkStart w:id="640" w:name="_Toc507438256"/>
      <w:del w:id="641" w:author="Maria Teresa Pais" w:date="2018-03-13T11:25:00Z">
        <w:r w:rsidRPr="009D1A80" w:rsidDel="00EC3F84">
          <w:rPr>
            <w:lang w:val="pt-PT" w:eastAsia="pt-PT"/>
          </w:rPr>
          <w:delText>Impedir a introdução não autorizada, bem como a tomada de conhecimento, a alteração ou a eliminação não autorizadas de dados pessoais inseridos (controlo da inserção);</w:delText>
        </w:r>
        <w:bookmarkEnd w:id="639"/>
        <w:bookmarkEnd w:id="640"/>
      </w:del>
    </w:p>
    <w:p w14:paraId="39747904" w14:textId="0737823D" w:rsidR="00BE636D" w:rsidRPr="009D1A80" w:rsidDel="00EC3F84" w:rsidRDefault="00BE636D" w:rsidP="00B4049F">
      <w:pPr>
        <w:pStyle w:val="roman3"/>
        <w:rPr>
          <w:del w:id="642" w:author="Maria Teresa Pais" w:date="2018-03-13T11:25:00Z"/>
          <w:lang w:val="pt-PT" w:eastAsia="pt-PT"/>
        </w:rPr>
      </w:pPr>
      <w:bookmarkStart w:id="643" w:name="_Toc507437673"/>
      <w:bookmarkStart w:id="644" w:name="_Toc507438257"/>
      <w:del w:id="645" w:author="Maria Teresa Pais" w:date="2018-03-13T11:25:00Z">
        <w:r w:rsidRPr="009D1A80" w:rsidDel="00EC3F84">
          <w:rPr>
            <w:lang w:val="pt-PT" w:eastAsia="pt-PT"/>
          </w:rPr>
          <w:delText>Impedir que sistemas de tratamento automatizados de dados possam ser utilizados por pessoas não autorizadas através de instalações de transmissão de dados (controlo da utilização);</w:delText>
        </w:r>
        <w:bookmarkEnd w:id="643"/>
        <w:bookmarkEnd w:id="644"/>
      </w:del>
    </w:p>
    <w:p w14:paraId="445362AC" w14:textId="52F232DF" w:rsidR="00BE636D" w:rsidRPr="009D1A80" w:rsidDel="00EC3F84" w:rsidRDefault="00BE636D" w:rsidP="00B4049F">
      <w:pPr>
        <w:pStyle w:val="roman3"/>
        <w:rPr>
          <w:del w:id="646" w:author="Maria Teresa Pais" w:date="2018-03-13T11:25:00Z"/>
          <w:lang w:val="pt-PT" w:eastAsia="pt-PT"/>
        </w:rPr>
      </w:pPr>
      <w:bookmarkStart w:id="647" w:name="_Toc507437674"/>
      <w:bookmarkStart w:id="648" w:name="_Toc507438258"/>
      <w:del w:id="649" w:author="Maria Teresa Pais" w:date="2018-03-13T11:25:00Z">
        <w:r w:rsidRPr="009D1A80" w:rsidDel="00EC3F84">
          <w:rPr>
            <w:lang w:val="pt-PT" w:eastAsia="pt-PT"/>
          </w:rPr>
          <w:delText>Garantir que as pessoas autorizadas só possam ter acesso aos dados abrangidos pela autorização (controlo de acesso);</w:delText>
        </w:r>
        <w:bookmarkEnd w:id="647"/>
        <w:bookmarkEnd w:id="648"/>
      </w:del>
    </w:p>
    <w:p w14:paraId="4DFD409E" w14:textId="0715F652" w:rsidR="00BE636D" w:rsidRPr="009D1A80" w:rsidDel="00EC3F84" w:rsidRDefault="00BE636D" w:rsidP="00B4049F">
      <w:pPr>
        <w:pStyle w:val="roman3"/>
        <w:rPr>
          <w:del w:id="650" w:author="Maria Teresa Pais" w:date="2018-03-13T11:25:00Z"/>
          <w:lang w:val="pt-PT" w:eastAsia="pt-PT"/>
        </w:rPr>
      </w:pPr>
      <w:bookmarkStart w:id="651" w:name="_Toc507437675"/>
      <w:bookmarkStart w:id="652" w:name="_Toc507438259"/>
      <w:del w:id="653" w:author="Maria Teresa Pais" w:date="2018-03-13T11:25:00Z">
        <w:r w:rsidRPr="009D1A80" w:rsidDel="00EC3F84">
          <w:rPr>
            <w:lang w:val="pt-PT" w:eastAsia="pt-PT"/>
          </w:rPr>
          <w:delText>Garantir a integridade</w:delText>
        </w:r>
        <w:r w:rsidR="00E65DFF" w:rsidRPr="009D1A80" w:rsidDel="00EC3F84">
          <w:rPr>
            <w:lang w:val="pt-PT" w:eastAsia="pt-PT"/>
          </w:rPr>
          <w:delText>,</w:delText>
        </w:r>
        <w:r w:rsidRPr="009D1A80" w:rsidDel="00EC3F84">
          <w:rPr>
            <w:lang w:val="pt-PT" w:eastAsia="pt-PT"/>
          </w:rPr>
          <w:delText xml:space="preserve"> disponibilidade</w:delText>
        </w:r>
        <w:r w:rsidR="00B4049F" w:rsidRPr="009D1A80" w:rsidDel="00EC3F84">
          <w:rPr>
            <w:lang w:val="pt-PT" w:eastAsia="pt-PT"/>
          </w:rPr>
          <w:delText xml:space="preserve"> e resiliência dos sistemas afe</w:delText>
        </w:r>
        <w:r w:rsidRPr="009D1A80" w:rsidDel="00EC3F84">
          <w:rPr>
            <w:lang w:val="pt-PT" w:eastAsia="pt-PT"/>
          </w:rPr>
          <w:delText>tos ao tratamento dos dados inerentes à presente prestação de serviços;</w:delText>
        </w:r>
        <w:bookmarkEnd w:id="651"/>
        <w:bookmarkEnd w:id="652"/>
      </w:del>
    </w:p>
    <w:p w14:paraId="07A4C8F7" w14:textId="7AE2825F" w:rsidR="00BE636D" w:rsidRPr="009D1A80" w:rsidDel="00EC3F84" w:rsidRDefault="00BE636D" w:rsidP="00B4049F">
      <w:pPr>
        <w:pStyle w:val="roman3"/>
        <w:rPr>
          <w:del w:id="654" w:author="Maria Teresa Pais" w:date="2018-03-13T11:25:00Z"/>
          <w:lang w:val="pt-PT" w:eastAsia="pt-PT"/>
        </w:rPr>
      </w:pPr>
      <w:bookmarkStart w:id="655" w:name="_Toc507437676"/>
      <w:bookmarkStart w:id="656" w:name="_Toc507438260"/>
      <w:del w:id="657" w:author="Maria Teresa Pais" w:date="2018-03-13T11:25:00Z">
        <w:r w:rsidRPr="009D1A80" w:rsidDel="00EC3F84">
          <w:rPr>
            <w:lang w:val="pt-PT" w:eastAsia="pt-PT"/>
          </w:rPr>
          <w:delText>Garantir a capacidade de restaurar a disponibilidade e acesso aos dados pessoais de forma rápida em caso de incidente físico ou técnico;</w:delText>
        </w:r>
        <w:bookmarkEnd w:id="655"/>
        <w:bookmarkEnd w:id="656"/>
      </w:del>
    </w:p>
    <w:p w14:paraId="57BE5DDB" w14:textId="315E257A" w:rsidR="00BE636D" w:rsidRPr="009D1A80" w:rsidDel="00EC3F84" w:rsidRDefault="00BE636D" w:rsidP="00B4049F">
      <w:pPr>
        <w:pStyle w:val="roman3"/>
        <w:rPr>
          <w:del w:id="658" w:author="Maria Teresa Pais" w:date="2018-03-13T11:25:00Z"/>
          <w:lang w:val="pt-PT" w:eastAsia="pt-PT"/>
        </w:rPr>
      </w:pPr>
      <w:bookmarkStart w:id="659" w:name="_Toc507437677"/>
      <w:bookmarkStart w:id="660" w:name="_Toc507438261"/>
      <w:del w:id="661" w:author="Maria Teresa Pais" w:date="2018-03-13T11:25:00Z">
        <w:r w:rsidRPr="009D1A80" w:rsidDel="00EC3F84">
          <w:rPr>
            <w:lang w:val="pt-PT" w:eastAsia="pt-PT"/>
          </w:rPr>
          <w:delText>A não disponibilizar, comunicar ou transferir, seja por que forma for, os dados pessoais a terceiros, não se incluindo aqui os colaboradores que a SIBS FPS aplicar na prestação dos Se</w:delText>
        </w:r>
        <w:r w:rsidR="00B4049F" w:rsidRPr="009D1A80" w:rsidDel="00EC3F84">
          <w:rPr>
            <w:lang w:val="pt-PT" w:eastAsia="pt-PT"/>
          </w:rPr>
          <w:delText>rviços sob a sua autoridade, exc</w:delText>
        </w:r>
        <w:r w:rsidRPr="009D1A80" w:rsidDel="00EC3F84">
          <w:rPr>
            <w:lang w:val="pt-PT" w:eastAsia="pt-PT"/>
          </w:rPr>
          <w:delText>eto se para tal obtiver uma autorização, por escrito, da Nome</w:delText>
        </w:r>
      </w:del>
      <w:ins w:id="662" w:author="Maria Teresa Pais" w:date="2018-03-29T11:19:00Z">
        <w:r w:rsidR="003A7319">
          <w:rPr>
            <w:lang w:val="pt-PT" w:eastAsia="pt-PT"/>
          </w:rPr>
          <w:t>BANCOBANCO</w:t>
        </w:r>
      </w:ins>
      <w:del w:id="663" w:author="Maria Teresa Pais" w:date="2018-03-13T11:25:00Z">
        <w:r w:rsidRPr="009D1A80" w:rsidDel="00EC3F84">
          <w:rPr>
            <w:lang w:val="pt-PT" w:eastAsia="pt-PT"/>
          </w:rPr>
          <w:delText>.</w:delText>
        </w:r>
        <w:bookmarkEnd w:id="659"/>
        <w:bookmarkEnd w:id="660"/>
      </w:del>
    </w:p>
    <w:p w14:paraId="3D238841" w14:textId="6A7D6E84" w:rsidR="00BE636D" w:rsidRPr="009D1A80" w:rsidDel="00EC3F84" w:rsidRDefault="00BE636D" w:rsidP="00BE636D">
      <w:pPr>
        <w:pStyle w:val="ListNumbers"/>
        <w:numPr>
          <w:ilvl w:val="0"/>
          <w:numId w:val="46"/>
        </w:numPr>
        <w:spacing w:line="288" w:lineRule="auto"/>
        <w:rPr>
          <w:del w:id="664" w:author="Maria Teresa Pais" w:date="2018-03-13T11:25:00Z"/>
          <w:lang w:val="pt-PT" w:eastAsia="pt-PT"/>
        </w:rPr>
      </w:pPr>
      <w:bookmarkStart w:id="665" w:name="_Toc507437678"/>
      <w:bookmarkStart w:id="666" w:name="_Toc507438262"/>
      <w:del w:id="667" w:author="Maria Teresa Pais" w:date="2018-03-13T11:25:00Z">
        <w:r w:rsidRPr="009D1A80" w:rsidDel="00EC3F84">
          <w:rPr>
            <w:lang w:val="pt-PT" w:eastAsia="pt-PT"/>
          </w:rPr>
          <w:delText xml:space="preserve">A SIBS FPS deverá informar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de qualquer violação de segurança dos dados pessoais por si tratados, sem demora injustificada após ter tido conhecimento da mesma, mediante o envio de uma descrição completa do incidente, bem como, na medida possível: (i) dos dados violados; (ii) do número aproximado de pessoas </w:delText>
        </w:r>
        <w:r w:rsidR="00B4049F" w:rsidRPr="009D1A80" w:rsidDel="00EC3F84">
          <w:rPr>
            <w:lang w:val="pt-PT" w:eastAsia="pt-PT"/>
          </w:rPr>
          <w:delText>afetadas</w:delText>
        </w:r>
        <w:r w:rsidRPr="009D1A80" w:rsidDel="00EC3F84">
          <w:rPr>
            <w:lang w:val="pt-PT" w:eastAsia="pt-PT"/>
          </w:rPr>
          <w:delText xml:space="preserve"> (titulares dos dados); (iii) das eventuais consequências que do incidente possam advir para os titulares dos dados; e (iv) das medidas </w:delText>
        </w:r>
        <w:r w:rsidR="00B4049F" w:rsidRPr="009D1A80" w:rsidDel="00EC3F84">
          <w:rPr>
            <w:lang w:val="pt-PT" w:eastAsia="pt-PT"/>
          </w:rPr>
          <w:delText>adotadas</w:delText>
        </w:r>
        <w:r w:rsidRPr="009D1A80" w:rsidDel="00EC3F84">
          <w:rPr>
            <w:lang w:val="pt-PT" w:eastAsia="pt-PT"/>
          </w:rPr>
          <w:delText xml:space="preserve"> ou propostas </w:delText>
        </w:r>
        <w:r w:rsidR="00B4049F" w:rsidRPr="009D1A80" w:rsidDel="00EC3F84">
          <w:rPr>
            <w:lang w:val="pt-PT" w:eastAsia="pt-PT"/>
          </w:rPr>
          <w:delText>adotar</w:delText>
        </w:r>
        <w:r w:rsidRPr="009D1A80" w:rsidDel="00EC3F84">
          <w:rPr>
            <w:lang w:val="pt-PT" w:eastAsia="pt-PT"/>
          </w:rPr>
          <w:delText xml:space="preserve"> para pôr termo à violação e, se for caso disso, para mitigar as possíveis consequências para os titulares dos dados.</w:delText>
        </w:r>
        <w:bookmarkEnd w:id="665"/>
        <w:bookmarkEnd w:id="666"/>
      </w:del>
    </w:p>
    <w:p w14:paraId="172EFC75" w14:textId="31C254A5" w:rsidR="00BE636D" w:rsidRPr="009D1A80" w:rsidDel="00EC3F84" w:rsidRDefault="00BE636D" w:rsidP="00BE636D">
      <w:pPr>
        <w:pStyle w:val="ListNumbers"/>
        <w:numPr>
          <w:ilvl w:val="0"/>
          <w:numId w:val="46"/>
        </w:numPr>
        <w:spacing w:line="288" w:lineRule="auto"/>
        <w:rPr>
          <w:del w:id="668" w:author="Maria Teresa Pais" w:date="2018-03-13T11:25:00Z"/>
          <w:lang w:val="pt-PT" w:eastAsia="pt-PT"/>
        </w:rPr>
      </w:pPr>
      <w:bookmarkStart w:id="669" w:name="_Toc507437679"/>
      <w:bookmarkStart w:id="670" w:name="_Toc507438263"/>
      <w:del w:id="671" w:author="Maria Teresa Pais" w:date="2018-03-13T11:25:00Z">
        <w:r w:rsidRPr="009D1A80" w:rsidDel="00EC3F84">
          <w:rPr>
            <w:lang w:val="pt-PT" w:eastAsia="pt-PT"/>
          </w:rPr>
          <w:delText xml:space="preserve">A comunicação da ocorrência de uma violação de segurança a que se refere o número anterior deverá ser feita para </w:delText>
        </w:r>
        <w:r w:rsidRPr="009D1A80" w:rsidDel="00EC3F84">
          <w:rPr>
            <w:i/>
            <w:lang w:val="pt-PT" w:eastAsia="pt-PT"/>
          </w:rPr>
          <w:delText xml:space="preserve">[identificação </w:delText>
        </w:r>
        <w:r w:rsidR="00E65DFF" w:rsidRPr="009D1A80" w:rsidDel="00EC3F84">
          <w:rPr>
            <w:i/>
            <w:lang w:val="pt-PT" w:eastAsia="pt-PT"/>
          </w:rPr>
          <w:delText>d</w:delText>
        </w:r>
        <w:r w:rsidRPr="009D1A80" w:rsidDel="00EC3F84">
          <w:rPr>
            <w:i/>
            <w:lang w:val="pt-PT" w:eastAsia="pt-PT"/>
          </w:rPr>
          <w:delText>o meio de comunicação e pessoas a quem deverá ser dirigida]</w:delText>
        </w:r>
        <w:r w:rsidRPr="009D1A80" w:rsidDel="00EC3F84">
          <w:rPr>
            <w:lang w:val="pt-PT" w:eastAsia="pt-PT"/>
          </w:rPr>
          <w:delText>.</w:delText>
        </w:r>
        <w:bookmarkEnd w:id="669"/>
        <w:bookmarkEnd w:id="670"/>
      </w:del>
    </w:p>
    <w:p w14:paraId="0097DBFD" w14:textId="14E3EB22" w:rsidR="00BE636D" w:rsidRPr="009D1A80" w:rsidDel="00EC3F84" w:rsidRDefault="00BE636D" w:rsidP="00BE636D">
      <w:pPr>
        <w:pStyle w:val="ListNumbers"/>
        <w:numPr>
          <w:ilvl w:val="0"/>
          <w:numId w:val="46"/>
        </w:numPr>
        <w:spacing w:line="288" w:lineRule="auto"/>
        <w:rPr>
          <w:del w:id="672" w:author="Maria Teresa Pais" w:date="2018-03-13T11:25:00Z"/>
          <w:lang w:val="pt-PT" w:eastAsia="pt-PT"/>
        </w:rPr>
      </w:pPr>
      <w:bookmarkStart w:id="673" w:name="_Toc507437680"/>
      <w:bookmarkStart w:id="674" w:name="_Toc507438264"/>
      <w:del w:id="675" w:author="Maria Teresa Pais" w:date="2018-03-13T11:25:00Z">
        <w:r w:rsidRPr="009D1A80" w:rsidDel="00EC3F84">
          <w:rPr>
            <w:lang w:val="pt-PT" w:eastAsia="pt-PT"/>
          </w:rPr>
          <w:delText xml:space="preserve">A SIBS FPS deverá prestar todas as informações que forem necessárias para a verificação do cumprimento das obrigações emergentes da presente cláusula, facilitando, ainda, a realização de auditorias (incluindo </w:delText>
        </w:r>
        <w:r w:rsidR="00B4049F" w:rsidRPr="009D1A80" w:rsidDel="00EC3F84">
          <w:rPr>
            <w:lang w:val="pt-PT" w:eastAsia="pt-PT"/>
          </w:rPr>
          <w:delText>inspeções</w:delText>
        </w:r>
        <w:r w:rsidRPr="009D1A80" w:rsidDel="00EC3F84">
          <w:rPr>
            <w:lang w:val="pt-PT" w:eastAsia="pt-PT"/>
          </w:rPr>
          <w:delText xml:space="preserve">) conduzidas pela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ou por auditor que aquela mandatar para o efeito.</w:delText>
        </w:r>
        <w:bookmarkEnd w:id="673"/>
        <w:bookmarkEnd w:id="674"/>
      </w:del>
    </w:p>
    <w:p w14:paraId="5CDF3753" w14:textId="3C8F2E6C" w:rsidR="00BE636D" w:rsidRPr="009D1A80" w:rsidDel="00EC3F84" w:rsidRDefault="00BE636D" w:rsidP="00BE636D">
      <w:pPr>
        <w:pStyle w:val="ListNumbers"/>
        <w:numPr>
          <w:ilvl w:val="0"/>
          <w:numId w:val="46"/>
        </w:numPr>
        <w:spacing w:line="288" w:lineRule="auto"/>
        <w:rPr>
          <w:del w:id="676" w:author="Maria Teresa Pais" w:date="2018-03-13T11:25:00Z"/>
          <w:lang w:val="pt-PT" w:eastAsia="pt-PT"/>
        </w:rPr>
      </w:pPr>
      <w:bookmarkStart w:id="677" w:name="_Toc507437681"/>
      <w:bookmarkStart w:id="678" w:name="_Toc507438265"/>
      <w:del w:id="679" w:author="Maria Teresa Pais" w:date="2018-03-13T11:25:00Z">
        <w:r w:rsidRPr="009D1A80" w:rsidDel="00EC3F84">
          <w:rPr>
            <w:lang w:val="pt-PT" w:eastAsia="pt-PT"/>
          </w:rPr>
          <w:delText xml:space="preserve">A SIBS FPS obriga-se a prestar assistência à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para permitir que esta cumpra a sua obrigação de dar resposta e execução aos pedidos dos titulares dos dados tendo em vista o exercício dos seus direitos relativos ao tratamento de dados pessoais.</w:delText>
        </w:r>
        <w:bookmarkEnd w:id="677"/>
        <w:bookmarkEnd w:id="678"/>
      </w:del>
    </w:p>
    <w:p w14:paraId="7A5A50C1" w14:textId="14CB6B61" w:rsidR="00BE636D" w:rsidRPr="009D1A80" w:rsidDel="00EC3F84" w:rsidRDefault="00BE636D" w:rsidP="00BE636D">
      <w:pPr>
        <w:pStyle w:val="ListNumbers"/>
        <w:numPr>
          <w:ilvl w:val="0"/>
          <w:numId w:val="46"/>
        </w:numPr>
        <w:spacing w:line="288" w:lineRule="auto"/>
        <w:rPr>
          <w:del w:id="680" w:author="Maria Teresa Pais" w:date="2018-03-13T11:25:00Z"/>
          <w:lang w:val="pt-PT" w:eastAsia="pt-PT"/>
        </w:rPr>
      </w:pPr>
      <w:bookmarkStart w:id="681" w:name="_Toc507437682"/>
      <w:bookmarkStart w:id="682" w:name="_Toc507438266"/>
      <w:del w:id="683" w:author="Maria Teresa Pais" w:date="2018-03-13T11:25:00Z">
        <w:r w:rsidRPr="009D1A80" w:rsidDel="00EC3F84">
          <w:rPr>
            <w:lang w:val="pt-PT" w:eastAsia="pt-PT"/>
          </w:rPr>
          <w:delText xml:space="preserve">Terminada a prestação de serviços </w:delText>
        </w:r>
        <w:r w:rsidR="00B4049F" w:rsidRPr="009D1A80" w:rsidDel="00EC3F84">
          <w:rPr>
            <w:lang w:val="pt-PT" w:eastAsia="pt-PT"/>
          </w:rPr>
          <w:delText>objeto</w:delText>
        </w:r>
        <w:r w:rsidRPr="009D1A80" w:rsidDel="00EC3F84">
          <w:rPr>
            <w:lang w:val="pt-PT" w:eastAsia="pt-PT"/>
          </w:rPr>
          <w:delText xml:space="preserve"> do presente Contrato, a SIBS FPS obriga-se a apagar ou devolver, consoante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decidir e indicar, os dados pessoais que tiver em seu poder, salvo se por imposição regulatória ou legal for obrigada a conservá-los. A devolução dos dados implicará a destruição pela SIBS FPS de todas as cópias que possam existir.</w:delText>
        </w:r>
        <w:bookmarkEnd w:id="681"/>
        <w:bookmarkEnd w:id="682"/>
      </w:del>
    </w:p>
    <w:p w14:paraId="1F12EEC7" w14:textId="764EB435" w:rsidR="00EC15C4" w:rsidRDefault="00BE636D" w:rsidP="00EC15C4">
      <w:pPr>
        <w:pStyle w:val="ListNumbers"/>
        <w:numPr>
          <w:ilvl w:val="0"/>
          <w:numId w:val="0"/>
        </w:numPr>
        <w:spacing w:line="288" w:lineRule="auto"/>
        <w:ind w:left="680"/>
        <w:rPr>
          <w:ins w:id="684" w:author="Maria Teresa Pais" w:date="2018-03-12T10:30:00Z"/>
          <w:lang w:val="pt-PT" w:eastAsia="pt-PT"/>
        </w:rPr>
      </w:pPr>
      <w:bookmarkStart w:id="685" w:name="_Toc507437683"/>
      <w:bookmarkStart w:id="686" w:name="_Toc507438267"/>
      <w:del w:id="687" w:author="Maria Teresa Pais" w:date="2018-03-13T11:25:00Z">
        <w:r w:rsidRPr="009D1A80" w:rsidDel="00EC3F84">
          <w:rPr>
            <w:lang w:val="pt-PT" w:eastAsia="pt-PT"/>
          </w:rPr>
          <w:delText>Quando por imposição regulatória ou legal a SIBS FPS não possa proceder ao apagamento ou devolução dos dados, deverá disso</w:delText>
        </w:r>
        <w:r w:rsidR="00624238" w:rsidRPr="009D1A80" w:rsidDel="00EC3F84">
          <w:rPr>
            <w:lang w:val="pt-PT" w:eastAsia="pt-PT"/>
          </w:rPr>
          <w:delText xml:space="preserve"> </w:delText>
        </w:r>
        <w:r w:rsidRPr="009D1A80" w:rsidDel="00EC3F84">
          <w:rPr>
            <w:lang w:val="pt-PT" w:eastAsia="pt-PT"/>
          </w:rPr>
          <w:delText xml:space="preserve">informar, por escrito,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salvo se a regulamentação ou legislação aplicável proibir tal informação por motivos importantes de interesse público.</w:delText>
        </w:r>
        <w:bookmarkEnd w:id="685"/>
        <w:bookmarkEnd w:id="686"/>
        <w:r w:rsidRPr="009D1A80" w:rsidDel="00EC3F84">
          <w:rPr>
            <w:lang w:val="pt-PT" w:eastAsia="pt-PT"/>
          </w:rPr>
          <w:delText xml:space="preserve"> </w:delText>
        </w:r>
      </w:del>
    </w:p>
    <w:p w14:paraId="69A8FA83" w14:textId="5749A08D" w:rsidR="00EC15C4" w:rsidRPr="0089187E" w:rsidRDefault="00EC15C4" w:rsidP="00EC15C4">
      <w:pPr>
        <w:spacing w:line="360" w:lineRule="auto"/>
        <w:contextualSpacing/>
        <w:jc w:val="center"/>
        <w:rPr>
          <w:ins w:id="688" w:author="Maria Teresa Pais" w:date="2018-03-12T10:31:00Z"/>
          <w:rFonts w:asciiTheme="majorHAnsi" w:eastAsia="Calibri" w:hAnsiTheme="majorHAnsi" w:cstheme="majorHAnsi"/>
          <w:b/>
          <w:lang w:val="pt-PT" w:eastAsia="en-US"/>
        </w:rPr>
      </w:pPr>
      <w:ins w:id="689" w:author="Maria Teresa Pais" w:date="2018-03-12T10:31:00Z">
        <w:r w:rsidRPr="0089187E">
          <w:rPr>
            <w:rFonts w:asciiTheme="majorHAnsi" w:eastAsia="Calibri" w:hAnsiTheme="majorHAnsi" w:cstheme="majorHAnsi"/>
            <w:b/>
            <w:lang w:val="pt-PT" w:eastAsia="en-US"/>
          </w:rPr>
          <w:t xml:space="preserve">Cláusula </w:t>
        </w:r>
      </w:ins>
      <w:ins w:id="690" w:author="Maria Teresa Pais" w:date="2018-03-12T11:18:00Z">
        <w:r w:rsidR="0089187E" w:rsidRPr="0089187E">
          <w:rPr>
            <w:rFonts w:asciiTheme="majorHAnsi" w:eastAsia="Calibri" w:hAnsiTheme="majorHAnsi" w:cstheme="majorHAnsi"/>
            <w:b/>
            <w:lang w:val="pt-PT" w:eastAsia="en-US"/>
          </w:rPr>
          <w:t>19</w:t>
        </w:r>
      </w:ins>
      <w:ins w:id="691" w:author="Maria Teresa Pais" w:date="2018-03-12T10:31:00Z">
        <w:r w:rsidRPr="0089187E">
          <w:rPr>
            <w:rFonts w:asciiTheme="majorHAnsi" w:eastAsia="Calibri" w:hAnsiTheme="majorHAnsi" w:cstheme="majorHAnsi"/>
            <w:b/>
            <w:lang w:val="pt-PT" w:eastAsia="en-US"/>
          </w:rPr>
          <w:t>ª</w:t>
        </w:r>
      </w:ins>
    </w:p>
    <w:p w14:paraId="129F54B3" w14:textId="77777777" w:rsidR="00EC15C4" w:rsidRPr="00EC15C4" w:rsidRDefault="00EC15C4" w:rsidP="00EC15C4">
      <w:pPr>
        <w:spacing w:line="360" w:lineRule="auto"/>
        <w:contextualSpacing/>
        <w:jc w:val="center"/>
        <w:rPr>
          <w:ins w:id="692" w:author="Maria Teresa Pais" w:date="2018-03-12T10:31:00Z"/>
          <w:rFonts w:ascii="Arial Narrow" w:eastAsia="Calibri" w:hAnsi="Arial Narrow"/>
          <w:b/>
          <w:lang w:val="pt-PT" w:eastAsia="en-US"/>
        </w:rPr>
      </w:pPr>
      <w:ins w:id="693" w:author="Maria Teresa Pais" w:date="2018-03-12T10:31:00Z">
        <w:r w:rsidRPr="00EC15C4">
          <w:rPr>
            <w:rFonts w:ascii="Arial Narrow" w:eastAsia="Calibri" w:hAnsi="Arial Narrow"/>
            <w:b/>
            <w:lang w:val="pt-PT" w:eastAsia="en-US"/>
          </w:rPr>
          <w:t>(CESSAÇÃO DO CONTRATO – REVERSIBILIDADE)</w:t>
        </w:r>
      </w:ins>
    </w:p>
    <w:p w14:paraId="05811A18" w14:textId="0CB90D46" w:rsidR="00EC15C4" w:rsidRPr="00AE5219" w:rsidRDefault="00EC15C4" w:rsidP="00002B9B">
      <w:pPr>
        <w:pStyle w:val="ListParagraph"/>
        <w:numPr>
          <w:ilvl w:val="2"/>
          <w:numId w:val="113"/>
        </w:numPr>
        <w:tabs>
          <w:tab w:val="left" w:pos="284"/>
        </w:tabs>
        <w:spacing w:line="360" w:lineRule="auto"/>
        <w:ind w:left="0" w:firstLine="0"/>
        <w:jc w:val="both"/>
        <w:rPr>
          <w:ins w:id="694" w:author="Maria Teresa Pais" w:date="2018-03-12T10:31:00Z"/>
          <w:rFonts w:asciiTheme="minorHAnsi" w:eastAsia="Calibri" w:hAnsiTheme="minorHAnsi" w:cstheme="minorHAnsi"/>
          <w:b/>
          <w:lang w:val="pt-PT" w:eastAsia="en-US"/>
        </w:rPr>
      </w:pPr>
      <w:ins w:id="695" w:author="Maria Teresa Pais" w:date="2018-03-12T10:31:00Z">
        <w:r w:rsidRPr="00AE5219">
          <w:rPr>
            <w:rFonts w:asciiTheme="minorHAnsi" w:eastAsia="Calibri" w:hAnsiTheme="minorHAnsi" w:cstheme="minorHAnsi"/>
            <w:lang w:val="pt-PT" w:eastAsia="en-US"/>
          </w:rPr>
          <w:t xml:space="preserve">Em caso de cessação do contrato, </w:t>
        </w:r>
      </w:ins>
      <w:ins w:id="696" w:author="Maria Teresa Pais" w:date="2018-03-29T12:28:00Z">
        <w:r w:rsidR="000F641D" w:rsidRPr="00AE5219">
          <w:rPr>
            <w:rFonts w:asciiTheme="minorHAnsi" w:eastAsia="Calibri" w:hAnsiTheme="minorHAnsi" w:cstheme="minorHAnsi"/>
            <w:lang w:val="pt-PT" w:eastAsia="en-US"/>
          </w:rPr>
          <w:t xml:space="preserve">a </w:t>
        </w:r>
        <w:r w:rsidR="000F641D" w:rsidRPr="00AE5219">
          <w:rPr>
            <w:rFonts w:asciiTheme="minorHAnsi" w:hAnsiTheme="minorHAnsi" w:cstheme="minorHAnsi"/>
            <w:bCs/>
            <w:i/>
            <w:lang w:val="pt-PT"/>
          </w:rPr>
          <w:t xml:space="preserve">SIBS FPS </w:t>
        </w:r>
      </w:ins>
      <w:ins w:id="697" w:author="Maria Teresa Pais" w:date="2018-03-12T10:31:00Z">
        <w:r w:rsidRPr="00AE5219">
          <w:rPr>
            <w:rFonts w:asciiTheme="minorHAnsi" w:eastAsia="Calibri" w:hAnsiTheme="minorHAnsi" w:cstheme="minorHAnsi"/>
            <w:lang w:val="pt-PT" w:eastAsia="en-US"/>
          </w:rPr>
          <w:t xml:space="preserve">deverá restituir todo e qualquer elemento constitutivo de propriedade intelectual do BANCO, designadamente qualquer documento, informações, bases de dados, bem como as cópias ou reproduções em sua posse, utilizados para efeitos da execução do Serviço. </w:t>
        </w:r>
      </w:ins>
    </w:p>
    <w:p w14:paraId="44D2ADA3" w14:textId="36F44151" w:rsidR="00EC15C4" w:rsidRPr="00AE5219" w:rsidRDefault="00EC15C4" w:rsidP="00002B9B">
      <w:pPr>
        <w:pStyle w:val="ListParagraph"/>
        <w:numPr>
          <w:ilvl w:val="2"/>
          <w:numId w:val="113"/>
        </w:numPr>
        <w:tabs>
          <w:tab w:val="left" w:pos="284"/>
        </w:tabs>
        <w:spacing w:line="360" w:lineRule="auto"/>
        <w:ind w:left="0" w:firstLine="0"/>
        <w:jc w:val="both"/>
        <w:rPr>
          <w:ins w:id="698" w:author="Maria Teresa Pais" w:date="2018-03-12T10:31:00Z"/>
          <w:rFonts w:asciiTheme="minorHAnsi" w:eastAsia="Calibri" w:hAnsiTheme="minorHAnsi" w:cstheme="minorHAnsi"/>
          <w:b/>
          <w:lang w:val="pt-PT" w:eastAsia="en-US"/>
        </w:rPr>
      </w:pPr>
      <w:ins w:id="699" w:author="Maria Teresa Pais" w:date="2018-03-12T10:31:00Z">
        <w:r w:rsidRPr="00AE5219">
          <w:rPr>
            <w:rFonts w:asciiTheme="minorHAnsi" w:eastAsia="Calibri" w:hAnsiTheme="minorHAnsi" w:cstheme="minorHAnsi"/>
            <w:lang w:val="pt-PT" w:eastAsia="en-US"/>
          </w:rPr>
          <w:t>Caso a cessação do contrato, e consequente cessação da prestação do Serviço englobe a necessidade de uma reversibilidade nos termos do número anterior</w:t>
        </w:r>
        <w:r w:rsidR="000F641D" w:rsidRPr="00AE5219">
          <w:rPr>
            <w:rFonts w:asciiTheme="minorHAnsi" w:eastAsia="Calibri" w:hAnsiTheme="minorHAnsi" w:cstheme="minorHAnsi"/>
            <w:lang w:val="pt-PT" w:eastAsia="en-US"/>
          </w:rPr>
          <w:t xml:space="preserve">, as Partes designarão </w:t>
        </w:r>
        <w:r w:rsidR="000F641D" w:rsidRPr="00AE5219">
          <w:rPr>
            <w:rFonts w:asciiTheme="minorHAnsi" w:eastAsia="Calibri" w:hAnsiTheme="minorHAnsi" w:cstheme="minorHAnsi"/>
            <w:lang w:val="pt-PT" w:eastAsia="en-US"/>
          </w:rPr>
          <w:lastRenderedPageBreak/>
          <w:t>os respe</w:t>
        </w:r>
        <w:r w:rsidRPr="00AE5219">
          <w:rPr>
            <w:rFonts w:asciiTheme="minorHAnsi" w:eastAsia="Calibri" w:hAnsiTheme="minorHAnsi" w:cstheme="minorHAnsi"/>
            <w:lang w:val="pt-PT" w:eastAsia="en-US"/>
          </w:rPr>
          <w:t xml:space="preserve">tivos responsáveis para a coordenação das operações necessárias à reversibilidade dos serviços. </w:t>
        </w:r>
      </w:ins>
    </w:p>
    <w:p w14:paraId="615C126A" w14:textId="2B512072" w:rsidR="00EC15C4" w:rsidRPr="00AE5219" w:rsidRDefault="00EC15C4" w:rsidP="00002B9B">
      <w:pPr>
        <w:pStyle w:val="ListParagraph"/>
        <w:numPr>
          <w:ilvl w:val="2"/>
          <w:numId w:val="113"/>
        </w:numPr>
        <w:tabs>
          <w:tab w:val="left" w:pos="284"/>
        </w:tabs>
        <w:spacing w:line="360" w:lineRule="auto"/>
        <w:ind w:left="0" w:firstLine="0"/>
        <w:jc w:val="both"/>
        <w:rPr>
          <w:ins w:id="700" w:author="Maria Teresa Pais" w:date="2018-03-12T10:31:00Z"/>
          <w:rFonts w:asciiTheme="minorHAnsi" w:eastAsia="Calibri" w:hAnsiTheme="minorHAnsi" w:cstheme="minorHAnsi"/>
          <w:b/>
          <w:lang w:val="pt-PT" w:eastAsia="en-US"/>
        </w:rPr>
      </w:pPr>
      <w:ins w:id="701" w:author="Maria Teresa Pais" w:date="2018-03-12T10:31:00Z">
        <w:r w:rsidRPr="00AE5219">
          <w:rPr>
            <w:rFonts w:asciiTheme="minorHAnsi" w:eastAsia="Calibri" w:hAnsiTheme="minorHAnsi" w:cstheme="minorHAnsi"/>
            <w:lang w:val="pt-PT" w:eastAsia="en-US"/>
          </w:rPr>
          <w:t xml:space="preserve">O BANCO, com o apoio </w:t>
        </w:r>
      </w:ins>
      <w:ins w:id="702" w:author="Maria Teresa Pais" w:date="2018-03-29T12:27:00Z">
        <w:r w:rsidR="000F641D" w:rsidRPr="00AE5219">
          <w:rPr>
            <w:rFonts w:asciiTheme="minorHAnsi" w:eastAsia="Calibri" w:hAnsiTheme="minorHAnsi" w:cstheme="minorHAnsi"/>
            <w:lang w:val="pt-PT" w:eastAsia="en-US"/>
          </w:rPr>
          <w:t xml:space="preserve">da </w:t>
        </w:r>
        <w:r w:rsidR="000F641D" w:rsidRPr="00AE5219">
          <w:rPr>
            <w:rFonts w:asciiTheme="minorHAnsi" w:hAnsiTheme="minorHAnsi" w:cstheme="minorHAnsi"/>
            <w:bCs/>
            <w:i/>
            <w:lang w:val="pt-PT"/>
          </w:rPr>
          <w:t>SIBS FPS</w:t>
        </w:r>
      </w:ins>
      <w:ins w:id="703" w:author="Maria Teresa Pais" w:date="2018-03-12T10:31:00Z">
        <w:r w:rsidRPr="00AE5219">
          <w:rPr>
            <w:rFonts w:asciiTheme="minorHAnsi" w:eastAsia="Calibri" w:hAnsiTheme="minorHAnsi" w:cstheme="minorHAnsi"/>
            <w:lang w:val="pt-PT" w:eastAsia="en-US"/>
          </w:rPr>
          <w:t xml:space="preserve">, deverá elaborar a lista exaustiva das informações, ficheiros, bases de dados e mais especificamente, documentos e/ou elementos postos à disposição </w:t>
        </w:r>
      </w:ins>
      <w:ins w:id="704" w:author="Maria Teresa Pais" w:date="2018-03-29T12:29:00Z">
        <w:r w:rsidR="000F641D" w:rsidRPr="00AE5219">
          <w:rPr>
            <w:rFonts w:asciiTheme="minorHAnsi" w:eastAsia="Calibri" w:hAnsiTheme="minorHAnsi" w:cstheme="minorHAnsi"/>
            <w:lang w:val="pt-PT" w:eastAsia="en-US"/>
          </w:rPr>
          <w:t xml:space="preserve">da </w:t>
        </w:r>
        <w:r w:rsidR="000F641D" w:rsidRPr="00AE5219">
          <w:rPr>
            <w:rFonts w:asciiTheme="minorHAnsi" w:hAnsiTheme="minorHAnsi" w:cstheme="minorHAnsi"/>
            <w:bCs/>
            <w:i/>
            <w:lang w:val="pt-PT"/>
          </w:rPr>
          <w:t xml:space="preserve">SIBS FPS </w:t>
        </w:r>
      </w:ins>
      <w:ins w:id="705" w:author="Maria Teresa Pais" w:date="2018-03-12T10:31:00Z">
        <w:r w:rsidRPr="00AE5219">
          <w:rPr>
            <w:rFonts w:asciiTheme="minorHAnsi" w:eastAsia="Calibri" w:hAnsiTheme="minorHAnsi" w:cstheme="minorHAnsi"/>
            <w:lang w:val="pt-PT" w:eastAsia="en-US"/>
          </w:rPr>
          <w:t>necessários para reversibilidade.</w:t>
        </w:r>
      </w:ins>
    </w:p>
    <w:p w14:paraId="243B624C" w14:textId="7ACCC964" w:rsidR="00EC15C4" w:rsidRPr="00AE5219" w:rsidRDefault="000F641D" w:rsidP="00002B9B">
      <w:pPr>
        <w:pStyle w:val="ListParagraph"/>
        <w:numPr>
          <w:ilvl w:val="2"/>
          <w:numId w:val="113"/>
        </w:numPr>
        <w:tabs>
          <w:tab w:val="left" w:pos="284"/>
        </w:tabs>
        <w:spacing w:line="360" w:lineRule="auto"/>
        <w:ind w:left="0" w:firstLine="0"/>
        <w:jc w:val="both"/>
        <w:rPr>
          <w:ins w:id="706" w:author="Maria Teresa Pais" w:date="2018-03-12T10:31:00Z"/>
          <w:rFonts w:asciiTheme="minorHAnsi" w:eastAsia="Calibri" w:hAnsiTheme="minorHAnsi" w:cstheme="minorHAnsi"/>
          <w:b/>
          <w:lang w:val="pt-PT" w:eastAsia="en-US"/>
        </w:rPr>
      </w:pPr>
      <w:ins w:id="707" w:author="Maria Teresa Pais" w:date="2018-03-29T12:29:00Z">
        <w:r w:rsidRPr="00AE5219">
          <w:rPr>
            <w:rFonts w:asciiTheme="minorHAnsi" w:eastAsia="Calibri" w:hAnsiTheme="minorHAnsi" w:cstheme="minorHAnsi"/>
            <w:lang w:val="pt-PT" w:eastAsia="en-US"/>
          </w:rPr>
          <w:t xml:space="preserve">A </w:t>
        </w:r>
        <w:r w:rsidRPr="00AE5219">
          <w:rPr>
            <w:rFonts w:asciiTheme="minorHAnsi" w:hAnsiTheme="minorHAnsi" w:cstheme="minorHAnsi"/>
            <w:bCs/>
            <w:i/>
            <w:lang w:val="pt-PT"/>
          </w:rPr>
          <w:t xml:space="preserve">SIBS FPS </w:t>
        </w:r>
      </w:ins>
      <w:ins w:id="708" w:author="Maria Teresa Pais" w:date="2018-03-12T10:31:00Z">
        <w:r w:rsidR="00EC15C4" w:rsidRPr="00AE5219">
          <w:rPr>
            <w:rFonts w:asciiTheme="minorHAnsi" w:eastAsia="Calibri" w:hAnsiTheme="minorHAnsi" w:cstheme="minorHAnsi"/>
            <w:lang w:val="pt-PT" w:eastAsia="en-US"/>
          </w:rPr>
          <w:t>deve garantir ao BANCO toda a assistência técnica necessária para a boa execução desta operação de reversibilidade, a qual pode compreender, designadamente:</w:t>
        </w:r>
      </w:ins>
    </w:p>
    <w:p w14:paraId="1536C5C5" w14:textId="77777777" w:rsidR="00EC15C4" w:rsidRPr="00AE5219" w:rsidRDefault="00EC15C4" w:rsidP="00002B9B">
      <w:pPr>
        <w:pStyle w:val="ListParagraph"/>
        <w:numPr>
          <w:ilvl w:val="1"/>
          <w:numId w:val="112"/>
        </w:numPr>
        <w:spacing w:line="360" w:lineRule="auto"/>
        <w:ind w:left="567" w:hanging="283"/>
        <w:jc w:val="both"/>
        <w:rPr>
          <w:ins w:id="709" w:author="Maria Teresa Pais" w:date="2018-03-12T10:31:00Z"/>
          <w:rFonts w:asciiTheme="minorHAnsi" w:eastAsia="Calibri" w:hAnsiTheme="minorHAnsi" w:cstheme="minorHAnsi"/>
          <w:lang w:val="pt-PT" w:eastAsia="en-US"/>
        </w:rPr>
      </w:pPr>
      <w:ins w:id="710" w:author="Maria Teresa Pais" w:date="2018-03-12T10:31:00Z">
        <w:r w:rsidRPr="00AE5219">
          <w:rPr>
            <w:rFonts w:asciiTheme="minorHAnsi" w:eastAsia="Calibri" w:hAnsiTheme="minorHAnsi" w:cstheme="minorHAnsi"/>
            <w:lang w:val="pt-PT" w:eastAsia="en-US"/>
          </w:rPr>
          <w:t>Disponibilização de toda a informação técnica sobre a configuração dos Serviços;</w:t>
        </w:r>
      </w:ins>
    </w:p>
    <w:p w14:paraId="714DC6F8" w14:textId="77777777" w:rsidR="00EC15C4" w:rsidRPr="00AE5219" w:rsidRDefault="00EC15C4" w:rsidP="00002B9B">
      <w:pPr>
        <w:pStyle w:val="ListParagraph"/>
        <w:numPr>
          <w:ilvl w:val="1"/>
          <w:numId w:val="112"/>
        </w:numPr>
        <w:spacing w:line="360" w:lineRule="auto"/>
        <w:ind w:left="567" w:hanging="283"/>
        <w:jc w:val="both"/>
        <w:rPr>
          <w:ins w:id="711" w:author="Maria Teresa Pais" w:date="2018-03-12T10:31:00Z"/>
          <w:rFonts w:asciiTheme="minorHAnsi" w:eastAsia="Calibri" w:hAnsiTheme="minorHAnsi" w:cstheme="minorHAnsi"/>
          <w:lang w:val="pt-PT" w:eastAsia="en-US"/>
        </w:rPr>
      </w:pPr>
      <w:ins w:id="712" w:author="Maria Teresa Pais" w:date="2018-03-12T10:31:00Z">
        <w:r w:rsidRPr="00AE5219">
          <w:rPr>
            <w:rFonts w:asciiTheme="minorHAnsi" w:eastAsia="Calibri" w:hAnsiTheme="minorHAnsi" w:cstheme="minorHAnsi"/>
            <w:lang w:val="pt-PT" w:eastAsia="en-US"/>
          </w:rPr>
          <w:t xml:space="preserve">Participação em reuniões de definição e preparação do processo de migração, </w:t>
        </w:r>
      </w:ins>
    </w:p>
    <w:p w14:paraId="4FD6FEF8" w14:textId="77777777" w:rsidR="00EC15C4" w:rsidRPr="00AE5219" w:rsidRDefault="00EC15C4" w:rsidP="00002B9B">
      <w:pPr>
        <w:pStyle w:val="ListParagraph"/>
        <w:numPr>
          <w:ilvl w:val="1"/>
          <w:numId w:val="112"/>
        </w:numPr>
        <w:spacing w:line="360" w:lineRule="auto"/>
        <w:ind w:left="567" w:hanging="283"/>
        <w:jc w:val="both"/>
        <w:rPr>
          <w:ins w:id="713" w:author="Maria Teresa Pais" w:date="2018-03-12T10:31:00Z"/>
          <w:rFonts w:asciiTheme="minorHAnsi" w:eastAsia="Calibri" w:hAnsiTheme="minorHAnsi" w:cstheme="minorHAnsi"/>
          <w:lang w:val="pt-PT" w:eastAsia="en-US"/>
        </w:rPr>
      </w:pPr>
      <w:ins w:id="714" w:author="Maria Teresa Pais" w:date="2018-03-12T10:31:00Z">
        <w:r w:rsidRPr="00AE5219">
          <w:rPr>
            <w:rFonts w:asciiTheme="minorHAnsi" w:eastAsia="Calibri" w:hAnsiTheme="minorHAnsi" w:cstheme="minorHAnsi"/>
            <w:lang w:val="pt-PT" w:eastAsia="en-US"/>
          </w:rPr>
          <w:t>Coordenação entre as equipas das duas entidades responsáveis pela execução da operação;</w:t>
        </w:r>
      </w:ins>
    </w:p>
    <w:p w14:paraId="06005912" w14:textId="77777777" w:rsidR="00EC15C4" w:rsidRPr="00AE5219" w:rsidRDefault="00EC15C4" w:rsidP="00EC15C4">
      <w:pPr>
        <w:spacing w:line="360" w:lineRule="auto"/>
        <w:contextualSpacing/>
        <w:rPr>
          <w:ins w:id="715" w:author="Maria Teresa Pais" w:date="2018-03-12T10:31:00Z"/>
          <w:rFonts w:asciiTheme="minorHAnsi" w:eastAsia="Calibri" w:hAnsiTheme="minorHAnsi" w:cstheme="minorHAnsi"/>
          <w:lang w:val="pt-PT" w:eastAsia="en-US"/>
        </w:rPr>
      </w:pPr>
    </w:p>
    <w:p w14:paraId="4DE7963C" w14:textId="77777777" w:rsidR="00EC15C4" w:rsidRPr="00EC15C4" w:rsidRDefault="00EC15C4" w:rsidP="00EC15C4">
      <w:pPr>
        <w:spacing w:line="360" w:lineRule="auto"/>
        <w:contextualSpacing/>
        <w:rPr>
          <w:ins w:id="716" w:author="Maria Teresa Pais" w:date="2018-03-12T10:31:00Z"/>
          <w:rFonts w:ascii="Arial Narrow" w:eastAsia="Arial Unicode MS" w:hAnsi="Arial Narrow" w:cs="Arial"/>
          <w:lang w:val="pt-PT"/>
        </w:rPr>
      </w:pPr>
    </w:p>
    <w:p w14:paraId="5945E6AD" w14:textId="77777777" w:rsidR="00EC15C4" w:rsidRPr="009D1A80" w:rsidRDefault="00EC15C4" w:rsidP="00EC15C4">
      <w:pPr>
        <w:pStyle w:val="ListNumbers"/>
        <w:numPr>
          <w:ilvl w:val="0"/>
          <w:numId w:val="0"/>
        </w:numPr>
        <w:spacing w:line="288" w:lineRule="auto"/>
        <w:ind w:left="680"/>
        <w:rPr>
          <w:lang w:val="pt-PT" w:eastAsia="pt-PT"/>
        </w:rPr>
      </w:pPr>
    </w:p>
    <w:p w14:paraId="1E0CFB5A" w14:textId="119E98F2" w:rsidR="000428E8" w:rsidRPr="00030595" w:rsidRDefault="000428E8" w:rsidP="000428E8">
      <w:pPr>
        <w:spacing w:line="360" w:lineRule="auto"/>
        <w:jc w:val="center"/>
        <w:rPr>
          <w:rFonts w:cs="Arial"/>
          <w:b/>
          <w:bCs/>
          <w:szCs w:val="20"/>
          <w:lang w:val="pt-PT" w:eastAsia="pt-PT"/>
        </w:rPr>
      </w:pPr>
      <w:r w:rsidRPr="00030595">
        <w:rPr>
          <w:rFonts w:cs="Arial"/>
          <w:b/>
          <w:bCs/>
          <w:szCs w:val="20"/>
          <w:lang w:val="pt-PT" w:eastAsia="pt-PT"/>
        </w:rPr>
        <w:t xml:space="preserve">CLÁUSULA </w:t>
      </w:r>
      <w:del w:id="717" w:author="Maria Teresa Pais" w:date="2018-03-12T11:19:00Z">
        <w:r w:rsidRPr="00030595" w:rsidDel="00A50A42">
          <w:rPr>
            <w:rFonts w:cs="Arial"/>
            <w:b/>
            <w:bCs/>
            <w:szCs w:val="20"/>
            <w:lang w:val="pt-PT" w:eastAsia="pt-PT"/>
          </w:rPr>
          <w:delText>1</w:delText>
        </w:r>
        <w:r w:rsidR="002C1ADE" w:rsidDel="00A50A42">
          <w:rPr>
            <w:rFonts w:cs="Arial"/>
            <w:b/>
            <w:bCs/>
            <w:szCs w:val="20"/>
            <w:lang w:val="pt-PT" w:eastAsia="pt-PT"/>
          </w:rPr>
          <w:delText>8</w:delText>
        </w:r>
        <w:r w:rsidRPr="00030595" w:rsidDel="00A50A42">
          <w:rPr>
            <w:rFonts w:cs="Arial"/>
            <w:b/>
            <w:bCs/>
            <w:szCs w:val="20"/>
            <w:lang w:val="pt-PT" w:eastAsia="pt-PT"/>
          </w:rPr>
          <w:delText>ª</w:delText>
        </w:r>
      </w:del>
      <w:ins w:id="718" w:author="Maria Teresa Pais" w:date="2018-03-12T11:19:00Z">
        <w:r w:rsidR="0089187E">
          <w:rPr>
            <w:rFonts w:cs="Arial"/>
            <w:b/>
            <w:bCs/>
            <w:szCs w:val="20"/>
            <w:lang w:val="pt-PT" w:eastAsia="pt-PT"/>
          </w:rPr>
          <w:t>20</w:t>
        </w:r>
        <w:r w:rsidR="00A50A42" w:rsidRPr="00030595">
          <w:rPr>
            <w:rFonts w:cs="Arial"/>
            <w:b/>
            <w:bCs/>
            <w:szCs w:val="20"/>
            <w:lang w:val="pt-PT" w:eastAsia="pt-PT"/>
          </w:rPr>
          <w:t>ª</w:t>
        </w:r>
      </w:ins>
    </w:p>
    <w:p w14:paraId="73137DBD" w14:textId="77777777" w:rsidR="000428E8" w:rsidRPr="00030595" w:rsidRDefault="000428E8" w:rsidP="000428E8">
      <w:pPr>
        <w:spacing w:after="240" w:line="360" w:lineRule="auto"/>
        <w:jc w:val="center"/>
        <w:rPr>
          <w:rFonts w:cs="Arial"/>
          <w:b/>
          <w:bCs/>
          <w:szCs w:val="20"/>
          <w:lang w:val="pt-PT" w:eastAsia="pt-PT"/>
        </w:rPr>
      </w:pPr>
      <w:r w:rsidRPr="00030595">
        <w:rPr>
          <w:rFonts w:cs="Arial"/>
          <w:b/>
          <w:bCs/>
          <w:szCs w:val="20"/>
          <w:lang w:val="pt-PT" w:eastAsia="pt-PT"/>
        </w:rPr>
        <w:t>Declarações e Garantias</w:t>
      </w:r>
    </w:p>
    <w:p w14:paraId="4DCBB7E4" w14:textId="706D22D8" w:rsidR="000428E8" w:rsidRPr="000428E8" w:rsidRDefault="000428E8" w:rsidP="006E2998">
      <w:pPr>
        <w:pStyle w:val="ListNumbers"/>
        <w:numPr>
          <w:ilvl w:val="0"/>
          <w:numId w:val="61"/>
        </w:numPr>
        <w:rPr>
          <w:lang w:val="pt-PT" w:eastAsia="pt-PT"/>
        </w:rPr>
      </w:pPr>
      <w:bookmarkStart w:id="719" w:name="_Toc507437684"/>
      <w:bookmarkStart w:id="720" w:name="_Toc507438268"/>
      <w:r w:rsidRPr="000428E8">
        <w:rPr>
          <w:lang w:val="pt-PT" w:eastAsia="pt-PT"/>
        </w:rPr>
        <w:t>As Partes pelo presente Contrato declaram individualmente e garantem expressamente que:</w:t>
      </w:r>
      <w:bookmarkEnd w:id="719"/>
      <w:bookmarkEnd w:id="720"/>
      <w:r w:rsidRPr="000428E8">
        <w:rPr>
          <w:lang w:val="pt-PT" w:eastAsia="pt-PT"/>
        </w:rPr>
        <w:t xml:space="preserve"> </w:t>
      </w:r>
    </w:p>
    <w:p w14:paraId="1B5A85F7" w14:textId="3C167364" w:rsidR="000428E8" w:rsidRPr="00624238" w:rsidRDefault="000428E8" w:rsidP="00471048">
      <w:pPr>
        <w:pStyle w:val="alpha2"/>
        <w:numPr>
          <w:ilvl w:val="0"/>
          <w:numId w:val="97"/>
        </w:numPr>
        <w:rPr>
          <w:lang w:val="pt-PT" w:eastAsia="pt-PT"/>
        </w:rPr>
      </w:pPr>
      <w:bookmarkStart w:id="721" w:name="_Toc507437685"/>
      <w:bookmarkStart w:id="722" w:name="_Toc507438269"/>
      <w:r w:rsidRPr="00624238">
        <w:rPr>
          <w:lang w:val="pt-PT" w:eastAsia="pt-PT"/>
        </w:rPr>
        <w:t>São uma sociedade regularmente constituída e devidamente registada;</w:t>
      </w:r>
      <w:bookmarkEnd w:id="721"/>
      <w:bookmarkEnd w:id="722"/>
      <w:r w:rsidRPr="00624238">
        <w:rPr>
          <w:lang w:val="pt-PT" w:eastAsia="pt-PT"/>
        </w:rPr>
        <w:t xml:space="preserve"> </w:t>
      </w:r>
    </w:p>
    <w:p w14:paraId="7AD209ED" w14:textId="3C599868" w:rsidR="000428E8" w:rsidRPr="00030595" w:rsidRDefault="000428E8" w:rsidP="000428E8">
      <w:pPr>
        <w:pStyle w:val="alpha2"/>
        <w:rPr>
          <w:lang w:val="pt-PT" w:eastAsia="pt-PT"/>
        </w:rPr>
      </w:pPr>
      <w:bookmarkStart w:id="723" w:name="_Toc507437686"/>
      <w:bookmarkStart w:id="724" w:name="_Toc507438270"/>
      <w:r w:rsidRPr="00030595">
        <w:rPr>
          <w:lang w:val="pt-PT" w:eastAsia="pt-PT"/>
        </w:rPr>
        <w:t xml:space="preserve">Possuem plena capacidade para o exercício das suas </w:t>
      </w:r>
      <w:r w:rsidR="00C04456" w:rsidRPr="00030595">
        <w:rPr>
          <w:lang w:val="pt-PT" w:eastAsia="pt-PT"/>
        </w:rPr>
        <w:t>atividades</w:t>
      </w:r>
      <w:r w:rsidRPr="00030595">
        <w:rPr>
          <w:lang w:val="pt-PT" w:eastAsia="pt-PT"/>
        </w:rPr>
        <w:t xml:space="preserve">, que as mesmas são desenvolvidas de acordo com a legislação em vigor, e que a finalidade do presente Contrato se insere no quadro normal do seu </w:t>
      </w:r>
      <w:r w:rsidR="00C04456" w:rsidRPr="00030595">
        <w:rPr>
          <w:lang w:val="pt-PT" w:eastAsia="pt-PT"/>
        </w:rPr>
        <w:t>objeto</w:t>
      </w:r>
      <w:r w:rsidRPr="00030595">
        <w:rPr>
          <w:lang w:val="pt-PT" w:eastAsia="pt-PT"/>
        </w:rPr>
        <w:t xml:space="preserve"> social;</w:t>
      </w:r>
      <w:bookmarkEnd w:id="723"/>
      <w:bookmarkEnd w:id="724"/>
      <w:r w:rsidRPr="00030595">
        <w:rPr>
          <w:lang w:val="pt-PT" w:eastAsia="pt-PT"/>
        </w:rPr>
        <w:t xml:space="preserve"> </w:t>
      </w:r>
    </w:p>
    <w:p w14:paraId="66D3C7F3" w14:textId="17880515" w:rsidR="000428E8" w:rsidRPr="00030595" w:rsidRDefault="000428E8" w:rsidP="000428E8">
      <w:pPr>
        <w:pStyle w:val="alpha2"/>
        <w:rPr>
          <w:lang w:val="pt-PT" w:eastAsia="pt-PT"/>
        </w:rPr>
      </w:pPr>
      <w:bookmarkStart w:id="725" w:name="_Toc507437687"/>
      <w:bookmarkStart w:id="726" w:name="_Toc507438271"/>
      <w:r w:rsidRPr="00030595">
        <w:rPr>
          <w:lang w:val="pt-PT" w:eastAsia="pt-PT"/>
        </w:rPr>
        <w:t xml:space="preserve">A assinatura do presente Contrato, e o cumprimento das obrigações dele decorrentes, foram devidamente aprovadas pelos competentes órgãos sociais, e não infringem os </w:t>
      </w:r>
      <w:r w:rsidR="00C04456" w:rsidRPr="00030595">
        <w:rPr>
          <w:lang w:val="pt-PT" w:eastAsia="pt-PT"/>
        </w:rPr>
        <w:t>respetivos</w:t>
      </w:r>
      <w:r w:rsidRPr="00030595">
        <w:rPr>
          <w:lang w:val="pt-PT" w:eastAsia="pt-PT"/>
        </w:rPr>
        <w:t xml:space="preserve"> estatutos ou quaisquer compromissos assumidos, nem qualquer lei ou regulamento aplicável à data da celebração do Contrato;</w:t>
      </w:r>
      <w:bookmarkEnd w:id="725"/>
      <w:bookmarkEnd w:id="726"/>
      <w:r w:rsidRPr="00030595">
        <w:rPr>
          <w:lang w:val="pt-PT" w:eastAsia="pt-PT"/>
        </w:rPr>
        <w:t xml:space="preserve"> </w:t>
      </w:r>
    </w:p>
    <w:p w14:paraId="65AAA30C" w14:textId="1A142F12" w:rsidR="000428E8" w:rsidRPr="00030595" w:rsidRDefault="000428E8" w:rsidP="000428E8">
      <w:pPr>
        <w:pStyle w:val="alpha2"/>
        <w:rPr>
          <w:lang w:val="pt-PT" w:eastAsia="pt-PT"/>
        </w:rPr>
      </w:pPr>
      <w:bookmarkStart w:id="727" w:name="_Toc507437688"/>
      <w:bookmarkStart w:id="728" w:name="_Toc507438272"/>
      <w:r w:rsidRPr="00030595">
        <w:rPr>
          <w:lang w:val="pt-PT" w:eastAsia="pt-PT"/>
        </w:rPr>
        <w:t>A assinatura deste Contrato e o cumprimento de todas as obrigações dele decorrentes não necessitam de qualquer autorização, interna ou externa, que não tenha sido devidamente obtida;</w:t>
      </w:r>
      <w:bookmarkEnd w:id="727"/>
      <w:bookmarkEnd w:id="728"/>
      <w:r w:rsidRPr="00030595">
        <w:rPr>
          <w:lang w:val="pt-PT" w:eastAsia="pt-PT"/>
        </w:rPr>
        <w:t xml:space="preserve"> </w:t>
      </w:r>
    </w:p>
    <w:p w14:paraId="5E3DE12B" w14:textId="35078C2A" w:rsidR="000428E8" w:rsidRDefault="000428E8" w:rsidP="000428E8">
      <w:pPr>
        <w:pStyle w:val="alpha2"/>
        <w:rPr>
          <w:lang w:val="pt-PT" w:eastAsia="pt-PT"/>
        </w:rPr>
      </w:pPr>
      <w:bookmarkStart w:id="729" w:name="_Toc507437689"/>
      <w:bookmarkStart w:id="730" w:name="_Toc507438273"/>
      <w:r>
        <w:rPr>
          <w:lang w:val="pt-PT" w:eastAsia="pt-PT"/>
        </w:rPr>
        <w:t>Possuem uma estrutura empresarial adequada ao bom e pontual cumprimento das obrigações que para si decorrem do Contrato;</w:t>
      </w:r>
      <w:bookmarkEnd w:id="729"/>
      <w:bookmarkEnd w:id="730"/>
    </w:p>
    <w:p w14:paraId="06F41859" w14:textId="0DC26C3A" w:rsidR="000428E8" w:rsidRPr="00030595" w:rsidRDefault="000428E8" w:rsidP="000428E8">
      <w:pPr>
        <w:pStyle w:val="alpha2"/>
        <w:rPr>
          <w:lang w:val="pt-PT" w:eastAsia="pt-PT"/>
        </w:rPr>
      </w:pPr>
      <w:bookmarkStart w:id="731" w:name="_Toc507437690"/>
      <w:bookmarkStart w:id="732" w:name="_Toc507438274"/>
      <w:r w:rsidRPr="00030595">
        <w:rPr>
          <w:lang w:val="pt-PT" w:eastAsia="pt-PT"/>
        </w:rPr>
        <w:t xml:space="preserve">Não se encontra pendente nem, tanto quanto é do seu conhecimento, se prevê venha a ser intentada qualquer </w:t>
      </w:r>
      <w:r w:rsidR="00C04456" w:rsidRPr="00030595">
        <w:rPr>
          <w:lang w:val="pt-PT" w:eastAsia="pt-PT"/>
        </w:rPr>
        <w:t>ação</w:t>
      </w:r>
      <w:r w:rsidRPr="00030595">
        <w:rPr>
          <w:lang w:val="pt-PT" w:eastAsia="pt-PT"/>
        </w:rPr>
        <w:t xml:space="preserve"> que </w:t>
      </w:r>
      <w:r w:rsidR="00C04456" w:rsidRPr="00030595">
        <w:rPr>
          <w:lang w:val="pt-PT" w:eastAsia="pt-PT"/>
        </w:rPr>
        <w:t>afete</w:t>
      </w:r>
      <w:r w:rsidRPr="00030595">
        <w:rPr>
          <w:lang w:val="pt-PT" w:eastAsia="pt-PT"/>
        </w:rPr>
        <w:t xml:space="preserve"> ou possa vir a </w:t>
      </w:r>
      <w:r w:rsidR="00C04456" w:rsidRPr="00030595">
        <w:rPr>
          <w:lang w:val="pt-PT" w:eastAsia="pt-PT"/>
        </w:rPr>
        <w:t>afetar</w:t>
      </w:r>
      <w:r w:rsidRPr="00030595">
        <w:rPr>
          <w:lang w:val="pt-PT" w:eastAsia="pt-PT"/>
        </w:rPr>
        <w:t xml:space="preserve"> gravemente a execução deste Contrato;</w:t>
      </w:r>
      <w:bookmarkEnd w:id="731"/>
      <w:bookmarkEnd w:id="732"/>
      <w:r w:rsidRPr="00030595">
        <w:rPr>
          <w:lang w:val="pt-PT" w:eastAsia="pt-PT"/>
        </w:rPr>
        <w:t xml:space="preserve"> </w:t>
      </w:r>
    </w:p>
    <w:p w14:paraId="5D56CD1F" w14:textId="6ED5AD98" w:rsidR="000428E8" w:rsidRPr="00030595" w:rsidRDefault="000428E8" w:rsidP="000428E8">
      <w:pPr>
        <w:pStyle w:val="alpha2"/>
        <w:rPr>
          <w:lang w:val="pt-PT" w:eastAsia="pt-PT"/>
        </w:rPr>
      </w:pPr>
      <w:bookmarkStart w:id="733" w:name="_Toc507437691"/>
      <w:bookmarkStart w:id="734" w:name="_Toc507438275"/>
      <w:r w:rsidRPr="00030595">
        <w:rPr>
          <w:lang w:val="pt-PT" w:eastAsia="pt-PT"/>
        </w:rPr>
        <w:t xml:space="preserve">Desde a data de encerramento do último exercício e até à presente data não sobreveio qualquer ocorrência que </w:t>
      </w:r>
      <w:r w:rsidR="00C04456" w:rsidRPr="00030595">
        <w:rPr>
          <w:lang w:val="pt-PT" w:eastAsia="pt-PT"/>
        </w:rPr>
        <w:t>afete</w:t>
      </w:r>
      <w:r w:rsidRPr="00030595">
        <w:rPr>
          <w:lang w:val="pt-PT" w:eastAsia="pt-PT"/>
        </w:rPr>
        <w:t xml:space="preserve"> ou altere, ou possa </w:t>
      </w:r>
      <w:r w:rsidR="00C04456" w:rsidRPr="00030595">
        <w:rPr>
          <w:lang w:val="pt-PT" w:eastAsia="pt-PT"/>
        </w:rPr>
        <w:t>afetar</w:t>
      </w:r>
      <w:r w:rsidRPr="00030595">
        <w:rPr>
          <w:lang w:val="pt-PT" w:eastAsia="pt-PT"/>
        </w:rPr>
        <w:t xml:space="preserve"> ou alterar, </w:t>
      </w:r>
      <w:r w:rsidRPr="00030595">
        <w:rPr>
          <w:lang w:val="pt-PT" w:eastAsia="pt-PT"/>
        </w:rPr>
        <w:lastRenderedPageBreak/>
        <w:t xml:space="preserve">as suas </w:t>
      </w:r>
      <w:r w:rsidR="00C04456" w:rsidRPr="00030595">
        <w:rPr>
          <w:lang w:val="pt-PT" w:eastAsia="pt-PT"/>
        </w:rPr>
        <w:t>atividades</w:t>
      </w:r>
      <w:r w:rsidRPr="00030595">
        <w:rPr>
          <w:lang w:val="pt-PT" w:eastAsia="pt-PT"/>
        </w:rPr>
        <w:t>, o seu património ou a sua situação económico-financeira, que ameace o regular cumprimento das obrigações assumidas pelo presente Contrato;</w:t>
      </w:r>
      <w:bookmarkEnd w:id="733"/>
      <w:bookmarkEnd w:id="734"/>
    </w:p>
    <w:p w14:paraId="66080057" w14:textId="729C32EA" w:rsidR="000428E8" w:rsidRPr="00030595" w:rsidRDefault="000428E8" w:rsidP="000428E8">
      <w:pPr>
        <w:pStyle w:val="alpha2"/>
        <w:rPr>
          <w:lang w:val="pt-PT" w:eastAsia="pt-PT"/>
        </w:rPr>
      </w:pPr>
      <w:bookmarkStart w:id="735" w:name="_Toc507437692"/>
      <w:bookmarkStart w:id="736" w:name="_Toc507438276"/>
      <w:r w:rsidRPr="00030595">
        <w:rPr>
          <w:lang w:val="pt-PT" w:eastAsia="pt-PT"/>
        </w:rPr>
        <w:t>Comprometem-se a manter um nível de qualidade que responde a um funcionamento normal dos Serviços contratados pelas Partes;</w:t>
      </w:r>
      <w:bookmarkEnd w:id="735"/>
      <w:bookmarkEnd w:id="736"/>
      <w:r w:rsidRPr="00030595">
        <w:rPr>
          <w:lang w:val="pt-PT" w:eastAsia="pt-PT"/>
        </w:rPr>
        <w:t xml:space="preserve"> </w:t>
      </w:r>
    </w:p>
    <w:p w14:paraId="5C0200E4" w14:textId="332937EB" w:rsidR="000428E8" w:rsidRPr="00030595" w:rsidRDefault="000428E8" w:rsidP="000428E8">
      <w:pPr>
        <w:pStyle w:val="alpha2"/>
        <w:rPr>
          <w:lang w:val="pt-PT" w:eastAsia="pt-PT"/>
        </w:rPr>
      </w:pPr>
      <w:bookmarkStart w:id="737" w:name="_Toc507437693"/>
      <w:bookmarkStart w:id="738" w:name="_Toc507438277"/>
      <w:r w:rsidRPr="00030595">
        <w:rPr>
          <w:lang w:val="pt-PT" w:eastAsia="pt-PT"/>
        </w:rPr>
        <w:t>Comprometem-se a obter o acordo prévio da outra Parte antes de levar a cabo uma modificação anormal dos Serviços contratados.</w:t>
      </w:r>
      <w:bookmarkEnd w:id="737"/>
      <w:bookmarkEnd w:id="738"/>
    </w:p>
    <w:p w14:paraId="53E90B43" w14:textId="62B5D7A0" w:rsidR="000428E8" w:rsidRPr="00413A8A" w:rsidRDefault="000428E8" w:rsidP="000428E8">
      <w:pPr>
        <w:pStyle w:val="ListNumbers"/>
        <w:rPr>
          <w:lang w:val="pt-PT" w:eastAsia="pt-PT"/>
        </w:rPr>
      </w:pPr>
      <w:bookmarkStart w:id="739" w:name="_Toc507437694"/>
      <w:bookmarkStart w:id="740" w:name="_Toc507438278"/>
      <w:del w:id="741" w:author="Maria Teresa Pais" w:date="2018-03-29T11:19:00Z">
        <w:r w:rsidRPr="00413A8A" w:rsidDel="003A7319">
          <w:rPr>
            <w:lang w:val="pt-PT" w:eastAsia="pt-PT"/>
          </w:rPr>
          <w:delText xml:space="preserve">A </w:delText>
        </w:r>
        <w:r w:rsidRPr="00BB47B8" w:rsidDel="003A7319">
          <w:rPr>
            <w:highlight w:val="lightGray"/>
            <w:lang w:val="pt-PT" w:eastAsia="pt-PT"/>
          </w:rPr>
          <w:delText>Nome</w:delText>
        </w:r>
      </w:del>
      <w:ins w:id="742" w:author="Maria Teresa Pais" w:date="2018-03-29T11:19:00Z">
        <w:r w:rsidR="007C1BC7">
          <w:rPr>
            <w:lang w:val="pt-PT" w:eastAsia="pt-PT"/>
          </w:rPr>
          <w:t xml:space="preserve">O </w:t>
        </w:r>
        <w:r w:rsidR="003A7319">
          <w:rPr>
            <w:lang w:val="pt-PT" w:eastAsia="pt-PT"/>
          </w:rPr>
          <w:t>BANCO</w:t>
        </w:r>
      </w:ins>
      <w:r w:rsidRPr="00413A8A">
        <w:rPr>
          <w:lang w:val="pt-PT" w:eastAsia="pt-PT"/>
        </w:rPr>
        <w:t xml:space="preserve"> declara e garante </w:t>
      </w:r>
      <w:r>
        <w:rPr>
          <w:lang w:val="pt-PT" w:eastAsia="pt-PT"/>
        </w:rPr>
        <w:t xml:space="preserve">ainda </w:t>
      </w:r>
      <w:r w:rsidRPr="00413A8A">
        <w:rPr>
          <w:lang w:val="pt-PT" w:eastAsia="pt-PT"/>
        </w:rPr>
        <w:t xml:space="preserve">a </w:t>
      </w:r>
      <w:r w:rsidR="00C04456" w:rsidRPr="00413A8A">
        <w:rPr>
          <w:lang w:val="pt-PT" w:eastAsia="pt-PT"/>
        </w:rPr>
        <w:t>exa</w:t>
      </w:r>
      <w:r w:rsidR="00C04456">
        <w:rPr>
          <w:lang w:val="pt-PT" w:eastAsia="pt-PT"/>
        </w:rPr>
        <w:t>t</w:t>
      </w:r>
      <w:r w:rsidR="00C04456" w:rsidRPr="00413A8A">
        <w:rPr>
          <w:lang w:val="pt-PT" w:eastAsia="pt-PT"/>
        </w:rPr>
        <w:t>idão</w:t>
      </w:r>
      <w:r w:rsidRPr="00413A8A">
        <w:rPr>
          <w:lang w:val="pt-PT" w:eastAsia="pt-PT"/>
        </w:rPr>
        <w:t xml:space="preserve">, completude, suficiência e </w:t>
      </w:r>
      <w:r w:rsidR="00C04456" w:rsidRPr="00413A8A">
        <w:rPr>
          <w:lang w:val="pt-PT" w:eastAsia="pt-PT"/>
        </w:rPr>
        <w:t>a</w:t>
      </w:r>
      <w:r w:rsidR="00C04456">
        <w:rPr>
          <w:lang w:val="pt-PT" w:eastAsia="pt-PT"/>
        </w:rPr>
        <w:t>t</w:t>
      </w:r>
      <w:r w:rsidR="00C04456" w:rsidRPr="00413A8A">
        <w:rPr>
          <w:lang w:val="pt-PT" w:eastAsia="pt-PT"/>
        </w:rPr>
        <w:t>ualidade</w:t>
      </w:r>
      <w:r w:rsidRPr="00413A8A">
        <w:rPr>
          <w:lang w:val="pt-PT" w:eastAsia="pt-PT"/>
        </w:rPr>
        <w:t xml:space="preserve"> das informações prestadas à SIBS FPS e que os Serviços previstos no Contrato constituem uma resposta adequada aos propósitos por si comunicados à SIBS FPS.</w:t>
      </w:r>
      <w:bookmarkEnd w:id="739"/>
      <w:bookmarkEnd w:id="740"/>
    </w:p>
    <w:p w14:paraId="3FF99A7E" w14:textId="77777777" w:rsidR="00370136" w:rsidRDefault="00370136" w:rsidP="00370136">
      <w:pPr>
        <w:spacing w:line="360" w:lineRule="auto"/>
        <w:contextualSpacing/>
        <w:jc w:val="center"/>
        <w:rPr>
          <w:ins w:id="743" w:author="Maria Teresa Pais" w:date="2018-03-12T10:11:00Z"/>
          <w:rFonts w:ascii="Arial Narrow" w:eastAsia="Calibri" w:hAnsi="Arial Narrow"/>
          <w:b/>
          <w:lang w:val="pt-PT" w:eastAsia="en-US"/>
        </w:rPr>
      </w:pPr>
      <w:bookmarkStart w:id="744" w:name="_Toc507437695"/>
      <w:bookmarkStart w:id="745" w:name="_Toc507438279"/>
    </w:p>
    <w:p w14:paraId="2BCA0C4E" w14:textId="05C4F12F" w:rsidR="00370136" w:rsidRPr="0089187E" w:rsidRDefault="0089187E" w:rsidP="00370136">
      <w:pPr>
        <w:spacing w:line="360" w:lineRule="auto"/>
        <w:contextualSpacing/>
        <w:jc w:val="center"/>
        <w:rPr>
          <w:ins w:id="746" w:author="Maria Teresa Pais" w:date="2018-03-12T10:11:00Z"/>
          <w:rFonts w:asciiTheme="majorHAnsi" w:eastAsia="Calibri" w:hAnsiTheme="majorHAnsi" w:cstheme="majorHAnsi"/>
          <w:b/>
          <w:lang w:val="pt-PT" w:eastAsia="en-US"/>
        </w:rPr>
      </w:pPr>
      <w:ins w:id="747" w:author="Maria Teresa Pais" w:date="2018-03-12T10:11:00Z">
        <w:r>
          <w:rPr>
            <w:rFonts w:asciiTheme="majorHAnsi" w:eastAsia="Calibri" w:hAnsiTheme="majorHAnsi" w:cstheme="majorHAnsi"/>
            <w:b/>
            <w:lang w:val="pt-PT" w:eastAsia="en-US"/>
          </w:rPr>
          <w:t>CL</w:t>
        </w:r>
      </w:ins>
      <w:ins w:id="748" w:author="Maria Teresa Pais" w:date="2018-04-03T17:26:00Z">
        <w:r>
          <w:rPr>
            <w:rFonts w:asciiTheme="majorHAnsi" w:eastAsia="Calibri" w:hAnsiTheme="majorHAnsi" w:cstheme="majorHAnsi"/>
            <w:b/>
            <w:lang w:val="pt-PT" w:eastAsia="en-US"/>
          </w:rPr>
          <w:t>ÁUSULA</w:t>
        </w:r>
      </w:ins>
      <w:ins w:id="749" w:author="Maria Teresa Pais" w:date="2018-03-12T10:11:00Z">
        <w:r w:rsidR="00370136" w:rsidRPr="0089187E">
          <w:rPr>
            <w:rFonts w:asciiTheme="majorHAnsi" w:eastAsia="Calibri" w:hAnsiTheme="majorHAnsi" w:cstheme="majorHAnsi"/>
            <w:b/>
            <w:lang w:val="pt-PT" w:eastAsia="en-US"/>
          </w:rPr>
          <w:t xml:space="preserve"> </w:t>
        </w:r>
      </w:ins>
      <w:ins w:id="750" w:author="Maria Teresa Pais" w:date="2018-03-12T11:19:00Z">
        <w:r>
          <w:rPr>
            <w:rFonts w:asciiTheme="majorHAnsi" w:eastAsia="Calibri" w:hAnsiTheme="majorHAnsi" w:cstheme="majorHAnsi"/>
            <w:b/>
            <w:lang w:val="pt-PT" w:eastAsia="en-US"/>
          </w:rPr>
          <w:t>21</w:t>
        </w:r>
      </w:ins>
      <w:ins w:id="751" w:author="Maria Teresa Pais" w:date="2018-03-12T10:11:00Z">
        <w:r w:rsidR="00370136" w:rsidRPr="0089187E">
          <w:rPr>
            <w:rFonts w:asciiTheme="majorHAnsi" w:eastAsia="Calibri" w:hAnsiTheme="majorHAnsi" w:cstheme="majorHAnsi"/>
            <w:b/>
            <w:lang w:val="pt-PT" w:eastAsia="en-US"/>
          </w:rPr>
          <w:t>ª</w:t>
        </w:r>
      </w:ins>
    </w:p>
    <w:p w14:paraId="0146C656" w14:textId="7204822F" w:rsidR="00370136" w:rsidRPr="0089187E" w:rsidRDefault="00370136" w:rsidP="00370136">
      <w:pPr>
        <w:spacing w:line="360" w:lineRule="auto"/>
        <w:contextualSpacing/>
        <w:jc w:val="center"/>
        <w:rPr>
          <w:ins w:id="752" w:author="Maria Teresa Pais" w:date="2018-03-29T14:41:00Z"/>
          <w:rFonts w:asciiTheme="majorHAnsi" w:eastAsia="Calibri" w:hAnsiTheme="majorHAnsi" w:cstheme="majorHAnsi"/>
          <w:b/>
          <w:lang w:val="pt-PT" w:eastAsia="en-US"/>
        </w:rPr>
      </w:pPr>
      <w:ins w:id="753" w:author="Maria Teresa Pais" w:date="2018-03-12T10:11:00Z">
        <w:r w:rsidRPr="0089187E">
          <w:rPr>
            <w:rFonts w:asciiTheme="majorHAnsi" w:eastAsia="Calibri" w:hAnsiTheme="majorHAnsi" w:cstheme="majorHAnsi"/>
            <w:b/>
            <w:lang w:val="pt-PT" w:eastAsia="en-US"/>
          </w:rPr>
          <w:t>(</w:t>
        </w:r>
      </w:ins>
      <w:ins w:id="754" w:author="Maria Teresa Pais" w:date="2018-04-03T17:26:00Z">
        <w:r w:rsidR="0089187E">
          <w:rPr>
            <w:rFonts w:asciiTheme="majorHAnsi" w:eastAsia="Calibri" w:hAnsiTheme="majorHAnsi" w:cstheme="majorHAnsi"/>
            <w:b/>
            <w:lang w:val="pt-PT" w:eastAsia="en-US"/>
          </w:rPr>
          <w:t xml:space="preserve">Plano </w:t>
        </w:r>
        <w:r w:rsidR="00AE5219">
          <w:rPr>
            <w:rFonts w:asciiTheme="majorHAnsi" w:eastAsia="Calibri" w:hAnsiTheme="majorHAnsi" w:cstheme="majorHAnsi"/>
            <w:b/>
            <w:lang w:val="pt-PT" w:eastAsia="en-US"/>
          </w:rPr>
          <w:t>de Continuidade de</w:t>
        </w:r>
        <w:r w:rsidR="0089187E">
          <w:rPr>
            <w:rFonts w:asciiTheme="majorHAnsi" w:eastAsia="Calibri" w:hAnsiTheme="majorHAnsi" w:cstheme="majorHAnsi"/>
            <w:b/>
            <w:lang w:val="pt-PT" w:eastAsia="en-US"/>
          </w:rPr>
          <w:t xml:space="preserve"> </w:t>
        </w:r>
      </w:ins>
      <w:ins w:id="755" w:author="Maria Teresa Pais" w:date="2018-04-03T17:55:00Z">
        <w:r w:rsidR="00AE5219">
          <w:rPr>
            <w:rFonts w:asciiTheme="majorHAnsi" w:eastAsia="Calibri" w:hAnsiTheme="majorHAnsi" w:cstheme="majorHAnsi"/>
            <w:b/>
            <w:lang w:val="pt-PT" w:eastAsia="en-US"/>
          </w:rPr>
          <w:t>Negócios</w:t>
        </w:r>
      </w:ins>
      <w:ins w:id="756" w:author="Maria Teresa Pais" w:date="2018-03-12T10:11:00Z">
        <w:r w:rsidR="00AE5219">
          <w:rPr>
            <w:rFonts w:asciiTheme="majorHAnsi" w:eastAsia="Calibri" w:hAnsiTheme="majorHAnsi" w:cstheme="majorHAnsi"/>
            <w:b/>
            <w:lang w:val="pt-PT" w:eastAsia="en-US"/>
          </w:rPr>
          <w:t xml:space="preserve"> (PCN</w:t>
        </w:r>
        <w:r w:rsidRPr="0089187E">
          <w:rPr>
            <w:rFonts w:asciiTheme="majorHAnsi" w:eastAsia="Calibri" w:hAnsiTheme="majorHAnsi" w:cstheme="majorHAnsi"/>
            <w:b/>
            <w:lang w:val="pt-PT" w:eastAsia="en-US"/>
          </w:rPr>
          <w:t>))</w:t>
        </w:r>
      </w:ins>
    </w:p>
    <w:p w14:paraId="7B209773" w14:textId="4A0C3ED9" w:rsidR="00C51AF7" w:rsidRPr="00030595" w:rsidRDefault="00C51AF7" w:rsidP="00002B9B">
      <w:pPr>
        <w:pStyle w:val="ListNumbers"/>
        <w:numPr>
          <w:ilvl w:val="0"/>
          <w:numId w:val="116"/>
        </w:numPr>
        <w:rPr>
          <w:lang w:val="pt-PT" w:eastAsia="pt-PT"/>
        </w:rPr>
      </w:pPr>
      <w:del w:id="757" w:author="Maria Teresa Pais" w:date="2018-03-29T14:50:00Z">
        <w:r w:rsidDel="00C51AF7">
          <w:rPr>
            <w:lang w:val="pt-PT" w:eastAsia="pt-PT"/>
          </w:rPr>
          <w:tab/>
        </w:r>
      </w:del>
      <w:r w:rsidR="000E56DD" w:rsidRPr="00030595">
        <w:rPr>
          <w:lang w:val="pt-PT" w:eastAsia="pt-PT"/>
        </w:rPr>
        <w:t xml:space="preserve">A SIBS FPS, considerando a criticidade dos serviços que presta e por estes terem uma </w:t>
      </w:r>
      <w:proofErr w:type="spellStart"/>
      <w:r w:rsidR="000E56DD" w:rsidRPr="00030595">
        <w:rPr>
          <w:lang w:val="pt-PT" w:eastAsia="pt-PT"/>
        </w:rPr>
        <w:t>elevada</w:t>
      </w:r>
      <w:del w:id="758" w:author="Maria Teresa Pais" w:date="2018-03-29T14:41:00Z">
        <w:r w:rsidR="000E56DD" w:rsidRPr="00030595" w:rsidDel="000E56DD">
          <w:rPr>
            <w:lang w:val="pt-PT" w:eastAsia="pt-PT"/>
          </w:rPr>
          <w:delText xml:space="preserve"> </w:delText>
        </w:r>
      </w:del>
      <w:r w:rsidR="000E56DD" w:rsidRPr="00030595">
        <w:rPr>
          <w:lang w:val="pt-PT" w:eastAsia="pt-PT"/>
        </w:rPr>
        <w:t>dependência</w:t>
      </w:r>
      <w:proofErr w:type="spellEnd"/>
      <w:r w:rsidR="000E56DD" w:rsidRPr="00030595">
        <w:rPr>
          <w:lang w:val="pt-PT" w:eastAsia="pt-PT"/>
        </w:rPr>
        <w:t xml:space="preserve"> dos seus Sistemas de Informação (SI), tem em funcionamento e mantém um Plano de Continuidade de Negócios (PCN)</w:t>
      </w:r>
      <w:r w:rsidR="000E56DD">
        <w:rPr>
          <w:lang w:val="pt-PT" w:eastAsia="pt-PT"/>
        </w:rPr>
        <w:t>, que constitui o Anexo VII do Contrato,</w:t>
      </w:r>
      <w:r w:rsidR="000E56DD" w:rsidRPr="00030595">
        <w:rPr>
          <w:lang w:val="pt-PT" w:eastAsia="pt-PT"/>
        </w:rPr>
        <w:t xml:space="preserve"> para satisfazer estas condicionantes. Para atingir o objetivo de assegurar aos seus SI condições de continuidade de negócio em situações de desastre, foram concebidas soluções tecnológicas de continuidade suportadas nos Centros de Processamento de Dados Principal e Alternativo, para que em caso de ocorrência de determinados desastres definidos no PCN, seja proporcionada a recuperação dos serviços críticos.</w:t>
      </w:r>
    </w:p>
    <w:p w14:paraId="666C089E" w14:textId="77777777" w:rsidR="000E56DD" w:rsidRPr="00370136" w:rsidRDefault="000E56DD" w:rsidP="000E56DD">
      <w:pPr>
        <w:spacing w:line="360" w:lineRule="auto"/>
        <w:contextualSpacing/>
        <w:jc w:val="both"/>
        <w:rPr>
          <w:ins w:id="759" w:author="Maria Teresa Pais" w:date="2018-03-12T10:11:00Z"/>
          <w:rFonts w:ascii="Arial Narrow" w:eastAsia="Calibri" w:hAnsi="Arial Narrow"/>
          <w:b/>
          <w:lang w:val="pt-PT" w:eastAsia="en-US"/>
        </w:rPr>
      </w:pPr>
    </w:p>
    <w:p w14:paraId="381BB3AD" w14:textId="28EB4D4C" w:rsidR="00370136" w:rsidRPr="0089187E" w:rsidRDefault="00C51AF7" w:rsidP="00002B9B">
      <w:pPr>
        <w:pStyle w:val="ListParagraph"/>
        <w:numPr>
          <w:ilvl w:val="0"/>
          <w:numId w:val="116"/>
        </w:numPr>
        <w:tabs>
          <w:tab w:val="left" w:pos="284"/>
        </w:tabs>
        <w:spacing w:line="360" w:lineRule="auto"/>
        <w:jc w:val="both"/>
        <w:rPr>
          <w:ins w:id="760" w:author="Maria Teresa Pais" w:date="2018-03-12T10:11:00Z"/>
          <w:rFonts w:asciiTheme="majorHAnsi" w:eastAsia="Calibri" w:hAnsiTheme="majorHAnsi" w:cstheme="majorHAnsi"/>
          <w:szCs w:val="20"/>
          <w:lang w:val="pt-PT" w:eastAsia="en-US"/>
        </w:rPr>
      </w:pPr>
      <w:ins w:id="761" w:author="Maria Teresa Pais" w:date="2018-03-29T14:44:00Z">
        <w:r w:rsidRPr="0089187E">
          <w:rPr>
            <w:rFonts w:asciiTheme="majorHAnsi" w:eastAsia="Calibri" w:hAnsiTheme="majorHAnsi" w:cstheme="majorHAnsi"/>
            <w:szCs w:val="20"/>
            <w:lang w:val="pt-PT" w:eastAsia="en-US"/>
          </w:rPr>
          <w:t xml:space="preserve">A SIBS FPS </w:t>
        </w:r>
      </w:ins>
      <w:ins w:id="762" w:author="Maria Teresa Pais" w:date="2018-03-12T10:11:00Z">
        <w:r w:rsidR="00370136" w:rsidRPr="0089187E">
          <w:rPr>
            <w:rFonts w:asciiTheme="majorHAnsi" w:eastAsia="Calibri" w:hAnsiTheme="majorHAnsi" w:cstheme="majorHAnsi"/>
            <w:szCs w:val="20"/>
            <w:lang w:val="pt-PT" w:eastAsia="en-US"/>
          </w:rPr>
          <w:t xml:space="preserve">obriga-se a garantir o cumprimento, em caso de necessidade, </w:t>
        </w:r>
      </w:ins>
      <w:ins w:id="763" w:author="Maria Teresa Pais" w:date="2018-03-29T14:45:00Z">
        <w:r w:rsidRPr="0089187E">
          <w:rPr>
            <w:rFonts w:asciiTheme="majorHAnsi" w:eastAsia="Calibri" w:hAnsiTheme="majorHAnsi" w:cstheme="majorHAnsi"/>
            <w:szCs w:val="20"/>
            <w:lang w:val="pt-PT" w:eastAsia="en-US"/>
          </w:rPr>
          <w:t>do PC</w:t>
        </w:r>
      </w:ins>
      <w:ins w:id="764" w:author="Maria Teresa Pais" w:date="2018-04-04T12:23:00Z">
        <w:r w:rsidR="000E7CC6">
          <w:rPr>
            <w:rFonts w:asciiTheme="majorHAnsi" w:eastAsia="Calibri" w:hAnsiTheme="majorHAnsi" w:cstheme="majorHAnsi"/>
            <w:szCs w:val="20"/>
            <w:lang w:val="pt-PT" w:eastAsia="en-US"/>
          </w:rPr>
          <w:t>N</w:t>
        </w:r>
      </w:ins>
      <w:ins w:id="765" w:author="Maria Teresa Pais" w:date="2018-03-29T14:45:00Z">
        <w:r w:rsidRPr="0089187E">
          <w:rPr>
            <w:rFonts w:asciiTheme="majorHAnsi" w:eastAsia="Calibri" w:hAnsiTheme="majorHAnsi" w:cstheme="majorHAnsi"/>
            <w:szCs w:val="20"/>
            <w:lang w:val="pt-PT" w:eastAsia="en-US"/>
          </w:rPr>
          <w:t xml:space="preserve"> estabelecido,</w:t>
        </w:r>
      </w:ins>
      <w:ins w:id="766" w:author="Maria Teresa Pais" w:date="2018-03-12T10:11:00Z">
        <w:r w:rsidR="00370136" w:rsidRPr="0089187E">
          <w:rPr>
            <w:rFonts w:asciiTheme="majorHAnsi" w:eastAsia="Calibri" w:hAnsiTheme="majorHAnsi" w:cstheme="majorHAnsi"/>
            <w:szCs w:val="20"/>
            <w:lang w:val="pt-PT" w:eastAsia="en-US"/>
          </w:rPr>
          <w:t xml:space="preserve"> </w:t>
        </w:r>
      </w:ins>
      <w:ins w:id="767" w:author="Maria Teresa Pais" w:date="2018-03-29T14:45:00Z">
        <w:r w:rsidRPr="0089187E">
          <w:rPr>
            <w:rFonts w:asciiTheme="majorHAnsi" w:eastAsia="Calibri" w:hAnsiTheme="majorHAnsi" w:cstheme="majorHAnsi"/>
            <w:szCs w:val="20"/>
            <w:lang w:val="pt-PT" w:eastAsia="en-US"/>
          </w:rPr>
          <w:t>que</w:t>
        </w:r>
      </w:ins>
      <w:ins w:id="768" w:author="Maria Teresa Pais" w:date="2018-03-12T10:11:00Z">
        <w:r w:rsidR="00370136" w:rsidRPr="0089187E">
          <w:rPr>
            <w:rFonts w:asciiTheme="majorHAnsi" w:eastAsia="Calibri" w:hAnsiTheme="majorHAnsi" w:cstheme="majorHAnsi"/>
            <w:szCs w:val="20"/>
            <w:lang w:val="pt-PT" w:eastAsia="en-US"/>
          </w:rPr>
          <w:t xml:space="preserve"> deve cumprir as regras internas do Prestador e as normas standard ISO 22301 - norma internacional para Sistemas de Gestão de Continuidade de Negócios (SGCN), bem como quaisquer outras normas standard que lhe sejam aplicáveis, devendo prever sempre o seguinte:</w:t>
        </w:r>
      </w:ins>
    </w:p>
    <w:p w14:paraId="19C8C7CF" w14:textId="77777777" w:rsidR="00370136" w:rsidRPr="0089187E" w:rsidRDefault="00370136" w:rsidP="00002B9B">
      <w:pPr>
        <w:pStyle w:val="ListParagraph"/>
        <w:numPr>
          <w:ilvl w:val="1"/>
          <w:numId w:val="116"/>
        </w:numPr>
        <w:spacing w:line="360" w:lineRule="auto"/>
        <w:jc w:val="both"/>
        <w:rPr>
          <w:ins w:id="769" w:author="Maria Teresa Pais" w:date="2018-03-12T10:11:00Z"/>
          <w:rFonts w:asciiTheme="majorHAnsi" w:eastAsia="Calibri" w:hAnsiTheme="majorHAnsi" w:cstheme="majorHAnsi"/>
          <w:szCs w:val="20"/>
          <w:lang w:val="pt-PT" w:eastAsia="en-US"/>
        </w:rPr>
      </w:pPr>
      <w:ins w:id="770" w:author="Maria Teresa Pais" w:date="2018-03-12T10:11:00Z">
        <w:r w:rsidRPr="0089187E">
          <w:rPr>
            <w:rFonts w:asciiTheme="majorHAnsi" w:eastAsia="Calibri" w:hAnsiTheme="majorHAnsi" w:cstheme="majorHAnsi"/>
            <w:szCs w:val="20"/>
            <w:lang w:val="pt-PT" w:eastAsia="en-US"/>
          </w:rPr>
          <w:t>Indicação dos níveis de serviço esperados em caso de desastre, os requisitos de recuperação operacional, se aplicável, o MTPD (Máximo de período de tempo tolerável pela disrupção) e as perdas máximas de dados aceitáveis, se aplicável.</w:t>
        </w:r>
      </w:ins>
    </w:p>
    <w:p w14:paraId="46A604CC" w14:textId="6795A31D" w:rsidR="00370136" w:rsidRPr="0089187E" w:rsidRDefault="00370136" w:rsidP="00002B9B">
      <w:pPr>
        <w:pStyle w:val="ListParagraph"/>
        <w:numPr>
          <w:ilvl w:val="1"/>
          <w:numId w:val="116"/>
        </w:numPr>
        <w:spacing w:line="360" w:lineRule="auto"/>
        <w:jc w:val="both"/>
        <w:rPr>
          <w:ins w:id="771" w:author="Maria Teresa Pais" w:date="2018-03-12T10:11:00Z"/>
          <w:rFonts w:asciiTheme="majorHAnsi" w:eastAsia="Calibri" w:hAnsiTheme="majorHAnsi" w:cstheme="majorHAnsi"/>
          <w:szCs w:val="20"/>
          <w:lang w:val="pt-PT" w:eastAsia="en-US"/>
        </w:rPr>
      </w:pPr>
      <w:ins w:id="772" w:author="Maria Teresa Pais" w:date="2018-03-12T10:11:00Z">
        <w:r w:rsidRPr="0089187E">
          <w:rPr>
            <w:rFonts w:asciiTheme="majorHAnsi" w:eastAsia="Calibri" w:hAnsiTheme="majorHAnsi" w:cstheme="majorHAnsi"/>
            <w:szCs w:val="20"/>
            <w:lang w:val="pt-PT" w:eastAsia="en-US"/>
          </w:rPr>
          <w:t xml:space="preserve">Descrição do sistema de continuidade implementado </w:t>
        </w:r>
      </w:ins>
      <w:ins w:id="773" w:author="Maria Teresa Pais" w:date="2018-03-29T14:46:00Z">
        <w:r w:rsidR="00C51AF7" w:rsidRPr="0089187E">
          <w:rPr>
            <w:rFonts w:asciiTheme="majorHAnsi" w:eastAsia="Calibri" w:hAnsiTheme="majorHAnsi" w:cstheme="majorHAnsi"/>
            <w:szCs w:val="20"/>
            <w:lang w:val="pt-PT" w:eastAsia="en-US"/>
          </w:rPr>
          <w:t>pela SIBS FPS</w:t>
        </w:r>
      </w:ins>
      <w:ins w:id="774" w:author="Maria Teresa Pais" w:date="2018-03-12T10:11:00Z">
        <w:r w:rsidRPr="0089187E">
          <w:rPr>
            <w:rFonts w:asciiTheme="majorHAnsi" w:eastAsia="Calibri" w:hAnsiTheme="majorHAnsi" w:cstheme="majorHAnsi"/>
            <w:szCs w:val="20"/>
            <w:lang w:val="pt-PT" w:eastAsia="en-US"/>
          </w:rPr>
          <w:t xml:space="preserve"> para a sua própria atividade, com base numa avaliação dos riscos devidamente identificados; </w:t>
        </w:r>
      </w:ins>
    </w:p>
    <w:p w14:paraId="6A12F394" w14:textId="77777777" w:rsidR="00370136" w:rsidRPr="0089187E" w:rsidRDefault="00370136" w:rsidP="00002B9B">
      <w:pPr>
        <w:pStyle w:val="ListParagraph"/>
        <w:numPr>
          <w:ilvl w:val="1"/>
          <w:numId w:val="116"/>
        </w:numPr>
        <w:spacing w:line="360" w:lineRule="auto"/>
        <w:jc w:val="both"/>
        <w:rPr>
          <w:ins w:id="775" w:author="Maria Teresa Pais" w:date="2018-03-12T10:11:00Z"/>
          <w:rFonts w:asciiTheme="majorHAnsi" w:eastAsia="Calibri" w:hAnsiTheme="majorHAnsi" w:cstheme="majorHAnsi"/>
          <w:szCs w:val="20"/>
          <w:lang w:val="pt-PT" w:eastAsia="en-US"/>
        </w:rPr>
      </w:pPr>
      <w:ins w:id="776" w:author="Maria Teresa Pais" w:date="2018-03-12T10:11:00Z">
        <w:r w:rsidRPr="0089187E">
          <w:rPr>
            <w:rFonts w:asciiTheme="majorHAnsi" w:eastAsia="Calibri" w:hAnsiTheme="majorHAnsi" w:cstheme="majorHAnsi"/>
            <w:szCs w:val="20"/>
            <w:lang w:val="pt-PT" w:eastAsia="en-US"/>
          </w:rPr>
          <w:t xml:space="preserve">Realização anual de testes e controles para garantia do cumprimento dos procedimentos estabelecidos no PCA. </w:t>
        </w:r>
      </w:ins>
    </w:p>
    <w:p w14:paraId="74175D10" w14:textId="70EC6B85" w:rsidR="00370136" w:rsidRPr="0089187E" w:rsidRDefault="00C51AF7" w:rsidP="00002B9B">
      <w:pPr>
        <w:pStyle w:val="ListParagraph"/>
        <w:numPr>
          <w:ilvl w:val="0"/>
          <w:numId w:val="116"/>
        </w:numPr>
        <w:tabs>
          <w:tab w:val="left" w:pos="284"/>
        </w:tabs>
        <w:spacing w:line="360" w:lineRule="auto"/>
        <w:jc w:val="both"/>
        <w:rPr>
          <w:ins w:id="777" w:author="Maria Teresa Pais" w:date="2018-03-12T10:11:00Z"/>
          <w:rFonts w:asciiTheme="majorHAnsi" w:eastAsia="Calibri" w:hAnsiTheme="majorHAnsi" w:cstheme="majorHAnsi"/>
          <w:szCs w:val="20"/>
          <w:lang w:val="pt-PT" w:eastAsia="en-US"/>
        </w:rPr>
      </w:pPr>
      <w:ins w:id="778" w:author="Maria Teresa Pais" w:date="2018-03-29T14:48:00Z">
        <w:r w:rsidRPr="0089187E">
          <w:rPr>
            <w:rFonts w:asciiTheme="majorHAnsi" w:eastAsia="Calibri" w:hAnsiTheme="majorHAnsi" w:cstheme="majorHAnsi"/>
            <w:szCs w:val="20"/>
            <w:lang w:val="pt-PT" w:eastAsia="en-US"/>
          </w:rPr>
          <w:t>A SIBS FPS</w:t>
        </w:r>
      </w:ins>
      <w:ins w:id="779" w:author="Maria Teresa Pais" w:date="2018-03-12T10:11:00Z">
        <w:r w:rsidR="00370136" w:rsidRPr="0089187E">
          <w:rPr>
            <w:rFonts w:asciiTheme="majorHAnsi" w:eastAsia="Calibri" w:hAnsiTheme="majorHAnsi" w:cstheme="majorHAnsi"/>
            <w:szCs w:val="20"/>
            <w:lang w:val="pt-PT" w:eastAsia="en-US"/>
          </w:rPr>
          <w:t xml:space="preserve"> obriga-se a enviar ao BANCO um relatório anual dos testes e controles que realizou e as falhas que tenha identificado no PCA estabelecido, bem o como a </w:t>
        </w:r>
        <w:r w:rsidR="00370136" w:rsidRPr="0089187E">
          <w:rPr>
            <w:rFonts w:asciiTheme="majorHAnsi" w:eastAsia="Calibri" w:hAnsiTheme="majorHAnsi" w:cstheme="majorHAnsi"/>
            <w:szCs w:val="20"/>
            <w:lang w:val="pt-PT" w:eastAsia="en-US"/>
          </w:rPr>
          <w:lastRenderedPageBreak/>
          <w:t xml:space="preserve">indicação dos procedimentos adotados para correção das falhas identificadas e evidência de correção das mesmas. </w:t>
        </w:r>
      </w:ins>
    </w:p>
    <w:p w14:paraId="3F5A2905" w14:textId="11862EF4" w:rsidR="00370136" w:rsidRPr="0089187E" w:rsidRDefault="00C51AF7" w:rsidP="00002B9B">
      <w:pPr>
        <w:pStyle w:val="ListParagraph"/>
        <w:numPr>
          <w:ilvl w:val="0"/>
          <w:numId w:val="116"/>
        </w:numPr>
        <w:tabs>
          <w:tab w:val="left" w:pos="284"/>
        </w:tabs>
        <w:spacing w:line="360" w:lineRule="auto"/>
        <w:jc w:val="both"/>
        <w:rPr>
          <w:ins w:id="780" w:author="Maria Teresa Pais" w:date="2018-03-12T10:11:00Z"/>
          <w:rFonts w:asciiTheme="majorHAnsi" w:eastAsia="Calibri" w:hAnsiTheme="majorHAnsi" w:cstheme="majorHAnsi"/>
          <w:szCs w:val="20"/>
          <w:lang w:val="pt-PT" w:eastAsia="en-US"/>
        </w:rPr>
      </w:pPr>
      <w:ins w:id="781" w:author="Maria Teresa Pais" w:date="2018-03-29T14:49:00Z">
        <w:r w:rsidRPr="0089187E">
          <w:rPr>
            <w:rFonts w:asciiTheme="majorHAnsi" w:eastAsia="Calibri" w:hAnsiTheme="majorHAnsi" w:cstheme="majorHAnsi"/>
            <w:szCs w:val="20"/>
            <w:lang w:val="pt-PT" w:eastAsia="en-US"/>
          </w:rPr>
          <w:t xml:space="preserve">A SIBS FPS </w:t>
        </w:r>
      </w:ins>
      <w:ins w:id="782" w:author="Maria Teresa Pais" w:date="2018-03-12T10:11:00Z">
        <w:r w:rsidR="00370136" w:rsidRPr="0089187E">
          <w:rPr>
            <w:rFonts w:asciiTheme="majorHAnsi" w:eastAsia="Calibri" w:hAnsiTheme="majorHAnsi" w:cstheme="majorHAnsi"/>
            <w:szCs w:val="20"/>
            <w:lang w:val="pt-PT" w:eastAsia="en-US"/>
          </w:rPr>
          <w:t>deverá informar o BANCO, com antecedência de 15 dias, da data ou datas em que irá realizar os testes e controles para o BANCO querendo, estar presente e avaliar a realização dos mesmos.</w:t>
        </w:r>
      </w:ins>
    </w:p>
    <w:p w14:paraId="00E4888D" w14:textId="614D5345" w:rsidR="00370136" w:rsidRPr="0089187E" w:rsidRDefault="00370136" w:rsidP="00002B9B">
      <w:pPr>
        <w:pStyle w:val="ListParagraph"/>
        <w:numPr>
          <w:ilvl w:val="0"/>
          <w:numId w:val="116"/>
        </w:numPr>
        <w:tabs>
          <w:tab w:val="left" w:pos="284"/>
        </w:tabs>
        <w:spacing w:line="360" w:lineRule="auto"/>
        <w:jc w:val="both"/>
        <w:rPr>
          <w:ins w:id="783" w:author="Maria Teresa Pais" w:date="2018-03-12T10:11:00Z"/>
          <w:rFonts w:asciiTheme="majorHAnsi" w:eastAsia="Calibri" w:hAnsiTheme="majorHAnsi" w:cstheme="majorHAnsi"/>
          <w:szCs w:val="20"/>
          <w:lang w:val="pt-PT" w:eastAsia="en-US"/>
        </w:rPr>
      </w:pPr>
      <w:ins w:id="784" w:author="Maria Teresa Pais" w:date="2018-03-12T10:11:00Z">
        <w:r w:rsidRPr="0089187E">
          <w:rPr>
            <w:rFonts w:asciiTheme="majorHAnsi" w:eastAsia="Calibri" w:hAnsiTheme="majorHAnsi" w:cstheme="majorHAnsi"/>
            <w:szCs w:val="20"/>
            <w:lang w:val="pt-PT" w:eastAsia="en-US"/>
          </w:rPr>
          <w:t xml:space="preserve">Sempre que entender por conveniente, o BANCO poderá realizar auditorias ao Prestador, que terão por objeto a verificação do cumprimento dos termos e obrigações previstos na presente cláusula </w:t>
        </w:r>
        <w:proofErr w:type="gramStart"/>
        <w:r w:rsidRPr="0089187E">
          <w:rPr>
            <w:rFonts w:asciiTheme="majorHAnsi" w:eastAsia="Calibri" w:hAnsiTheme="majorHAnsi" w:cstheme="majorHAnsi"/>
            <w:szCs w:val="20"/>
            <w:lang w:val="pt-PT" w:eastAsia="en-US"/>
          </w:rPr>
          <w:t>e Anexo</w:t>
        </w:r>
        <w:proofErr w:type="gramEnd"/>
        <w:r w:rsidRPr="0089187E">
          <w:rPr>
            <w:rFonts w:asciiTheme="majorHAnsi" w:eastAsia="Calibri" w:hAnsiTheme="majorHAnsi" w:cstheme="majorHAnsi"/>
            <w:szCs w:val="20"/>
            <w:lang w:val="pt-PT" w:eastAsia="en-US"/>
          </w:rPr>
          <w:t xml:space="preserve"> </w:t>
        </w:r>
      </w:ins>
      <w:ins w:id="785" w:author="Maria Teresa Pais" w:date="2018-03-29T14:49:00Z">
        <w:r w:rsidR="00C51AF7" w:rsidRPr="0089187E">
          <w:rPr>
            <w:rFonts w:asciiTheme="majorHAnsi" w:eastAsia="Calibri" w:hAnsiTheme="majorHAnsi" w:cstheme="majorHAnsi"/>
            <w:szCs w:val="20"/>
            <w:lang w:val="pt-PT" w:eastAsia="en-US"/>
          </w:rPr>
          <w:t>VI</w:t>
        </w:r>
      </w:ins>
      <w:ins w:id="786" w:author="Maria Teresa Pais" w:date="2018-03-12T10:11:00Z">
        <w:r w:rsidRPr="0089187E">
          <w:rPr>
            <w:rFonts w:asciiTheme="majorHAnsi" w:eastAsia="Calibri" w:hAnsiTheme="majorHAnsi" w:cstheme="majorHAnsi"/>
            <w:szCs w:val="20"/>
            <w:lang w:val="pt-PT" w:eastAsia="en-US"/>
          </w:rPr>
          <w:t>I.</w:t>
        </w:r>
      </w:ins>
    </w:p>
    <w:p w14:paraId="5A5733A1" w14:textId="77777777" w:rsidR="00370136" w:rsidRPr="0089187E" w:rsidRDefault="00370136" w:rsidP="00002B9B">
      <w:pPr>
        <w:pStyle w:val="ListParagraph"/>
        <w:numPr>
          <w:ilvl w:val="0"/>
          <w:numId w:val="116"/>
        </w:numPr>
        <w:tabs>
          <w:tab w:val="left" w:pos="284"/>
        </w:tabs>
        <w:spacing w:line="360" w:lineRule="auto"/>
        <w:jc w:val="both"/>
        <w:rPr>
          <w:ins w:id="787" w:author="Maria Teresa Pais" w:date="2018-03-12T10:11:00Z"/>
          <w:rFonts w:asciiTheme="majorHAnsi" w:eastAsia="Calibri" w:hAnsiTheme="majorHAnsi" w:cstheme="majorHAnsi"/>
          <w:szCs w:val="20"/>
          <w:lang w:val="pt-PT" w:eastAsia="en-US"/>
        </w:rPr>
      </w:pPr>
      <w:ins w:id="788" w:author="Maria Teresa Pais" w:date="2018-03-12T10:11:00Z">
        <w:r w:rsidRPr="0089187E">
          <w:rPr>
            <w:rFonts w:asciiTheme="majorHAnsi" w:eastAsia="Calibri" w:hAnsiTheme="majorHAnsi" w:cstheme="majorHAnsi"/>
            <w:szCs w:val="20"/>
            <w:lang w:val="pt-PT" w:eastAsia="en-US"/>
          </w:rPr>
          <w:t>As auditorias poderão ser realizadas por funcionário do BANCO ou por um terceiro independente por este contratado.</w:t>
        </w:r>
      </w:ins>
    </w:p>
    <w:p w14:paraId="5E64A059" w14:textId="77777777" w:rsidR="00370136" w:rsidRPr="0089187E" w:rsidRDefault="00370136" w:rsidP="00002B9B">
      <w:pPr>
        <w:pStyle w:val="ListParagraph"/>
        <w:numPr>
          <w:ilvl w:val="0"/>
          <w:numId w:val="116"/>
        </w:numPr>
        <w:tabs>
          <w:tab w:val="left" w:pos="284"/>
        </w:tabs>
        <w:spacing w:line="360" w:lineRule="auto"/>
        <w:jc w:val="both"/>
        <w:rPr>
          <w:ins w:id="789" w:author="Maria Teresa Pais" w:date="2018-03-12T10:11:00Z"/>
          <w:rFonts w:asciiTheme="majorHAnsi" w:eastAsia="Calibri" w:hAnsiTheme="majorHAnsi" w:cstheme="majorHAnsi"/>
          <w:szCs w:val="20"/>
          <w:lang w:val="pt-PT" w:eastAsia="en-US"/>
        </w:rPr>
      </w:pPr>
      <w:ins w:id="790" w:author="Maria Teresa Pais" w:date="2018-03-12T10:11:00Z">
        <w:r w:rsidRPr="0089187E">
          <w:rPr>
            <w:rFonts w:asciiTheme="majorHAnsi" w:eastAsia="Calibri" w:hAnsiTheme="majorHAnsi" w:cstheme="majorHAnsi"/>
            <w:szCs w:val="20"/>
            <w:lang w:val="pt-PT" w:eastAsia="en-US"/>
          </w:rPr>
          <w:t>No final da auditoria será elaborado um relatório com todos incumprimentos registados e os pontos a aperfeiçoar.</w:t>
        </w:r>
      </w:ins>
    </w:p>
    <w:bookmarkEnd w:id="744"/>
    <w:bookmarkEnd w:id="745"/>
    <w:p w14:paraId="048C7CCA" w14:textId="77777777" w:rsidR="00B4049F" w:rsidRPr="00030595" w:rsidRDefault="00B4049F" w:rsidP="000428E8">
      <w:pPr>
        <w:spacing w:line="360" w:lineRule="auto"/>
        <w:jc w:val="center"/>
        <w:rPr>
          <w:rFonts w:cs="Arial"/>
          <w:b/>
          <w:szCs w:val="20"/>
          <w:lang w:val="pt-PT" w:eastAsia="pt-PT"/>
        </w:rPr>
      </w:pPr>
    </w:p>
    <w:p w14:paraId="1C9BF3C7" w14:textId="2238029E"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791" w:author="Maria Teresa Pais" w:date="2018-03-12T11:19:00Z">
        <w:r w:rsidRPr="00030595" w:rsidDel="00A50A42">
          <w:rPr>
            <w:rFonts w:cs="Arial"/>
            <w:b/>
            <w:szCs w:val="20"/>
            <w:lang w:val="pt-PT" w:eastAsia="pt-PT"/>
          </w:rPr>
          <w:delText>1</w:delText>
        </w:r>
        <w:r w:rsidR="002C1ADE" w:rsidDel="00A50A42">
          <w:rPr>
            <w:rFonts w:cs="Arial"/>
            <w:b/>
            <w:szCs w:val="20"/>
            <w:lang w:val="pt-PT" w:eastAsia="pt-PT"/>
          </w:rPr>
          <w:delText>9</w:delText>
        </w:r>
        <w:r w:rsidRPr="00030595" w:rsidDel="00A50A42">
          <w:rPr>
            <w:rFonts w:cs="Arial"/>
            <w:b/>
            <w:szCs w:val="20"/>
            <w:lang w:val="pt-PT" w:eastAsia="pt-PT"/>
          </w:rPr>
          <w:delText>ª</w:delText>
        </w:r>
      </w:del>
      <w:ins w:id="792" w:author="Maria Teresa Pais" w:date="2018-03-12T11:19:00Z">
        <w:r w:rsidR="00A50A42">
          <w:rPr>
            <w:rFonts w:cs="Arial"/>
            <w:b/>
            <w:szCs w:val="20"/>
            <w:lang w:val="pt-PT" w:eastAsia="pt-PT"/>
          </w:rPr>
          <w:t>2</w:t>
        </w:r>
      </w:ins>
      <w:ins w:id="793" w:author="Maria Teresa Pais" w:date="2018-04-03T17:28:00Z">
        <w:r w:rsidR="0089187E">
          <w:rPr>
            <w:rFonts w:cs="Arial"/>
            <w:b/>
            <w:szCs w:val="20"/>
            <w:lang w:val="pt-PT" w:eastAsia="pt-PT"/>
          </w:rPr>
          <w:t>2</w:t>
        </w:r>
      </w:ins>
      <w:ins w:id="794" w:author="Maria Teresa Pais" w:date="2018-03-12T11:19:00Z">
        <w:r w:rsidR="00A50A42" w:rsidRPr="00030595">
          <w:rPr>
            <w:rFonts w:cs="Arial"/>
            <w:b/>
            <w:szCs w:val="20"/>
            <w:lang w:val="pt-PT" w:eastAsia="pt-PT"/>
          </w:rPr>
          <w:t>ª</w:t>
        </w:r>
      </w:ins>
    </w:p>
    <w:p w14:paraId="4A333E73" w14:textId="77777777" w:rsidR="007C1BC7" w:rsidRDefault="000428E8" w:rsidP="007C1BC7">
      <w:pPr>
        <w:keepNext/>
        <w:keepLines/>
        <w:spacing w:after="240" w:line="360" w:lineRule="auto"/>
        <w:jc w:val="center"/>
        <w:outlineLvl w:val="0"/>
        <w:rPr>
          <w:ins w:id="795" w:author="Maria Teresa Pais" w:date="2018-03-29T15:10:00Z"/>
          <w:rFonts w:cs="Arial"/>
          <w:b/>
          <w:bCs/>
          <w:szCs w:val="28"/>
          <w:lang w:val="pt-PT" w:eastAsia="pt-PT"/>
        </w:rPr>
      </w:pPr>
      <w:bookmarkStart w:id="796" w:name="_Toc507437696"/>
      <w:bookmarkStart w:id="797" w:name="_Toc507438280"/>
      <w:r w:rsidRPr="00030595">
        <w:rPr>
          <w:rFonts w:cs="Arial"/>
          <w:b/>
          <w:bCs/>
          <w:szCs w:val="28"/>
          <w:lang w:val="pt-PT" w:eastAsia="pt-PT"/>
        </w:rPr>
        <w:t>Subcontratação</w:t>
      </w:r>
      <w:bookmarkEnd w:id="796"/>
      <w:bookmarkEnd w:id="797"/>
      <w:ins w:id="798" w:author="Maria Teresa Pais" w:date="2018-03-29T15:04:00Z">
        <w:r w:rsidR="007C1BC7">
          <w:rPr>
            <w:rFonts w:cs="Arial"/>
            <w:b/>
            <w:bCs/>
            <w:szCs w:val="28"/>
            <w:lang w:val="pt-PT" w:eastAsia="pt-PT"/>
          </w:rPr>
          <w:t xml:space="preserve"> </w:t>
        </w:r>
      </w:ins>
    </w:p>
    <w:p w14:paraId="53EE2F2F" w14:textId="51385FE5" w:rsidR="007C1BC7" w:rsidRPr="0089187E" w:rsidDel="007C1BC7" w:rsidRDefault="007C1BC7" w:rsidP="002F32DD">
      <w:pPr>
        <w:pStyle w:val="ListNumbers"/>
        <w:keepNext/>
        <w:keepLines/>
        <w:numPr>
          <w:ilvl w:val="0"/>
          <w:numId w:val="128"/>
        </w:numPr>
        <w:spacing w:after="240" w:line="360" w:lineRule="auto"/>
        <w:rPr>
          <w:del w:id="799" w:author="Maria Teresa Pais" w:date="2018-03-29T15:05:00Z"/>
          <w:rFonts w:asciiTheme="minorHAnsi" w:hAnsiTheme="minorHAnsi" w:cstheme="minorHAnsi"/>
          <w:b/>
          <w:bCs/>
          <w:szCs w:val="28"/>
          <w:lang w:val="pt-PT" w:eastAsia="pt-PT"/>
        </w:rPr>
      </w:pPr>
      <w:ins w:id="800" w:author="Maria Teresa Pais" w:date="2018-03-29T15:04:00Z">
        <w:r w:rsidRPr="0089187E">
          <w:rPr>
            <w:rFonts w:asciiTheme="minorHAnsi" w:hAnsiTheme="minorHAnsi" w:cstheme="minorHAnsi"/>
            <w:bCs/>
            <w:lang w:val="pt-PT"/>
          </w:rPr>
          <w:t xml:space="preserve">A subcontratação </w:t>
        </w:r>
        <w:r w:rsidR="007161BB" w:rsidRPr="0089187E">
          <w:rPr>
            <w:rFonts w:asciiTheme="minorHAnsi" w:hAnsiTheme="minorHAnsi" w:cstheme="minorHAnsi"/>
            <w:bCs/>
            <w:lang w:val="pt-PT"/>
          </w:rPr>
          <w:t>pela SIBS FPS depende</w:t>
        </w:r>
        <w:r w:rsidRPr="0089187E">
          <w:rPr>
            <w:rFonts w:asciiTheme="minorHAnsi" w:hAnsiTheme="minorHAnsi" w:cstheme="minorHAnsi"/>
            <w:bCs/>
            <w:lang w:val="pt-PT"/>
          </w:rPr>
          <w:t xml:space="preserve"> da prévia autorização por escrito, do </w:t>
        </w:r>
        <w:proofErr w:type="spellStart"/>
        <w:r w:rsidRPr="0089187E">
          <w:rPr>
            <w:rFonts w:asciiTheme="minorHAnsi" w:hAnsiTheme="minorHAnsi" w:cstheme="minorHAnsi"/>
            <w:bCs/>
            <w:lang w:val="pt-PT"/>
          </w:rPr>
          <w:t>Banco.</w:t>
        </w:r>
      </w:ins>
    </w:p>
    <w:p w14:paraId="31587A8A" w14:textId="20715EF3" w:rsidR="000428E8" w:rsidRPr="007C1BC7" w:rsidDel="00D934EC" w:rsidRDefault="000428E8" w:rsidP="00705EF7">
      <w:pPr>
        <w:keepNext/>
        <w:keepLines/>
        <w:numPr>
          <w:ilvl w:val="0"/>
          <w:numId w:val="63"/>
        </w:numPr>
        <w:tabs>
          <w:tab w:val="left" w:pos="284"/>
        </w:tabs>
        <w:autoSpaceDE w:val="0"/>
        <w:autoSpaceDN w:val="0"/>
        <w:adjustRightInd w:val="0"/>
        <w:spacing w:after="240" w:line="360" w:lineRule="auto"/>
        <w:jc w:val="both"/>
        <w:outlineLvl w:val="0"/>
        <w:rPr>
          <w:del w:id="801" w:author="Maria Teresa Pais" w:date="2018-03-12T10:17:00Z"/>
          <w:lang w:val="pt-PT" w:eastAsia="pt-PT"/>
        </w:rPr>
      </w:pPr>
      <w:bookmarkStart w:id="802" w:name="_Toc507437697"/>
      <w:bookmarkStart w:id="803" w:name="_Toc507438281"/>
      <w:del w:id="804" w:author="Maria Teresa Pais" w:date="2018-03-12T10:17:00Z">
        <w:r w:rsidRPr="007C1BC7" w:rsidDel="00D934EC">
          <w:rPr>
            <w:lang w:val="pt-PT" w:eastAsia="pt-PT"/>
          </w:rPr>
          <w:delText>A SIBS FPS poderá recorrer a subcontratados para a prestação, total ou parcial, de um ou mais Serviços e de outras obrigações que decorram do Contrato.</w:delText>
        </w:r>
        <w:bookmarkEnd w:id="802"/>
        <w:bookmarkEnd w:id="803"/>
      </w:del>
    </w:p>
    <w:p w14:paraId="1D691EA9" w14:textId="070EDE6D" w:rsidR="002E1ECA" w:rsidRPr="002E1ECA" w:rsidRDefault="007C1BC7" w:rsidP="002F32DD">
      <w:pPr>
        <w:pStyle w:val="ListNumbers"/>
        <w:numPr>
          <w:ilvl w:val="0"/>
          <w:numId w:val="128"/>
        </w:numPr>
        <w:rPr>
          <w:ins w:id="805" w:author="Maria Teresa Pais" w:date="2018-03-29T15:08:00Z"/>
          <w:lang w:val="pt-PT" w:eastAsia="pt-PT"/>
        </w:rPr>
      </w:pPr>
      <w:bookmarkStart w:id="806" w:name="_Toc507437698"/>
      <w:bookmarkStart w:id="807" w:name="_Toc507438282"/>
      <w:r w:rsidRPr="007161BB">
        <w:rPr>
          <w:lang w:val="pt-PT" w:eastAsia="pt-PT"/>
        </w:rPr>
        <w:t>A</w:t>
      </w:r>
      <w:proofErr w:type="spellEnd"/>
      <w:r w:rsidRPr="007161BB">
        <w:rPr>
          <w:lang w:val="pt-PT" w:eastAsia="pt-PT"/>
        </w:rPr>
        <w:t xml:space="preserve"> </w:t>
      </w:r>
      <w:r w:rsidR="000428E8" w:rsidRPr="007161BB">
        <w:rPr>
          <w:lang w:val="pt-PT" w:eastAsia="pt-PT"/>
        </w:rPr>
        <w:t xml:space="preserve">subcontratação de qualquer entidade não liberta a SIBS FPS de qualquer responsabilidade ou obrigação nos termos do Contrato, sendo a SIBS FPS a única entidade integralmente responsável perante </w:t>
      </w:r>
      <w:ins w:id="808" w:author="Maria Teresa Pais" w:date="2018-03-29T11:19:00Z">
        <w:r w:rsidR="00367077">
          <w:rPr>
            <w:lang w:val="pt-PT" w:eastAsia="pt-PT"/>
          </w:rPr>
          <w:t>o</w:t>
        </w:r>
      </w:ins>
      <w:ins w:id="809" w:author="Maria Teresa Pais" w:date="2018-03-29T15:05:00Z">
        <w:r w:rsidRPr="007161BB">
          <w:rPr>
            <w:lang w:val="pt-PT" w:eastAsia="pt-PT"/>
          </w:rPr>
          <w:t xml:space="preserve"> </w:t>
        </w:r>
      </w:ins>
      <w:ins w:id="810" w:author="Maria Teresa Pais" w:date="2018-03-29T11:19:00Z">
        <w:r w:rsidR="003A7319" w:rsidRPr="007161BB">
          <w:rPr>
            <w:lang w:val="pt-PT" w:eastAsia="pt-PT"/>
          </w:rPr>
          <w:t>BANCO</w:t>
        </w:r>
      </w:ins>
      <w:r w:rsidR="000428E8" w:rsidRPr="007161BB">
        <w:rPr>
          <w:lang w:val="pt-PT" w:eastAsia="pt-PT"/>
        </w:rPr>
        <w:t xml:space="preserve"> pelas </w:t>
      </w:r>
      <w:r w:rsidR="00C04456" w:rsidRPr="007161BB">
        <w:rPr>
          <w:lang w:val="pt-PT" w:eastAsia="pt-PT"/>
        </w:rPr>
        <w:t>atividades</w:t>
      </w:r>
      <w:r w:rsidR="000428E8" w:rsidRPr="007161BB">
        <w:rPr>
          <w:lang w:val="pt-PT" w:eastAsia="pt-PT"/>
        </w:rPr>
        <w:t xml:space="preserve"> desenvolvidas </w:t>
      </w:r>
      <w:r w:rsidR="00E65DFF" w:rsidRPr="007161BB">
        <w:rPr>
          <w:lang w:val="pt-PT" w:eastAsia="pt-PT"/>
        </w:rPr>
        <w:t>por</w:t>
      </w:r>
      <w:r w:rsidR="000428E8" w:rsidRPr="007161BB">
        <w:rPr>
          <w:lang w:val="pt-PT" w:eastAsia="pt-PT"/>
        </w:rPr>
        <w:t xml:space="preserve"> qualquer subcontratado e por todos os pagamentos que lhes são devidos no âmbito do Contrato.</w:t>
      </w:r>
      <w:bookmarkEnd w:id="806"/>
      <w:bookmarkEnd w:id="807"/>
    </w:p>
    <w:p w14:paraId="3A81C4CA" w14:textId="77777777" w:rsidR="007C1BC7" w:rsidRPr="00030595" w:rsidRDefault="007C1BC7" w:rsidP="007C1BC7">
      <w:pPr>
        <w:pStyle w:val="ListNumbers"/>
        <w:numPr>
          <w:ilvl w:val="0"/>
          <w:numId w:val="0"/>
        </w:numPr>
        <w:rPr>
          <w:lang w:val="pt-PT" w:eastAsia="pt-PT"/>
        </w:rPr>
      </w:pPr>
    </w:p>
    <w:p w14:paraId="03E8FA2E" w14:textId="77777777" w:rsidR="000428E8" w:rsidRPr="00030595" w:rsidRDefault="000428E8" w:rsidP="000428E8">
      <w:pPr>
        <w:spacing w:line="360" w:lineRule="auto"/>
        <w:jc w:val="both"/>
        <w:rPr>
          <w:rFonts w:cs="Arial"/>
          <w:szCs w:val="20"/>
          <w:lang w:val="pt-PT" w:eastAsia="pt-PT"/>
        </w:rPr>
      </w:pPr>
    </w:p>
    <w:p w14:paraId="1BD26E03" w14:textId="678DA345"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del w:id="811" w:author="Maria Teresa Pais" w:date="2018-03-12T11:19:00Z">
        <w:r w:rsidR="002C1ADE" w:rsidDel="00A50A42">
          <w:rPr>
            <w:rFonts w:cs="Arial"/>
            <w:b/>
            <w:szCs w:val="20"/>
            <w:lang w:val="pt-PT" w:eastAsia="pt-PT"/>
          </w:rPr>
          <w:delText>20</w:delText>
        </w:r>
        <w:r w:rsidR="002C1ADE" w:rsidRPr="00030595" w:rsidDel="00A50A42">
          <w:rPr>
            <w:rFonts w:cs="Arial"/>
            <w:b/>
            <w:szCs w:val="20"/>
            <w:lang w:val="pt-PT" w:eastAsia="pt-PT"/>
          </w:rPr>
          <w:delText>ª</w:delText>
        </w:r>
      </w:del>
      <w:ins w:id="812" w:author="Maria Teresa Pais" w:date="2018-03-12T11:19:00Z">
        <w:r w:rsidR="0089187E">
          <w:rPr>
            <w:rFonts w:cs="Arial"/>
            <w:b/>
            <w:szCs w:val="20"/>
            <w:lang w:val="pt-PT" w:eastAsia="pt-PT"/>
          </w:rPr>
          <w:t>23º</w:t>
        </w:r>
      </w:ins>
    </w:p>
    <w:p w14:paraId="72D31E83" w14:textId="1EECB26D" w:rsidR="000428E8" w:rsidRPr="00030595" w:rsidRDefault="000428E8" w:rsidP="000428E8">
      <w:pPr>
        <w:keepNext/>
        <w:keepLines/>
        <w:spacing w:after="240" w:line="360" w:lineRule="auto"/>
        <w:jc w:val="center"/>
        <w:outlineLvl w:val="0"/>
        <w:rPr>
          <w:rFonts w:cs="Arial"/>
          <w:b/>
          <w:bCs/>
          <w:szCs w:val="28"/>
          <w:lang w:val="pt-PT" w:eastAsia="pt-PT"/>
        </w:rPr>
      </w:pPr>
      <w:bookmarkStart w:id="813" w:name="_Toc313376653"/>
      <w:bookmarkStart w:id="814" w:name="_Toc507437699"/>
      <w:bookmarkStart w:id="815" w:name="_Toc507438283"/>
      <w:r w:rsidRPr="00030595">
        <w:rPr>
          <w:rFonts w:cs="Arial"/>
          <w:b/>
          <w:bCs/>
          <w:szCs w:val="28"/>
          <w:lang w:val="pt-PT" w:eastAsia="pt-PT"/>
        </w:rPr>
        <w:t>Cessão da posição contratual</w:t>
      </w:r>
      <w:bookmarkEnd w:id="813"/>
      <w:bookmarkEnd w:id="814"/>
      <w:bookmarkEnd w:id="815"/>
    </w:p>
    <w:p w14:paraId="513F86A0" w14:textId="07FFBB88" w:rsidR="00D934EC" w:rsidRDefault="000428E8" w:rsidP="00002B9B">
      <w:pPr>
        <w:pStyle w:val="Body"/>
        <w:numPr>
          <w:ilvl w:val="0"/>
          <w:numId w:val="111"/>
        </w:numPr>
        <w:rPr>
          <w:ins w:id="816" w:author="Maria Teresa Pais" w:date="2018-03-12T10:23:00Z"/>
          <w:lang w:val="pt-PT" w:eastAsia="pt-PT"/>
        </w:rPr>
      </w:pPr>
      <w:r w:rsidRPr="000428E8">
        <w:rPr>
          <w:lang w:val="pt-PT" w:eastAsia="pt-PT"/>
        </w:rPr>
        <w:t>Nenhuma das Partes poderá transmitir, no todo ou em parte, a qualquer terceiro, seja a que título for, a sua posição contratual ou os direitos e obrigações emergentes do Contrato, sem o prévio consentimento por escrito da outra Parte.</w:t>
      </w:r>
    </w:p>
    <w:p w14:paraId="36E00EE3" w14:textId="30A4C87F" w:rsidR="00D934EC" w:rsidRPr="00D934EC" w:rsidRDefault="00D934EC" w:rsidP="00002B9B">
      <w:pPr>
        <w:pStyle w:val="Body"/>
        <w:numPr>
          <w:ilvl w:val="0"/>
          <w:numId w:val="111"/>
        </w:numPr>
        <w:rPr>
          <w:lang w:val="pt-PT" w:eastAsia="pt-PT"/>
        </w:rPr>
      </w:pPr>
      <w:ins w:id="817" w:author="Maria Teresa Pais" w:date="2018-03-12T10:23:00Z">
        <w:r>
          <w:rPr>
            <w:lang w:val="pt-PT" w:eastAsia="pt-PT"/>
          </w:rPr>
          <w:t>O disposto no número anterior em nada obsta a que o BANCO ceda a sua posição a qualquer empresa do Grupo ou sociedade que venha a resultar de um projeto de fus</w:t>
        </w:r>
      </w:ins>
      <w:ins w:id="818" w:author="Maria Teresa Pais" w:date="2018-03-12T10:24:00Z">
        <w:r>
          <w:rPr>
            <w:lang w:val="pt-PT" w:eastAsia="pt-PT"/>
          </w:rPr>
          <w:t xml:space="preserve">ão que o BANCO venha a ser objeto, desde que notifique a SIBS FPS, nos trinta dias posteriores </w:t>
        </w:r>
      </w:ins>
      <w:ins w:id="819" w:author="Maria Teresa Pais" w:date="2018-03-12T10:25:00Z">
        <w:r>
          <w:rPr>
            <w:lang w:val="pt-PT" w:eastAsia="pt-PT"/>
          </w:rPr>
          <w:t>à verificação da cessão. Por empresa do Grupo entende-se qualquer sociedade detida direta ou indiretamente pelo BANCO ou por qualquer empresa do grupo ou que detenha qualquer participaç</w:t>
        </w:r>
      </w:ins>
      <w:ins w:id="820" w:author="Maria Teresa Pais" w:date="2018-03-12T10:26:00Z">
        <w:r>
          <w:rPr>
            <w:lang w:val="pt-PT" w:eastAsia="pt-PT"/>
          </w:rPr>
          <w:t>ão direta ou indireta no BANCO</w:t>
        </w:r>
      </w:ins>
      <w:ins w:id="821" w:author="Maria Teresa Pais" w:date="2018-03-12T10:27:00Z">
        <w:r w:rsidR="00EC15C4">
          <w:rPr>
            <w:lang w:val="pt-PT" w:eastAsia="pt-PT"/>
          </w:rPr>
          <w:t>.</w:t>
        </w:r>
      </w:ins>
    </w:p>
    <w:p w14:paraId="3202C8E1" w14:textId="2E32FD5A" w:rsidR="000428E8" w:rsidRDefault="000428E8" w:rsidP="000428E8">
      <w:pPr>
        <w:spacing w:line="360" w:lineRule="auto"/>
        <w:jc w:val="both"/>
        <w:rPr>
          <w:rFonts w:cs="Arial"/>
          <w:szCs w:val="20"/>
          <w:lang w:val="pt-PT" w:eastAsia="pt-PT"/>
        </w:rPr>
      </w:pPr>
    </w:p>
    <w:p w14:paraId="5D3D7FBA" w14:textId="63D1102B" w:rsidR="002E1ECA" w:rsidRDefault="002E1ECA" w:rsidP="002E1ECA">
      <w:pPr>
        <w:pStyle w:val="ListNumbers"/>
        <w:numPr>
          <w:ilvl w:val="0"/>
          <w:numId w:val="0"/>
        </w:numPr>
        <w:ind w:left="720"/>
        <w:jc w:val="center"/>
        <w:rPr>
          <w:ins w:id="822" w:author="Maria Teresa Pais" w:date="2018-04-03T18:06:00Z"/>
          <w:lang w:val="pt-PT" w:eastAsia="pt-PT"/>
        </w:rPr>
      </w:pPr>
      <w:ins w:id="823" w:author="Maria Teresa Pais" w:date="2018-04-03T18:06:00Z">
        <w:r>
          <w:rPr>
            <w:lang w:val="pt-PT" w:eastAsia="pt-PT"/>
          </w:rPr>
          <w:t>CL</w:t>
        </w:r>
      </w:ins>
      <w:ins w:id="824" w:author="Maria Teresa Pais" w:date="2018-04-03T18:07:00Z">
        <w:r>
          <w:rPr>
            <w:lang w:val="pt-PT" w:eastAsia="pt-PT"/>
          </w:rPr>
          <w:t>ÁUSULA 24º</w:t>
        </w:r>
      </w:ins>
    </w:p>
    <w:p w14:paraId="0D295D51" w14:textId="6FF3A0CD" w:rsidR="002E1ECA" w:rsidRPr="009D1A80" w:rsidRDefault="002E1ECA" w:rsidP="002E1ECA">
      <w:pPr>
        <w:pStyle w:val="ListNumbers"/>
        <w:numPr>
          <w:ilvl w:val="0"/>
          <w:numId w:val="0"/>
        </w:numPr>
        <w:ind w:left="720"/>
        <w:rPr>
          <w:ins w:id="825" w:author="Maria Teresa Pais" w:date="2018-04-03T18:06:00Z"/>
          <w:lang w:val="pt-PT" w:eastAsia="pt-PT"/>
        </w:rPr>
      </w:pPr>
      <w:ins w:id="826" w:author="Maria Teresa Pais" w:date="2018-04-03T18:06:00Z">
        <w:r w:rsidRPr="009D1A80">
          <w:rPr>
            <w:lang w:val="pt-PT" w:eastAsia="pt-PT"/>
          </w:rPr>
          <w:t>A violação dos deveres previstos n</w:t>
        </w:r>
        <w:r>
          <w:rPr>
            <w:lang w:val="pt-PT" w:eastAsia="pt-PT"/>
          </w:rPr>
          <w:t>as</w:t>
        </w:r>
        <w:r w:rsidRPr="009D1A80">
          <w:rPr>
            <w:lang w:val="pt-PT" w:eastAsia="pt-PT"/>
          </w:rPr>
          <w:t xml:space="preserve"> cláusula</w:t>
        </w:r>
        <w:r>
          <w:rPr>
            <w:lang w:val="pt-PT" w:eastAsia="pt-PT"/>
          </w:rPr>
          <w:t xml:space="preserve">s 22ª e 23ª </w:t>
        </w:r>
        <w:r w:rsidRPr="009D1A80">
          <w:rPr>
            <w:lang w:val="pt-PT" w:eastAsia="pt-PT"/>
          </w:rPr>
          <w:t xml:space="preserve">será considerada como um Incumprimento Grave do presente contrato. </w:t>
        </w:r>
      </w:ins>
    </w:p>
    <w:p w14:paraId="752E2CF3" w14:textId="0E3D6F6C" w:rsidR="000A46E1" w:rsidRDefault="000A46E1" w:rsidP="000428E8">
      <w:pPr>
        <w:spacing w:line="360" w:lineRule="auto"/>
        <w:jc w:val="both"/>
        <w:rPr>
          <w:rFonts w:cs="Arial"/>
          <w:szCs w:val="20"/>
          <w:lang w:val="pt-PT" w:eastAsia="pt-PT"/>
        </w:rPr>
      </w:pPr>
    </w:p>
    <w:p w14:paraId="65E846F1" w14:textId="12C1D098" w:rsidR="000A46E1" w:rsidRDefault="000A46E1" w:rsidP="000428E8">
      <w:pPr>
        <w:spacing w:line="360" w:lineRule="auto"/>
        <w:jc w:val="both"/>
        <w:rPr>
          <w:rFonts w:cs="Arial"/>
          <w:szCs w:val="20"/>
          <w:lang w:val="pt-PT" w:eastAsia="pt-PT"/>
        </w:rPr>
      </w:pPr>
    </w:p>
    <w:p w14:paraId="306C19D5" w14:textId="77777777" w:rsidR="000A46E1" w:rsidRPr="00030595" w:rsidRDefault="000A46E1" w:rsidP="000428E8">
      <w:pPr>
        <w:spacing w:line="360" w:lineRule="auto"/>
        <w:jc w:val="both"/>
        <w:rPr>
          <w:rFonts w:cs="Arial"/>
          <w:szCs w:val="20"/>
          <w:lang w:val="pt-PT" w:eastAsia="pt-PT"/>
        </w:rPr>
      </w:pPr>
    </w:p>
    <w:p w14:paraId="2FE137B5" w14:textId="3EE8A2A9"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del w:id="827" w:author="Maria Teresa Pais" w:date="2018-03-12T11:19:00Z">
        <w:r w:rsidR="002C1ADE" w:rsidDel="00A50A42">
          <w:rPr>
            <w:rFonts w:cs="Arial"/>
            <w:b/>
            <w:szCs w:val="20"/>
            <w:lang w:val="pt-PT" w:eastAsia="pt-PT"/>
          </w:rPr>
          <w:delText>21</w:delText>
        </w:r>
        <w:r w:rsidR="002C1ADE" w:rsidRPr="00030595" w:rsidDel="00A50A42">
          <w:rPr>
            <w:rFonts w:cs="Arial"/>
            <w:b/>
            <w:szCs w:val="20"/>
            <w:lang w:val="pt-PT" w:eastAsia="pt-PT"/>
          </w:rPr>
          <w:delText>ª</w:delText>
        </w:r>
      </w:del>
      <w:ins w:id="828" w:author="Maria Teresa Pais" w:date="2018-03-12T11:19:00Z">
        <w:r w:rsidR="002E1ECA">
          <w:rPr>
            <w:rFonts w:cs="Arial"/>
            <w:b/>
            <w:szCs w:val="20"/>
            <w:lang w:val="pt-PT" w:eastAsia="pt-PT"/>
          </w:rPr>
          <w:t>25</w:t>
        </w:r>
        <w:r w:rsidR="00A50A42" w:rsidRPr="00030595">
          <w:rPr>
            <w:rFonts w:cs="Arial"/>
            <w:b/>
            <w:szCs w:val="20"/>
            <w:lang w:val="pt-PT" w:eastAsia="pt-PT"/>
          </w:rPr>
          <w:t>ª</w:t>
        </w:r>
      </w:ins>
    </w:p>
    <w:p w14:paraId="6E22D7AB" w14:textId="672F1A0F" w:rsidR="000428E8" w:rsidRPr="00030595" w:rsidRDefault="000428E8" w:rsidP="000428E8">
      <w:pPr>
        <w:keepNext/>
        <w:keepLines/>
        <w:spacing w:after="240" w:line="360" w:lineRule="auto"/>
        <w:jc w:val="center"/>
        <w:outlineLvl w:val="0"/>
        <w:rPr>
          <w:rFonts w:cs="Arial"/>
          <w:b/>
          <w:bCs/>
          <w:szCs w:val="28"/>
          <w:lang w:val="pt-PT" w:eastAsia="pt-PT"/>
        </w:rPr>
      </w:pPr>
      <w:bookmarkStart w:id="829" w:name="_Toc313376674"/>
      <w:bookmarkStart w:id="830" w:name="_Toc507437700"/>
      <w:bookmarkStart w:id="831" w:name="_Toc507438284"/>
      <w:r w:rsidRPr="00030595">
        <w:rPr>
          <w:rFonts w:cs="Arial"/>
          <w:b/>
          <w:bCs/>
          <w:szCs w:val="28"/>
          <w:lang w:val="pt-PT" w:eastAsia="pt-PT"/>
        </w:rPr>
        <w:t xml:space="preserve">Comunicações </w:t>
      </w:r>
      <w:ins w:id="832" w:author="Maria Teresa Pais" w:date="2018-03-29T15:12:00Z">
        <w:r w:rsidR="00D15BAE">
          <w:rPr>
            <w:rFonts w:cs="Arial"/>
            <w:b/>
            <w:bCs/>
            <w:szCs w:val="28"/>
            <w:lang w:val="pt-PT" w:eastAsia="pt-PT"/>
          </w:rPr>
          <w:t>e Domicílio Convencional</w:t>
        </w:r>
      </w:ins>
      <w:del w:id="833" w:author="Maria Teresa Pais" w:date="2018-03-29T15:12:00Z">
        <w:r w:rsidRPr="00030595" w:rsidDel="00D15BAE">
          <w:rPr>
            <w:rFonts w:cs="Arial"/>
            <w:b/>
            <w:bCs/>
            <w:szCs w:val="28"/>
            <w:lang w:val="pt-PT" w:eastAsia="pt-PT"/>
          </w:rPr>
          <w:delText>entre as Partes</w:delText>
        </w:r>
      </w:del>
      <w:bookmarkEnd w:id="829"/>
      <w:bookmarkEnd w:id="830"/>
      <w:bookmarkEnd w:id="831"/>
    </w:p>
    <w:p w14:paraId="49B8AECF" w14:textId="2F6AFBE9" w:rsidR="000428E8" w:rsidRPr="000428E8" w:rsidRDefault="000428E8" w:rsidP="006E2998">
      <w:pPr>
        <w:pStyle w:val="ListNumbers"/>
        <w:numPr>
          <w:ilvl w:val="0"/>
          <w:numId w:val="64"/>
        </w:numPr>
        <w:rPr>
          <w:lang w:val="pt-PT" w:eastAsia="pt-PT"/>
        </w:rPr>
      </w:pPr>
      <w:bookmarkStart w:id="834" w:name="_Toc507437701"/>
      <w:bookmarkStart w:id="835" w:name="_Toc507438285"/>
      <w:r w:rsidRPr="000428E8">
        <w:rPr>
          <w:lang w:val="pt-PT" w:eastAsia="pt-PT"/>
        </w:rPr>
        <w:t xml:space="preserve">Todas as comunicações entre as Partes, a </w:t>
      </w:r>
      <w:r w:rsidR="00C04456" w:rsidRPr="000428E8">
        <w:rPr>
          <w:lang w:val="pt-PT" w:eastAsia="pt-PT"/>
        </w:rPr>
        <w:t>efetuar</w:t>
      </w:r>
      <w:r w:rsidRPr="000428E8">
        <w:rPr>
          <w:lang w:val="pt-PT" w:eastAsia="pt-PT"/>
        </w:rPr>
        <w:t xml:space="preserve"> ao abrigo do Contrato, deverão ser dirigidas por escrito para as seguintes moradas:</w:t>
      </w:r>
      <w:bookmarkEnd w:id="834"/>
      <w:bookmarkEnd w:id="835"/>
    </w:p>
    <w:commentRangeStart w:id="836"/>
    <w:p w14:paraId="4D17266C" w14:textId="5E7E1AFE" w:rsidR="000428E8" w:rsidRPr="00F20E26" w:rsidRDefault="000428E8" w:rsidP="000903A2">
      <w:pPr>
        <w:spacing w:before="60" w:after="60" w:line="348" w:lineRule="auto"/>
        <w:ind w:left="993"/>
        <w:jc w:val="both"/>
        <w:rPr>
          <w:rFonts w:cs="Arial"/>
          <w:b/>
          <w:szCs w:val="20"/>
          <w:lang w:val="pt-PT" w:eastAsia="pt-PT"/>
        </w:rPr>
      </w:pPr>
      <w:r w:rsidRPr="00F20E26">
        <w:rPr>
          <w:rFonts w:cs="Arial"/>
          <w:b/>
          <w:szCs w:val="20"/>
          <w:lang w:val="pt-PT" w:eastAsia="en-US"/>
        </w:rPr>
        <w:fldChar w:fldCharType="begin">
          <w:ffData>
            <w:name w:val=""/>
            <w:enabled/>
            <w:calcOnExit w:val="0"/>
            <w:textInput>
              <w:default w:val="Nome"/>
              <w:maxLength w:val="100"/>
            </w:textInput>
          </w:ffData>
        </w:fldChar>
      </w:r>
      <w:r w:rsidRPr="00F20E26">
        <w:rPr>
          <w:rFonts w:cs="Arial"/>
          <w:b/>
          <w:szCs w:val="20"/>
          <w:lang w:val="pt-PT" w:eastAsia="en-US"/>
        </w:rPr>
        <w:instrText xml:space="preserve"> FORMTEXT </w:instrText>
      </w:r>
      <w:r w:rsidRPr="00F20E26">
        <w:rPr>
          <w:rFonts w:cs="Arial"/>
          <w:b/>
          <w:szCs w:val="20"/>
          <w:lang w:val="pt-PT" w:eastAsia="en-US"/>
        </w:rPr>
      </w:r>
      <w:r w:rsidRPr="00F20E26">
        <w:rPr>
          <w:rFonts w:cs="Arial"/>
          <w:b/>
          <w:szCs w:val="20"/>
          <w:lang w:val="pt-PT" w:eastAsia="en-US"/>
        </w:rPr>
        <w:fldChar w:fldCharType="separate"/>
      </w:r>
      <w:r w:rsidRPr="00F20E26">
        <w:rPr>
          <w:rFonts w:cs="Arial"/>
          <w:b/>
          <w:noProof/>
          <w:szCs w:val="20"/>
          <w:lang w:val="pt-PT" w:eastAsia="en-US"/>
        </w:rPr>
        <w:t>NOME</w:t>
      </w:r>
      <w:r w:rsidRPr="00F20E26">
        <w:rPr>
          <w:rFonts w:cs="Arial"/>
          <w:b/>
          <w:szCs w:val="20"/>
          <w:lang w:val="pt-PT" w:eastAsia="en-US"/>
        </w:rPr>
        <w:fldChar w:fldCharType="end"/>
      </w:r>
      <w:ins w:id="837" w:author="Julia Grou" w:date="2018-10-09T17:55:00Z">
        <w:r w:rsidR="00CC2494">
          <w:rPr>
            <w:rFonts w:cs="Arial"/>
            <w:b/>
            <w:szCs w:val="20"/>
            <w:lang w:val="pt-PT" w:eastAsia="en-US"/>
          </w:rPr>
          <w:t>:</w:t>
        </w:r>
        <w:r w:rsidR="00CC2494">
          <w:rPr>
            <w:rFonts w:cs="Arial"/>
            <w:b/>
            <w:szCs w:val="20"/>
            <w:lang w:val="pt-PT" w:eastAsia="pt-PT"/>
          </w:rPr>
          <w:t xml:space="preserve"> BANCO BNP PARIBAS PERSONAL FINANCE, S.A.</w:t>
        </w:r>
      </w:ins>
    </w:p>
    <w:p w14:paraId="435DF071" w14:textId="54CC0A1E" w:rsidR="00CC2494" w:rsidRDefault="000428E8" w:rsidP="000903A2">
      <w:pPr>
        <w:spacing w:before="60" w:after="60" w:line="348" w:lineRule="auto"/>
        <w:ind w:left="993"/>
        <w:jc w:val="both"/>
        <w:rPr>
          <w:ins w:id="838" w:author="Julia Grou" w:date="2018-10-09T17:54:00Z"/>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w:t>
      </w:r>
      <w:ins w:id="839" w:author="Julia Grou" w:date="2018-10-09T17:54:00Z">
        <w:r w:rsidR="00CC2494">
          <w:rPr>
            <w:rFonts w:cs="Arial"/>
            <w:szCs w:val="20"/>
            <w:lang w:val="pt-PT" w:eastAsia="pt-PT"/>
          </w:rPr>
          <w:t>Direção de Sistemas</w:t>
        </w:r>
      </w:ins>
      <w:ins w:id="840" w:author="Julia Grou" w:date="2018-10-09T17:55:00Z">
        <w:r w:rsidR="00CC2494">
          <w:rPr>
            <w:rFonts w:cs="Arial"/>
            <w:szCs w:val="20"/>
            <w:lang w:val="pt-PT" w:eastAsia="pt-PT"/>
          </w:rPr>
          <w:t xml:space="preserve"> de Informação</w:t>
        </w:r>
      </w:ins>
    </w:p>
    <w:p w14:paraId="0C29D44E" w14:textId="35D7DDF7" w:rsidR="000428E8" w:rsidRPr="00030595" w:rsidDel="00CC2494" w:rsidRDefault="000428E8" w:rsidP="000903A2">
      <w:pPr>
        <w:spacing w:before="60" w:after="60" w:line="348" w:lineRule="auto"/>
        <w:ind w:left="993"/>
        <w:jc w:val="both"/>
        <w:rPr>
          <w:del w:id="841" w:author="Julia Grou" w:date="2018-10-09T17:56:00Z"/>
          <w:rFonts w:cs="Arial"/>
          <w:szCs w:val="20"/>
          <w:lang w:val="pt-PT" w:eastAsia="pt-PT"/>
        </w:rPr>
      </w:pPr>
      <w:del w:id="842" w:author="Julia Grou" w:date="2018-10-09T17:56:00Z">
        <w:r w:rsidRPr="00030595" w:rsidDel="00CC2494">
          <w:rPr>
            <w:rFonts w:cs="Arial"/>
            <w:szCs w:val="20"/>
            <w:lang w:val="pt-PT" w:eastAsia="pt-PT"/>
          </w:rPr>
          <w:fldChar w:fldCharType="begin">
            <w:ffData>
              <w:name w:val=""/>
              <w:enabled/>
              <w:calcOnExit w:val="0"/>
              <w:textInput>
                <w:default w:val="Entidade Responsável"/>
                <w:maxLength w:val="100"/>
              </w:textInput>
            </w:ffData>
          </w:fldChar>
        </w:r>
        <w:r w:rsidRPr="00030595" w:rsidDel="00CC2494">
          <w:rPr>
            <w:rFonts w:cs="Arial"/>
            <w:szCs w:val="20"/>
            <w:lang w:val="pt-PT" w:eastAsia="pt-PT"/>
          </w:rPr>
          <w:delInstrText xml:space="preserve"> FORMTEXT </w:delInstrText>
        </w:r>
        <w:r w:rsidRPr="00030595" w:rsidDel="00CC2494">
          <w:rPr>
            <w:rFonts w:cs="Arial"/>
            <w:szCs w:val="20"/>
            <w:lang w:val="pt-PT" w:eastAsia="pt-PT"/>
          </w:rPr>
        </w:r>
        <w:r w:rsidRPr="00030595" w:rsidDel="00CC2494">
          <w:rPr>
            <w:rFonts w:cs="Arial"/>
            <w:szCs w:val="20"/>
            <w:lang w:val="pt-PT" w:eastAsia="pt-PT"/>
          </w:rPr>
          <w:fldChar w:fldCharType="separate"/>
        </w:r>
        <w:r w:rsidRPr="00030595" w:rsidDel="00CC2494">
          <w:rPr>
            <w:rFonts w:cs="Arial"/>
            <w:noProof/>
            <w:szCs w:val="20"/>
            <w:lang w:val="pt-PT" w:eastAsia="pt-PT"/>
          </w:rPr>
          <w:delText>Entidade Responsável</w:delText>
        </w:r>
        <w:r w:rsidRPr="00030595" w:rsidDel="00CC2494">
          <w:rPr>
            <w:rFonts w:cs="Arial"/>
            <w:szCs w:val="20"/>
            <w:lang w:val="pt-PT" w:eastAsia="pt-PT"/>
          </w:rPr>
          <w:fldChar w:fldCharType="end"/>
        </w:r>
      </w:del>
    </w:p>
    <w:p w14:paraId="472A6BEE" w14:textId="77777777" w:rsidR="0039165A" w:rsidRDefault="000428E8" w:rsidP="000903A2">
      <w:pPr>
        <w:spacing w:before="60" w:after="60" w:line="348" w:lineRule="auto"/>
        <w:ind w:left="993"/>
        <w:jc w:val="both"/>
        <w:rPr>
          <w:ins w:id="843" w:author="Julia Grou" w:date="2018-10-09T17:58:00Z"/>
          <w:rFonts w:cs="Arial"/>
          <w:szCs w:val="20"/>
          <w:lang w:val="pt-PT" w:eastAsia="pt-PT"/>
        </w:rPr>
      </w:pPr>
      <w:r w:rsidRPr="00F20E26">
        <w:rPr>
          <w:rFonts w:cs="Arial"/>
          <w:b/>
          <w:szCs w:val="20"/>
          <w:lang w:val="pt-PT" w:eastAsia="pt-PT"/>
        </w:rPr>
        <w:t>Morada</w:t>
      </w:r>
      <w:ins w:id="844" w:author="Julia Grou" w:date="2018-10-09T17:56:00Z">
        <w:r w:rsidR="00CC2494">
          <w:rPr>
            <w:rFonts w:cs="Arial"/>
            <w:szCs w:val="20"/>
            <w:lang w:val="pt-PT" w:eastAsia="pt-PT"/>
          </w:rPr>
          <w:t xml:space="preserve">: Rua Galileu </w:t>
        </w:r>
        <w:proofErr w:type="spellStart"/>
        <w:r w:rsidR="00CC2494">
          <w:rPr>
            <w:rFonts w:cs="Arial"/>
            <w:szCs w:val="20"/>
            <w:lang w:val="pt-PT" w:eastAsia="pt-PT"/>
          </w:rPr>
          <w:t>Galilei</w:t>
        </w:r>
      </w:ins>
      <w:proofErr w:type="spellEnd"/>
      <w:ins w:id="845" w:author="Julia Grou" w:date="2018-10-09T17:58:00Z">
        <w:r w:rsidR="0039165A">
          <w:rPr>
            <w:rFonts w:cs="Arial"/>
            <w:szCs w:val="20"/>
            <w:lang w:val="pt-PT" w:eastAsia="pt-PT"/>
          </w:rPr>
          <w:t>, nº 2, 8º piso</w:t>
        </w:r>
      </w:ins>
    </w:p>
    <w:p w14:paraId="3BC26A5C" w14:textId="7FDA7591" w:rsidR="000428E8" w:rsidRPr="00030595" w:rsidRDefault="0039165A" w:rsidP="000903A2">
      <w:pPr>
        <w:spacing w:before="60" w:after="60" w:line="348" w:lineRule="auto"/>
        <w:ind w:left="993"/>
        <w:jc w:val="both"/>
        <w:rPr>
          <w:rFonts w:cs="Arial"/>
          <w:szCs w:val="20"/>
          <w:lang w:val="pt-PT" w:eastAsia="pt-PT"/>
        </w:rPr>
      </w:pPr>
      <w:ins w:id="846" w:author="Julia Grou" w:date="2018-10-09T17:58:00Z">
        <w:r>
          <w:rPr>
            <w:rFonts w:cs="Arial"/>
            <w:b/>
            <w:szCs w:val="20"/>
            <w:lang w:val="pt-PT" w:eastAsia="pt-PT"/>
          </w:rPr>
          <w:t>Torre Ocidente, Centro Colombo</w:t>
        </w:r>
      </w:ins>
      <w:del w:id="847" w:author="Julia Grou" w:date="2018-10-09T17:56:00Z">
        <w:r w:rsidR="000428E8" w:rsidRPr="00F20E26" w:rsidDel="00CC2494">
          <w:rPr>
            <w:rFonts w:cs="Arial"/>
            <w:b/>
            <w:szCs w:val="20"/>
            <w:lang w:val="pt-PT" w:eastAsia="pt-PT"/>
          </w:rPr>
          <w:delText>:</w:delText>
        </w:r>
        <w:r w:rsidR="000428E8" w:rsidRPr="00030595" w:rsidDel="00CC2494">
          <w:rPr>
            <w:rFonts w:cs="Arial"/>
            <w:szCs w:val="20"/>
            <w:lang w:val="pt-PT" w:eastAsia="pt-PT"/>
          </w:rPr>
          <w:delText xml:space="preserve"> </w:delText>
        </w:r>
        <w:r w:rsidR="000428E8" w:rsidRPr="00030595" w:rsidDel="00CC2494">
          <w:rPr>
            <w:rFonts w:cs="Arial"/>
            <w:szCs w:val="20"/>
            <w:lang w:val="pt-PT" w:eastAsia="en-US"/>
          </w:rPr>
          <w:fldChar w:fldCharType="begin">
            <w:ffData>
              <w:name w:val=""/>
              <w:enabled/>
              <w:calcOnExit w:val="0"/>
              <w:textInput>
                <w:default w:val="Morada"/>
                <w:maxLength w:val="100"/>
              </w:textInput>
            </w:ffData>
          </w:fldChar>
        </w:r>
        <w:r w:rsidR="000428E8" w:rsidRPr="00030595" w:rsidDel="00CC2494">
          <w:rPr>
            <w:rFonts w:cs="Arial"/>
            <w:szCs w:val="20"/>
            <w:lang w:val="pt-PT" w:eastAsia="en-US"/>
          </w:rPr>
          <w:delInstrText xml:space="preserve"> FORMTEXT </w:delInstrText>
        </w:r>
        <w:r w:rsidR="000428E8" w:rsidRPr="00030595" w:rsidDel="00CC2494">
          <w:rPr>
            <w:rFonts w:cs="Arial"/>
            <w:szCs w:val="20"/>
            <w:lang w:val="pt-PT" w:eastAsia="en-US"/>
          </w:rPr>
        </w:r>
        <w:r w:rsidR="000428E8" w:rsidRPr="00030595" w:rsidDel="00CC2494">
          <w:rPr>
            <w:rFonts w:cs="Arial"/>
            <w:szCs w:val="20"/>
            <w:lang w:val="pt-PT" w:eastAsia="en-US"/>
          </w:rPr>
          <w:fldChar w:fldCharType="separate"/>
        </w:r>
        <w:r w:rsidR="000428E8" w:rsidRPr="00030595" w:rsidDel="00CC2494">
          <w:rPr>
            <w:rFonts w:cs="Arial"/>
            <w:noProof/>
            <w:szCs w:val="20"/>
            <w:lang w:val="pt-PT" w:eastAsia="en-US"/>
          </w:rPr>
          <w:delText>Morada</w:delText>
        </w:r>
        <w:r w:rsidR="000428E8" w:rsidRPr="00030595" w:rsidDel="00CC2494">
          <w:rPr>
            <w:rFonts w:cs="Arial"/>
            <w:szCs w:val="20"/>
            <w:lang w:val="pt-PT" w:eastAsia="en-US"/>
          </w:rPr>
          <w:fldChar w:fldCharType="end"/>
        </w:r>
      </w:del>
    </w:p>
    <w:p w14:paraId="2C7723D7" w14:textId="65BAA418"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t>Código Postal:</w:t>
      </w:r>
      <w:ins w:id="848" w:author="Julia Grou" w:date="2018-10-09T17:58:00Z">
        <w:r w:rsidR="0039165A">
          <w:rPr>
            <w:rFonts w:cs="Arial"/>
            <w:b/>
            <w:szCs w:val="20"/>
            <w:lang w:val="pt-PT" w:eastAsia="pt-PT"/>
          </w:rPr>
          <w:t xml:space="preserve"> </w:t>
        </w:r>
        <w:r w:rsidR="0039165A">
          <w:rPr>
            <w:rFonts w:cs="Arial"/>
            <w:szCs w:val="20"/>
            <w:lang w:val="pt-PT" w:eastAsia="pt-PT"/>
          </w:rPr>
          <w:t>1500</w:t>
        </w:r>
      </w:ins>
      <w:del w:id="849" w:author="Julia Grou" w:date="2018-10-09T17:58:00Z">
        <w:r w:rsidRPr="00030595" w:rsidDel="0039165A">
          <w:rPr>
            <w:rFonts w:cs="Arial"/>
            <w:szCs w:val="20"/>
            <w:lang w:val="pt-PT" w:eastAsia="pt-PT"/>
          </w:rPr>
          <w:delText xml:space="preserve"> </w:delText>
        </w:r>
        <w:r w:rsidRPr="00030595" w:rsidDel="0039165A">
          <w:rPr>
            <w:rFonts w:cs="Arial"/>
            <w:szCs w:val="20"/>
            <w:lang w:val="pt-PT" w:eastAsia="en-US"/>
          </w:rPr>
          <w:fldChar w:fldCharType="begin">
            <w:ffData>
              <w:name w:val=""/>
              <w:enabled/>
              <w:calcOnExit w:val="0"/>
              <w:textInput>
                <w:default w:val="Código Postal"/>
                <w:maxLength w:val="100"/>
              </w:textInput>
            </w:ffData>
          </w:fldChar>
        </w:r>
        <w:r w:rsidRPr="00030595" w:rsidDel="0039165A">
          <w:rPr>
            <w:rFonts w:cs="Arial"/>
            <w:szCs w:val="20"/>
            <w:lang w:val="pt-PT" w:eastAsia="en-US"/>
          </w:rPr>
          <w:delInstrText xml:space="preserve"> FORMTEXT </w:delInstrText>
        </w:r>
        <w:r w:rsidRPr="00030595" w:rsidDel="0039165A">
          <w:rPr>
            <w:rFonts w:cs="Arial"/>
            <w:szCs w:val="20"/>
            <w:lang w:val="pt-PT" w:eastAsia="en-US"/>
          </w:rPr>
        </w:r>
        <w:r w:rsidRPr="00030595" w:rsidDel="0039165A">
          <w:rPr>
            <w:rFonts w:cs="Arial"/>
            <w:szCs w:val="20"/>
            <w:lang w:val="pt-PT" w:eastAsia="en-US"/>
          </w:rPr>
          <w:fldChar w:fldCharType="separate"/>
        </w:r>
        <w:r w:rsidRPr="00030595" w:rsidDel="0039165A">
          <w:rPr>
            <w:rFonts w:cs="Arial"/>
            <w:noProof/>
            <w:szCs w:val="20"/>
            <w:lang w:val="pt-PT" w:eastAsia="en-US"/>
          </w:rPr>
          <w:delText>Código Postal</w:delText>
        </w:r>
        <w:r w:rsidRPr="00030595" w:rsidDel="0039165A">
          <w:rPr>
            <w:rFonts w:cs="Arial"/>
            <w:szCs w:val="20"/>
            <w:lang w:val="pt-PT" w:eastAsia="en-US"/>
          </w:rPr>
          <w:fldChar w:fldCharType="end"/>
        </w:r>
        <w:commentRangeEnd w:id="836"/>
        <w:r w:rsidR="000E7CC6" w:rsidDel="0039165A">
          <w:rPr>
            <w:rStyle w:val="CommentReference"/>
          </w:rPr>
          <w:commentReference w:id="836"/>
        </w:r>
      </w:del>
      <w:ins w:id="850" w:author="Julia Grou" w:date="2018-10-09T17:59:00Z">
        <w:r w:rsidR="0039165A">
          <w:rPr>
            <w:rFonts w:cs="Arial"/>
            <w:szCs w:val="20"/>
            <w:lang w:val="pt-PT" w:eastAsia="en-US"/>
          </w:rPr>
          <w:t>-392 Lisboa</w:t>
        </w:r>
      </w:ins>
      <w:bookmarkStart w:id="851" w:name="_GoBack"/>
      <w:bookmarkEnd w:id="851"/>
    </w:p>
    <w:p w14:paraId="71A6AF77" w14:textId="77777777" w:rsidR="000428E8" w:rsidRDefault="000428E8" w:rsidP="000903A2">
      <w:pPr>
        <w:spacing w:line="360" w:lineRule="auto"/>
        <w:ind w:left="993"/>
        <w:jc w:val="both"/>
        <w:rPr>
          <w:rFonts w:cs="Arial"/>
          <w:b/>
          <w:szCs w:val="20"/>
          <w:lang w:val="pt-PT" w:eastAsia="pt-PT"/>
        </w:rPr>
      </w:pPr>
    </w:p>
    <w:p w14:paraId="22A6698F" w14:textId="77777777" w:rsidR="000428E8" w:rsidRPr="00030595" w:rsidRDefault="000428E8" w:rsidP="000903A2">
      <w:pPr>
        <w:spacing w:line="360" w:lineRule="auto"/>
        <w:ind w:left="993"/>
        <w:jc w:val="both"/>
        <w:rPr>
          <w:rFonts w:cs="Arial"/>
          <w:b/>
          <w:szCs w:val="20"/>
          <w:lang w:val="pt-PT" w:eastAsia="pt-PT"/>
        </w:rPr>
      </w:pPr>
    </w:p>
    <w:p w14:paraId="652C5A34" w14:textId="77777777" w:rsidR="000428E8" w:rsidRPr="00980B9A" w:rsidRDefault="000428E8" w:rsidP="000903A2">
      <w:pPr>
        <w:spacing w:line="360" w:lineRule="auto"/>
        <w:ind w:left="993"/>
        <w:jc w:val="both"/>
        <w:rPr>
          <w:rFonts w:cs="Arial"/>
          <w:b/>
          <w:szCs w:val="20"/>
          <w:lang w:val="pt-PT" w:eastAsia="pt-PT"/>
        </w:rPr>
      </w:pPr>
      <w:r w:rsidRPr="00980B9A">
        <w:rPr>
          <w:rFonts w:cs="Arial"/>
          <w:b/>
          <w:szCs w:val="20"/>
          <w:lang w:val="pt-PT" w:eastAsia="pt-PT"/>
        </w:rPr>
        <w:t>SIBS – FORWARD PAYMENT SOLUTIONS, S.A.</w:t>
      </w:r>
    </w:p>
    <w:p w14:paraId="718D7320" w14:textId="77777777" w:rsidR="000428E8" w:rsidRPr="00030595" w:rsidRDefault="000428E8" w:rsidP="000903A2">
      <w:pPr>
        <w:spacing w:line="360" w:lineRule="auto"/>
        <w:ind w:left="993"/>
        <w:jc w:val="both"/>
        <w:rPr>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Departamento de Gestão Comercial</w:t>
      </w:r>
    </w:p>
    <w:p w14:paraId="5A868497" w14:textId="77777777" w:rsidR="000428E8" w:rsidRDefault="000428E8" w:rsidP="000903A2">
      <w:pPr>
        <w:spacing w:line="360" w:lineRule="auto"/>
        <w:ind w:left="993"/>
        <w:jc w:val="both"/>
        <w:rPr>
          <w:rFonts w:cs="Arial"/>
          <w:szCs w:val="20"/>
          <w:lang w:val="pt-PT" w:eastAsia="pt-PT"/>
        </w:rPr>
      </w:pPr>
      <w:r w:rsidRPr="00F20E26">
        <w:rPr>
          <w:rFonts w:cs="Arial"/>
          <w:b/>
          <w:szCs w:val="20"/>
          <w:lang w:val="pt-PT" w:eastAsia="pt-PT"/>
        </w:rPr>
        <w:t>Morada:</w:t>
      </w:r>
      <w:r w:rsidRPr="00030595">
        <w:rPr>
          <w:rFonts w:cs="Arial"/>
          <w:szCs w:val="20"/>
          <w:lang w:val="pt-PT" w:eastAsia="pt-PT"/>
        </w:rPr>
        <w:t xml:space="preserve"> Rua Soeiro Pereira Gomes, Lote 1, 1649-031 LISBOA</w:t>
      </w:r>
    </w:p>
    <w:p w14:paraId="75997955" w14:textId="77777777" w:rsidR="000428E8" w:rsidRPr="00030595" w:rsidRDefault="000428E8" w:rsidP="000428E8">
      <w:pPr>
        <w:spacing w:line="360" w:lineRule="auto"/>
        <w:ind w:left="680"/>
        <w:jc w:val="both"/>
        <w:rPr>
          <w:rFonts w:cs="Arial"/>
          <w:szCs w:val="20"/>
          <w:lang w:val="pt-PT" w:eastAsia="pt-PT"/>
        </w:rPr>
      </w:pPr>
    </w:p>
    <w:p w14:paraId="1BD0A1F9" w14:textId="701DDA9B" w:rsidR="000428E8" w:rsidRPr="00030595" w:rsidRDefault="000428E8" w:rsidP="000428E8">
      <w:pPr>
        <w:pStyle w:val="ListNumbers"/>
        <w:rPr>
          <w:lang w:val="pt-PT" w:eastAsia="pt-PT"/>
        </w:rPr>
      </w:pPr>
      <w:bookmarkStart w:id="852" w:name="_Toc507437702"/>
      <w:bookmarkStart w:id="853" w:name="_Toc507438286"/>
      <w:r w:rsidRPr="00030595">
        <w:rPr>
          <w:lang w:val="pt-PT" w:eastAsia="pt-PT"/>
        </w:rPr>
        <w:t xml:space="preserve">Qualquer das Partes poderá, sempre que o julgar conveniente e através de carta registada com aviso de </w:t>
      </w:r>
      <w:r w:rsidR="00C04456" w:rsidRPr="00030595">
        <w:rPr>
          <w:lang w:val="pt-PT" w:eastAsia="pt-PT"/>
        </w:rPr>
        <w:t>receção</w:t>
      </w:r>
      <w:r w:rsidRPr="00030595">
        <w:rPr>
          <w:lang w:val="pt-PT" w:eastAsia="pt-PT"/>
        </w:rPr>
        <w:t xml:space="preserve"> recebida na outra Parte com 15 (quinze) dias úteis de antecedência, alterar a morada para onde as comunicações deverão passar a ser dirigidas.</w:t>
      </w:r>
      <w:bookmarkEnd w:id="852"/>
      <w:bookmarkEnd w:id="853"/>
    </w:p>
    <w:p w14:paraId="2DE29D1B" w14:textId="2170528B" w:rsidR="000428E8" w:rsidRDefault="000428E8" w:rsidP="000428E8">
      <w:pPr>
        <w:pStyle w:val="ListNumbers"/>
        <w:rPr>
          <w:ins w:id="854" w:author="Maria Teresa Pais" w:date="2018-03-29T15:30:00Z"/>
          <w:lang w:val="pt-PT" w:eastAsia="pt-PT"/>
        </w:rPr>
      </w:pPr>
      <w:bookmarkStart w:id="855" w:name="_Toc507437703"/>
      <w:bookmarkStart w:id="856" w:name="_Toc507438287"/>
      <w:r w:rsidRPr="00030595">
        <w:rPr>
          <w:lang w:val="pt-PT" w:eastAsia="pt-PT"/>
        </w:rPr>
        <w:t xml:space="preserve">As comunicações considerar-se-ão como tendo sido validamente recebidas no local e data da assinatura do aviso de </w:t>
      </w:r>
      <w:r w:rsidR="00C04456" w:rsidRPr="00030595">
        <w:rPr>
          <w:lang w:val="pt-PT" w:eastAsia="pt-PT"/>
        </w:rPr>
        <w:t>receção</w:t>
      </w:r>
      <w:r w:rsidRPr="00030595">
        <w:rPr>
          <w:lang w:val="pt-PT" w:eastAsia="pt-PT"/>
        </w:rPr>
        <w:t>, se feitas por carta registada, considerando-se horário de expediente o período compreendido entre s 09</w:t>
      </w:r>
      <w:r w:rsidR="000903A2">
        <w:rPr>
          <w:lang w:val="pt-PT" w:eastAsia="pt-PT"/>
        </w:rPr>
        <w:t>:00</w:t>
      </w:r>
      <w:r w:rsidRPr="00030595">
        <w:rPr>
          <w:lang w:val="pt-PT" w:eastAsia="pt-PT"/>
        </w:rPr>
        <w:t xml:space="preserve"> (nove) horas e as 18</w:t>
      </w:r>
      <w:r w:rsidR="000903A2">
        <w:rPr>
          <w:lang w:val="pt-PT" w:eastAsia="pt-PT"/>
        </w:rPr>
        <w:t>:00</w:t>
      </w:r>
      <w:r w:rsidRPr="00030595">
        <w:rPr>
          <w:lang w:val="pt-PT" w:eastAsia="pt-PT"/>
        </w:rPr>
        <w:t xml:space="preserve"> (dezoito) horas de um dia útil.</w:t>
      </w:r>
      <w:bookmarkEnd w:id="855"/>
      <w:bookmarkEnd w:id="856"/>
    </w:p>
    <w:p w14:paraId="6D1B685F" w14:textId="28F83342" w:rsidR="00A964B5" w:rsidRDefault="00A964B5" w:rsidP="000428E8">
      <w:pPr>
        <w:pStyle w:val="ListNumbers"/>
        <w:rPr>
          <w:ins w:id="857" w:author="Maria Teresa Pais" w:date="2018-03-12T10:32:00Z"/>
          <w:lang w:val="pt-PT" w:eastAsia="pt-PT"/>
        </w:rPr>
      </w:pPr>
      <w:ins w:id="858" w:author="Maria Teresa Pais" w:date="2018-03-29T15:30:00Z">
        <w:r>
          <w:rPr>
            <w:lang w:val="pt-PT" w:eastAsia="pt-PT"/>
          </w:rPr>
          <w:t>As moradas indicadas serão válidas para efeitos de eventuais citações ou notificações judiciais</w:t>
        </w:r>
      </w:ins>
    </w:p>
    <w:p w14:paraId="5B49814E" w14:textId="7E223CAF" w:rsidR="00EC15C4" w:rsidRPr="00030595" w:rsidDel="00EC15C4" w:rsidRDefault="00EC15C4" w:rsidP="00EC15C4">
      <w:pPr>
        <w:pStyle w:val="ListNumbers"/>
        <w:numPr>
          <w:ilvl w:val="0"/>
          <w:numId w:val="0"/>
        </w:numPr>
        <w:ind w:left="680"/>
        <w:rPr>
          <w:del w:id="859" w:author="Maria Teresa Pais" w:date="2018-03-12T10:32:00Z"/>
          <w:lang w:val="pt-PT" w:eastAsia="pt-PT"/>
        </w:rPr>
      </w:pPr>
    </w:p>
    <w:p w14:paraId="69B1F1DE" w14:textId="77777777" w:rsidR="000428E8" w:rsidRPr="00030595" w:rsidRDefault="000428E8" w:rsidP="000428E8">
      <w:pPr>
        <w:spacing w:line="360" w:lineRule="auto"/>
        <w:jc w:val="both"/>
        <w:rPr>
          <w:rFonts w:cs="Arial"/>
          <w:szCs w:val="20"/>
          <w:lang w:val="pt-PT" w:eastAsia="pt-PT"/>
        </w:rPr>
      </w:pPr>
    </w:p>
    <w:p w14:paraId="6A98C26A" w14:textId="69DA8682"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860" w:author="Maria Teresa Pais" w:date="2018-03-12T11:19:00Z">
        <w:r w:rsidRPr="00030595" w:rsidDel="00A50A42">
          <w:rPr>
            <w:rFonts w:cs="Arial"/>
            <w:b/>
            <w:szCs w:val="20"/>
            <w:lang w:val="pt-PT" w:eastAsia="pt-PT"/>
          </w:rPr>
          <w:delText>2</w:delText>
        </w:r>
        <w:r w:rsidR="002C1ADE" w:rsidDel="00A50A42">
          <w:rPr>
            <w:rFonts w:cs="Arial"/>
            <w:b/>
            <w:szCs w:val="20"/>
            <w:lang w:val="pt-PT" w:eastAsia="pt-PT"/>
          </w:rPr>
          <w:delText>2</w:delText>
        </w:r>
        <w:r w:rsidRPr="00030595" w:rsidDel="00A50A42">
          <w:rPr>
            <w:rFonts w:cs="Arial"/>
            <w:b/>
            <w:szCs w:val="20"/>
            <w:lang w:val="pt-PT" w:eastAsia="pt-PT"/>
          </w:rPr>
          <w:delText>ª</w:delText>
        </w:r>
      </w:del>
      <w:ins w:id="861" w:author="Maria Teresa Pais" w:date="2018-03-12T11:19:00Z">
        <w:r w:rsidR="002E1ECA">
          <w:rPr>
            <w:rFonts w:cs="Arial"/>
            <w:b/>
            <w:szCs w:val="20"/>
            <w:lang w:val="pt-PT" w:eastAsia="pt-PT"/>
          </w:rPr>
          <w:t>26</w:t>
        </w:r>
        <w:r w:rsidR="00A50A42" w:rsidRPr="00030595">
          <w:rPr>
            <w:rFonts w:cs="Arial"/>
            <w:b/>
            <w:szCs w:val="20"/>
            <w:lang w:val="pt-PT" w:eastAsia="pt-PT"/>
          </w:rPr>
          <w:t>ª</w:t>
        </w:r>
      </w:ins>
    </w:p>
    <w:p w14:paraId="01674483" w14:textId="3E1D00D7" w:rsidR="000428E8" w:rsidRPr="00030595" w:rsidRDefault="000428E8" w:rsidP="000428E8">
      <w:pPr>
        <w:keepNext/>
        <w:keepLines/>
        <w:spacing w:after="240" w:line="360" w:lineRule="auto"/>
        <w:jc w:val="center"/>
        <w:outlineLvl w:val="0"/>
        <w:rPr>
          <w:rFonts w:cs="Arial"/>
          <w:b/>
          <w:bCs/>
          <w:szCs w:val="28"/>
          <w:lang w:val="pt-PT" w:eastAsia="pt-PT"/>
        </w:rPr>
      </w:pPr>
      <w:bookmarkStart w:id="862" w:name="_Toc313376677"/>
      <w:bookmarkStart w:id="863" w:name="_Toc507437704"/>
      <w:bookmarkStart w:id="864" w:name="_Toc507438288"/>
      <w:r w:rsidRPr="00030595">
        <w:rPr>
          <w:rFonts w:cs="Arial"/>
          <w:b/>
          <w:bCs/>
          <w:szCs w:val="28"/>
          <w:lang w:val="pt-PT" w:eastAsia="pt-PT"/>
        </w:rPr>
        <w:t>Exercício de direitos</w:t>
      </w:r>
      <w:bookmarkEnd w:id="862"/>
      <w:bookmarkEnd w:id="863"/>
      <w:bookmarkEnd w:id="864"/>
    </w:p>
    <w:p w14:paraId="71BC0D8F" w14:textId="6E990983" w:rsidR="000428E8" w:rsidRDefault="000428E8" w:rsidP="007F7EB6">
      <w:pPr>
        <w:pStyle w:val="ListNumbers"/>
        <w:numPr>
          <w:ilvl w:val="0"/>
          <w:numId w:val="0"/>
        </w:numPr>
        <w:rPr>
          <w:ins w:id="865" w:author="Maria Teresa Pais" w:date="2018-03-12T10:33:00Z"/>
          <w:lang w:val="pt-PT" w:eastAsia="pt-PT"/>
        </w:rPr>
      </w:pPr>
      <w:bookmarkStart w:id="866" w:name="_Toc507437705"/>
      <w:bookmarkStart w:id="867" w:name="_Toc507438289"/>
      <w:r w:rsidRPr="007F7EB6">
        <w:rPr>
          <w:lang w:val="pt-PT" w:eastAsia="pt-PT"/>
        </w:rPr>
        <w:t>O não exercício, o exercício tardio, ou o exercício parcial, de qualquer direito que assista a qualquer das Partes, ao abrigo do Contrato e durante a sua vigência, não importa a renúncia a esse direito nem impede o seu exercício posterior.</w:t>
      </w:r>
      <w:bookmarkEnd w:id="866"/>
      <w:bookmarkEnd w:id="867"/>
    </w:p>
    <w:p w14:paraId="000ED0C4" w14:textId="5A1B4B28" w:rsidR="00EC15C4" w:rsidRDefault="00EC15C4" w:rsidP="007F7EB6">
      <w:pPr>
        <w:pStyle w:val="ListNumbers"/>
        <w:numPr>
          <w:ilvl w:val="0"/>
          <w:numId w:val="0"/>
        </w:numPr>
        <w:rPr>
          <w:ins w:id="868" w:author="Maria Teresa Pais" w:date="2018-03-12T10:33:00Z"/>
          <w:lang w:val="pt-PT" w:eastAsia="pt-PT"/>
        </w:rPr>
      </w:pPr>
    </w:p>
    <w:p w14:paraId="43472AE9" w14:textId="428C9C62" w:rsidR="00EC15C4" w:rsidRPr="0089187E" w:rsidRDefault="0089187E" w:rsidP="00EC15C4">
      <w:pPr>
        <w:spacing w:line="360" w:lineRule="auto"/>
        <w:contextualSpacing/>
        <w:jc w:val="center"/>
        <w:rPr>
          <w:ins w:id="869" w:author="Maria Teresa Pais" w:date="2018-03-12T10:33:00Z"/>
          <w:rFonts w:asciiTheme="majorHAnsi" w:eastAsia="Arial Unicode MS" w:hAnsiTheme="majorHAnsi" w:cstheme="majorHAnsi"/>
          <w:b/>
          <w:szCs w:val="20"/>
          <w:lang w:val="pt-PT"/>
        </w:rPr>
      </w:pPr>
      <w:ins w:id="870" w:author="Maria Teresa Pais" w:date="2018-03-12T10:33:00Z">
        <w:r>
          <w:rPr>
            <w:rFonts w:asciiTheme="majorHAnsi" w:eastAsia="Arial Unicode MS" w:hAnsiTheme="majorHAnsi" w:cstheme="majorHAnsi"/>
            <w:b/>
            <w:szCs w:val="20"/>
            <w:lang w:val="pt-PT"/>
          </w:rPr>
          <w:t>CL</w:t>
        </w:r>
      </w:ins>
      <w:ins w:id="871" w:author="Maria Teresa Pais" w:date="2018-04-03T17:32:00Z">
        <w:r>
          <w:rPr>
            <w:rFonts w:asciiTheme="majorHAnsi" w:eastAsia="Arial Unicode MS" w:hAnsiTheme="majorHAnsi" w:cstheme="majorHAnsi"/>
            <w:b/>
            <w:szCs w:val="20"/>
            <w:lang w:val="pt-PT"/>
          </w:rPr>
          <w:t>ÁUSULA</w:t>
        </w:r>
      </w:ins>
      <w:ins w:id="872" w:author="Maria Teresa Pais" w:date="2018-03-12T10:33:00Z">
        <w:r w:rsidR="00EC15C4" w:rsidRPr="0089187E">
          <w:rPr>
            <w:rFonts w:asciiTheme="majorHAnsi" w:eastAsia="Arial Unicode MS" w:hAnsiTheme="majorHAnsi" w:cstheme="majorHAnsi"/>
            <w:b/>
            <w:szCs w:val="20"/>
            <w:lang w:val="pt-PT"/>
          </w:rPr>
          <w:t xml:space="preserve"> </w:t>
        </w:r>
      </w:ins>
      <w:ins w:id="873" w:author="Maria Teresa Pais" w:date="2018-03-12T11:19:00Z">
        <w:r w:rsidR="002E1ECA">
          <w:rPr>
            <w:rFonts w:asciiTheme="majorHAnsi" w:eastAsia="Arial Unicode MS" w:hAnsiTheme="majorHAnsi" w:cstheme="majorHAnsi"/>
            <w:b/>
            <w:szCs w:val="20"/>
            <w:lang w:val="pt-PT"/>
          </w:rPr>
          <w:t>27</w:t>
        </w:r>
      </w:ins>
      <w:ins w:id="874" w:author="Maria Teresa Pais" w:date="2018-03-12T10:33:00Z">
        <w:r w:rsidR="00EC15C4" w:rsidRPr="0089187E">
          <w:rPr>
            <w:rFonts w:asciiTheme="majorHAnsi" w:eastAsia="Arial Unicode MS" w:hAnsiTheme="majorHAnsi" w:cstheme="majorHAnsi"/>
            <w:b/>
            <w:szCs w:val="20"/>
            <w:lang w:val="pt-PT"/>
          </w:rPr>
          <w:t>ª</w:t>
        </w:r>
      </w:ins>
    </w:p>
    <w:p w14:paraId="1C45F5ED" w14:textId="7501D71D" w:rsidR="00EC15C4" w:rsidRPr="0089187E" w:rsidRDefault="00C25255" w:rsidP="00EC15C4">
      <w:pPr>
        <w:spacing w:line="360" w:lineRule="auto"/>
        <w:contextualSpacing/>
        <w:jc w:val="center"/>
        <w:rPr>
          <w:ins w:id="875" w:author="Maria Teresa Pais" w:date="2018-03-12T10:33:00Z"/>
          <w:rFonts w:asciiTheme="majorHAnsi" w:eastAsia="Arial Unicode MS" w:hAnsiTheme="majorHAnsi" w:cstheme="majorHAnsi"/>
          <w:b/>
          <w:szCs w:val="20"/>
          <w:lang w:val="pt-PT"/>
        </w:rPr>
      </w:pPr>
      <w:ins w:id="876" w:author="Maria Teresa Pais" w:date="2018-03-29T16:06:00Z">
        <w:r w:rsidRPr="0089187E">
          <w:rPr>
            <w:rFonts w:asciiTheme="majorHAnsi" w:eastAsia="Arial Unicode MS" w:hAnsiTheme="majorHAnsi" w:cstheme="majorHAnsi"/>
            <w:b/>
            <w:szCs w:val="20"/>
            <w:lang w:val="pt-PT"/>
          </w:rPr>
          <w:t>Gestão ambiental</w:t>
        </w:r>
      </w:ins>
    </w:p>
    <w:p w14:paraId="42F8514D" w14:textId="5FD317D5" w:rsidR="00EC15C4" w:rsidRPr="0089187E" w:rsidRDefault="00EC15C4" w:rsidP="000E7CC6">
      <w:pPr>
        <w:spacing w:line="360" w:lineRule="auto"/>
        <w:contextualSpacing/>
        <w:jc w:val="both"/>
        <w:rPr>
          <w:ins w:id="877" w:author="Maria Teresa Pais" w:date="2018-03-12T10:33:00Z"/>
          <w:rFonts w:asciiTheme="majorHAnsi" w:eastAsia="Arial Unicode MS" w:hAnsiTheme="majorHAnsi" w:cstheme="majorHAnsi"/>
          <w:szCs w:val="20"/>
          <w:lang w:val="pt-PT"/>
        </w:rPr>
      </w:pPr>
      <w:ins w:id="878" w:author="Maria Teresa Pais" w:date="2018-03-12T10:33:00Z">
        <w:r w:rsidRPr="0089187E">
          <w:rPr>
            <w:rFonts w:asciiTheme="majorHAnsi" w:eastAsia="Arial Unicode MS" w:hAnsiTheme="majorHAnsi" w:cstheme="majorHAnsi"/>
            <w:szCs w:val="20"/>
            <w:lang w:val="pt-PT"/>
          </w:rPr>
          <w:lastRenderedPageBreak/>
          <w:t xml:space="preserve">1.Quando aplicável, </w:t>
        </w:r>
      </w:ins>
      <w:ins w:id="879" w:author="Maria Teresa Pais" w:date="2018-03-29T16:06:00Z">
        <w:r w:rsidR="00C25255" w:rsidRPr="0089187E">
          <w:rPr>
            <w:rFonts w:asciiTheme="majorHAnsi" w:eastAsia="Arial Unicode MS" w:hAnsiTheme="majorHAnsi" w:cstheme="majorHAnsi"/>
            <w:szCs w:val="20"/>
            <w:lang w:val="pt-PT"/>
          </w:rPr>
          <w:t>a SIBS FPS</w:t>
        </w:r>
      </w:ins>
      <w:ins w:id="880" w:author="Maria Teresa Pais" w:date="2018-03-12T10:33:00Z">
        <w:r w:rsidRPr="0089187E">
          <w:rPr>
            <w:rFonts w:asciiTheme="majorHAnsi" w:eastAsia="Arial Unicode MS" w:hAnsiTheme="majorHAnsi" w:cstheme="majorHAnsi"/>
            <w:szCs w:val="20"/>
            <w:lang w:val="pt-PT"/>
          </w:rPr>
          <w:t xml:space="preserve"> compromete-se, pelo presente, a assumir uma gestão ambiental rigoros</w:t>
        </w:r>
        <w:r w:rsidR="00C25255" w:rsidRPr="0089187E">
          <w:rPr>
            <w:rFonts w:asciiTheme="majorHAnsi" w:eastAsia="Arial Unicode MS" w:hAnsiTheme="majorHAnsi" w:cstheme="majorHAnsi"/>
            <w:szCs w:val="20"/>
            <w:lang w:val="pt-PT"/>
          </w:rPr>
          <w:t>a que integra o conjunto dos fa</w:t>
        </w:r>
        <w:r w:rsidRPr="0089187E">
          <w:rPr>
            <w:rFonts w:asciiTheme="majorHAnsi" w:eastAsia="Arial Unicode MS" w:hAnsiTheme="majorHAnsi" w:cstheme="majorHAnsi"/>
            <w:szCs w:val="20"/>
            <w:lang w:val="pt-PT"/>
          </w:rPr>
          <w:t>tores que intervêm na execução do Serviço prestado ao BANCO.</w:t>
        </w:r>
      </w:ins>
    </w:p>
    <w:p w14:paraId="4B53C665" w14:textId="776A0064" w:rsidR="00EC15C4" w:rsidRPr="0089187E" w:rsidRDefault="00EC15C4" w:rsidP="000E7CC6">
      <w:pPr>
        <w:spacing w:line="360" w:lineRule="auto"/>
        <w:contextualSpacing/>
        <w:jc w:val="both"/>
        <w:rPr>
          <w:ins w:id="881" w:author="Maria Teresa Pais" w:date="2018-03-12T10:33:00Z"/>
          <w:rFonts w:asciiTheme="majorHAnsi" w:eastAsia="Arial Unicode MS" w:hAnsiTheme="majorHAnsi" w:cstheme="majorHAnsi"/>
          <w:szCs w:val="20"/>
          <w:lang w:val="pt-PT"/>
        </w:rPr>
      </w:pPr>
      <w:ins w:id="882" w:author="Maria Teresa Pais" w:date="2018-03-12T10:33:00Z">
        <w:r w:rsidRPr="0089187E">
          <w:rPr>
            <w:rFonts w:asciiTheme="majorHAnsi" w:eastAsia="Arial Unicode MS" w:hAnsiTheme="majorHAnsi" w:cstheme="majorHAnsi"/>
            <w:szCs w:val="20"/>
            <w:lang w:val="pt-PT"/>
          </w:rPr>
          <w:t xml:space="preserve">2. Essa gestão ambiental a ser seguida </w:t>
        </w:r>
      </w:ins>
      <w:ins w:id="883" w:author="Maria Teresa Pais" w:date="2018-03-29T16:06:00Z">
        <w:r w:rsidR="00C25255" w:rsidRPr="0089187E">
          <w:rPr>
            <w:rFonts w:asciiTheme="majorHAnsi" w:eastAsia="Arial Unicode MS" w:hAnsiTheme="majorHAnsi" w:cstheme="majorHAnsi"/>
            <w:szCs w:val="20"/>
            <w:lang w:val="pt-PT"/>
          </w:rPr>
          <w:t>pela SIBS FPS</w:t>
        </w:r>
      </w:ins>
      <w:ins w:id="884" w:author="Maria Teresa Pais" w:date="2018-03-12T10:33:00Z">
        <w:r w:rsidRPr="0089187E">
          <w:rPr>
            <w:rFonts w:asciiTheme="majorHAnsi" w:eastAsia="Arial Unicode MS" w:hAnsiTheme="majorHAnsi" w:cstheme="majorHAnsi"/>
            <w:szCs w:val="20"/>
            <w:lang w:val="pt-PT"/>
          </w:rPr>
          <w:t xml:space="preserve"> deve tratar dos temas como a redução dos riscos de acidente ambiental, redução do consumo de água e de energia, gestão dos desperdícios, reciclagem do lixo, limitação e controlo dos níveis de ruídos e gases, bem como a integração dos locais no ambiente.</w:t>
        </w:r>
      </w:ins>
    </w:p>
    <w:p w14:paraId="67EEFF35" w14:textId="0084CF49" w:rsidR="00EC15C4" w:rsidRPr="0089187E" w:rsidRDefault="00EC15C4" w:rsidP="000E7CC6">
      <w:pPr>
        <w:spacing w:line="360" w:lineRule="auto"/>
        <w:contextualSpacing/>
        <w:jc w:val="both"/>
        <w:rPr>
          <w:ins w:id="885" w:author="Maria Teresa Pais" w:date="2018-03-12T10:33:00Z"/>
          <w:rFonts w:asciiTheme="majorHAnsi" w:eastAsia="Arial Unicode MS" w:hAnsiTheme="majorHAnsi" w:cstheme="majorHAnsi"/>
          <w:szCs w:val="20"/>
          <w:lang w:val="pt-PT"/>
        </w:rPr>
      </w:pPr>
      <w:ins w:id="886" w:author="Maria Teresa Pais" w:date="2018-03-12T10:33:00Z">
        <w:r w:rsidRPr="0089187E">
          <w:rPr>
            <w:rFonts w:asciiTheme="majorHAnsi" w:eastAsia="Arial Unicode MS" w:hAnsiTheme="majorHAnsi" w:cstheme="majorHAnsi"/>
            <w:szCs w:val="20"/>
            <w:lang w:val="pt-PT"/>
          </w:rPr>
          <w:t xml:space="preserve">3. </w:t>
        </w:r>
      </w:ins>
      <w:ins w:id="887" w:author="Maria Teresa Pais" w:date="2018-03-29T16:07:00Z">
        <w:r w:rsidR="00C25255" w:rsidRPr="0089187E">
          <w:rPr>
            <w:rFonts w:asciiTheme="majorHAnsi" w:eastAsia="Arial Unicode MS" w:hAnsiTheme="majorHAnsi" w:cstheme="majorHAnsi"/>
            <w:szCs w:val="20"/>
            <w:lang w:val="pt-PT"/>
          </w:rPr>
          <w:t>A SIBS FPS</w:t>
        </w:r>
      </w:ins>
      <w:ins w:id="888" w:author="Maria Teresa Pais" w:date="2018-03-12T10:33:00Z">
        <w:r w:rsidRPr="0089187E">
          <w:rPr>
            <w:rFonts w:asciiTheme="majorHAnsi" w:eastAsia="Arial Unicode MS" w:hAnsiTheme="majorHAnsi" w:cstheme="majorHAnsi"/>
            <w:szCs w:val="20"/>
            <w:lang w:val="pt-PT"/>
          </w:rPr>
          <w:t xml:space="preserve"> deve designar um interlocutor responsável pela gestão do ambiental, o qual se compromete a fornecer, a pedido do BANCO, um balanço anual que permita medir os progressos realizados. </w:t>
        </w:r>
      </w:ins>
    </w:p>
    <w:p w14:paraId="56C19162" w14:textId="773A3D57" w:rsidR="00EC15C4" w:rsidRPr="0089187E" w:rsidRDefault="00EC15C4" w:rsidP="000E7CC6">
      <w:pPr>
        <w:spacing w:line="360" w:lineRule="auto"/>
        <w:contextualSpacing/>
        <w:jc w:val="both"/>
        <w:rPr>
          <w:ins w:id="889" w:author="Maria Teresa Pais" w:date="2018-03-12T10:33:00Z"/>
          <w:rFonts w:asciiTheme="majorHAnsi" w:eastAsia="Arial Unicode MS" w:hAnsiTheme="majorHAnsi" w:cstheme="majorHAnsi"/>
          <w:b/>
          <w:szCs w:val="20"/>
          <w:lang w:val="pt-PT"/>
        </w:rPr>
      </w:pPr>
      <w:ins w:id="890" w:author="Maria Teresa Pais" w:date="2018-03-12T10:33:00Z">
        <w:r w:rsidRPr="0089187E">
          <w:rPr>
            <w:rFonts w:asciiTheme="majorHAnsi" w:eastAsia="Arial Unicode MS" w:hAnsiTheme="majorHAnsi" w:cstheme="majorHAnsi"/>
            <w:szCs w:val="20"/>
            <w:lang w:val="pt-PT"/>
          </w:rPr>
          <w:t xml:space="preserve">4. </w:t>
        </w:r>
      </w:ins>
      <w:ins w:id="891" w:author="Maria Teresa Pais" w:date="2018-03-29T16:07:00Z">
        <w:r w:rsidR="00C25255" w:rsidRPr="0089187E">
          <w:rPr>
            <w:rFonts w:asciiTheme="majorHAnsi" w:eastAsia="Arial Unicode MS" w:hAnsiTheme="majorHAnsi" w:cstheme="majorHAnsi"/>
            <w:szCs w:val="20"/>
            <w:lang w:val="pt-PT"/>
          </w:rPr>
          <w:t>A SIBS FPS</w:t>
        </w:r>
      </w:ins>
      <w:ins w:id="892" w:author="Maria Teresa Pais" w:date="2018-03-12T10:33:00Z">
        <w:r w:rsidRPr="0089187E">
          <w:rPr>
            <w:rFonts w:asciiTheme="majorHAnsi" w:eastAsia="Arial Unicode MS" w:hAnsiTheme="majorHAnsi" w:cstheme="majorHAnsi"/>
            <w:szCs w:val="20"/>
            <w:lang w:val="pt-PT"/>
          </w:rPr>
          <w:t xml:space="preserve"> compromete-se a aplicar a política ambiental em todos os países onde se encontra presente, e a zelar pela aplicação desta nos seus próprios fornecedores e subcontratantes.</w:t>
        </w:r>
        <w:r w:rsidRPr="0089187E">
          <w:rPr>
            <w:rFonts w:asciiTheme="majorHAnsi" w:eastAsia="Arial Unicode MS" w:hAnsiTheme="majorHAnsi" w:cstheme="majorHAnsi"/>
            <w:b/>
            <w:szCs w:val="20"/>
            <w:lang w:val="pt-PT"/>
          </w:rPr>
          <w:t xml:space="preserve"> </w:t>
        </w:r>
      </w:ins>
    </w:p>
    <w:p w14:paraId="5AF3437A" w14:textId="77777777" w:rsidR="00EC15C4" w:rsidRPr="0089187E" w:rsidRDefault="00EC15C4" w:rsidP="000E7CC6">
      <w:pPr>
        <w:spacing w:line="360" w:lineRule="auto"/>
        <w:contextualSpacing/>
        <w:jc w:val="both"/>
        <w:rPr>
          <w:ins w:id="893" w:author="Maria Teresa Pais" w:date="2018-03-12T10:33:00Z"/>
          <w:rFonts w:asciiTheme="majorHAnsi" w:eastAsia="Arial Unicode MS" w:hAnsiTheme="majorHAnsi" w:cstheme="majorHAnsi"/>
          <w:b/>
          <w:szCs w:val="20"/>
          <w:lang w:val="pt-PT"/>
        </w:rPr>
      </w:pPr>
    </w:p>
    <w:p w14:paraId="41708838" w14:textId="77777777" w:rsidR="00EC15C4" w:rsidRPr="0089187E" w:rsidRDefault="00EC15C4" w:rsidP="00EC15C4">
      <w:pPr>
        <w:spacing w:line="360" w:lineRule="auto"/>
        <w:contextualSpacing/>
        <w:jc w:val="center"/>
        <w:rPr>
          <w:ins w:id="894" w:author="Maria Teresa Pais" w:date="2018-03-12T10:33:00Z"/>
          <w:rFonts w:asciiTheme="majorHAnsi" w:eastAsia="Arial Unicode MS" w:hAnsiTheme="majorHAnsi" w:cstheme="majorHAnsi"/>
          <w:b/>
          <w:szCs w:val="20"/>
          <w:lang w:val="pt-PT"/>
        </w:rPr>
      </w:pPr>
    </w:p>
    <w:p w14:paraId="1526B193" w14:textId="77777777" w:rsidR="00EC15C4" w:rsidRPr="0089187E" w:rsidRDefault="00EC15C4" w:rsidP="00EC15C4">
      <w:pPr>
        <w:spacing w:line="360" w:lineRule="auto"/>
        <w:contextualSpacing/>
        <w:jc w:val="center"/>
        <w:rPr>
          <w:ins w:id="895" w:author="Maria Teresa Pais" w:date="2018-03-12T10:33:00Z"/>
          <w:rFonts w:asciiTheme="majorHAnsi" w:eastAsia="Arial Unicode MS" w:hAnsiTheme="majorHAnsi" w:cstheme="majorHAnsi"/>
          <w:b/>
          <w:szCs w:val="20"/>
          <w:lang w:val="pt-PT"/>
        </w:rPr>
      </w:pPr>
    </w:p>
    <w:p w14:paraId="08771718" w14:textId="36AFA2CE" w:rsidR="00EC15C4" w:rsidRPr="0089187E" w:rsidRDefault="00EC15C4" w:rsidP="00EC15C4">
      <w:pPr>
        <w:spacing w:line="360" w:lineRule="auto"/>
        <w:contextualSpacing/>
        <w:jc w:val="center"/>
        <w:rPr>
          <w:ins w:id="896" w:author="Maria Teresa Pais" w:date="2018-03-12T10:33:00Z"/>
          <w:rFonts w:asciiTheme="majorHAnsi" w:eastAsia="Arial Unicode MS" w:hAnsiTheme="majorHAnsi" w:cstheme="majorHAnsi"/>
          <w:b/>
          <w:szCs w:val="20"/>
          <w:lang w:val="pt-PT"/>
        </w:rPr>
      </w:pPr>
      <w:ins w:id="897" w:author="Maria Teresa Pais" w:date="2018-03-12T10:33:00Z">
        <w:r w:rsidRPr="0089187E">
          <w:rPr>
            <w:rFonts w:asciiTheme="majorHAnsi" w:eastAsia="Arial Unicode MS" w:hAnsiTheme="majorHAnsi" w:cstheme="majorHAnsi"/>
            <w:b/>
            <w:szCs w:val="20"/>
            <w:lang w:val="pt-PT"/>
          </w:rPr>
          <w:t xml:space="preserve">Cláusula </w:t>
        </w:r>
      </w:ins>
      <w:ins w:id="898" w:author="Maria Teresa Pais" w:date="2018-03-12T11:19:00Z">
        <w:r w:rsidR="002E1ECA">
          <w:rPr>
            <w:rFonts w:asciiTheme="majorHAnsi" w:eastAsia="Arial Unicode MS" w:hAnsiTheme="majorHAnsi" w:cstheme="majorHAnsi"/>
            <w:b/>
            <w:szCs w:val="20"/>
            <w:lang w:val="pt-PT"/>
          </w:rPr>
          <w:t>28</w:t>
        </w:r>
      </w:ins>
      <w:ins w:id="899" w:author="Maria Teresa Pais" w:date="2018-03-12T10:33:00Z">
        <w:r w:rsidRPr="0089187E">
          <w:rPr>
            <w:rFonts w:asciiTheme="majorHAnsi" w:eastAsia="Arial Unicode MS" w:hAnsiTheme="majorHAnsi" w:cstheme="majorHAnsi"/>
            <w:b/>
            <w:szCs w:val="20"/>
            <w:lang w:val="pt-PT"/>
          </w:rPr>
          <w:t>ª</w:t>
        </w:r>
      </w:ins>
    </w:p>
    <w:p w14:paraId="5BBD9A28" w14:textId="46682C26" w:rsidR="00EC15C4" w:rsidRPr="0089187E" w:rsidRDefault="00EC15C4" w:rsidP="00EC15C4">
      <w:pPr>
        <w:spacing w:line="360" w:lineRule="auto"/>
        <w:contextualSpacing/>
        <w:jc w:val="center"/>
        <w:rPr>
          <w:ins w:id="900" w:author="Maria Teresa Pais" w:date="2018-03-12T10:33:00Z"/>
          <w:rFonts w:asciiTheme="majorHAnsi" w:eastAsia="Arial Unicode MS" w:hAnsiTheme="majorHAnsi" w:cstheme="majorHAnsi"/>
          <w:b/>
          <w:szCs w:val="20"/>
          <w:lang w:val="pt-PT"/>
        </w:rPr>
      </w:pPr>
      <w:ins w:id="901" w:author="Maria Teresa Pais" w:date="2018-03-12T10:33:00Z">
        <w:r w:rsidRPr="0089187E">
          <w:rPr>
            <w:rFonts w:asciiTheme="majorHAnsi" w:eastAsia="Arial Unicode MS" w:hAnsiTheme="majorHAnsi" w:cstheme="majorHAnsi"/>
            <w:b/>
            <w:szCs w:val="20"/>
            <w:lang w:val="pt-PT"/>
          </w:rPr>
          <w:t>(</w:t>
        </w:r>
        <w:r w:rsidR="0089187E">
          <w:rPr>
            <w:rFonts w:asciiTheme="majorHAnsi" w:eastAsia="Arial Unicode MS" w:hAnsiTheme="majorHAnsi" w:cstheme="majorHAnsi"/>
            <w:b/>
            <w:szCs w:val="20"/>
            <w:lang w:val="pt-PT"/>
          </w:rPr>
          <w:t>Respeito pelas pr</w:t>
        </w:r>
      </w:ins>
      <w:ins w:id="902" w:author="Maria Teresa Pais" w:date="2018-04-03T17:32:00Z">
        <w:r w:rsidR="0089187E">
          <w:rPr>
            <w:rFonts w:asciiTheme="majorHAnsi" w:eastAsia="Arial Unicode MS" w:hAnsiTheme="majorHAnsi" w:cstheme="majorHAnsi"/>
            <w:b/>
            <w:szCs w:val="20"/>
            <w:lang w:val="pt-PT"/>
          </w:rPr>
          <w:t>áticas laborais</w:t>
        </w:r>
      </w:ins>
      <w:ins w:id="903" w:author="Maria Teresa Pais" w:date="2018-03-12T10:33:00Z">
        <w:r w:rsidRPr="0089187E">
          <w:rPr>
            <w:rFonts w:asciiTheme="majorHAnsi" w:eastAsia="Arial Unicode MS" w:hAnsiTheme="majorHAnsi" w:cstheme="majorHAnsi"/>
            <w:b/>
            <w:szCs w:val="20"/>
            <w:lang w:val="pt-PT"/>
          </w:rPr>
          <w:t>)</w:t>
        </w:r>
      </w:ins>
    </w:p>
    <w:p w14:paraId="13CFD157" w14:textId="31928A20" w:rsidR="00EC15C4" w:rsidRPr="0089187E" w:rsidRDefault="00EC15C4" w:rsidP="00002B9B">
      <w:pPr>
        <w:pStyle w:val="ListParagraph"/>
        <w:widowControl w:val="0"/>
        <w:numPr>
          <w:ilvl w:val="0"/>
          <w:numId w:val="114"/>
        </w:numPr>
        <w:adjustRightInd w:val="0"/>
        <w:spacing w:line="360" w:lineRule="auto"/>
        <w:jc w:val="both"/>
        <w:textAlignment w:val="baseline"/>
        <w:rPr>
          <w:ins w:id="904" w:author="Maria Teresa Pais" w:date="2018-03-12T10:33:00Z"/>
          <w:rFonts w:asciiTheme="majorHAnsi" w:eastAsia="Arial Unicode MS" w:hAnsiTheme="majorHAnsi" w:cstheme="majorHAnsi"/>
          <w:szCs w:val="20"/>
          <w:lang w:val="pt-PT"/>
        </w:rPr>
      </w:pPr>
      <w:ins w:id="905" w:author="Maria Teresa Pais" w:date="2018-03-12T10:33:00Z">
        <w:r w:rsidRPr="0089187E">
          <w:rPr>
            <w:rFonts w:asciiTheme="majorHAnsi" w:eastAsia="Arial Unicode MS" w:hAnsiTheme="majorHAnsi" w:cstheme="majorHAnsi"/>
            <w:szCs w:val="20"/>
            <w:lang w:val="pt-PT"/>
          </w:rPr>
          <w:t xml:space="preserve">Para além do regulamento laboral local existente e aplicável, </w:t>
        </w:r>
      </w:ins>
      <w:ins w:id="906" w:author="Maria Teresa Pais" w:date="2018-03-29T16:04:00Z">
        <w:r w:rsidR="00C25255" w:rsidRPr="0089187E">
          <w:rPr>
            <w:rFonts w:asciiTheme="majorHAnsi" w:eastAsia="Arial Unicode MS" w:hAnsiTheme="majorHAnsi" w:cstheme="majorHAnsi"/>
            <w:szCs w:val="20"/>
            <w:lang w:val="pt-PT"/>
          </w:rPr>
          <w:t>a SIBS FPS</w:t>
        </w:r>
      </w:ins>
      <w:ins w:id="907" w:author="Maria Teresa Pais" w:date="2018-03-12T10:33:00Z">
        <w:r w:rsidRPr="0089187E">
          <w:rPr>
            <w:rFonts w:asciiTheme="majorHAnsi" w:eastAsia="Arial Unicode MS" w:hAnsiTheme="majorHAnsi" w:cstheme="majorHAnsi"/>
            <w:szCs w:val="20"/>
            <w:lang w:val="pt-PT"/>
          </w:rPr>
          <w:t xml:space="preserve"> compromete-se pela presente a respeitar o disposto nas convenções da Organização Internacional do Trabalho nomeadamente no que diz respeito à idade mínima e ao trabalho infantil, à liberdade sindical, ao dire</w:t>
        </w:r>
        <w:r w:rsidR="00C25255" w:rsidRPr="0089187E">
          <w:rPr>
            <w:rFonts w:asciiTheme="majorHAnsi" w:eastAsia="Arial Unicode MS" w:hAnsiTheme="majorHAnsi" w:cstheme="majorHAnsi"/>
            <w:szCs w:val="20"/>
            <w:lang w:val="pt-PT"/>
          </w:rPr>
          <w:t>ito de reunião e convenção cole</w:t>
        </w:r>
        <w:r w:rsidRPr="0089187E">
          <w:rPr>
            <w:rFonts w:asciiTheme="majorHAnsi" w:eastAsia="Arial Unicode MS" w:hAnsiTheme="majorHAnsi" w:cstheme="majorHAnsi"/>
            <w:szCs w:val="20"/>
            <w:lang w:val="pt-PT"/>
          </w:rPr>
          <w:t xml:space="preserve">tiva, à luta contra o trabalho forçado ou obrigatório, à igualdade de remuneração entre homens e mulheres, à luta contra qualquer discriminação no emprego, horário de trabalho e salário mínimo. </w:t>
        </w:r>
      </w:ins>
    </w:p>
    <w:p w14:paraId="269EC428" w14:textId="60DE90C0" w:rsidR="00EC15C4" w:rsidRPr="0089187E" w:rsidRDefault="00C25255" w:rsidP="00002B9B">
      <w:pPr>
        <w:pStyle w:val="ListParagraph"/>
        <w:widowControl w:val="0"/>
        <w:numPr>
          <w:ilvl w:val="0"/>
          <w:numId w:val="114"/>
        </w:numPr>
        <w:adjustRightInd w:val="0"/>
        <w:spacing w:line="360" w:lineRule="auto"/>
        <w:jc w:val="both"/>
        <w:textAlignment w:val="baseline"/>
        <w:rPr>
          <w:ins w:id="908" w:author="Maria Teresa Pais" w:date="2018-03-12T10:33:00Z"/>
          <w:rFonts w:asciiTheme="majorHAnsi" w:eastAsia="Arial Unicode MS" w:hAnsiTheme="majorHAnsi" w:cstheme="majorHAnsi"/>
          <w:szCs w:val="20"/>
          <w:lang w:val="pt-PT"/>
        </w:rPr>
      </w:pPr>
      <w:ins w:id="909" w:author="Maria Teresa Pais" w:date="2018-03-29T16:05:00Z">
        <w:r w:rsidRPr="0089187E">
          <w:rPr>
            <w:rFonts w:asciiTheme="majorHAnsi" w:eastAsia="Arial Unicode MS" w:hAnsiTheme="majorHAnsi" w:cstheme="majorHAnsi"/>
            <w:szCs w:val="20"/>
            <w:lang w:val="pt-PT"/>
          </w:rPr>
          <w:t>A SIBS FPS</w:t>
        </w:r>
      </w:ins>
      <w:ins w:id="910" w:author="Maria Teresa Pais" w:date="2018-03-12T10:33:00Z">
        <w:r w:rsidR="00EC15C4" w:rsidRPr="0089187E">
          <w:rPr>
            <w:rFonts w:asciiTheme="majorHAnsi" w:eastAsia="Arial Unicode MS" w:hAnsiTheme="majorHAnsi" w:cstheme="majorHAnsi"/>
            <w:szCs w:val="20"/>
            <w:lang w:val="pt-PT"/>
          </w:rPr>
          <w:t xml:space="preserve"> compromete-se a aplicar a política laboral em todos os países onde se encontra presente, e a zelar pela aplicação desta nos seus próprios fornecedores e subcontratantes.</w:t>
        </w:r>
      </w:ins>
    </w:p>
    <w:p w14:paraId="641F1280" w14:textId="77777777" w:rsidR="00EC15C4" w:rsidRDefault="00EC15C4" w:rsidP="007F7EB6">
      <w:pPr>
        <w:pStyle w:val="ListNumbers"/>
        <w:numPr>
          <w:ilvl w:val="0"/>
          <w:numId w:val="0"/>
        </w:numPr>
        <w:rPr>
          <w:ins w:id="911" w:author="Maria Teresa Pais" w:date="2018-03-12T10:32:00Z"/>
          <w:lang w:val="pt-PT" w:eastAsia="pt-PT"/>
        </w:rPr>
      </w:pPr>
    </w:p>
    <w:p w14:paraId="74CFF218" w14:textId="77777777" w:rsidR="00EC15C4" w:rsidRPr="007F7EB6" w:rsidRDefault="00EC15C4" w:rsidP="007F7EB6">
      <w:pPr>
        <w:pStyle w:val="ListNumbers"/>
        <w:numPr>
          <w:ilvl w:val="0"/>
          <w:numId w:val="0"/>
        </w:numPr>
        <w:rPr>
          <w:lang w:val="pt-PT" w:eastAsia="pt-PT"/>
        </w:rPr>
      </w:pPr>
    </w:p>
    <w:p w14:paraId="56611B17" w14:textId="77777777" w:rsidR="000428E8" w:rsidRPr="00030595" w:rsidRDefault="000428E8" w:rsidP="000428E8">
      <w:pPr>
        <w:spacing w:line="360" w:lineRule="auto"/>
        <w:jc w:val="both"/>
        <w:rPr>
          <w:rFonts w:cs="Arial"/>
          <w:szCs w:val="20"/>
          <w:lang w:val="pt-PT" w:eastAsia="pt-PT"/>
        </w:rPr>
      </w:pPr>
    </w:p>
    <w:p w14:paraId="66591533" w14:textId="4AF433C4"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912" w:author="Maria Teresa Pais" w:date="2018-03-12T11:19:00Z">
        <w:r w:rsidR="002C1ADE" w:rsidRPr="00030595" w:rsidDel="00A50A42">
          <w:rPr>
            <w:rFonts w:cs="Arial"/>
            <w:b/>
            <w:szCs w:val="20"/>
            <w:lang w:val="pt-PT" w:eastAsia="pt-PT"/>
          </w:rPr>
          <w:delText>2</w:delText>
        </w:r>
        <w:r w:rsidR="002C1ADE" w:rsidDel="00A50A42">
          <w:rPr>
            <w:rFonts w:cs="Arial"/>
            <w:b/>
            <w:szCs w:val="20"/>
            <w:lang w:val="pt-PT" w:eastAsia="pt-PT"/>
          </w:rPr>
          <w:delText>3</w:delText>
        </w:r>
        <w:r w:rsidR="002C1ADE" w:rsidRPr="00030595" w:rsidDel="00A50A42">
          <w:rPr>
            <w:rFonts w:cs="Arial"/>
            <w:b/>
            <w:szCs w:val="20"/>
            <w:lang w:val="pt-PT" w:eastAsia="pt-PT"/>
          </w:rPr>
          <w:delText>ª</w:delText>
        </w:r>
      </w:del>
      <w:ins w:id="913" w:author="Maria Teresa Pais" w:date="2018-03-12T11:19:00Z">
        <w:r w:rsidR="002E1ECA">
          <w:rPr>
            <w:rFonts w:cs="Arial"/>
            <w:b/>
            <w:szCs w:val="20"/>
            <w:lang w:val="pt-PT" w:eastAsia="pt-PT"/>
          </w:rPr>
          <w:t>29</w:t>
        </w:r>
        <w:r w:rsidR="00A50A42" w:rsidRPr="00030595">
          <w:rPr>
            <w:rFonts w:cs="Arial"/>
            <w:b/>
            <w:szCs w:val="20"/>
            <w:lang w:val="pt-PT" w:eastAsia="pt-PT"/>
          </w:rPr>
          <w:t>ª</w:t>
        </w:r>
      </w:ins>
    </w:p>
    <w:p w14:paraId="028F2930" w14:textId="53F76F03" w:rsidR="000428E8" w:rsidRDefault="000428E8" w:rsidP="000428E8">
      <w:pPr>
        <w:keepNext/>
        <w:keepLines/>
        <w:spacing w:after="240" w:line="360" w:lineRule="auto"/>
        <w:jc w:val="center"/>
        <w:outlineLvl w:val="0"/>
        <w:rPr>
          <w:ins w:id="914" w:author="Maria Teresa Pais" w:date="2018-03-29T15:34:00Z"/>
          <w:rFonts w:cs="Arial"/>
          <w:b/>
          <w:bCs/>
          <w:szCs w:val="28"/>
          <w:lang w:val="pt-PT" w:eastAsia="pt-PT"/>
        </w:rPr>
      </w:pPr>
      <w:bookmarkStart w:id="915" w:name="_Toc313376678"/>
      <w:bookmarkStart w:id="916" w:name="_Toc507437706"/>
      <w:bookmarkStart w:id="917" w:name="_Toc507438290"/>
      <w:r w:rsidRPr="00030595">
        <w:rPr>
          <w:rFonts w:cs="Arial"/>
          <w:b/>
          <w:bCs/>
          <w:szCs w:val="28"/>
          <w:lang w:val="pt-PT" w:eastAsia="pt-PT"/>
        </w:rPr>
        <w:t>Lei aplicável e resolução de litígios</w:t>
      </w:r>
      <w:bookmarkEnd w:id="915"/>
      <w:bookmarkEnd w:id="916"/>
      <w:bookmarkEnd w:id="917"/>
    </w:p>
    <w:p w14:paraId="566A9CC8" w14:textId="1A08743F" w:rsidR="007428DD" w:rsidRPr="007428DD" w:rsidDel="007428DD" w:rsidRDefault="000E7CC6" w:rsidP="000E7CC6">
      <w:pPr>
        <w:pStyle w:val="ListNumbers"/>
        <w:numPr>
          <w:ilvl w:val="0"/>
          <w:numId w:val="0"/>
        </w:numPr>
        <w:ind w:left="680" w:hanging="680"/>
        <w:jc w:val="left"/>
        <w:rPr>
          <w:del w:id="918" w:author="Maria Teresa Pais" w:date="2018-03-29T15:34:00Z"/>
          <w:lang w:val="pt-PT" w:eastAsia="pt-PT"/>
        </w:rPr>
      </w:pPr>
      <w:ins w:id="919" w:author="Maria Teresa Pais" w:date="2018-04-04T12:26:00Z">
        <w:r>
          <w:rPr>
            <w:lang w:val="pt-PT" w:eastAsia="pt-PT"/>
          </w:rPr>
          <w:t>1.</w:t>
        </w:r>
      </w:ins>
      <w:ins w:id="920" w:author="Maria Teresa Pais" w:date="2018-04-04T12:27:00Z">
        <w:r w:rsidR="00977543">
          <w:rPr>
            <w:lang w:val="pt-PT" w:eastAsia="pt-PT"/>
          </w:rPr>
          <w:t xml:space="preserve"> </w:t>
        </w:r>
      </w:ins>
      <w:ins w:id="921" w:author="Maria Teresa Pais" w:date="2018-03-29T15:34:00Z">
        <w:r w:rsidR="007428DD" w:rsidRPr="000428E8">
          <w:rPr>
            <w:lang w:val="pt-PT" w:eastAsia="pt-PT"/>
          </w:rPr>
          <w:t>O Contrato será regido e interpretado, em todos os aspetos, segundo a legislação</w:t>
        </w:r>
        <w:r w:rsidR="007428DD">
          <w:rPr>
            <w:lang w:val="pt-PT" w:eastAsia="pt-PT"/>
          </w:rPr>
          <w:t xml:space="preserve"> portuguesa vigente e aplicável.</w:t>
        </w:r>
      </w:ins>
    </w:p>
    <w:p w14:paraId="6D1672D0" w14:textId="3C991C3E" w:rsidR="007428DD" w:rsidRPr="0089187E" w:rsidRDefault="00977543" w:rsidP="007428DD">
      <w:pPr>
        <w:tabs>
          <w:tab w:val="left" w:pos="0"/>
          <w:tab w:val="left" w:pos="284"/>
        </w:tabs>
        <w:adjustRightInd w:val="0"/>
        <w:spacing w:line="360" w:lineRule="auto"/>
        <w:jc w:val="both"/>
        <w:rPr>
          <w:ins w:id="922" w:author="Maria Teresa Pais" w:date="2018-03-29T15:33:00Z"/>
          <w:rFonts w:asciiTheme="minorHAnsi" w:hAnsiTheme="minorHAnsi" w:cstheme="minorHAnsi"/>
          <w:bCs/>
          <w:lang w:val="pt-PT"/>
        </w:rPr>
      </w:pPr>
      <w:bookmarkStart w:id="923" w:name="_Toc507437707"/>
      <w:bookmarkStart w:id="924" w:name="_Toc507438291"/>
      <w:ins w:id="925" w:author="Maria Teresa Pais" w:date="2018-03-29T15:41:00Z">
        <w:r>
          <w:rPr>
            <w:rFonts w:asciiTheme="minorHAnsi" w:hAnsiTheme="minorHAnsi" w:cstheme="minorHAnsi"/>
            <w:bCs/>
            <w:lang w:val="pt-PT"/>
          </w:rPr>
          <w:t xml:space="preserve">2. </w:t>
        </w:r>
      </w:ins>
      <w:ins w:id="926" w:author="Maria Teresa Pais" w:date="2018-03-29T15:32:00Z">
        <w:r w:rsidR="007428DD" w:rsidRPr="0089187E">
          <w:rPr>
            <w:rFonts w:asciiTheme="minorHAnsi" w:hAnsiTheme="minorHAnsi" w:cstheme="minorHAnsi"/>
            <w:bCs/>
            <w:lang w:val="pt-PT"/>
          </w:rPr>
          <w:t xml:space="preserve">Em caso de litígio ou diferendo emergente de questões relacionadas com o contrato, designadamente relativas à sua interpretação, validade, aplicação ou </w:t>
        </w:r>
        <w:r w:rsidR="007428DD" w:rsidRPr="0089187E">
          <w:rPr>
            <w:rFonts w:asciiTheme="minorHAnsi" w:hAnsiTheme="minorHAnsi" w:cstheme="minorHAnsi"/>
            <w:bCs/>
            <w:lang w:val="pt-PT"/>
          </w:rPr>
          <w:lastRenderedPageBreak/>
          <w:t>integração, as Partes diligenciarão, por todos os meios de diálogo e modos de composição de interesses, pela obtenção de uma solução concertada para a questão controvertida.</w:t>
        </w:r>
      </w:ins>
    </w:p>
    <w:p w14:paraId="32F65C7A" w14:textId="24157139" w:rsidR="007428DD" w:rsidRPr="0089187E" w:rsidRDefault="00495DEE" w:rsidP="00495DEE">
      <w:pPr>
        <w:tabs>
          <w:tab w:val="left" w:pos="0"/>
          <w:tab w:val="left" w:pos="284"/>
        </w:tabs>
        <w:adjustRightInd w:val="0"/>
        <w:spacing w:line="360" w:lineRule="auto"/>
        <w:jc w:val="both"/>
        <w:rPr>
          <w:ins w:id="927" w:author="Maria Teresa Pais" w:date="2018-03-29T15:32:00Z"/>
          <w:rFonts w:asciiTheme="minorHAnsi" w:hAnsiTheme="minorHAnsi" w:cstheme="minorHAnsi"/>
          <w:bCs/>
          <w:lang w:val="pt-PT"/>
        </w:rPr>
      </w:pPr>
      <w:ins w:id="928" w:author="Maria Teresa Pais" w:date="2018-03-29T15:42:00Z">
        <w:r w:rsidRPr="0089187E">
          <w:rPr>
            <w:rFonts w:asciiTheme="minorHAnsi" w:hAnsiTheme="minorHAnsi" w:cstheme="minorHAnsi"/>
            <w:bCs/>
            <w:lang w:val="pt-PT"/>
          </w:rPr>
          <w:t>3.</w:t>
        </w:r>
      </w:ins>
      <w:ins w:id="929" w:author="Maria Teresa Pais" w:date="2018-03-29T15:32:00Z">
        <w:r w:rsidR="007428DD" w:rsidRPr="0089187E">
          <w:rPr>
            <w:rFonts w:asciiTheme="minorHAnsi" w:hAnsiTheme="minorHAnsi" w:cstheme="minorHAnsi"/>
            <w:bCs/>
            <w:lang w:val="pt-PT"/>
          </w:rPr>
          <w:t xml:space="preserve">Na falta de uma resolução consensual do litígio, nos termos do número anterior, e no prazo máximo de 10 (dez) dias após a primeira notificação que referir expressamente a necessidade de obtenção de uma solução concertada para o litígio, este será decidido pelo Tribunal da Comarca de </w:t>
        </w:r>
        <w:proofErr w:type="gramStart"/>
        <w:r w:rsidR="007428DD" w:rsidRPr="0089187E">
          <w:rPr>
            <w:rFonts w:asciiTheme="minorHAnsi" w:hAnsiTheme="minorHAnsi" w:cstheme="minorHAnsi"/>
            <w:bCs/>
            <w:lang w:val="pt-PT"/>
          </w:rPr>
          <w:t>Lisboa ,</w:t>
        </w:r>
        <w:proofErr w:type="gramEnd"/>
        <w:r w:rsidR="007428DD" w:rsidRPr="0089187E">
          <w:rPr>
            <w:rFonts w:asciiTheme="minorHAnsi" w:hAnsiTheme="minorHAnsi" w:cstheme="minorHAnsi"/>
            <w:bCs/>
            <w:lang w:val="pt-PT"/>
          </w:rPr>
          <w:t xml:space="preserve"> com expressa renúncia de qualquer outro.</w:t>
        </w:r>
      </w:ins>
    </w:p>
    <w:p w14:paraId="492BB9E1" w14:textId="643AFED1" w:rsidR="000428E8" w:rsidRPr="000428E8" w:rsidDel="007428DD" w:rsidRDefault="000428E8" w:rsidP="006E2998">
      <w:pPr>
        <w:pStyle w:val="ListNumbers"/>
        <w:numPr>
          <w:ilvl w:val="0"/>
          <w:numId w:val="65"/>
        </w:numPr>
        <w:rPr>
          <w:del w:id="930" w:author="Maria Teresa Pais" w:date="2018-03-29T15:34:00Z"/>
          <w:lang w:val="pt-PT" w:eastAsia="pt-PT"/>
        </w:rPr>
      </w:pPr>
      <w:del w:id="931" w:author="Maria Teresa Pais" w:date="2018-03-29T15:34:00Z">
        <w:r w:rsidRPr="000428E8" w:rsidDel="007428DD">
          <w:rPr>
            <w:lang w:val="pt-PT" w:eastAsia="pt-PT"/>
          </w:rPr>
          <w:delText xml:space="preserve">O Contrato será regido e interpretado, em todos os </w:delText>
        </w:r>
        <w:r w:rsidR="00C04456" w:rsidRPr="000428E8" w:rsidDel="007428DD">
          <w:rPr>
            <w:lang w:val="pt-PT" w:eastAsia="pt-PT"/>
          </w:rPr>
          <w:delText>aspetos</w:delText>
        </w:r>
        <w:r w:rsidRPr="000428E8" w:rsidDel="007428DD">
          <w:rPr>
            <w:lang w:val="pt-PT" w:eastAsia="pt-PT"/>
          </w:rPr>
          <w:delText>, segundo a legislação portuguesa vigente e aplicável.</w:delText>
        </w:r>
        <w:bookmarkEnd w:id="923"/>
        <w:bookmarkEnd w:id="924"/>
      </w:del>
    </w:p>
    <w:p w14:paraId="2D86C35C" w14:textId="2E3462BF" w:rsidR="000428E8" w:rsidRPr="00030595" w:rsidDel="007428DD" w:rsidRDefault="000428E8" w:rsidP="000428E8">
      <w:pPr>
        <w:pStyle w:val="ListNumbers"/>
        <w:rPr>
          <w:del w:id="932" w:author="Maria Teresa Pais" w:date="2018-03-29T15:32:00Z"/>
          <w:lang w:val="pt-PT" w:eastAsia="pt-PT"/>
        </w:rPr>
      </w:pPr>
      <w:bookmarkStart w:id="933" w:name="_Toc507437708"/>
      <w:bookmarkStart w:id="934" w:name="_Toc507438292"/>
      <w:del w:id="935" w:author="Maria Teresa Pais" w:date="2018-03-12T11:09:00Z">
        <w:r w:rsidRPr="00030595" w:rsidDel="001553E6">
          <w:rPr>
            <w:lang w:val="pt-PT" w:eastAsia="pt-PT"/>
          </w:rPr>
          <w:delText xml:space="preserve">Sem prejuízo da possibilidade de recurso a mediação ou a conciliação, como modalidades não </w:delText>
        </w:r>
        <w:r w:rsidR="00C04456" w:rsidRPr="00030595" w:rsidDel="001553E6">
          <w:rPr>
            <w:lang w:val="pt-PT" w:eastAsia="pt-PT"/>
          </w:rPr>
          <w:delText>adversarias</w:delText>
        </w:r>
        <w:r w:rsidRPr="00030595" w:rsidDel="001553E6">
          <w:rPr>
            <w:lang w:val="pt-PT" w:eastAsia="pt-PT"/>
          </w:rPr>
          <w:delText xml:space="preserve"> de superação de diferendos que as Partes não logrem resolver por negociação </w:delText>
        </w:r>
        <w:r w:rsidR="00C04456" w:rsidRPr="00030595" w:rsidDel="001553E6">
          <w:rPr>
            <w:lang w:val="pt-PT" w:eastAsia="pt-PT"/>
          </w:rPr>
          <w:delText>direta</w:delText>
        </w:r>
        <w:r w:rsidRPr="00030595" w:rsidDel="001553E6">
          <w:rPr>
            <w:lang w:val="pt-PT" w:eastAsia="pt-PT"/>
          </w:rPr>
          <w:delText>, p</w:delText>
        </w:r>
      </w:del>
      <w:del w:id="936" w:author="Maria Teresa Pais" w:date="2018-03-29T15:32:00Z">
        <w:r w:rsidRPr="00030595" w:rsidDel="007428DD">
          <w:rPr>
            <w:lang w:val="pt-PT" w:eastAsia="pt-PT"/>
          </w:rPr>
          <w:delText>ara a resolução de eventuais litígios emergentes da interpretação, execução ou cessação do Contrato, é competente o foro dos tribunais judiciais da Comarca de Lisboa, com renúncia a qualquer outro, salvo se o contrário resultar de disposição legal de natureza imperativa.</w:delText>
        </w:r>
        <w:bookmarkEnd w:id="933"/>
        <w:bookmarkEnd w:id="934"/>
      </w:del>
    </w:p>
    <w:p w14:paraId="1F4C6A14" w14:textId="77777777" w:rsidR="009C761E" w:rsidRDefault="009C761E" w:rsidP="000428E8">
      <w:pPr>
        <w:spacing w:line="360" w:lineRule="auto"/>
        <w:jc w:val="both"/>
        <w:rPr>
          <w:rFonts w:cs="Arial"/>
          <w:szCs w:val="20"/>
          <w:lang w:val="pt-PT" w:eastAsia="pt-PT"/>
        </w:rPr>
      </w:pPr>
    </w:p>
    <w:p w14:paraId="518E4034" w14:textId="77777777" w:rsidR="000428E8" w:rsidRPr="00030595" w:rsidRDefault="00B4049F" w:rsidP="000428E8">
      <w:pPr>
        <w:spacing w:before="60" w:after="60" w:line="348" w:lineRule="auto"/>
        <w:jc w:val="both"/>
        <w:rPr>
          <w:rFonts w:cs="Arial"/>
          <w:szCs w:val="20"/>
          <w:lang w:val="pt-PT" w:eastAsia="pt-PT"/>
        </w:rPr>
      </w:pPr>
      <w:r>
        <w:rPr>
          <w:rFonts w:cs="Arial"/>
          <w:szCs w:val="20"/>
          <w:lang w:val="pt-PT" w:eastAsia="pt-PT"/>
        </w:rPr>
        <w:t>O</w:t>
      </w:r>
      <w:r w:rsidR="000428E8" w:rsidRPr="00030595">
        <w:rPr>
          <w:rFonts w:cs="Arial"/>
          <w:szCs w:val="20"/>
          <w:lang w:val="pt-PT" w:eastAsia="pt-PT"/>
        </w:rPr>
        <w:t xml:space="preserve"> Contrato é feito no dia </w:t>
      </w:r>
      <w:r w:rsidR="000428E8" w:rsidRPr="00030595">
        <w:rPr>
          <w:rFonts w:cs="Arial"/>
          <w:szCs w:val="20"/>
          <w:lang w:val="pt-PT" w:eastAsia="pt-PT"/>
        </w:rPr>
        <w:fldChar w:fldCharType="begin">
          <w:ffData>
            <w:name w:val=""/>
            <w:enabled/>
            <w:calcOnExit w:val="0"/>
            <w:textInput>
              <w:default w:val="Data"/>
              <w:maxLength w:val="100"/>
            </w:textInput>
          </w:ffData>
        </w:fldChar>
      </w:r>
      <w:r w:rsidR="000428E8" w:rsidRPr="00030595">
        <w:rPr>
          <w:rFonts w:cs="Arial"/>
          <w:szCs w:val="20"/>
          <w:lang w:val="pt-PT" w:eastAsia="pt-PT"/>
        </w:rPr>
        <w:instrText xml:space="preserve"> FORMTEXT </w:instrText>
      </w:r>
      <w:r w:rsidR="000428E8" w:rsidRPr="00030595">
        <w:rPr>
          <w:rFonts w:cs="Arial"/>
          <w:szCs w:val="20"/>
          <w:lang w:val="pt-PT" w:eastAsia="pt-PT"/>
        </w:rPr>
      </w:r>
      <w:r w:rsidR="000428E8" w:rsidRPr="00030595">
        <w:rPr>
          <w:rFonts w:cs="Arial"/>
          <w:szCs w:val="20"/>
          <w:lang w:val="pt-PT" w:eastAsia="pt-PT"/>
        </w:rPr>
        <w:fldChar w:fldCharType="separate"/>
      </w:r>
      <w:r w:rsidR="000428E8" w:rsidRPr="00030595">
        <w:rPr>
          <w:rFonts w:cs="Arial"/>
          <w:noProof/>
          <w:szCs w:val="20"/>
          <w:lang w:val="pt-PT" w:eastAsia="pt-PT"/>
        </w:rPr>
        <w:t>Data</w:t>
      </w:r>
      <w:r w:rsidR="000428E8" w:rsidRPr="00030595">
        <w:rPr>
          <w:rFonts w:cs="Arial"/>
          <w:szCs w:val="20"/>
          <w:lang w:val="pt-PT" w:eastAsia="pt-PT"/>
        </w:rPr>
        <w:fldChar w:fldCharType="end"/>
      </w:r>
      <w:r w:rsidR="000428E8" w:rsidRPr="00030595">
        <w:rPr>
          <w:rFonts w:cs="Arial"/>
          <w:szCs w:val="20"/>
          <w:lang w:val="pt-PT" w:eastAsia="pt-PT"/>
        </w:rPr>
        <w:t>, em dois exemplares originais de igual conteúdo e valor, ficando um na posse de cada uma das Partes.</w:t>
      </w:r>
    </w:p>
    <w:p w14:paraId="5941FAE8" w14:textId="77777777" w:rsidR="000428E8" w:rsidRPr="00030595" w:rsidRDefault="000428E8" w:rsidP="000428E8">
      <w:pPr>
        <w:spacing w:before="60" w:after="60" w:line="348" w:lineRule="auto"/>
        <w:jc w:val="both"/>
        <w:rPr>
          <w:rFonts w:cs="Arial"/>
          <w:szCs w:val="20"/>
          <w:lang w:val="pt-PT" w:eastAsia="pt-PT"/>
        </w:rPr>
      </w:pPr>
    </w:p>
    <w:p w14:paraId="53438553" w14:textId="77777777" w:rsidR="000428E8" w:rsidRPr="00030595" w:rsidRDefault="000428E8" w:rsidP="000428E8">
      <w:pPr>
        <w:spacing w:before="60" w:after="60" w:line="348" w:lineRule="auto"/>
        <w:rPr>
          <w:rFonts w:cs="Arial"/>
          <w:szCs w:val="20"/>
          <w:lang w:val="pt-PT" w:eastAsia="pt-PT"/>
        </w:rPr>
      </w:pPr>
      <w:r w:rsidRPr="00030595">
        <w:rPr>
          <w:rFonts w:cs="Arial"/>
          <w:szCs w:val="20"/>
          <w:lang w:val="pt-PT" w:eastAsia="pt-PT"/>
        </w:rPr>
        <w:t xml:space="preserve">Pelo </w:t>
      </w:r>
      <w:r w:rsidRPr="00F92082">
        <w:rPr>
          <w:rFonts w:cs="Arial"/>
          <w:b/>
          <w:szCs w:val="20"/>
          <w:lang w:val="pt-PT" w:eastAsia="en-US"/>
        </w:rPr>
        <w:fldChar w:fldCharType="begin">
          <w:ffData>
            <w:name w:val=""/>
            <w:enabled/>
            <w:calcOnExit w:val="0"/>
            <w:textInput>
              <w:default w:val="Nome"/>
              <w:maxLength w:val="100"/>
            </w:textInput>
          </w:ffData>
        </w:fldChar>
      </w:r>
      <w:r w:rsidRPr="00F92082">
        <w:rPr>
          <w:rFonts w:cs="Arial"/>
          <w:b/>
          <w:szCs w:val="20"/>
          <w:lang w:val="pt-PT" w:eastAsia="en-US"/>
        </w:rPr>
        <w:instrText xml:space="preserve"> FORMTEXT </w:instrText>
      </w:r>
      <w:r w:rsidRPr="00F92082">
        <w:rPr>
          <w:rFonts w:cs="Arial"/>
          <w:b/>
          <w:szCs w:val="20"/>
          <w:lang w:val="pt-PT" w:eastAsia="en-US"/>
        </w:rPr>
      </w:r>
      <w:r w:rsidRPr="00F92082">
        <w:rPr>
          <w:rFonts w:cs="Arial"/>
          <w:b/>
          <w:szCs w:val="20"/>
          <w:lang w:val="pt-PT" w:eastAsia="en-US"/>
        </w:rPr>
        <w:fldChar w:fldCharType="separate"/>
      </w:r>
      <w:r w:rsidR="00F92082" w:rsidRPr="00F92082">
        <w:rPr>
          <w:rFonts w:cs="Arial"/>
          <w:b/>
          <w:noProof/>
          <w:szCs w:val="20"/>
          <w:lang w:val="pt-PT" w:eastAsia="en-US"/>
        </w:rPr>
        <w:t>NOME</w:t>
      </w:r>
      <w:r w:rsidRPr="00F92082">
        <w:rPr>
          <w:rFonts w:cs="Arial"/>
          <w:b/>
          <w:szCs w:val="20"/>
          <w:lang w:val="pt-PT" w:eastAsia="en-US"/>
        </w:rPr>
        <w:fldChar w:fldCharType="end"/>
      </w:r>
      <w:r w:rsidRPr="00030595">
        <w:rPr>
          <w:rFonts w:cs="Arial"/>
          <w:szCs w:val="20"/>
          <w:lang w:val="pt-PT" w:eastAsia="pt-PT"/>
        </w:rPr>
        <w:t>,</w:t>
      </w:r>
    </w:p>
    <w:p w14:paraId="605EA255" w14:textId="77777777" w:rsidR="000428E8" w:rsidRDefault="000428E8" w:rsidP="000428E8">
      <w:pPr>
        <w:spacing w:before="60" w:after="60" w:line="348" w:lineRule="auto"/>
        <w:rPr>
          <w:rFonts w:cs="Arial"/>
          <w:szCs w:val="20"/>
          <w:lang w:val="pt-PT" w:eastAsia="pt-PT"/>
        </w:rPr>
      </w:pPr>
    </w:p>
    <w:tbl>
      <w:tblPr>
        <w:tblW w:w="9462" w:type="dxa"/>
        <w:tblLook w:val="04A0" w:firstRow="1" w:lastRow="0" w:firstColumn="1" w:lastColumn="0" w:noHBand="0" w:noVBand="1"/>
      </w:tblPr>
      <w:tblGrid>
        <w:gridCol w:w="4361"/>
        <w:gridCol w:w="880"/>
        <w:gridCol w:w="4221"/>
      </w:tblGrid>
      <w:tr w:rsidR="000428E8" w:rsidRPr="00030595" w14:paraId="163F7C3B" w14:textId="77777777" w:rsidTr="0059470F">
        <w:tc>
          <w:tcPr>
            <w:tcW w:w="4361" w:type="dxa"/>
          </w:tcPr>
          <w:p w14:paraId="29868746"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29004D9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0BAD667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030595" w14:paraId="2794DD67" w14:textId="77777777" w:rsidTr="0059470F">
        <w:tc>
          <w:tcPr>
            <w:tcW w:w="4361" w:type="dxa"/>
          </w:tcPr>
          <w:p w14:paraId="1C8D96FD"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7EE61A2F"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c>
          <w:tcPr>
            <w:tcW w:w="880" w:type="dxa"/>
          </w:tcPr>
          <w:p w14:paraId="5C8778B4"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542E8681"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17EAD909"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r>
    </w:tbl>
    <w:p w14:paraId="14FE7590" w14:textId="77777777" w:rsidR="000428E8" w:rsidRPr="00030595" w:rsidRDefault="000428E8" w:rsidP="000428E8">
      <w:pPr>
        <w:spacing w:before="60" w:after="60" w:line="348" w:lineRule="auto"/>
        <w:rPr>
          <w:rFonts w:cs="Arial"/>
          <w:szCs w:val="20"/>
          <w:lang w:val="pt-PT" w:eastAsia="pt-PT"/>
        </w:rPr>
      </w:pPr>
    </w:p>
    <w:p w14:paraId="00F0D12F" w14:textId="77777777" w:rsidR="000428E8" w:rsidRPr="00030595" w:rsidRDefault="000428E8" w:rsidP="000428E8">
      <w:pPr>
        <w:spacing w:before="60" w:after="60" w:line="348" w:lineRule="auto"/>
        <w:jc w:val="both"/>
        <w:rPr>
          <w:rFonts w:cs="Arial"/>
          <w:szCs w:val="20"/>
          <w:lang w:val="en-US" w:eastAsia="pt-PT"/>
        </w:rPr>
      </w:pPr>
      <w:r w:rsidRPr="00030595">
        <w:rPr>
          <w:rFonts w:cs="Arial"/>
          <w:szCs w:val="20"/>
          <w:lang w:val="en-US" w:eastAsia="pt-PT"/>
        </w:rPr>
        <w:t xml:space="preserve">Pela </w:t>
      </w:r>
      <w:r w:rsidRPr="00F92082">
        <w:rPr>
          <w:rFonts w:cs="Arial"/>
          <w:b/>
          <w:szCs w:val="20"/>
          <w:lang w:val="en-US" w:eastAsia="pt-PT"/>
        </w:rPr>
        <w:t>SIBS – FORWARD PAYMENT SOLUTIONS, S.A.</w:t>
      </w:r>
      <w:r w:rsidRPr="00030595">
        <w:rPr>
          <w:rFonts w:cs="Arial"/>
          <w:szCs w:val="20"/>
          <w:lang w:val="en-US" w:eastAsia="pt-PT"/>
        </w:rPr>
        <w:t>,</w:t>
      </w:r>
    </w:p>
    <w:p w14:paraId="3195B092" w14:textId="77777777" w:rsidR="000428E8" w:rsidRPr="00030595" w:rsidRDefault="000428E8" w:rsidP="000428E8">
      <w:pPr>
        <w:spacing w:before="60" w:after="60" w:line="348" w:lineRule="auto"/>
        <w:rPr>
          <w:rFonts w:cs="Arial"/>
          <w:szCs w:val="20"/>
          <w:lang w:val="en-US" w:eastAsia="pt-PT"/>
        </w:rPr>
      </w:pPr>
    </w:p>
    <w:tbl>
      <w:tblPr>
        <w:tblW w:w="9462" w:type="dxa"/>
        <w:tblLook w:val="04A0" w:firstRow="1" w:lastRow="0" w:firstColumn="1" w:lastColumn="0" w:noHBand="0" w:noVBand="1"/>
      </w:tblPr>
      <w:tblGrid>
        <w:gridCol w:w="4361"/>
        <w:gridCol w:w="880"/>
        <w:gridCol w:w="4221"/>
      </w:tblGrid>
      <w:tr w:rsidR="000428E8" w:rsidRPr="00030595" w14:paraId="1EFA83D1" w14:textId="77777777" w:rsidTr="0059470F">
        <w:tc>
          <w:tcPr>
            <w:tcW w:w="4361" w:type="dxa"/>
          </w:tcPr>
          <w:p w14:paraId="56A3A93B"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5FA019C1"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1C08F70E"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CC2494" w14:paraId="6431D496" w14:textId="77777777" w:rsidTr="0059470F">
        <w:tc>
          <w:tcPr>
            <w:tcW w:w="4361" w:type="dxa"/>
          </w:tcPr>
          <w:p w14:paraId="0B9FB774"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Madalena Cascais Tomé</w:t>
            </w:r>
          </w:p>
          <w:p w14:paraId="094D9E68"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w:t>
            </w:r>
            <w:r>
              <w:rPr>
                <w:rFonts w:cs="Arial"/>
                <w:szCs w:val="20"/>
                <w:lang w:val="pt-PT" w:eastAsia="pt-PT"/>
              </w:rPr>
              <w:t>a</w:t>
            </w:r>
            <w:r w:rsidRPr="00030595">
              <w:rPr>
                <w:rFonts w:cs="Arial"/>
                <w:szCs w:val="20"/>
                <w:lang w:val="pt-PT" w:eastAsia="pt-PT"/>
              </w:rPr>
              <w:t xml:space="preserve"> Executiv</w:t>
            </w:r>
            <w:r>
              <w:rPr>
                <w:rFonts w:cs="Arial"/>
                <w:szCs w:val="20"/>
                <w:lang w:val="pt-PT" w:eastAsia="pt-PT"/>
              </w:rPr>
              <w:t>a</w:t>
            </w:r>
          </w:p>
        </w:tc>
        <w:tc>
          <w:tcPr>
            <w:tcW w:w="880" w:type="dxa"/>
          </w:tcPr>
          <w:p w14:paraId="01C2B74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25FDDAD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João Luís de Oliveira Baptista</w:t>
            </w:r>
          </w:p>
          <w:p w14:paraId="16C0240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 Executivo</w:t>
            </w:r>
          </w:p>
        </w:tc>
      </w:tr>
    </w:tbl>
    <w:p w14:paraId="66B56E5C" w14:textId="77777777" w:rsidR="0084033A" w:rsidRPr="0084033A" w:rsidRDefault="0084033A" w:rsidP="0084033A">
      <w:pPr>
        <w:spacing w:line="360" w:lineRule="auto"/>
        <w:rPr>
          <w:rFonts w:cs="Arial"/>
          <w:szCs w:val="20"/>
          <w:lang w:val="pt-PT" w:eastAsia="pt-PT"/>
        </w:rPr>
      </w:pPr>
    </w:p>
    <w:p w14:paraId="5957A087" w14:textId="77777777" w:rsidR="0084033A" w:rsidRPr="0084033A" w:rsidRDefault="0084033A" w:rsidP="0084033A">
      <w:pPr>
        <w:rPr>
          <w:rFonts w:eastAsia="Calibri" w:cs="Arial"/>
          <w:b/>
          <w:bCs/>
          <w:caps/>
          <w:color w:val="000000"/>
          <w:sz w:val="28"/>
          <w:szCs w:val="28"/>
          <w:lang w:val="pt-PT" w:eastAsia="en-US"/>
        </w:rPr>
      </w:pPr>
    </w:p>
    <w:p w14:paraId="11B64478" w14:textId="77777777" w:rsidR="00BB7B6A" w:rsidRDefault="00BB7B6A" w:rsidP="0084033A">
      <w:pPr>
        <w:keepNext/>
        <w:keepLines/>
        <w:spacing w:line="360" w:lineRule="auto"/>
        <w:contextualSpacing/>
        <w:jc w:val="center"/>
        <w:outlineLvl w:val="0"/>
        <w:rPr>
          <w:rFonts w:eastAsia="Calibri" w:cs="Arial"/>
          <w:b/>
          <w:bCs/>
          <w:caps/>
          <w:color w:val="000000"/>
          <w:sz w:val="28"/>
          <w:szCs w:val="28"/>
          <w:lang w:val="pt-PT" w:eastAsia="en-US"/>
        </w:rPr>
        <w:sectPr w:rsidR="00BB7B6A" w:rsidSect="0084033A">
          <w:pgSz w:w="11907" w:h="16839"/>
          <w:pgMar w:top="1701" w:right="1588" w:bottom="1304" w:left="1588" w:header="766" w:footer="482" w:gutter="0"/>
          <w:cols w:space="708"/>
          <w:docGrid w:linePitch="360"/>
        </w:sectPr>
      </w:pPr>
    </w:p>
    <w:p w14:paraId="186D78E0" w14:textId="2430F9F5" w:rsidR="0084033A" w:rsidRPr="0084033A" w:rsidRDefault="0084033A" w:rsidP="0084033A">
      <w:pPr>
        <w:keepNext/>
        <w:keepLines/>
        <w:spacing w:line="360" w:lineRule="auto"/>
        <w:contextualSpacing/>
        <w:jc w:val="center"/>
        <w:outlineLvl w:val="0"/>
        <w:rPr>
          <w:rFonts w:eastAsia="Calibri" w:cs="Arial"/>
          <w:b/>
          <w:bCs/>
          <w:caps/>
          <w:color w:val="000000"/>
          <w:sz w:val="28"/>
          <w:szCs w:val="28"/>
          <w:lang w:val="pt-PT" w:eastAsia="en-US"/>
        </w:rPr>
      </w:pPr>
      <w:bookmarkStart w:id="937" w:name="_Toc507437709"/>
      <w:bookmarkStart w:id="938" w:name="_Toc507438293"/>
      <w:r w:rsidRPr="0084033A">
        <w:rPr>
          <w:rFonts w:eastAsia="Calibri" w:cs="Arial"/>
          <w:b/>
          <w:bCs/>
          <w:caps/>
          <w:color w:val="000000"/>
          <w:sz w:val="28"/>
          <w:szCs w:val="28"/>
          <w:lang w:val="pt-PT" w:eastAsia="en-US"/>
        </w:rPr>
        <w:lastRenderedPageBreak/>
        <w:t>ANEXO I – DEFINIÇÕES</w:t>
      </w:r>
      <w:bookmarkEnd w:id="937"/>
      <w:bookmarkEnd w:id="938"/>
    </w:p>
    <w:p w14:paraId="3AC2F594" w14:textId="77777777" w:rsidR="0084033A" w:rsidRPr="0084033A" w:rsidRDefault="0084033A" w:rsidP="0084033A">
      <w:pPr>
        <w:spacing w:line="360" w:lineRule="auto"/>
        <w:jc w:val="both"/>
        <w:rPr>
          <w:rFonts w:eastAsia="Calibri" w:cs="Arial"/>
          <w:szCs w:val="20"/>
          <w:lang w:val="pt-PT" w:eastAsia="en-US"/>
        </w:rPr>
      </w:pPr>
    </w:p>
    <w:p w14:paraId="6453FE30" w14:textId="77777777" w:rsidR="0084033A" w:rsidRPr="0084033A" w:rsidRDefault="0084033A" w:rsidP="0084033A">
      <w:pPr>
        <w:spacing w:line="360" w:lineRule="auto"/>
        <w:jc w:val="both"/>
        <w:rPr>
          <w:rFonts w:eastAsia="Calibri" w:cs="Arial"/>
          <w:szCs w:val="20"/>
          <w:lang w:val="pt-PT" w:eastAsia="en-US"/>
        </w:rPr>
      </w:pPr>
    </w:p>
    <w:p w14:paraId="054B65F6" w14:textId="77777777" w:rsidR="001A3018" w:rsidRPr="00914667" w:rsidRDefault="001A3018" w:rsidP="001A3018">
      <w:pPr>
        <w:spacing w:line="360" w:lineRule="auto"/>
        <w:jc w:val="both"/>
        <w:rPr>
          <w:rFonts w:eastAsia="Calibri" w:cs="Arial"/>
          <w:b/>
          <w:szCs w:val="20"/>
          <w:lang w:val="pt-PT" w:eastAsia="en-US"/>
        </w:rPr>
      </w:pPr>
      <w:r w:rsidRPr="00914667">
        <w:rPr>
          <w:rFonts w:eastAsia="Calibri" w:cs="Arial"/>
          <w:b/>
          <w:szCs w:val="20"/>
          <w:lang w:val="pt-PT" w:eastAsia="en-US"/>
        </w:rPr>
        <w:t>Aceitante</w:t>
      </w:r>
    </w:p>
    <w:p w14:paraId="38933EC6" w14:textId="77777777" w:rsidR="00F332F5" w:rsidRPr="00327171" w:rsidRDefault="00F332F5" w:rsidP="00F332F5">
      <w:pPr>
        <w:spacing w:line="360" w:lineRule="auto"/>
        <w:jc w:val="both"/>
        <w:rPr>
          <w:rFonts w:cs="Arial"/>
          <w:szCs w:val="20"/>
          <w:lang w:val="pt-PT" w:eastAsia="pt-PT"/>
        </w:rPr>
      </w:pPr>
      <w:r>
        <w:rPr>
          <w:lang w:val="pt-PT"/>
        </w:rPr>
        <w:t>Entidade</w:t>
      </w:r>
      <w:r w:rsidRPr="00343F6A">
        <w:rPr>
          <w:lang w:val="pt-PT"/>
        </w:rPr>
        <w:t xml:space="preserve"> que, dispondo da representação de uma marca de cartões de pagamento, contrata com comerciantes as condições de aceitação dos cartões dessa marca para realização de pagamentos e que lhes assegura o pagamento das transações efetuadas com os cartões que representa, nomeadamente contra a aquisição da correspondente faturação</w:t>
      </w:r>
      <w:r w:rsidRPr="00327171">
        <w:rPr>
          <w:lang w:val="pt-PT"/>
        </w:rPr>
        <w:t>.</w:t>
      </w:r>
    </w:p>
    <w:p w14:paraId="03DBF272" w14:textId="77777777" w:rsidR="001A3018" w:rsidRDefault="001A3018" w:rsidP="0084033A">
      <w:pPr>
        <w:spacing w:line="360" w:lineRule="auto"/>
        <w:jc w:val="both"/>
        <w:rPr>
          <w:rFonts w:cs="Arial"/>
          <w:b/>
          <w:szCs w:val="20"/>
          <w:lang w:val="pt-PT" w:eastAsia="pt-PT"/>
        </w:rPr>
      </w:pPr>
    </w:p>
    <w:p w14:paraId="27F0C1F4" w14:textId="77777777" w:rsidR="00B64D5D" w:rsidRDefault="00B64D5D" w:rsidP="0084033A">
      <w:pPr>
        <w:spacing w:line="360" w:lineRule="auto"/>
        <w:jc w:val="both"/>
        <w:rPr>
          <w:rFonts w:cs="Arial"/>
          <w:b/>
          <w:szCs w:val="20"/>
          <w:lang w:val="pt-PT" w:eastAsia="pt-PT"/>
        </w:rPr>
      </w:pPr>
      <w:r>
        <w:rPr>
          <w:rFonts w:cs="Arial"/>
          <w:b/>
          <w:szCs w:val="20"/>
          <w:lang w:val="pt-PT" w:eastAsia="pt-PT"/>
        </w:rPr>
        <w:t>CA</w:t>
      </w:r>
    </w:p>
    <w:p w14:paraId="5A4D6C81" w14:textId="77777777" w:rsidR="00B64D5D" w:rsidRPr="00B64D5D" w:rsidRDefault="00B64D5D" w:rsidP="0084033A">
      <w:pPr>
        <w:spacing w:line="360" w:lineRule="auto"/>
        <w:jc w:val="both"/>
        <w:rPr>
          <w:rFonts w:cs="Arial"/>
          <w:szCs w:val="20"/>
          <w:lang w:val="pt-PT" w:eastAsia="pt-PT"/>
        </w:rPr>
      </w:pPr>
      <w:r>
        <w:rPr>
          <w:rFonts w:cs="Arial"/>
          <w:szCs w:val="20"/>
          <w:lang w:val="pt-PT" w:eastAsia="pt-PT"/>
        </w:rPr>
        <w:t>Significa caixas automáticos.</w:t>
      </w:r>
    </w:p>
    <w:p w14:paraId="674879E9" w14:textId="77777777" w:rsidR="00B64D5D" w:rsidRDefault="00B64D5D" w:rsidP="0084033A">
      <w:pPr>
        <w:spacing w:line="360" w:lineRule="auto"/>
        <w:jc w:val="both"/>
        <w:rPr>
          <w:rFonts w:cs="Arial"/>
          <w:b/>
          <w:szCs w:val="20"/>
          <w:lang w:val="pt-PT" w:eastAsia="pt-PT"/>
        </w:rPr>
      </w:pPr>
    </w:p>
    <w:p w14:paraId="6279D2CF"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Documentação de Serviço</w:t>
      </w:r>
      <w:r w:rsidRPr="0084033A">
        <w:rPr>
          <w:rFonts w:cs="Arial"/>
          <w:szCs w:val="20"/>
          <w:lang w:val="pt-PT" w:eastAsia="pt-PT"/>
        </w:rPr>
        <w:t xml:space="preserve"> </w:t>
      </w:r>
    </w:p>
    <w:p w14:paraId="76993001"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Conjunto de documentos produzidos pela SIBS FPS, incluindo manuais de serviço e manuais de implementação, </w:t>
      </w:r>
      <w:r w:rsidR="00B32B61" w:rsidRPr="0084033A">
        <w:rPr>
          <w:rFonts w:cs="Arial"/>
          <w:szCs w:val="20"/>
          <w:lang w:val="pt-PT" w:eastAsia="pt-PT"/>
        </w:rPr>
        <w:t>Manuais de Imagem, Especificações Técnicas, entre outros</w:t>
      </w:r>
      <w:r w:rsidR="00B32B61">
        <w:rPr>
          <w:rFonts w:cs="Arial"/>
          <w:szCs w:val="20"/>
          <w:lang w:val="pt-PT" w:eastAsia="pt-PT"/>
        </w:rPr>
        <w:t>,</w:t>
      </w:r>
      <w:r w:rsidR="00B32B61" w:rsidRPr="0084033A">
        <w:rPr>
          <w:rFonts w:cs="Arial"/>
          <w:szCs w:val="20"/>
          <w:lang w:val="pt-PT" w:eastAsia="pt-PT"/>
        </w:rPr>
        <w:t xml:space="preserve"> </w:t>
      </w:r>
      <w:r w:rsidRPr="0084033A">
        <w:rPr>
          <w:rFonts w:cs="Arial"/>
          <w:szCs w:val="20"/>
          <w:lang w:val="pt-PT" w:eastAsia="pt-PT"/>
        </w:rPr>
        <w:t>com a especificação das soluções funcionais e técnicas (regras, funcionalidades e interfaces técnicos) que caracterizam e viabilizam a disponibilização dos Serviços.</w:t>
      </w:r>
      <w:r w:rsidR="00B32B61">
        <w:rPr>
          <w:rFonts w:cs="Arial"/>
          <w:szCs w:val="20"/>
          <w:lang w:val="pt-PT" w:eastAsia="pt-PT"/>
        </w:rPr>
        <w:t xml:space="preserve"> </w:t>
      </w:r>
    </w:p>
    <w:p w14:paraId="6DD38A46" w14:textId="77777777" w:rsidR="0084033A" w:rsidRPr="0084033A" w:rsidRDefault="0084033A" w:rsidP="0084033A">
      <w:pPr>
        <w:spacing w:line="360" w:lineRule="auto"/>
        <w:jc w:val="both"/>
        <w:rPr>
          <w:rFonts w:cs="Arial"/>
          <w:szCs w:val="20"/>
          <w:lang w:val="pt-PT" w:eastAsia="pt-PT"/>
        </w:rPr>
      </w:pPr>
    </w:p>
    <w:p w14:paraId="676C9FA1"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Emissor</w:t>
      </w:r>
    </w:p>
    <w:p w14:paraId="4D34DB99" w14:textId="77777777" w:rsidR="0084033A" w:rsidRDefault="0084033A" w:rsidP="0084033A">
      <w:pPr>
        <w:spacing w:line="360" w:lineRule="auto"/>
        <w:jc w:val="both"/>
        <w:rPr>
          <w:rFonts w:cs="Arial"/>
          <w:szCs w:val="20"/>
          <w:lang w:val="pt-PT" w:eastAsia="pt-PT"/>
        </w:rPr>
      </w:pPr>
      <w:r w:rsidRPr="0084033A">
        <w:rPr>
          <w:rFonts w:cs="Arial"/>
          <w:szCs w:val="20"/>
          <w:lang w:val="pt-PT" w:eastAsia="pt-PT"/>
        </w:rPr>
        <w:t xml:space="preserve">Entidade que contrata com os seus clientes a emissão de cartões de pagamento e que é responsável no âmbito das regras do sistema de pagamento a que reportam esses cartões pelas </w:t>
      </w:r>
      <w:r w:rsidR="00C04456" w:rsidRPr="0084033A">
        <w:rPr>
          <w:rFonts w:cs="Arial"/>
          <w:szCs w:val="20"/>
          <w:lang w:val="pt-PT" w:eastAsia="pt-PT"/>
        </w:rPr>
        <w:t>transações</w:t>
      </w:r>
      <w:r w:rsidRPr="0084033A">
        <w:rPr>
          <w:rFonts w:cs="Arial"/>
          <w:szCs w:val="20"/>
          <w:lang w:val="pt-PT" w:eastAsia="pt-PT"/>
        </w:rPr>
        <w:t xml:space="preserve"> </w:t>
      </w:r>
      <w:r w:rsidR="00C04456" w:rsidRPr="0084033A">
        <w:rPr>
          <w:rFonts w:cs="Arial"/>
          <w:szCs w:val="20"/>
          <w:lang w:val="pt-PT" w:eastAsia="pt-PT"/>
        </w:rPr>
        <w:t>efetuadas</w:t>
      </w:r>
      <w:r w:rsidRPr="0084033A">
        <w:rPr>
          <w:rFonts w:cs="Arial"/>
          <w:szCs w:val="20"/>
          <w:lang w:val="pt-PT" w:eastAsia="pt-PT"/>
        </w:rPr>
        <w:t xml:space="preserve"> pelos mesmos.</w:t>
      </w:r>
    </w:p>
    <w:p w14:paraId="7FD95CF0" w14:textId="77777777" w:rsidR="00BB47B8" w:rsidRDefault="00BB47B8" w:rsidP="0084033A">
      <w:pPr>
        <w:spacing w:line="360" w:lineRule="auto"/>
        <w:jc w:val="both"/>
        <w:rPr>
          <w:rFonts w:cs="Arial"/>
          <w:b/>
          <w:szCs w:val="20"/>
          <w:lang w:val="pt-PT" w:eastAsia="pt-PT"/>
        </w:rPr>
      </w:pPr>
    </w:p>
    <w:p w14:paraId="50CF53A7"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Incumprimento Grave</w:t>
      </w:r>
    </w:p>
    <w:p w14:paraId="3CC9203C" w14:textId="77777777" w:rsidR="0084033A" w:rsidRPr="00C26015" w:rsidRDefault="0084033A" w:rsidP="0084033A">
      <w:pPr>
        <w:spacing w:line="360" w:lineRule="auto"/>
        <w:jc w:val="both"/>
        <w:rPr>
          <w:rFonts w:cs="Arial"/>
          <w:szCs w:val="20"/>
          <w:lang w:val="pt-PT" w:eastAsia="pt-PT"/>
        </w:rPr>
      </w:pPr>
      <w:r w:rsidRPr="0084033A">
        <w:rPr>
          <w:rFonts w:cs="Arial"/>
          <w:szCs w:val="20"/>
          <w:lang w:val="pt-PT" w:eastAsia="pt-PT"/>
        </w:rPr>
        <w:t xml:space="preserve">Incumprimento de obrigações contratuais que seja exclusivamente imputável à Parte inadimplente e que torne impossível o cumprimento da prestação contratual ou que, de acordo com os princípios </w:t>
      </w:r>
      <w:r w:rsidRPr="00C26015">
        <w:rPr>
          <w:rFonts w:cs="Arial"/>
          <w:szCs w:val="20"/>
          <w:lang w:val="pt-PT" w:eastAsia="pt-PT"/>
        </w:rPr>
        <w:t xml:space="preserve">da boa-fé, e atendendo à finalidade do Contrato e a critérios </w:t>
      </w:r>
      <w:r w:rsidR="006F37B3" w:rsidRPr="00C26015">
        <w:rPr>
          <w:rFonts w:cs="Arial"/>
          <w:szCs w:val="20"/>
          <w:lang w:val="pt-PT" w:eastAsia="pt-PT"/>
        </w:rPr>
        <w:t>objetivos</w:t>
      </w:r>
      <w:r w:rsidRPr="00C26015">
        <w:rPr>
          <w:rFonts w:cs="Arial"/>
          <w:szCs w:val="20"/>
          <w:lang w:val="pt-PT" w:eastAsia="pt-PT"/>
        </w:rPr>
        <w:t>, determine a perda de interesse pela outra Parte na prestação, tornando inútil a subsistência do Contrato.</w:t>
      </w:r>
      <w:r w:rsidR="003813F3" w:rsidRPr="00C26015">
        <w:rPr>
          <w:rFonts w:cs="Arial"/>
          <w:szCs w:val="20"/>
          <w:lang w:val="pt-PT" w:eastAsia="pt-PT"/>
        </w:rPr>
        <w:t xml:space="preserve"> Para efeitos do presente contrato, serão consideradas como situações de Incumprimento Grave, entre outras, as seguintes, que se indicam a título meramente exemplificativo:</w:t>
      </w:r>
    </w:p>
    <w:p w14:paraId="6925C512" w14:textId="04E398A2" w:rsidR="008E23E7" w:rsidRDefault="008E23E7" w:rsidP="008E23E7">
      <w:pPr>
        <w:pStyle w:val="roman1"/>
        <w:rPr>
          <w:lang w:val="pt-PT" w:eastAsia="pt-PT"/>
        </w:rPr>
      </w:pPr>
      <w:bookmarkStart w:id="939" w:name="_Toc507437710"/>
      <w:bookmarkStart w:id="940" w:name="_Toc507438294"/>
      <w:r>
        <w:rPr>
          <w:lang w:val="pt-PT" w:eastAsia="pt-PT"/>
        </w:rPr>
        <w:t>A violação pel</w:t>
      </w:r>
      <w:ins w:id="941" w:author="Maria Teresa Pais" w:date="2018-04-04T12:28:00Z">
        <w:r w:rsidR="00977543">
          <w:rPr>
            <w:lang w:val="pt-PT" w:eastAsia="pt-PT"/>
          </w:rPr>
          <w:t xml:space="preserve">o </w:t>
        </w:r>
      </w:ins>
      <w:ins w:id="942" w:author="Maria Teresa Pais" w:date="2018-03-29T11:19:00Z">
        <w:r w:rsidR="003A7319">
          <w:rPr>
            <w:lang w:val="pt-PT" w:eastAsia="pt-PT"/>
          </w:rPr>
          <w:t>BANCO</w:t>
        </w:r>
      </w:ins>
      <w:r>
        <w:rPr>
          <w:lang w:val="pt-PT" w:eastAsia="pt-PT"/>
        </w:rPr>
        <w:t xml:space="preserve"> do dever de exclusividade</w:t>
      </w:r>
      <w:bookmarkEnd w:id="939"/>
      <w:bookmarkEnd w:id="940"/>
    </w:p>
    <w:p w14:paraId="44F8EBDD" w14:textId="2FBBAC5A" w:rsidR="003D499B" w:rsidRPr="00C26015" w:rsidRDefault="003D499B" w:rsidP="003813F3">
      <w:pPr>
        <w:pStyle w:val="roman1"/>
        <w:rPr>
          <w:lang w:val="pt-PT" w:eastAsia="pt-PT"/>
        </w:rPr>
      </w:pPr>
      <w:bookmarkStart w:id="943" w:name="_Toc507437711"/>
      <w:bookmarkStart w:id="944" w:name="_Toc507438295"/>
      <w:r w:rsidRPr="00C26015">
        <w:rPr>
          <w:lang w:val="pt-PT" w:eastAsia="pt-PT"/>
        </w:rPr>
        <w:t>A violação dos deveres de confidencialidade previstos no presente Contrato;</w:t>
      </w:r>
      <w:bookmarkEnd w:id="943"/>
      <w:bookmarkEnd w:id="944"/>
      <w:r w:rsidRPr="00C26015">
        <w:rPr>
          <w:lang w:val="pt-PT" w:eastAsia="pt-PT"/>
        </w:rPr>
        <w:t xml:space="preserve"> </w:t>
      </w:r>
    </w:p>
    <w:p w14:paraId="1C7D540E" w14:textId="3B520149" w:rsidR="003D499B" w:rsidRPr="00C26015" w:rsidRDefault="003D499B" w:rsidP="003813F3">
      <w:pPr>
        <w:pStyle w:val="roman1"/>
        <w:rPr>
          <w:lang w:val="pt-PT" w:eastAsia="pt-PT"/>
        </w:rPr>
      </w:pPr>
      <w:bookmarkStart w:id="945" w:name="_Toc507437712"/>
      <w:bookmarkStart w:id="946" w:name="_Toc507438296"/>
      <w:r w:rsidRPr="00C26015">
        <w:rPr>
          <w:lang w:val="pt-PT" w:eastAsia="pt-PT"/>
        </w:rPr>
        <w:t>A violação de direitos de propriedade intelectual das Partes</w:t>
      </w:r>
      <w:bookmarkEnd w:id="945"/>
      <w:bookmarkEnd w:id="946"/>
    </w:p>
    <w:p w14:paraId="0F0E5D9A" w14:textId="57469DAF" w:rsidR="00737534" w:rsidRPr="00C26015" w:rsidRDefault="0022702E" w:rsidP="003813F3">
      <w:pPr>
        <w:pStyle w:val="roman1"/>
        <w:rPr>
          <w:lang w:val="pt-PT" w:eastAsia="pt-PT"/>
        </w:rPr>
      </w:pPr>
      <w:bookmarkStart w:id="947" w:name="_Toc507437713"/>
      <w:bookmarkStart w:id="948" w:name="_Toc507438297"/>
      <w:r w:rsidRPr="00C26015">
        <w:rPr>
          <w:lang w:val="pt-PT" w:eastAsia="pt-PT"/>
        </w:rPr>
        <w:t>O incumprimento pela SIBS FPS dos níveis de serviç</w:t>
      </w:r>
      <w:r w:rsidR="00F32539" w:rsidRPr="00C26015">
        <w:rPr>
          <w:lang w:val="pt-PT" w:eastAsia="pt-PT"/>
        </w:rPr>
        <w:t xml:space="preserve">o com penalização mais gravosa </w:t>
      </w:r>
      <w:r w:rsidRPr="00C26015">
        <w:rPr>
          <w:lang w:val="pt-PT" w:eastAsia="pt-PT"/>
        </w:rPr>
        <w:t>em três meses consecutivos ou seis meses alternado</w:t>
      </w:r>
      <w:r w:rsidR="003D499B" w:rsidRPr="00C26015">
        <w:rPr>
          <w:lang w:val="pt-PT" w:eastAsia="pt-PT"/>
        </w:rPr>
        <w:t>s</w:t>
      </w:r>
      <w:r w:rsidR="00737534" w:rsidRPr="00C26015">
        <w:rPr>
          <w:lang w:val="pt-PT" w:eastAsia="pt-PT"/>
        </w:rPr>
        <w:t>;</w:t>
      </w:r>
      <w:bookmarkEnd w:id="947"/>
      <w:bookmarkEnd w:id="948"/>
    </w:p>
    <w:p w14:paraId="35299F7C" w14:textId="77777777" w:rsidR="0084033A" w:rsidRPr="0084033A" w:rsidRDefault="004F5338" w:rsidP="0084033A">
      <w:pPr>
        <w:spacing w:line="360" w:lineRule="auto"/>
        <w:jc w:val="both"/>
        <w:rPr>
          <w:rFonts w:cs="Arial"/>
          <w:szCs w:val="20"/>
          <w:lang w:val="pt-PT" w:eastAsia="pt-PT"/>
        </w:rPr>
      </w:pPr>
      <w:r w:rsidRPr="00737534" w:rsidDel="004F5338">
        <w:rPr>
          <w:highlight w:val="yellow"/>
          <w:lang w:val="pt-PT" w:eastAsia="pt-PT"/>
        </w:rPr>
        <w:lastRenderedPageBreak/>
        <w:t xml:space="preserve"> </w:t>
      </w:r>
    </w:p>
    <w:p w14:paraId="18D816EA"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Informação Confidencial</w:t>
      </w:r>
    </w:p>
    <w:p w14:paraId="34F3D1B2"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 informação que, independentemente do suporte utilizado, conste de (i) obras, de qualquer natureza, nomeadamente gráfica, escrita ou sonora, não publ</w:t>
      </w:r>
      <w:r w:rsidR="006F37B3">
        <w:rPr>
          <w:rFonts w:cs="Arial"/>
          <w:szCs w:val="20"/>
          <w:lang w:val="pt-PT" w:eastAsia="pt-PT"/>
        </w:rPr>
        <w:t>icadas; (</w:t>
      </w:r>
      <w:proofErr w:type="spellStart"/>
      <w:r w:rsidR="006F37B3">
        <w:rPr>
          <w:rFonts w:cs="Arial"/>
          <w:szCs w:val="20"/>
          <w:lang w:val="pt-PT" w:eastAsia="pt-PT"/>
        </w:rPr>
        <w:t>ii</w:t>
      </w:r>
      <w:proofErr w:type="spellEnd"/>
      <w:r w:rsidR="006F37B3">
        <w:rPr>
          <w:rFonts w:cs="Arial"/>
          <w:szCs w:val="20"/>
          <w:lang w:val="pt-PT" w:eastAsia="pt-PT"/>
        </w:rPr>
        <w:t>) compilações e sele</w:t>
      </w:r>
      <w:r w:rsidRPr="0084033A">
        <w:rPr>
          <w:rFonts w:cs="Arial"/>
          <w:szCs w:val="20"/>
          <w:lang w:val="pt-PT" w:eastAsia="pt-PT"/>
        </w:rPr>
        <w:t>ções informativas inéditas; (</w:t>
      </w:r>
      <w:proofErr w:type="spellStart"/>
      <w:r w:rsidRPr="0084033A">
        <w:rPr>
          <w:rFonts w:cs="Arial"/>
          <w:szCs w:val="20"/>
          <w:lang w:val="pt-PT" w:eastAsia="pt-PT"/>
        </w:rPr>
        <w:t>iii</w:t>
      </w:r>
      <w:proofErr w:type="spellEnd"/>
      <w:r w:rsidRPr="0084033A">
        <w:rPr>
          <w:rFonts w:cs="Arial"/>
          <w:szCs w:val="20"/>
          <w:lang w:val="pt-PT" w:eastAsia="pt-PT"/>
        </w:rPr>
        <w:t>) documentação de natureza financeira; (</w:t>
      </w:r>
      <w:proofErr w:type="spellStart"/>
      <w:r w:rsidRPr="0084033A">
        <w:rPr>
          <w:rFonts w:cs="Arial"/>
          <w:szCs w:val="20"/>
          <w:lang w:val="pt-PT" w:eastAsia="pt-PT"/>
        </w:rPr>
        <w:t>iv</w:t>
      </w:r>
      <w:proofErr w:type="spellEnd"/>
      <w:r w:rsidRPr="0084033A">
        <w:rPr>
          <w:rFonts w:cs="Arial"/>
          <w:szCs w:val="20"/>
          <w:lang w:val="pt-PT" w:eastAsia="pt-PT"/>
        </w:rPr>
        <w:t xml:space="preserve">) programas de computador ou blocos de programação em forma de código-fonte ou código-objeto; (v) documentos comerciais; (vi) relatórios, </w:t>
      </w:r>
      <w:proofErr w:type="spellStart"/>
      <w:r w:rsidRPr="0084033A">
        <w:rPr>
          <w:rFonts w:cs="Arial"/>
          <w:i/>
          <w:szCs w:val="20"/>
          <w:lang w:val="pt-PT" w:eastAsia="pt-PT"/>
        </w:rPr>
        <w:t>drafts</w:t>
      </w:r>
      <w:proofErr w:type="spellEnd"/>
      <w:r w:rsidRPr="0084033A">
        <w:rPr>
          <w:rFonts w:cs="Arial"/>
          <w:szCs w:val="20"/>
          <w:lang w:val="pt-PT" w:eastAsia="pt-PT"/>
        </w:rPr>
        <w:t>, memorandos; bem como, ainda, (</w:t>
      </w:r>
      <w:proofErr w:type="spellStart"/>
      <w:r w:rsidRPr="0084033A">
        <w:rPr>
          <w:rFonts w:cs="Arial"/>
          <w:szCs w:val="20"/>
          <w:lang w:val="pt-PT" w:eastAsia="pt-PT"/>
        </w:rPr>
        <w:t>vii</w:t>
      </w:r>
      <w:proofErr w:type="spellEnd"/>
      <w:r w:rsidRPr="0084033A">
        <w:rPr>
          <w:rFonts w:cs="Arial"/>
          <w:szCs w:val="20"/>
          <w:lang w:val="pt-PT" w:eastAsia="pt-PT"/>
        </w:rPr>
        <w:t xml:space="preserve">) o </w:t>
      </w:r>
      <w:r w:rsidRPr="0084033A">
        <w:rPr>
          <w:rFonts w:cs="Arial"/>
          <w:i/>
          <w:szCs w:val="20"/>
          <w:lang w:val="pt-PT" w:eastAsia="pt-PT"/>
        </w:rPr>
        <w:t>know-how</w:t>
      </w:r>
      <w:r w:rsidRPr="0084033A">
        <w:rPr>
          <w:rFonts w:cs="Arial"/>
          <w:szCs w:val="20"/>
          <w:lang w:val="pt-PT" w:eastAsia="pt-PT"/>
        </w:rPr>
        <w:t xml:space="preserve"> ou saber-fazer, dados tecnológicos, métodos, fórmulas, demonstrações, amostras ou estudos; (</w:t>
      </w:r>
      <w:proofErr w:type="spellStart"/>
      <w:r w:rsidRPr="0084033A">
        <w:rPr>
          <w:rFonts w:cs="Arial"/>
          <w:szCs w:val="20"/>
          <w:lang w:val="pt-PT" w:eastAsia="pt-PT"/>
        </w:rPr>
        <w:t>viii</w:t>
      </w:r>
      <w:proofErr w:type="spellEnd"/>
      <w:r w:rsidRPr="0084033A">
        <w:rPr>
          <w:rFonts w:cs="Arial"/>
          <w:szCs w:val="20"/>
          <w:lang w:val="pt-PT" w:eastAsia="pt-PT"/>
        </w:rPr>
        <w:t xml:space="preserve">) </w:t>
      </w:r>
      <w:r w:rsidR="00B32B61">
        <w:rPr>
          <w:rFonts w:cs="Arial"/>
          <w:szCs w:val="20"/>
          <w:lang w:val="pt-PT" w:eastAsia="pt-PT"/>
        </w:rPr>
        <w:t>D</w:t>
      </w:r>
      <w:r w:rsidR="002D405F">
        <w:rPr>
          <w:rFonts w:cs="Arial"/>
          <w:szCs w:val="20"/>
          <w:lang w:val="pt-PT" w:eastAsia="pt-PT"/>
        </w:rPr>
        <w:t xml:space="preserve">ocumentação de </w:t>
      </w:r>
      <w:r w:rsidR="00B32B61">
        <w:rPr>
          <w:rFonts w:cs="Arial"/>
          <w:szCs w:val="20"/>
          <w:lang w:val="pt-PT" w:eastAsia="pt-PT"/>
        </w:rPr>
        <w:t>S</w:t>
      </w:r>
      <w:r w:rsidR="002D405F">
        <w:rPr>
          <w:rFonts w:cs="Arial"/>
          <w:szCs w:val="20"/>
          <w:lang w:val="pt-PT" w:eastAsia="pt-PT"/>
        </w:rPr>
        <w:t xml:space="preserve">erviço, </w:t>
      </w:r>
      <w:r w:rsidR="00A87788">
        <w:rPr>
          <w:rFonts w:cs="Arial"/>
          <w:szCs w:val="20"/>
          <w:lang w:val="pt-PT" w:eastAsia="pt-PT"/>
        </w:rPr>
        <w:t>Tarifas SIBS</w:t>
      </w:r>
      <w:r w:rsidR="002D405F">
        <w:rPr>
          <w:rFonts w:cs="Arial"/>
          <w:szCs w:val="20"/>
          <w:lang w:val="pt-PT" w:eastAsia="pt-PT"/>
        </w:rPr>
        <w:t>, contrato e respetivos Anexo; (</w:t>
      </w:r>
      <w:proofErr w:type="spellStart"/>
      <w:r w:rsidR="002D405F">
        <w:rPr>
          <w:rFonts w:cs="Arial"/>
          <w:szCs w:val="20"/>
          <w:lang w:val="pt-PT" w:eastAsia="pt-PT"/>
        </w:rPr>
        <w:t>ix</w:t>
      </w:r>
      <w:proofErr w:type="spellEnd"/>
      <w:r w:rsidR="002D405F">
        <w:rPr>
          <w:rFonts w:cs="Arial"/>
          <w:szCs w:val="20"/>
          <w:lang w:val="pt-PT" w:eastAsia="pt-PT"/>
        </w:rPr>
        <w:t xml:space="preserve">) </w:t>
      </w:r>
      <w:r w:rsidRPr="0084033A">
        <w:rPr>
          <w:rFonts w:cs="Arial"/>
          <w:szCs w:val="20"/>
          <w:lang w:val="pt-PT" w:eastAsia="pt-PT"/>
        </w:rPr>
        <w:t xml:space="preserve">quaisquer </w:t>
      </w:r>
      <w:r w:rsidR="006F37B3" w:rsidRPr="0084033A">
        <w:rPr>
          <w:rFonts w:cs="Arial"/>
          <w:szCs w:val="20"/>
          <w:lang w:val="pt-PT" w:eastAsia="pt-PT"/>
        </w:rPr>
        <w:t>ativos</w:t>
      </w:r>
      <w:r w:rsidRPr="0084033A">
        <w:rPr>
          <w:rFonts w:cs="Arial"/>
          <w:szCs w:val="20"/>
          <w:lang w:val="pt-PT" w:eastAsia="pt-PT"/>
        </w:rPr>
        <w:t xml:space="preserve"> intelectuais, enquanto conjunto de todos e quaisquer resultados de investigação, protegidos ou não por qualquer direito de propriedade intelectual ou industrial; e (x) qualquer outra informação divulgada por uma Parte à outra no contexto do presente Contrato que seja identificada por escrito como sendo confidencial ou que possa razoavelmente supor-se como sendo confidencial.</w:t>
      </w:r>
    </w:p>
    <w:p w14:paraId="08C06678" w14:textId="77777777" w:rsidR="00B64D5D" w:rsidRDefault="00B64D5D" w:rsidP="00AD5772">
      <w:pPr>
        <w:keepNext/>
        <w:spacing w:line="360" w:lineRule="auto"/>
        <w:jc w:val="both"/>
        <w:rPr>
          <w:rFonts w:cs="Arial"/>
          <w:b/>
          <w:szCs w:val="20"/>
          <w:lang w:val="pt-PT" w:eastAsia="pt-PT"/>
        </w:rPr>
      </w:pPr>
    </w:p>
    <w:p w14:paraId="5827C409" w14:textId="77777777" w:rsidR="00AD5772" w:rsidRDefault="00AD5772" w:rsidP="00AD5772">
      <w:pPr>
        <w:keepNext/>
        <w:spacing w:line="360" w:lineRule="auto"/>
        <w:jc w:val="both"/>
        <w:rPr>
          <w:rFonts w:cs="Arial"/>
          <w:b/>
          <w:szCs w:val="20"/>
          <w:lang w:val="pt-PT" w:eastAsia="pt-PT"/>
        </w:rPr>
      </w:pPr>
      <w:r>
        <w:rPr>
          <w:rFonts w:cs="Arial"/>
          <w:b/>
          <w:szCs w:val="20"/>
          <w:lang w:val="pt-PT" w:eastAsia="pt-PT"/>
        </w:rPr>
        <w:t>Instrumentos de Pagamento</w:t>
      </w:r>
    </w:p>
    <w:p w14:paraId="08988130" w14:textId="3191B689" w:rsidR="00AD5772" w:rsidRDefault="0077028B" w:rsidP="00D30730">
      <w:pPr>
        <w:keepNext/>
        <w:spacing w:line="360" w:lineRule="auto"/>
        <w:jc w:val="both"/>
        <w:rPr>
          <w:rFonts w:cs="Arial"/>
          <w:b/>
          <w:szCs w:val="20"/>
          <w:lang w:val="pt-PT" w:eastAsia="pt-PT"/>
        </w:rPr>
      </w:pPr>
      <w:r>
        <w:rPr>
          <w:lang w:val="pt-PT"/>
        </w:rPr>
        <w:t>Conjunto dos m</w:t>
      </w:r>
      <w:r w:rsidRPr="0077028B">
        <w:rPr>
          <w:lang w:val="pt-PT"/>
        </w:rPr>
        <w:t xml:space="preserve">eios de pagamento emitidos pelo </w:t>
      </w:r>
      <w:ins w:id="949" w:author="Maria Teresa Pais" w:date="2018-04-04T12:28:00Z">
        <w:r w:rsidR="00977543">
          <w:rPr>
            <w:lang w:val="pt-PT"/>
          </w:rPr>
          <w:t>BANCO</w:t>
        </w:r>
        <w:r w:rsidR="00977543" w:rsidRPr="0077028B">
          <w:rPr>
            <w:lang w:val="pt-PT"/>
          </w:rPr>
          <w:t xml:space="preserve"> </w:t>
        </w:r>
      </w:ins>
      <w:r w:rsidRPr="0077028B">
        <w:rPr>
          <w:lang w:val="pt-PT"/>
        </w:rPr>
        <w:t>(em particular, cartões de pagamento</w:t>
      </w:r>
      <w:r>
        <w:rPr>
          <w:lang w:val="pt-PT"/>
        </w:rPr>
        <w:t>)</w:t>
      </w:r>
      <w:r w:rsidRPr="0077028B">
        <w:rPr>
          <w:lang w:val="pt-PT"/>
        </w:rPr>
        <w:t>, bem como o acesso a outras funcionalidades, conteúdos e serviços.</w:t>
      </w:r>
    </w:p>
    <w:p w14:paraId="5DA0C1D6" w14:textId="77777777" w:rsidR="00B64D5D" w:rsidRDefault="00B64D5D" w:rsidP="00D30730">
      <w:pPr>
        <w:keepNext/>
        <w:spacing w:line="360" w:lineRule="auto"/>
        <w:jc w:val="both"/>
        <w:rPr>
          <w:rFonts w:cs="Arial"/>
          <w:b/>
          <w:szCs w:val="20"/>
          <w:lang w:val="pt-PT" w:eastAsia="pt-PT"/>
        </w:rPr>
      </w:pPr>
    </w:p>
    <w:p w14:paraId="7B391FCE" w14:textId="77777777" w:rsidR="0084033A" w:rsidRPr="0084033A" w:rsidRDefault="0084033A" w:rsidP="00D30730">
      <w:pPr>
        <w:keepNext/>
        <w:spacing w:line="360" w:lineRule="auto"/>
        <w:jc w:val="both"/>
        <w:rPr>
          <w:rFonts w:cs="Arial"/>
          <w:b/>
          <w:szCs w:val="20"/>
          <w:lang w:val="pt-PT" w:eastAsia="pt-PT"/>
        </w:rPr>
      </w:pPr>
      <w:r w:rsidRPr="0084033A">
        <w:rPr>
          <w:rFonts w:cs="Arial"/>
          <w:b/>
          <w:szCs w:val="20"/>
          <w:lang w:val="pt-PT" w:eastAsia="pt-PT"/>
        </w:rPr>
        <w:t>Meios de Processamento</w:t>
      </w:r>
    </w:p>
    <w:p w14:paraId="598625B5" w14:textId="77777777" w:rsidR="0084033A" w:rsidRPr="0084033A" w:rsidRDefault="0084033A" w:rsidP="00D30730">
      <w:pPr>
        <w:keepNext/>
        <w:spacing w:line="360" w:lineRule="auto"/>
        <w:jc w:val="both"/>
        <w:rPr>
          <w:rFonts w:cs="Arial"/>
          <w:szCs w:val="20"/>
          <w:lang w:val="pt-PT" w:eastAsia="pt-PT"/>
        </w:rPr>
      </w:pPr>
      <w:r w:rsidRPr="0084033A">
        <w:rPr>
          <w:rFonts w:cs="Arial"/>
          <w:szCs w:val="20"/>
          <w:lang w:val="pt-PT" w:eastAsia="pt-PT"/>
        </w:rPr>
        <w:t xml:space="preserve">Conjunto de recursos instrumentais que suportam o processamento automatizado </w:t>
      </w:r>
      <w:r w:rsidR="006F37B3" w:rsidRPr="0084033A">
        <w:rPr>
          <w:rFonts w:cs="Arial"/>
          <w:szCs w:val="20"/>
          <w:lang w:val="pt-PT" w:eastAsia="pt-PT"/>
        </w:rPr>
        <w:t>transações</w:t>
      </w:r>
      <w:r w:rsidRPr="0084033A">
        <w:rPr>
          <w:rFonts w:cs="Arial"/>
          <w:szCs w:val="20"/>
          <w:lang w:val="pt-PT" w:eastAsia="pt-PT"/>
        </w:rPr>
        <w:t xml:space="preserve"> subjacentes aos Serviços, de acordo com as imposições regulamentares aplicáveis, nos termos definidos neste Contrato.</w:t>
      </w:r>
    </w:p>
    <w:p w14:paraId="0A6184F9" w14:textId="77777777" w:rsidR="00B64D5D" w:rsidRDefault="00B64D5D" w:rsidP="0084033A">
      <w:pPr>
        <w:spacing w:line="360" w:lineRule="auto"/>
        <w:jc w:val="both"/>
        <w:rPr>
          <w:rFonts w:cs="Arial"/>
          <w:szCs w:val="20"/>
          <w:lang w:val="pt-PT" w:eastAsia="pt-PT"/>
        </w:rPr>
      </w:pPr>
    </w:p>
    <w:p w14:paraId="5A36ED5E" w14:textId="77777777" w:rsidR="00B4049F" w:rsidRDefault="00B64D5D" w:rsidP="0084033A">
      <w:pPr>
        <w:spacing w:line="360" w:lineRule="auto"/>
        <w:jc w:val="both"/>
        <w:rPr>
          <w:rFonts w:cs="Arial"/>
          <w:b/>
          <w:szCs w:val="20"/>
          <w:lang w:val="pt-PT" w:eastAsia="pt-PT"/>
        </w:rPr>
      </w:pPr>
      <w:r w:rsidRPr="00B64D5D">
        <w:rPr>
          <w:rFonts w:cs="Arial"/>
          <w:b/>
          <w:szCs w:val="20"/>
          <w:lang w:val="pt-PT" w:eastAsia="pt-PT"/>
        </w:rPr>
        <w:t>TPA</w:t>
      </w:r>
    </w:p>
    <w:p w14:paraId="083D0FBC" w14:textId="77777777" w:rsidR="0084033A" w:rsidRDefault="00B64D5D" w:rsidP="0084033A">
      <w:pPr>
        <w:spacing w:line="360" w:lineRule="auto"/>
        <w:jc w:val="both"/>
        <w:rPr>
          <w:lang w:val="pt-PT" w:eastAsia="pt-PT"/>
        </w:rPr>
      </w:pPr>
      <w:r>
        <w:rPr>
          <w:rFonts w:cs="Arial"/>
          <w:szCs w:val="20"/>
          <w:lang w:val="pt-PT" w:eastAsia="pt-PT"/>
        </w:rPr>
        <w:t xml:space="preserve">Significa </w:t>
      </w:r>
      <w:r w:rsidRPr="00B64D5D">
        <w:rPr>
          <w:rFonts w:cs="Arial"/>
          <w:szCs w:val="20"/>
          <w:lang w:val="pt-PT" w:eastAsia="pt-PT"/>
        </w:rPr>
        <w:t>t</w:t>
      </w:r>
      <w:r w:rsidRPr="00B64D5D">
        <w:rPr>
          <w:lang w:val="pt-PT" w:eastAsia="pt-PT"/>
        </w:rPr>
        <w:t xml:space="preserve">erminais de pagamento </w:t>
      </w:r>
      <w:r>
        <w:rPr>
          <w:lang w:val="pt-PT" w:eastAsia="pt-PT"/>
        </w:rPr>
        <w:t>a</w:t>
      </w:r>
      <w:r w:rsidRPr="00B64D5D">
        <w:rPr>
          <w:lang w:val="pt-PT" w:eastAsia="pt-PT"/>
        </w:rPr>
        <w:t>utomático</w:t>
      </w:r>
      <w:r>
        <w:rPr>
          <w:lang w:val="pt-PT" w:eastAsia="pt-PT"/>
        </w:rPr>
        <w:t xml:space="preserve">. </w:t>
      </w:r>
    </w:p>
    <w:p w14:paraId="299157F2" w14:textId="77777777" w:rsidR="00B64D5D" w:rsidRPr="00B64D5D" w:rsidRDefault="00B64D5D" w:rsidP="0084033A">
      <w:pPr>
        <w:spacing w:line="360" w:lineRule="auto"/>
        <w:jc w:val="both"/>
        <w:rPr>
          <w:rFonts w:cs="Arial"/>
          <w:szCs w:val="20"/>
          <w:lang w:val="pt-PT" w:eastAsia="pt-PT"/>
        </w:rPr>
      </w:pPr>
    </w:p>
    <w:p w14:paraId="47E79EAE" w14:textId="77777777" w:rsidR="00705C9E" w:rsidRPr="00863CEC" w:rsidRDefault="00705C9E" w:rsidP="00705C9E">
      <w:pPr>
        <w:spacing w:line="360" w:lineRule="auto"/>
        <w:jc w:val="both"/>
        <w:rPr>
          <w:rFonts w:cs="Arial"/>
          <w:b/>
          <w:szCs w:val="20"/>
          <w:lang w:val="pt-PT" w:eastAsia="pt-PT"/>
        </w:rPr>
      </w:pPr>
      <w:r w:rsidRPr="00863CEC">
        <w:rPr>
          <w:b/>
          <w:lang w:val="pt-PT" w:eastAsia="pt-PT"/>
        </w:rPr>
        <w:t>Rede MULTIBANCO</w:t>
      </w:r>
    </w:p>
    <w:p w14:paraId="1BBF42CB" w14:textId="77777777" w:rsidR="00B32B61" w:rsidRPr="00B32B61" w:rsidRDefault="00B32B61" w:rsidP="00B32B61">
      <w:pPr>
        <w:spacing w:line="360" w:lineRule="auto"/>
        <w:jc w:val="both"/>
        <w:rPr>
          <w:lang w:val="pt-PT" w:eastAsia="pt-PT"/>
        </w:rPr>
      </w:pPr>
      <w:r>
        <w:rPr>
          <w:lang w:val="pt-PT" w:eastAsia="pt-PT"/>
        </w:rPr>
        <w:t>P</w:t>
      </w:r>
      <w:r w:rsidRPr="00B32B61">
        <w:rPr>
          <w:lang w:val="pt-PT" w:eastAsia="pt-PT"/>
        </w:rPr>
        <w:t xml:space="preserve">lataforma </w:t>
      </w:r>
      <w:r>
        <w:rPr>
          <w:lang w:val="pt-PT" w:eastAsia="pt-PT"/>
        </w:rPr>
        <w:t xml:space="preserve">criada e gerida pela SIBS FPS </w:t>
      </w:r>
      <w:r w:rsidRPr="00B32B61">
        <w:rPr>
          <w:lang w:val="pt-PT" w:eastAsia="pt-PT"/>
        </w:rPr>
        <w:t>que disponibiliza canais para realização de operações bancárias e não bancárias</w:t>
      </w:r>
      <w:r>
        <w:rPr>
          <w:lang w:val="pt-PT" w:eastAsia="pt-PT"/>
        </w:rPr>
        <w:t>,</w:t>
      </w:r>
      <w:r w:rsidRPr="00B32B61">
        <w:rPr>
          <w:lang w:val="pt-PT" w:eastAsia="pt-PT"/>
        </w:rPr>
        <w:t xml:space="preserve"> designadamente através dos meios de pagamento emitidos pelos Contratantes (em particular, cartões de pagamento</w:t>
      </w:r>
      <w:r>
        <w:rPr>
          <w:lang w:val="pt-PT" w:eastAsia="pt-PT"/>
        </w:rPr>
        <w:t>)</w:t>
      </w:r>
      <w:r w:rsidRPr="00B32B61">
        <w:rPr>
          <w:lang w:val="pt-PT" w:eastAsia="pt-PT"/>
        </w:rPr>
        <w:t>,</w:t>
      </w:r>
      <w:r>
        <w:rPr>
          <w:lang w:val="pt-PT" w:eastAsia="pt-PT"/>
        </w:rPr>
        <w:t xml:space="preserve"> que é composta por terminais físicos </w:t>
      </w:r>
      <w:r>
        <w:rPr>
          <w:rFonts w:cs="Arial"/>
          <w:lang w:val="pt-PT" w:eastAsia="pt-PT"/>
        </w:rPr>
        <w:t>−</w:t>
      </w:r>
      <w:r w:rsidRPr="00030595">
        <w:rPr>
          <w:lang w:val="pt-PT" w:eastAsia="pt-PT"/>
        </w:rPr>
        <w:t xml:space="preserve"> nomeadamente, CA (Caixas Automáticos) e de TPA (Terminais de Pagamento Automático)</w:t>
      </w:r>
      <w:r>
        <w:rPr>
          <w:lang w:val="pt-PT" w:eastAsia="pt-PT"/>
        </w:rPr>
        <w:t xml:space="preserve"> – </w:t>
      </w:r>
      <w:r w:rsidRPr="007D51ED">
        <w:rPr>
          <w:i/>
          <w:lang w:val="pt-PT" w:eastAsia="pt-PT"/>
        </w:rPr>
        <w:t>online</w:t>
      </w:r>
      <w:r>
        <w:rPr>
          <w:lang w:val="pt-PT" w:eastAsia="pt-PT"/>
        </w:rPr>
        <w:t xml:space="preserve"> e </w:t>
      </w:r>
      <w:r w:rsidRPr="007D51ED">
        <w:rPr>
          <w:i/>
          <w:lang w:val="pt-PT" w:eastAsia="pt-PT"/>
        </w:rPr>
        <w:t>mobile</w:t>
      </w:r>
      <w:r>
        <w:rPr>
          <w:lang w:val="pt-PT" w:eastAsia="pt-PT"/>
        </w:rPr>
        <w:t xml:space="preserve">, incluindo, entre outras, transações H2H para </w:t>
      </w:r>
      <w:proofErr w:type="spellStart"/>
      <w:r w:rsidRPr="00FD3DAF">
        <w:rPr>
          <w:i/>
          <w:lang w:val="pt-PT" w:eastAsia="pt-PT"/>
        </w:rPr>
        <w:t>homebanking</w:t>
      </w:r>
      <w:proofErr w:type="spellEnd"/>
      <w:r w:rsidRPr="00B32B61">
        <w:rPr>
          <w:lang w:val="pt-PT" w:eastAsia="pt-PT"/>
        </w:rPr>
        <w:t>.</w:t>
      </w:r>
    </w:p>
    <w:p w14:paraId="13722776" w14:textId="77777777" w:rsidR="002508C2" w:rsidRDefault="002508C2" w:rsidP="00705C9E">
      <w:pPr>
        <w:spacing w:line="360" w:lineRule="auto"/>
        <w:jc w:val="both"/>
        <w:rPr>
          <w:lang w:val="pt-PT" w:eastAsia="pt-PT"/>
        </w:rPr>
      </w:pPr>
    </w:p>
    <w:p w14:paraId="1D6098CF"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Regulamentação dos Serviços</w:t>
      </w:r>
    </w:p>
    <w:p w14:paraId="1DD306DB"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lastRenderedPageBreak/>
        <w:t>Conjunto</w:t>
      </w:r>
      <w:r w:rsidR="00B32B61">
        <w:rPr>
          <w:rFonts w:cs="Arial"/>
          <w:szCs w:val="20"/>
          <w:lang w:val="pt-PT" w:eastAsia="pt-PT"/>
        </w:rPr>
        <w:t xml:space="preserve"> de diretrizes </w:t>
      </w:r>
      <w:r w:rsidRPr="0084033A">
        <w:rPr>
          <w:rFonts w:cs="Arial"/>
          <w:szCs w:val="20"/>
          <w:lang w:val="pt-PT" w:eastAsia="pt-PT"/>
        </w:rPr>
        <w:t>composto pelas normas legais e regulamentares aplicáveis aos Serviços e pelas decisões proferidas por entidades regulatórias ou autoridades administrativas ou judiciais.</w:t>
      </w:r>
    </w:p>
    <w:p w14:paraId="43BAC83D" w14:textId="77777777" w:rsidR="0084033A" w:rsidRPr="0084033A" w:rsidRDefault="0084033A" w:rsidP="0084033A">
      <w:pPr>
        <w:spacing w:line="360" w:lineRule="auto"/>
        <w:jc w:val="both"/>
        <w:rPr>
          <w:rFonts w:cs="Arial"/>
          <w:b/>
          <w:bCs/>
          <w:szCs w:val="20"/>
          <w:lang w:val="pt-PT" w:eastAsia="pt-PT"/>
        </w:rPr>
      </w:pPr>
    </w:p>
    <w:p w14:paraId="6FA0AD57" w14:textId="77777777" w:rsidR="00705C9E" w:rsidRDefault="00705C9E" w:rsidP="00705C9E">
      <w:pPr>
        <w:widowControl w:val="0"/>
        <w:spacing w:line="360" w:lineRule="auto"/>
        <w:jc w:val="both"/>
        <w:rPr>
          <w:rFonts w:cs="Arial"/>
          <w:b/>
          <w:bCs/>
          <w:szCs w:val="20"/>
          <w:lang w:val="pt-PT" w:eastAsia="pt-PT"/>
        </w:rPr>
      </w:pPr>
      <w:r>
        <w:rPr>
          <w:rFonts w:cs="Arial"/>
          <w:b/>
          <w:bCs/>
          <w:szCs w:val="20"/>
          <w:lang w:val="pt-PT" w:eastAsia="pt-PT"/>
        </w:rPr>
        <w:t>Sistema de Pagamentos Internacionais</w:t>
      </w:r>
    </w:p>
    <w:p w14:paraId="0226D301" w14:textId="77777777" w:rsidR="00F332F5" w:rsidRPr="00B04C23" w:rsidRDefault="00F332F5" w:rsidP="00B04C23">
      <w:pPr>
        <w:spacing w:line="360" w:lineRule="auto"/>
        <w:jc w:val="both"/>
        <w:rPr>
          <w:rFonts w:cs="Arial"/>
          <w:szCs w:val="20"/>
          <w:lang w:val="pt-PT" w:eastAsia="pt-PT"/>
        </w:rPr>
      </w:pPr>
      <w:r w:rsidRPr="00B04C23">
        <w:rPr>
          <w:rFonts w:cs="Arial"/>
          <w:szCs w:val="20"/>
          <w:lang w:val="pt-PT" w:eastAsia="pt-PT"/>
        </w:rPr>
        <w:t xml:space="preserve">Um conjunto único de regras, práticas, normas e/ou diretrizes para a execução de operações de pagamento baseadas em cartões de marca internacional, distinto da infraestrutura ou do sistema de pagamentos que serve de base ao seu funcionamento, e que inclui qualquer órgão decisório, organização ou entidade responsável pelo funcionamento do sistema. </w:t>
      </w:r>
    </w:p>
    <w:p w14:paraId="26796C29" w14:textId="77777777" w:rsidR="00705C9E" w:rsidRDefault="00705C9E" w:rsidP="0084033A">
      <w:pPr>
        <w:keepNext/>
        <w:spacing w:line="360" w:lineRule="auto"/>
        <w:jc w:val="both"/>
        <w:rPr>
          <w:rFonts w:cs="Arial"/>
          <w:b/>
          <w:bCs/>
          <w:szCs w:val="20"/>
          <w:lang w:val="pt-PT" w:eastAsia="pt-PT"/>
        </w:rPr>
      </w:pPr>
    </w:p>
    <w:p w14:paraId="1B372D7A" w14:textId="77777777" w:rsidR="0084033A" w:rsidRPr="0084033A" w:rsidRDefault="0084033A" w:rsidP="0084033A">
      <w:pPr>
        <w:keepNext/>
        <w:spacing w:line="360" w:lineRule="auto"/>
        <w:jc w:val="both"/>
        <w:rPr>
          <w:rFonts w:cs="Arial"/>
          <w:b/>
          <w:szCs w:val="20"/>
          <w:lang w:val="pt-PT" w:eastAsia="pt-PT"/>
        </w:rPr>
      </w:pPr>
      <w:r w:rsidRPr="0084033A">
        <w:rPr>
          <w:rFonts w:cs="Arial"/>
          <w:b/>
          <w:bCs/>
          <w:szCs w:val="20"/>
          <w:lang w:val="pt-PT" w:eastAsia="pt-PT"/>
        </w:rPr>
        <w:t xml:space="preserve">Sistema de Pagamentos MB </w:t>
      </w:r>
    </w:p>
    <w:p w14:paraId="2ED85DDD" w14:textId="77777777" w:rsidR="0084033A" w:rsidRDefault="0084033A" w:rsidP="0084033A">
      <w:pPr>
        <w:keepNext/>
        <w:spacing w:line="360" w:lineRule="auto"/>
        <w:jc w:val="both"/>
        <w:rPr>
          <w:rFonts w:cs="Arial"/>
          <w:szCs w:val="20"/>
          <w:lang w:val="pt-PT" w:eastAsia="pt-PT"/>
        </w:rPr>
      </w:pPr>
      <w:r w:rsidRPr="0084033A">
        <w:rPr>
          <w:rFonts w:cs="Arial"/>
          <w:szCs w:val="20"/>
          <w:lang w:val="pt-PT" w:eastAsia="pt-PT"/>
        </w:rPr>
        <w:t xml:space="preserve">Conjunto de serviços e </w:t>
      </w:r>
      <w:r w:rsidR="006F37B3" w:rsidRPr="0084033A">
        <w:rPr>
          <w:rFonts w:cs="Arial"/>
          <w:szCs w:val="20"/>
          <w:lang w:val="pt-PT" w:eastAsia="pt-PT"/>
        </w:rPr>
        <w:t>transações</w:t>
      </w:r>
      <w:r w:rsidRPr="0084033A">
        <w:rPr>
          <w:rFonts w:cs="Arial"/>
          <w:szCs w:val="20"/>
          <w:lang w:val="pt-PT" w:eastAsia="pt-PT"/>
        </w:rPr>
        <w:t xml:space="preserve"> financeiras e não financeiras concretizadas de acordo com as especificações técnicas e regras de negócio MB.</w:t>
      </w:r>
    </w:p>
    <w:p w14:paraId="3D95B822" w14:textId="77777777" w:rsidR="00AF3638" w:rsidRPr="0084033A" w:rsidRDefault="00AF3638" w:rsidP="0084033A">
      <w:pPr>
        <w:keepNext/>
        <w:spacing w:line="360" w:lineRule="auto"/>
        <w:jc w:val="both"/>
        <w:rPr>
          <w:rFonts w:cs="Arial"/>
          <w:szCs w:val="20"/>
          <w:lang w:val="pt-PT" w:eastAsia="pt-PT"/>
        </w:rPr>
      </w:pPr>
    </w:p>
    <w:p w14:paraId="33C5C9D1" w14:textId="77777777" w:rsidR="00AF3638" w:rsidRPr="0084033A" w:rsidRDefault="00AF3638" w:rsidP="00AF3638">
      <w:pPr>
        <w:spacing w:line="360" w:lineRule="auto"/>
        <w:jc w:val="both"/>
        <w:rPr>
          <w:rFonts w:cs="Arial"/>
          <w:b/>
          <w:szCs w:val="20"/>
          <w:lang w:val="pt-PT" w:eastAsia="pt-PT"/>
        </w:rPr>
      </w:pPr>
      <w:r>
        <w:rPr>
          <w:rFonts w:cs="Arial"/>
          <w:b/>
          <w:szCs w:val="20"/>
          <w:lang w:val="pt-PT" w:eastAsia="pt-PT"/>
        </w:rPr>
        <w:t>Tarifas SIBS</w:t>
      </w:r>
    </w:p>
    <w:p w14:paraId="45DC2C1F" w14:textId="77777777" w:rsidR="00AF3638" w:rsidRPr="0084033A" w:rsidRDefault="00AF3638" w:rsidP="00AF3638">
      <w:pPr>
        <w:spacing w:line="360" w:lineRule="auto"/>
        <w:jc w:val="both"/>
        <w:rPr>
          <w:rFonts w:cs="Arial"/>
          <w:szCs w:val="20"/>
          <w:lang w:val="pt-PT" w:eastAsia="pt-PT"/>
        </w:rPr>
      </w:pPr>
      <w:r>
        <w:rPr>
          <w:rFonts w:cs="Arial"/>
          <w:szCs w:val="20"/>
          <w:lang w:val="pt-PT" w:eastAsia="pt-PT"/>
        </w:rPr>
        <w:t>As</w:t>
      </w:r>
      <w:r w:rsidRPr="0084033A">
        <w:rPr>
          <w:rFonts w:cs="Arial"/>
          <w:szCs w:val="20"/>
          <w:lang w:val="pt-PT" w:eastAsia="pt-PT"/>
        </w:rPr>
        <w:t xml:space="preserve"> </w:t>
      </w:r>
      <w:r>
        <w:rPr>
          <w:rFonts w:cs="Arial"/>
          <w:szCs w:val="20"/>
          <w:lang w:val="pt-PT" w:eastAsia="pt-PT"/>
        </w:rPr>
        <w:t xml:space="preserve">Tarifas SIBS </w:t>
      </w:r>
      <w:r w:rsidRPr="0084033A">
        <w:rPr>
          <w:rFonts w:cs="Arial"/>
          <w:szCs w:val="20"/>
          <w:lang w:val="pt-PT" w:eastAsia="pt-PT"/>
        </w:rPr>
        <w:t>compreende</w:t>
      </w:r>
      <w:r>
        <w:rPr>
          <w:rFonts w:cs="Arial"/>
          <w:szCs w:val="20"/>
          <w:lang w:val="pt-PT" w:eastAsia="pt-PT"/>
        </w:rPr>
        <w:t>m</w:t>
      </w:r>
      <w:r w:rsidRPr="0084033A">
        <w:rPr>
          <w:rFonts w:cs="Arial"/>
          <w:szCs w:val="20"/>
          <w:lang w:val="pt-PT" w:eastAsia="pt-PT"/>
        </w:rPr>
        <w:t xml:space="preserve"> o conjunto de preços aplicáveis a operações e serviços prestados pela SIBS FPS, nomeadamente os relacionados com a </w:t>
      </w:r>
      <w:r>
        <w:rPr>
          <w:rFonts w:cs="Arial"/>
          <w:szCs w:val="20"/>
          <w:lang w:val="pt-PT" w:eastAsia="pt-PT"/>
        </w:rPr>
        <w:t>utilização das Redes MULTIBANCO,</w:t>
      </w:r>
      <w:r w:rsidRPr="0084033A">
        <w:rPr>
          <w:rFonts w:cs="Arial"/>
          <w:szCs w:val="20"/>
          <w:lang w:val="pt-PT" w:eastAsia="pt-PT"/>
        </w:rPr>
        <w:t xml:space="preserve"> o processamento de transações efetuadas </w:t>
      </w:r>
      <w:r>
        <w:rPr>
          <w:rFonts w:cs="Arial"/>
          <w:szCs w:val="20"/>
          <w:lang w:val="pt-PT" w:eastAsia="pt-PT"/>
        </w:rPr>
        <w:t xml:space="preserve">nos cartões geridos pela SIBS e nos </w:t>
      </w:r>
      <w:r w:rsidRPr="0084033A">
        <w:rPr>
          <w:rFonts w:cs="Arial"/>
          <w:szCs w:val="20"/>
          <w:lang w:val="pt-PT" w:eastAsia="pt-PT"/>
        </w:rPr>
        <w:t>terminais da mesma</w:t>
      </w:r>
      <w:r>
        <w:rPr>
          <w:rFonts w:cs="Arial"/>
          <w:szCs w:val="20"/>
          <w:lang w:val="pt-PT" w:eastAsia="pt-PT"/>
        </w:rPr>
        <w:t>, assim como</w:t>
      </w:r>
      <w:r w:rsidRPr="0084033A">
        <w:rPr>
          <w:rFonts w:cs="Arial"/>
          <w:szCs w:val="20"/>
          <w:lang w:val="pt-PT" w:eastAsia="pt-PT"/>
        </w:rPr>
        <w:t xml:space="preserve"> os serviços especiais de valor acrescentado disponibilizados </w:t>
      </w:r>
      <w:r>
        <w:rPr>
          <w:rFonts w:cs="Arial"/>
          <w:szCs w:val="20"/>
          <w:lang w:val="pt-PT" w:eastAsia="pt-PT"/>
        </w:rPr>
        <w:t xml:space="preserve">na Rede MULTIBANCO e aos instrumentos de pagamento geridos pela SIBS, </w:t>
      </w:r>
      <w:r w:rsidRPr="0084033A">
        <w:rPr>
          <w:rFonts w:cs="Arial"/>
          <w:szCs w:val="20"/>
          <w:lang w:val="pt-PT" w:eastAsia="pt-PT"/>
        </w:rPr>
        <w:t xml:space="preserve">e o processamento de transações efetuadas neste âmbito. </w:t>
      </w:r>
    </w:p>
    <w:p w14:paraId="2A9568E5" w14:textId="77777777" w:rsidR="00AF3638" w:rsidRPr="0084033A" w:rsidRDefault="00AF3638" w:rsidP="0084033A">
      <w:pPr>
        <w:spacing w:line="360" w:lineRule="auto"/>
        <w:jc w:val="both"/>
        <w:rPr>
          <w:rFonts w:cs="Arial"/>
          <w:szCs w:val="20"/>
          <w:lang w:val="pt-PT" w:eastAsia="pt-PT"/>
        </w:rPr>
      </w:pPr>
    </w:p>
    <w:p w14:paraId="40E5E58B" w14:textId="77777777" w:rsidR="00884494" w:rsidRDefault="00884494" w:rsidP="0084033A">
      <w:pPr>
        <w:spacing w:line="360" w:lineRule="auto"/>
        <w:jc w:val="both"/>
        <w:rPr>
          <w:rFonts w:cs="Arial"/>
          <w:b/>
          <w:szCs w:val="20"/>
          <w:lang w:val="pt-PT" w:eastAsia="pt-PT"/>
        </w:rPr>
      </w:pPr>
      <w:r w:rsidRPr="00E55486">
        <w:rPr>
          <w:rFonts w:cs="Arial"/>
          <w:b/>
          <w:szCs w:val="20"/>
          <w:lang w:val="pt-PT" w:eastAsia="pt-PT"/>
        </w:rPr>
        <w:t>Taxas de Utilização</w:t>
      </w:r>
      <w:r w:rsidR="004611A6">
        <w:rPr>
          <w:rFonts w:cs="Arial"/>
          <w:b/>
          <w:szCs w:val="20"/>
          <w:lang w:val="pt-PT" w:eastAsia="pt-PT"/>
        </w:rPr>
        <w:t xml:space="preserve"> da Rede MULTIBANCO</w:t>
      </w:r>
    </w:p>
    <w:p w14:paraId="4EA3E2DB" w14:textId="77777777" w:rsidR="00E55486" w:rsidRPr="00A87788" w:rsidRDefault="00FD3DAF" w:rsidP="00FD3DAF">
      <w:pPr>
        <w:keepNext/>
        <w:spacing w:line="360" w:lineRule="auto"/>
        <w:jc w:val="both"/>
        <w:rPr>
          <w:rFonts w:cs="Arial"/>
          <w:szCs w:val="20"/>
          <w:lang w:val="pt-PT" w:eastAsia="pt-PT"/>
        </w:rPr>
      </w:pPr>
      <w:r w:rsidRPr="00EE3606">
        <w:rPr>
          <w:rFonts w:cs="Arial"/>
          <w:szCs w:val="20"/>
          <w:lang w:val="pt-PT" w:eastAsia="pt-PT"/>
        </w:rPr>
        <w:t>Taxas que remuneram as entidades que tenham contratado os serviços de processamento da SIBS FPS ao abrigo do contrato de prestação de serviços na Rede MULTIBANCO pela utilização de recursos partilhados da Rede MULTIBANCO</w:t>
      </w:r>
      <w:r w:rsidR="00BB47B8" w:rsidRPr="00EE3606">
        <w:rPr>
          <w:rFonts w:cs="Arial"/>
          <w:szCs w:val="20"/>
          <w:lang w:val="pt-PT" w:eastAsia="pt-PT"/>
        </w:rPr>
        <w:t>, cuja</w:t>
      </w:r>
      <w:r w:rsidR="00BB47B8" w:rsidRPr="00A87788">
        <w:rPr>
          <w:rFonts w:cs="Arial"/>
          <w:szCs w:val="20"/>
          <w:lang w:val="pt-PT" w:eastAsia="pt-PT"/>
        </w:rPr>
        <w:t xml:space="preserve"> versão em vigor à data da celebração do Contrato consta</w:t>
      </w:r>
      <w:r w:rsidR="00A87788" w:rsidRPr="00A87788">
        <w:rPr>
          <w:rFonts w:cs="Arial"/>
          <w:szCs w:val="20"/>
          <w:lang w:val="pt-PT" w:eastAsia="pt-PT"/>
        </w:rPr>
        <w:t xml:space="preserve"> do Anexo VI</w:t>
      </w:r>
      <w:r w:rsidR="00AD5772" w:rsidRPr="00A87788">
        <w:rPr>
          <w:rFonts w:cs="Arial"/>
          <w:szCs w:val="20"/>
          <w:lang w:val="pt-PT" w:eastAsia="pt-PT"/>
        </w:rPr>
        <w:t xml:space="preserve">. </w:t>
      </w:r>
      <w:r w:rsidR="00A87788">
        <w:rPr>
          <w:rFonts w:cs="Arial"/>
          <w:szCs w:val="20"/>
          <w:lang w:val="pt-PT" w:eastAsia="pt-PT"/>
        </w:rPr>
        <w:t>Q</w:t>
      </w:r>
      <w:r w:rsidR="00A87788" w:rsidRPr="00FD3DAF">
        <w:rPr>
          <w:rFonts w:cs="Arial"/>
          <w:szCs w:val="20"/>
          <w:lang w:val="pt-PT" w:eastAsia="pt-PT"/>
        </w:rPr>
        <w:t xml:space="preserve">ualquer alteração às Taxas de Utilização só poderá ser aprovada </w:t>
      </w:r>
      <w:r w:rsidR="00A87788">
        <w:rPr>
          <w:rFonts w:cs="Arial"/>
          <w:szCs w:val="20"/>
          <w:lang w:val="pt-PT" w:eastAsia="pt-PT"/>
        </w:rPr>
        <w:t xml:space="preserve">por decisão do </w:t>
      </w:r>
      <w:r w:rsidR="00AD5772" w:rsidRPr="00A87788">
        <w:rPr>
          <w:rFonts w:cs="Arial"/>
          <w:szCs w:val="20"/>
          <w:lang w:val="pt-PT" w:eastAsia="pt-PT"/>
        </w:rPr>
        <w:t>Conselho de Administração da SIBS FPS</w:t>
      </w:r>
      <w:r w:rsidR="00A87788">
        <w:rPr>
          <w:rFonts w:cs="Arial"/>
          <w:szCs w:val="20"/>
          <w:lang w:val="pt-PT" w:eastAsia="pt-PT"/>
        </w:rPr>
        <w:t>, tomada por</w:t>
      </w:r>
      <w:r w:rsidR="00AD5772" w:rsidRPr="00A87788">
        <w:rPr>
          <w:rFonts w:cs="Arial"/>
          <w:szCs w:val="20"/>
          <w:lang w:val="pt-PT" w:eastAsia="pt-PT"/>
        </w:rPr>
        <w:t xml:space="preserve"> maioria qualificada</w:t>
      </w:r>
      <w:r w:rsidR="00A87788">
        <w:rPr>
          <w:rFonts w:cs="Arial"/>
          <w:szCs w:val="20"/>
          <w:lang w:val="pt-PT" w:eastAsia="pt-PT"/>
        </w:rPr>
        <w:t xml:space="preserve"> que, nos primeiros 5 (cinco) anos de vigência do Contrato, deve ser </w:t>
      </w:r>
      <w:r w:rsidR="00A87788" w:rsidRPr="00FD3DAF">
        <w:rPr>
          <w:rFonts w:cs="Arial"/>
          <w:szCs w:val="20"/>
          <w:lang w:val="pt-PT" w:eastAsia="pt-PT"/>
        </w:rPr>
        <w:t>precedida de parecer prévio positivo do Comité de Representantes da Rede MULTIBANCO</w:t>
      </w:r>
      <w:r w:rsidR="00BB47B8" w:rsidRPr="00A87788">
        <w:rPr>
          <w:rFonts w:cs="Arial"/>
          <w:szCs w:val="20"/>
          <w:lang w:val="pt-PT" w:eastAsia="pt-PT"/>
        </w:rPr>
        <w:t>.</w:t>
      </w:r>
      <w:r>
        <w:rPr>
          <w:rFonts w:cs="Arial"/>
          <w:szCs w:val="20"/>
          <w:lang w:val="pt-PT" w:eastAsia="pt-PT"/>
        </w:rPr>
        <w:t xml:space="preserve"> </w:t>
      </w:r>
    </w:p>
    <w:p w14:paraId="0042D1D7" w14:textId="77777777" w:rsidR="0084033A" w:rsidRPr="0084033A" w:rsidRDefault="0084033A" w:rsidP="0084033A">
      <w:pPr>
        <w:spacing w:line="360" w:lineRule="auto"/>
        <w:jc w:val="both"/>
        <w:rPr>
          <w:rFonts w:cs="Arial"/>
          <w:szCs w:val="20"/>
          <w:lang w:val="pt-PT" w:eastAsia="pt-PT"/>
        </w:rPr>
      </w:pPr>
    </w:p>
    <w:p w14:paraId="1E78D643"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Termos e Condições de Utilização da Rede MULTIBANCO</w:t>
      </w:r>
    </w:p>
    <w:p w14:paraId="1CC081D0" w14:textId="77777777" w:rsidR="000903A2" w:rsidRPr="000903A2" w:rsidRDefault="000903A2" w:rsidP="000903A2">
      <w:pPr>
        <w:spacing w:line="360" w:lineRule="auto"/>
        <w:jc w:val="both"/>
        <w:rPr>
          <w:rFonts w:cs="Arial"/>
          <w:szCs w:val="20"/>
          <w:lang w:val="pt-PT" w:eastAsia="pt-PT"/>
        </w:rPr>
      </w:pPr>
      <w:r>
        <w:rPr>
          <w:rFonts w:cs="Arial"/>
          <w:szCs w:val="20"/>
          <w:lang w:val="pt-PT" w:eastAsia="pt-PT"/>
        </w:rPr>
        <w:t>D</w:t>
      </w:r>
      <w:r w:rsidRPr="000903A2">
        <w:rPr>
          <w:rFonts w:cs="Arial"/>
          <w:szCs w:val="20"/>
          <w:lang w:val="pt-PT" w:eastAsia="pt-PT"/>
        </w:rPr>
        <w:t xml:space="preserve">ocumento </w:t>
      </w:r>
      <w:r>
        <w:rPr>
          <w:rFonts w:cs="Arial"/>
          <w:szCs w:val="20"/>
          <w:lang w:val="pt-PT" w:eastAsia="pt-PT"/>
        </w:rPr>
        <w:t xml:space="preserve">que </w:t>
      </w:r>
      <w:r w:rsidRPr="000903A2">
        <w:rPr>
          <w:rFonts w:cs="Arial"/>
          <w:szCs w:val="20"/>
          <w:lang w:val="pt-PT" w:eastAsia="pt-PT"/>
        </w:rPr>
        <w:t xml:space="preserve">estabelece os termos e as condições para ligação e utilização das infraestruturas da Rede MULTIBANCO e dos serviços MULTIBANCO, geridos pela SIBS </w:t>
      </w:r>
      <w:r>
        <w:rPr>
          <w:rFonts w:cs="Arial"/>
          <w:szCs w:val="20"/>
          <w:lang w:val="pt-PT" w:eastAsia="pt-PT"/>
        </w:rPr>
        <w:t xml:space="preserve">FPS, e que é aplicável a </w:t>
      </w:r>
      <w:r w:rsidRPr="0084033A">
        <w:rPr>
          <w:rFonts w:cs="Arial"/>
          <w:szCs w:val="20"/>
          <w:lang w:val="pt-PT" w:eastAsia="pt-PT"/>
        </w:rPr>
        <w:t xml:space="preserve">todas as entidades que utilizam os serviços de processamento da SIBS FPS e complementa a restante </w:t>
      </w:r>
      <w:r w:rsidR="00B32B61">
        <w:rPr>
          <w:rFonts w:cs="Arial"/>
          <w:szCs w:val="20"/>
          <w:lang w:val="pt-PT" w:eastAsia="pt-PT"/>
        </w:rPr>
        <w:t>Documentação de</w:t>
      </w:r>
      <w:r w:rsidRPr="0084033A">
        <w:rPr>
          <w:rFonts w:cs="Arial"/>
          <w:szCs w:val="20"/>
          <w:lang w:val="pt-PT" w:eastAsia="pt-PT"/>
        </w:rPr>
        <w:t xml:space="preserve"> </w:t>
      </w:r>
      <w:r w:rsidR="00B32B61">
        <w:rPr>
          <w:rFonts w:cs="Arial"/>
          <w:szCs w:val="20"/>
          <w:lang w:val="pt-PT" w:eastAsia="pt-PT"/>
        </w:rPr>
        <w:t>S</w:t>
      </w:r>
      <w:r w:rsidRPr="0084033A">
        <w:rPr>
          <w:rFonts w:cs="Arial"/>
          <w:szCs w:val="20"/>
          <w:lang w:val="pt-PT" w:eastAsia="pt-PT"/>
        </w:rPr>
        <w:t xml:space="preserve">erviços da SIBS FPS em vigor (Manuais </w:t>
      </w:r>
      <w:r w:rsidRPr="0084033A">
        <w:rPr>
          <w:rFonts w:cs="Arial"/>
          <w:szCs w:val="20"/>
          <w:lang w:val="pt-PT" w:eastAsia="pt-PT"/>
        </w:rPr>
        <w:lastRenderedPageBreak/>
        <w:t>de Serviço, Manuais de Implementação, Manuais de Imagem, Especificações Técnicas, entre outros), que descrevem o âmbito dos serviços de processamento na Rede MULTIBANCO.</w:t>
      </w:r>
    </w:p>
    <w:p w14:paraId="2040D6A4"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br w:type="page"/>
      </w:r>
    </w:p>
    <w:p w14:paraId="72770F64"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5C9669E9" w14:textId="6EA7B212" w:rsidR="00E3722C" w:rsidRPr="0084033A" w:rsidRDefault="00E3722C" w:rsidP="00E3722C">
      <w:pPr>
        <w:keepNext/>
        <w:keepLines/>
        <w:spacing w:line="360" w:lineRule="auto"/>
        <w:contextualSpacing/>
        <w:jc w:val="center"/>
        <w:outlineLvl w:val="0"/>
        <w:rPr>
          <w:rFonts w:eastAsia="Calibri" w:cs="Arial"/>
          <w:b/>
          <w:bCs/>
          <w:caps/>
          <w:color w:val="000000"/>
          <w:sz w:val="28"/>
          <w:szCs w:val="28"/>
          <w:lang w:val="pt-PT" w:eastAsia="en-US"/>
        </w:rPr>
      </w:pPr>
      <w:bookmarkStart w:id="950" w:name="_Toc507437714"/>
      <w:bookmarkStart w:id="951" w:name="_Toc507438298"/>
      <w:r>
        <w:rPr>
          <w:rFonts w:eastAsia="Calibri" w:cs="Arial"/>
          <w:b/>
          <w:bCs/>
          <w:caps/>
          <w:color w:val="000000"/>
          <w:sz w:val="28"/>
          <w:szCs w:val="28"/>
          <w:lang w:val="pt-PT" w:eastAsia="en-US"/>
        </w:rPr>
        <w:lastRenderedPageBreak/>
        <w:t>ANEXO II</w:t>
      </w:r>
      <w:r w:rsidRPr="0084033A">
        <w:rPr>
          <w:rFonts w:eastAsia="Calibri" w:cs="Arial"/>
          <w:b/>
          <w:bCs/>
          <w:caps/>
          <w:color w:val="000000"/>
          <w:sz w:val="28"/>
          <w:szCs w:val="28"/>
          <w:lang w:val="pt-PT" w:eastAsia="en-US"/>
        </w:rPr>
        <w:t xml:space="preserve"> – ÂMBITO DOS SERVIÇOS</w:t>
      </w:r>
      <w:bookmarkEnd w:id="950"/>
      <w:bookmarkEnd w:id="951"/>
    </w:p>
    <w:p w14:paraId="1169EFC8" w14:textId="77777777" w:rsidR="00E3722C" w:rsidRPr="00E3722C" w:rsidRDefault="00E3722C" w:rsidP="00E3722C">
      <w:pPr>
        <w:rPr>
          <w:rFonts w:cs="Arial"/>
          <w:szCs w:val="20"/>
          <w:lang w:val="pt-PT"/>
        </w:rPr>
      </w:pPr>
    </w:p>
    <w:p w14:paraId="0A08F9B3" w14:textId="77777777" w:rsidR="00842BF1" w:rsidRPr="00842BF1" w:rsidRDefault="00842BF1" w:rsidP="00842BF1">
      <w:pPr>
        <w:numPr>
          <w:ilvl w:val="0"/>
          <w:numId w:val="45"/>
        </w:numPr>
        <w:spacing w:before="60" w:after="60" w:line="360" w:lineRule="auto"/>
        <w:jc w:val="both"/>
        <w:rPr>
          <w:rFonts w:cs="Arial"/>
          <w:b/>
          <w:bCs/>
          <w:szCs w:val="20"/>
          <w:lang w:val="pt-PT"/>
        </w:rPr>
      </w:pPr>
      <w:bookmarkStart w:id="952" w:name="_Toc308424399"/>
      <w:bookmarkStart w:id="953" w:name="_Toc318461428"/>
      <w:r w:rsidRPr="00842BF1">
        <w:rPr>
          <w:rFonts w:cs="Arial"/>
          <w:b/>
          <w:bCs/>
          <w:szCs w:val="20"/>
          <w:lang w:val="pt-PT"/>
        </w:rPr>
        <w:t>Âmbito dos Serviços</w:t>
      </w:r>
    </w:p>
    <w:p w14:paraId="15600D57" w14:textId="77777777" w:rsidR="00842BF1" w:rsidRPr="00842BF1" w:rsidRDefault="00842BF1" w:rsidP="00842BF1">
      <w:pPr>
        <w:pStyle w:val="Body"/>
        <w:rPr>
          <w:lang w:val="pt-PT"/>
        </w:rPr>
      </w:pPr>
      <w:commentRangeStart w:id="954"/>
      <w:r w:rsidRPr="00842BF1">
        <w:rPr>
          <w:lang w:val="pt-PT"/>
        </w:rPr>
        <w:t xml:space="preserve">Os Serviços de processamento </w:t>
      </w:r>
      <w:commentRangeEnd w:id="954"/>
      <w:r w:rsidRPr="00842BF1">
        <w:rPr>
          <w:rStyle w:val="CommentReference"/>
          <w:kern w:val="0"/>
        </w:rPr>
        <w:commentReference w:id="954"/>
      </w:r>
      <w:r w:rsidRPr="00842BF1">
        <w:rPr>
          <w:lang w:val="pt-PT"/>
        </w:rPr>
        <w:t xml:space="preserve">da SIBS FPS permitem a gestão de produtos cartão, para diversos Sistemas de Pagamento (VISA, </w:t>
      </w:r>
      <w:proofErr w:type="spellStart"/>
      <w:r w:rsidRPr="00842BF1">
        <w:rPr>
          <w:i/>
          <w:lang w:val="pt-PT"/>
        </w:rPr>
        <w:t>Mastercard</w:t>
      </w:r>
      <w:proofErr w:type="spellEnd"/>
      <w:r w:rsidRPr="00842BF1">
        <w:rPr>
          <w:lang w:val="pt-PT"/>
        </w:rPr>
        <w:t xml:space="preserve">, AMEX, MB, </w:t>
      </w:r>
      <w:proofErr w:type="spellStart"/>
      <w:r w:rsidRPr="00842BF1">
        <w:rPr>
          <w:i/>
          <w:lang w:val="pt-PT"/>
        </w:rPr>
        <w:t>Union</w:t>
      </w:r>
      <w:proofErr w:type="spellEnd"/>
      <w:r w:rsidRPr="00842BF1">
        <w:rPr>
          <w:i/>
          <w:lang w:val="pt-PT"/>
        </w:rPr>
        <w:t xml:space="preserve"> </w:t>
      </w:r>
      <w:proofErr w:type="spellStart"/>
      <w:r w:rsidRPr="00842BF1">
        <w:rPr>
          <w:i/>
          <w:lang w:val="pt-PT"/>
        </w:rPr>
        <w:t>Pay</w:t>
      </w:r>
      <w:proofErr w:type="spellEnd"/>
      <w:r w:rsidRPr="00842BF1">
        <w:rPr>
          <w:lang w:val="pt-PT"/>
        </w:rPr>
        <w:t xml:space="preserve">, entre outros). Os Serviços englobam ainda o suporte à gestão de Terminais de Pagamento Automático (TPA), físicos, </w:t>
      </w:r>
      <w:r w:rsidRPr="00842BF1">
        <w:rPr>
          <w:i/>
          <w:lang w:val="pt-PT"/>
        </w:rPr>
        <w:t>online</w:t>
      </w:r>
      <w:r w:rsidRPr="00842BF1">
        <w:rPr>
          <w:lang w:val="pt-PT"/>
        </w:rPr>
        <w:t xml:space="preserve"> ou </w:t>
      </w:r>
      <w:r w:rsidRPr="00842BF1">
        <w:rPr>
          <w:i/>
          <w:lang w:val="pt-PT"/>
        </w:rPr>
        <w:t>mobile</w:t>
      </w:r>
      <w:r w:rsidRPr="00842BF1">
        <w:rPr>
          <w:lang w:val="pt-PT"/>
        </w:rPr>
        <w:t>, e Caixas Automáticas (CA) ligados à Rede MULTIBANCO, bem como a aceitação e o processamento das transações realizadas nesses terminais, físicos e digitais, e outros canais de aceitação de transações.</w:t>
      </w:r>
    </w:p>
    <w:p w14:paraId="20EC76C2" w14:textId="77777777" w:rsidR="00842BF1" w:rsidRPr="00842BF1" w:rsidRDefault="00842BF1" w:rsidP="00842BF1">
      <w:pPr>
        <w:pStyle w:val="Body"/>
        <w:rPr>
          <w:lang w:val="pt-PT"/>
        </w:rPr>
      </w:pPr>
      <w:r w:rsidRPr="00842BF1">
        <w:rPr>
          <w:lang w:val="pt-PT"/>
        </w:rPr>
        <w:t xml:space="preserve">O âmbito do Contrato compreende, para o efeito, o acesso a um conjunto de Serviços, funcionalidades e </w:t>
      </w:r>
      <w:commentRangeStart w:id="955"/>
      <w:r w:rsidRPr="00842BF1">
        <w:rPr>
          <w:lang w:val="pt-PT"/>
        </w:rPr>
        <w:t>respetivas atividades de suporte</w:t>
      </w:r>
      <w:commentRangeEnd w:id="955"/>
      <w:r w:rsidRPr="00842BF1">
        <w:rPr>
          <w:rStyle w:val="CommentReference"/>
          <w:kern w:val="0"/>
        </w:rPr>
        <w:commentReference w:id="955"/>
      </w:r>
      <w:r w:rsidRPr="00842BF1">
        <w:rPr>
          <w:lang w:val="pt-PT"/>
        </w:rPr>
        <w:t>, conforme enunciado nas tabelas seguintes:</w:t>
      </w:r>
    </w:p>
    <w:p w14:paraId="2A94B423" w14:textId="77777777" w:rsidR="00842BF1" w:rsidRPr="00842BF1" w:rsidRDefault="00842BF1" w:rsidP="00842BF1">
      <w:pPr>
        <w:jc w:val="both"/>
        <w:rPr>
          <w:rFonts w:cs="Arial"/>
          <w:szCs w:val="20"/>
          <w:lang w:val="pt-PT"/>
        </w:rPr>
      </w:pPr>
    </w:p>
    <w:tbl>
      <w:tblPr>
        <w:tblStyle w:val="TableGrid"/>
        <w:tblW w:w="0" w:type="auto"/>
        <w:jc w:val="left"/>
        <w:tblLook w:val="04A0" w:firstRow="1" w:lastRow="0" w:firstColumn="1" w:lastColumn="0" w:noHBand="0" w:noVBand="1"/>
      </w:tblPr>
      <w:tblGrid>
        <w:gridCol w:w="8721"/>
      </w:tblGrid>
      <w:tr w:rsidR="00842BF1" w:rsidRPr="00842BF1" w14:paraId="2409C3D6" w14:textId="77777777" w:rsidTr="00842BF1">
        <w:trPr>
          <w:cnfStyle w:val="100000000000" w:firstRow="1" w:lastRow="0" w:firstColumn="0" w:lastColumn="0" w:oddVBand="0" w:evenVBand="0" w:oddHBand="0" w:evenHBand="0" w:firstRowFirstColumn="0" w:firstRowLastColumn="0" w:lastRowFirstColumn="0" w:lastRowLastColumn="0"/>
          <w:trHeight w:val="799"/>
          <w:jc w:val="left"/>
        </w:trPr>
        <w:tc>
          <w:tcPr>
            <w:tcW w:w="9242" w:type="dxa"/>
            <w:vAlign w:val="center"/>
          </w:tcPr>
          <w:p w14:paraId="25CF7D61" w14:textId="77777777" w:rsidR="00842BF1" w:rsidRPr="00842BF1" w:rsidRDefault="00842BF1" w:rsidP="00842BF1">
            <w:pPr>
              <w:rPr>
                <w:rFonts w:cs="Arial"/>
                <w:szCs w:val="20"/>
              </w:rPr>
            </w:pPr>
            <w:r w:rsidRPr="00842BF1">
              <w:rPr>
                <w:rFonts w:cs="Arial"/>
                <w:szCs w:val="20"/>
              </w:rPr>
              <w:t>Serviços para Emissor</w:t>
            </w:r>
          </w:p>
        </w:tc>
      </w:tr>
      <w:tr w:rsidR="00842BF1" w:rsidRPr="00CC2494" w14:paraId="460D0549" w14:textId="77777777" w:rsidTr="00842BF1">
        <w:trPr>
          <w:trHeight w:val="6185"/>
          <w:jc w:val="left"/>
        </w:trPr>
        <w:tc>
          <w:tcPr>
            <w:tcW w:w="9242" w:type="dxa"/>
            <w:shd w:val="clear" w:color="auto" w:fill="auto"/>
            <w:vAlign w:val="center"/>
          </w:tcPr>
          <w:p w14:paraId="25AABB2A" w14:textId="77777777" w:rsidR="00842BF1" w:rsidRPr="00842BF1" w:rsidRDefault="00842BF1" w:rsidP="00842BF1">
            <w:pPr>
              <w:pStyle w:val="CellBody"/>
              <w:jc w:val="left"/>
              <w:rPr>
                <w:b/>
              </w:rPr>
            </w:pPr>
            <w:r w:rsidRPr="00842BF1">
              <w:t xml:space="preserve">O serviço de Processamento Emissor engloba o suporte à emissão de cartões e o processamento das operações realizadas com esses cartões. </w:t>
            </w:r>
          </w:p>
          <w:p w14:paraId="21DB0C9B" w14:textId="77777777" w:rsidR="00842BF1" w:rsidRPr="00842BF1" w:rsidRDefault="00842BF1" w:rsidP="00842BF1">
            <w:pPr>
              <w:pStyle w:val="CellBody"/>
              <w:jc w:val="left"/>
            </w:pPr>
            <w:r w:rsidRPr="00842BF1">
              <w:t>Inclui as funcionalidades seguintes:</w:t>
            </w:r>
          </w:p>
          <w:p w14:paraId="6B7F61AF" w14:textId="77777777" w:rsidR="00842BF1" w:rsidRPr="00842BF1" w:rsidRDefault="00842BF1" w:rsidP="00842BF1">
            <w:pPr>
              <w:pStyle w:val="Tablebullet"/>
              <w:jc w:val="left"/>
              <w:rPr>
                <w:b/>
              </w:rPr>
            </w:pPr>
            <w:r w:rsidRPr="00842BF1">
              <w:t>Emissão Lógica de Cartões;</w:t>
            </w:r>
          </w:p>
          <w:p w14:paraId="10D36C71" w14:textId="77777777" w:rsidR="00842BF1" w:rsidRPr="00842BF1" w:rsidRDefault="00842BF1" w:rsidP="00842BF1">
            <w:pPr>
              <w:pStyle w:val="Tablebullet"/>
              <w:jc w:val="left"/>
              <w:rPr>
                <w:b/>
              </w:rPr>
            </w:pPr>
            <w:r w:rsidRPr="00842BF1">
              <w:t>Gestão do Ciclo de Vida do Cartão;</w:t>
            </w:r>
          </w:p>
          <w:p w14:paraId="19F3D3E4" w14:textId="77777777" w:rsidR="00842BF1" w:rsidRPr="00842BF1" w:rsidRDefault="00842BF1" w:rsidP="00842BF1">
            <w:pPr>
              <w:pStyle w:val="Tablebullet"/>
              <w:jc w:val="left"/>
              <w:rPr>
                <w:b/>
              </w:rPr>
            </w:pPr>
            <w:r w:rsidRPr="00842BF1">
              <w:t>Gestão de PIN;</w:t>
            </w:r>
          </w:p>
          <w:p w14:paraId="3A148514" w14:textId="77777777" w:rsidR="00842BF1" w:rsidRPr="00842BF1" w:rsidRDefault="00842BF1" w:rsidP="00842BF1">
            <w:pPr>
              <w:pStyle w:val="Tablebullet"/>
              <w:jc w:val="left"/>
            </w:pPr>
            <w:r w:rsidRPr="00842BF1">
              <w:t>3D Secure</w:t>
            </w:r>
          </w:p>
          <w:p w14:paraId="40423365" w14:textId="77777777" w:rsidR="00842BF1" w:rsidRPr="00842BF1" w:rsidRDefault="00842BF1" w:rsidP="00842BF1">
            <w:pPr>
              <w:pStyle w:val="Tablebullet"/>
              <w:jc w:val="left"/>
            </w:pPr>
            <w:r w:rsidRPr="00842BF1">
              <w:t>Cartões com modalidades de pagamento EMV</w:t>
            </w:r>
          </w:p>
          <w:p w14:paraId="46BA8F72" w14:textId="77777777" w:rsidR="00842BF1" w:rsidRPr="00842BF1" w:rsidRDefault="00842BF1" w:rsidP="00842BF1">
            <w:pPr>
              <w:pStyle w:val="Tablebullet"/>
              <w:jc w:val="left"/>
            </w:pPr>
            <w:r w:rsidRPr="00842BF1">
              <w:t>Gestão de bloqueio de cartões</w:t>
            </w:r>
          </w:p>
          <w:p w14:paraId="7E1DD583" w14:textId="77777777" w:rsidR="00842BF1" w:rsidRPr="00842BF1" w:rsidRDefault="00842BF1" w:rsidP="00842BF1">
            <w:pPr>
              <w:pStyle w:val="Tablebullet"/>
              <w:jc w:val="left"/>
            </w:pPr>
            <w:r w:rsidRPr="00842BF1">
              <w:t>Cartões Rede Privada</w:t>
            </w:r>
          </w:p>
          <w:p w14:paraId="5994FF45" w14:textId="77777777" w:rsidR="00842BF1" w:rsidRPr="00842BF1" w:rsidRDefault="00842BF1" w:rsidP="00842BF1">
            <w:pPr>
              <w:pStyle w:val="Tablebullet"/>
              <w:jc w:val="left"/>
            </w:pPr>
            <w:r w:rsidRPr="00842BF1">
              <w:t>Cartões temporários MB NET</w:t>
            </w:r>
          </w:p>
          <w:p w14:paraId="4411DD7F" w14:textId="77777777" w:rsidR="00842BF1" w:rsidRPr="00842BF1" w:rsidRDefault="00842BF1" w:rsidP="00842BF1">
            <w:pPr>
              <w:pStyle w:val="Tablebullet"/>
              <w:jc w:val="left"/>
            </w:pPr>
            <w:r w:rsidRPr="00842BF1">
              <w:t>MB PHONE</w:t>
            </w:r>
          </w:p>
          <w:p w14:paraId="7C6B2C65" w14:textId="77777777" w:rsidR="00842BF1" w:rsidRPr="00842BF1" w:rsidRDefault="00842BF1" w:rsidP="00842BF1">
            <w:pPr>
              <w:pStyle w:val="Tablebullet"/>
              <w:jc w:val="left"/>
              <w:rPr>
                <w:b/>
              </w:rPr>
            </w:pPr>
            <w:r w:rsidRPr="00842BF1">
              <w:t>Gestão de Lista Negra;</w:t>
            </w:r>
          </w:p>
          <w:p w14:paraId="36932809" w14:textId="77777777" w:rsidR="00842BF1" w:rsidRPr="00842BF1" w:rsidRDefault="00842BF1" w:rsidP="00842BF1">
            <w:pPr>
              <w:pStyle w:val="Tablebullet"/>
              <w:jc w:val="left"/>
              <w:rPr>
                <w:b/>
              </w:rPr>
            </w:pPr>
            <w:r w:rsidRPr="00842BF1">
              <w:t>Gestão de Cartões Não Personalizados;</w:t>
            </w:r>
          </w:p>
          <w:p w14:paraId="4673B929" w14:textId="77777777" w:rsidR="00842BF1" w:rsidRPr="00842BF1" w:rsidRDefault="00842BF1" w:rsidP="00842BF1">
            <w:pPr>
              <w:pStyle w:val="Tablebullet"/>
              <w:jc w:val="left"/>
              <w:rPr>
                <w:b/>
              </w:rPr>
            </w:pPr>
            <w:r w:rsidRPr="00842BF1">
              <w:t xml:space="preserve">Processamento de Operações de cartões </w:t>
            </w:r>
            <w:proofErr w:type="spellStart"/>
            <w:r w:rsidRPr="00842BF1">
              <w:rPr>
                <w:i/>
              </w:rPr>
              <w:t>on</w:t>
            </w:r>
            <w:proofErr w:type="spellEnd"/>
            <w:r w:rsidRPr="00842BF1">
              <w:rPr>
                <w:i/>
              </w:rPr>
              <w:t xml:space="preserve"> </w:t>
            </w:r>
            <w:proofErr w:type="spellStart"/>
            <w:r w:rsidRPr="00842BF1">
              <w:rPr>
                <w:i/>
              </w:rPr>
              <w:t>us</w:t>
            </w:r>
            <w:proofErr w:type="spellEnd"/>
            <w:r w:rsidRPr="00842BF1">
              <w:t>;</w:t>
            </w:r>
          </w:p>
          <w:p w14:paraId="60933634" w14:textId="77777777" w:rsidR="00842BF1" w:rsidRPr="00842BF1" w:rsidRDefault="00842BF1" w:rsidP="00842BF1">
            <w:pPr>
              <w:pStyle w:val="Tablebullet"/>
              <w:jc w:val="left"/>
              <w:rPr>
                <w:b/>
              </w:rPr>
            </w:pPr>
            <w:r w:rsidRPr="00842BF1">
              <w:t>Processamento de Operações em canais do Emissor (</w:t>
            </w:r>
            <w:proofErr w:type="spellStart"/>
            <w:r w:rsidRPr="00842BF1">
              <w:rPr>
                <w:i/>
              </w:rPr>
              <w:t>host</w:t>
            </w:r>
            <w:proofErr w:type="spellEnd"/>
            <w:r w:rsidRPr="00842BF1">
              <w:rPr>
                <w:i/>
              </w:rPr>
              <w:t>-to-</w:t>
            </w:r>
            <w:proofErr w:type="spellStart"/>
            <w:r w:rsidRPr="00842BF1">
              <w:rPr>
                <w:i/>
              </w:rPr>
              <w:t>host</w:t>
            </w:r>
            <w:proofErr w:type="spellEnd"/>
            <w:r w:rsidRPr="00842BF1">
              <w:t>);</w:t>
            </w:r>
          </w:p>
          <w:p w14:paraId="0A9360B4" w14:textId="77777777" w:rsidR="00842BF1" w:rsidRPr="00842BF1" w:rsidRDefault="00842BF1" w:rsidP="00842BF1">
            <w:pPr>
              <w:pStyle w:val="Tablebullet"/>
              <w:jc w:val="left"/>
              <w:rPr>
                <w:b/>
              </w:rPr>
            </w:pPr>
            <w:r w:rsidRPr="00842BF1">
              <w:t>Compensação e Informação para Liquidação de Operações;</w:t>
            </w:r>
          </w:p>
          <w:p w14:paraId="52F19DE0" w14:textId="77777777" w:rsidR="00842BF1" w:rsidRPr="00842BF1" w:rsidRDefault="00842BF1" w:rsidP="00842BF1">
            <w:pPr>
              <w:pStyle w:val="Tablebullet"/>
              <w:jc w:val="left"/>
              <w:rPr>
                <w:b/>
              </w:rPr>
            </w:pPr>
            <w:r w:rsidRPr="00842BF1">
              <w:rPr>
                <w:bCs/>
              </w:rPr>
              <w:t>A</w:t>
            </w:r>
            <w:r w:rsidRPr="00842BF1">
              <w:t>utorizações com Base em Parâmetros do Emissor;</w:t>
            </w:r>
          </w:p>
          <w:p w14:paraId="1A4274F7" w14:textId="77777777" w:rsidR="00842BF1" w:rsidRPr="00842BF1" w:rsidRDefault="00842BF1" w:rsidP="00842BF1">
            <w:pPr>
              <w:pStyle w:val="Tablebullet"/>
              <w:jc w:val="left"/>
              <w:rPr>
                <w:b/>
              </w:rPr>
            </w:pPr>
            <w:r w:rsidRPr="00842BF1">
              <w:t xml:space="preserve">Monitorização e controlo de Fraude </w:t>
            </w:r>
            <w:proofErr w:type="spellStart"/>
            <w:r w:rsidRPr="00842BF1">
              <w:rPr>
                <w:i/>
              </w:rPr>
              <w:t>Paywatch</w:t>
            </w:r>
            <w:proofErr w:type="spellEnd"/>
            <w:r w:rsidRPr="00842BF1">
              <w:t>;</w:t>
            </w:r>
          </w:p>
          <w:p w14:paraId="028DF25D" w14:textId="77777777" w:rsidR="00842BF1" w:rsidRPr="00842BF1" w:rsidRDefault="00842BF1" w:rsidP="00842BF1">
            <w:pPr>
              <w:pStyle w:val="Tablebullet"/>
              <w:jc w:val="left"/>
              <w:rPr>
                <w:b/>
              </w:rPr>
            </w:pPr>
            <w:r w:rsidRPr="00842BF1">
              <w:t>Gestão de Autorizações</w:t>
            </w:r>
          </w:p>
          <w:p w14:paraId="1A9789F7" w14:textId="77777777" w:rsidR="00842BF1" w:rsidRPr="00842BF1" w:rsidRDefault="00842BF1" w:rsidP="00842BF1">
            <w:pPr>
              <w:pStyle w:val="Tablebullet"/>
              <w:jc w:val="left"/>
              <w:rPr>
                <w:b/>
              </w:rPr>
            </w:pPr>
            <w:commentRangeStart w:id="956"/>
            <w:r w:rsidRPr="00842BF1">
              <w:t>Gestão de Disputas de Emissor</w:t>
            </w:r>
            <w:commentRangeEnd w:id="956"/>
            <w:r w:rsidRPr="00842BF1">
              <w:rPr>
                <w:rStyle w:val="CommentReference"/>
                <w:kern w:val="0"/>
                <w:lang w:val="en-GB" w:eastAsia="en-GB"/>
              </w:rPr>
              <w:commentReference w:id="956"/>
            </w:r>
            <w:r w:rsidRPr="00842BF1">
              <w:t>;</w:t>
            </w:r>
          </w:p>
          <w:p w14:paraId="42949AB4" w14:textId="77777777" w:rsidR="00842BF1" w:rsidRPr="00842BF1" w:rsidRDefault="00842BF1" w:rsidP="00842BF1">
            <w:pPr>
              <w:pStyle w:val="Tablebullet"/>
              <w:jc w:val="left"/>
            </w:pPr>
            <w:commentRangeStart w:id="957"/>
            <w:r w:rsidRPr="00842BF1">
              <w:t>BackOffice de Tratamento de Disputas.</w:t>
            </w:r>
            <w:commentRangeEnd w:id="957"/>
            <w:r w:rsidRPr="00842BF1">
              <w:rPr>
                <w:rStyle w:val="CommentReference"/>
                <w:kern w:val="0"/>
                <w:lang w:val="en-GB" w:eastAsia="en-GB"/>
              </w:rPr>
              <w:commentReference w:id="957"/>
            </w:r>
          </w:p>
          <w:p w14:paraId="59FFD14B" w14:textId="77777777" w:rsidR="00842BF1" w:rsidRPr="00842BF1" w:rsidRDefault="00842BF1" w:rsidP="00842BF1">
            <w:pPr>
              <w:pStyle w:val="CellBody"/>
              <w:jc w:val="left"/>
              <w:rPr>
                <w:rFonts w:cs="Arial"/>
                <w:b/>
              </w:rPr>
            </w:pPr>
            <w:r w:rsidRPr="00842BF1">
              <w:t>Os Termos e Condições de Utilização da rede MULTIBANCO definem as regras aplicáveis à emissão de cartões no Sistema MULTIBANCO.</w:t>
            </w:r>
          </w:p>
        </w:tc>
      </w:tr>
    </w:tbl>
    <w:p w14:paraId="7C908F97" w14:textId="77777777" w:rsidR="00842BF1" w:rsidRPr="00C94453" w:rsidRDefault="00842BF1" w:rsidP="00842BF1">
      <w:pPr>
        <w:jc w:val="both"/>
        <w:rPr>
          <w:ins w:id="958" w:author="Maria Teresa Pais" w:date="2018-04-04T14:49:00Z"/>
          <w:rFonts w:cs="Arial"/>
          <w:szCs w:val="20"/>
          <w:lang w:val="pt-PT"/>
        </w:rPr>
      </w:pPr>
    </w:p>
    <w:bookmarkEnd w:id="952"/>
    <w:bookmarkEnd w:id="953"/>
    <w:p w14:paraId="226FD8CF" w14:textId="77777777" w:rsidR="00E3722C" w:rsidRPr="00C94453" w:rsidRDefault="00E3722C" w:rsidP="00E3722C">
      <w:pPr>
        <w:jc w:val="both"/>
        <w:rPr>
          <w:rFonts w:cs="Arial"/>
          <w:szCs w:val="20"/>
          <w:lang w:val="pt-PT"/>
        </w:rPr>
      </w:pPr>
    </w:p>
    <w:p w14:paraId="37DD34CC" w14:textId="77777777" w:rsidR="00E3722C" w:rsidRPr="00C94453" w:rsidRDefault="00E3722C" w:rsidP="00E3722C">
      <w:pPr>
        <w:jc w:val="both"/>
        <w:rPr>
          <w:rFonts w:cs="Arial"/>
          <w:szCs w:val="20"/>
          <w:lang w:val="pt-PT"/>
        </w:rPr>
      </w:pPr>
    </w:p>
    <w:p w14:paraId="3C3F4768" w14:textId="77777777" w:rsidR="00E3722C" w:rsidRPr="00C94453" w:rsidRDefault="00E3722C" w:rsidP="00E3722C">
      <w:pPr>
        <w:jc w:val="both"/>
        <w:rPr>
          <w:rFonts w:cs="Arial"/>
          <w:szCs w:val="20"/>
          <w:lang w:val="pt-PT"/>
        </w:rPr>
      </w:pPr>
    </w:p>
    <w:p w14:paraId="62A33DB1"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4B2CEC3B"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2B829222" w14:textId="77777777" w:rsidR="00E3722C" w:rsidRPr="00361882" w:rsidRDefault="00E3722C" w:rsidP="00CB5CCA">
            <w:pPr>
              <w:rPr>
                <w:rFonts w:cs="Arial"/>
                <w:i/>
                <w:szCs w:val="20"/>
              </w:rPr>
            </w:pPr>
            <w:r>
              <w:rPr>
                <w:rFonts w:cs="Arial"/>
                <w:szCs w:val="20"/>
              </w:rPr>
              <w:t>MB WAY</w:t>
            </w:r>
          </w:p>
        </w:tc>
      </w:tr>
      <w:tr w:rsidR="00E3722C" w:rsidRPr="00CC2494" w14:paraId="5CF8B55E" w14:textId="77777777" w:rsidTr="00CB5CCA">
        <w:trPr>
          <w:trHeight w:val="799"/>
        </w:trPr>
        <w:tc>
          <w:tcPr>
            <w:tcW w:w="9242" w:type="dxa"/>
            <w:shd w:val="clear" w:color="auto" w:fill="auto"/>
            <w:vAlign w:val="center"/>
          </w:tcPr>
          <w:p w14:paraId="156F7106" w14:textId="77777777" w:rsidR="00E3722C" w:rsidRDefault="00E3722C" w:rsidP="00CB5CCA">
            <w:pPr>
              <w:jc w:val="both"/>
              <w:rPr>
                <w:rFonts w:cs="Arial"/>
                <w:szCs w:val="20"/>
              </w:rPr>
            </w:pPr>
            <w:r>
              <w:rPr>
                <w:rFonts w:cs="Arial"/>
                <w:szCs w:val="20"/>
              </w:rPr>
              <w:t xml:space="preserve">O MB WAY é uma </w:t>
            </w:r>
            <w:proofErr w:type="spellStart"/>
            <w:r>
              <w:rPr>
                <w:rFonts w:cs="Arial"/>
                <w:szCs w:val="20"/>
              </w:rPr>
              <w:t>app</w:t>
            </w:r>
            <w:proofErr w:type="spellEnd"/>
            <w:r>
              <w:rPr>
                <w:rFonts w:cs="Arial"/>
                <w:szCs w:val="20"/>
              </w:rPr>
              <w:t xml:space="preserve"> disponibilizada pela SIBS aos Emissores que permite a associação de cartões e realização de um conjunto de operações.</w:t>
            </w:r>
          </w:p>
          <w:p w14:paraId="6F4FA1A2" w14:textId="77777777" w:rsidR="00E3722C" w:rsidRPr="00361882" w:rsidRDefault="00E3722C" w:rsidP="00CB5CCA">
            <w:pPr>
              <w:jc w:val="both"/>
              <w:rPr>
                <w:rFonts w:cs="Arial"/>
                <w:szCs w:val="20"/>
              </w:rPr>
            </w:pPr>
            <w:r>
              <w:rPr>
                <w:rFonts w:cs="Arial"/>
                <w:szCs w:val="20"/>
              </w:rPr>
              <w:t>Os Termos e Condições de Utilização da rede MULTIBANCO definem as regras aplicáveis ao serviço MB WAY.</w:t>
            </w:r>
          </w:p>
        </w:tc>
      </w:tr>
    </w:tbl>
    <w:p w14:paraId="4C52B82E" w14:textId="77777777" w:rsidR="00E3722C" w:rsidRPr="00C94453" w:rsidRDefault="00E3722C" w:rsidP="00E3722C">
      <w:pPr>
        <w:jc w:val="both"/>
        <w:rPr>
          <w:rFonts w:cs="Arial"/>
          <w:szCs w:val="20"/>
          <w:lang w:val="pt-PT"/>
        </w:rPr>
      </w:pPr>
    </w:p>
    <w:p w14:paraId="1C709F2B" w14:textId="77777777" w:rsidR="00E3722C" w:rsidRPr="00C94453" w:rsidRDefault="00E3722C" w:rsidP="00E3722C">
      <w:pPr>
        <w:jc w:val="both"/>
        <w:rPr>
          <w:rFonts w:cs="Arial"/>
          <w:szCs w:val="20"/>
          <w:lang w:val="pt-PT"/>
        </w:rPr>
      </w:pPr>
    </w:p>
    <w:p w14:paraId="27970206"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077D5BAD"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67356C01" w14:textId="77777777" w:rsidR="00E3722C" w:rsidRPr="00141BE1" w:rsidRDefault="00E3722C" w:rsidP="00CB5CCA">
            <w:pPr>
              <w:rPr>
                <w:rFonts w:cs="Arial"/>
                <w:szCs w:val="20"/>
              </w:rPr>
            </w:pPr>
            <w:r w:rsidRPr="00141BE1">
              <w:rPr>
                <w:rFonts w:cs="Arial"/>
                <w:szCs w:val="20"/>
              </w:rPr>
              <w:lastRenderedPageBreak/>
              <w:t xml:space="preserve">Serviços </w:t>
            </w:r>
            <w:r>
              <w:rPr>
                <w:rFonts w:cs="Arial"/>
                <w:szCs w:val="20"/>
              </w:rPr>
              <w:t>Rede MULTIBANCO</w:t>
            </w:r>
          </w:p>
        </w:tc>
      </w:tr>
      <w:tr w:rsidR="00E3722C" w:rsidRPr="00CC2494" w14:paraId="4B36034F" w14:textId="77777777" w:rsidTr="00CB5CCA">
        <w:trPr>
          <w:trHeight w:val="799"/>
        </w:trPr>
        <w:tc>
          <w:tcPr>
            <w:tcW w:w="9242" w:type="dxa"/>
            <w:shd w:val="clear" w:color="auto" w:fill="auto"/>
            <w:vAlign w:val="center"/>
          </w:tcPr>
          <w:p w14:paraId="6F32B23E" w14:textId="77777777" w:rsidR="00E3722C" w:rsidRPr="00A66F9E" w:rsidRDefault="00E3722C" w:rsidP="0097274F">
            <w:pPr>
              <w:pStyle w:val="CellBody"/>
              <w:jc w:val="left"/>
              <w:rPr>
                <w:b/>
              </w:rPr>
            </w:pPr>
            <w:r w:rsidRPr="009A530D">
              <w:t xml:space="preserve">Os Serviços MULTIBANCO incluem as operações disponibilizadas </w:t>
            </w:r>
            <w:r>
              <w:t xml:space="preserve">aos cartões </w:t>
            </w:r>
            <w:proofErr w:type="spellStart"/>
            <w:r>
              <w:rPr>
                <w:i/>
              </w:rPr>
              <w:t>on-us</w:t>
            </w:r>
            <w:proofErr w:type="spellEnd"/>
            <w:r>
              <w:rPr>
                <w:i/>
              </w:rPr>
              <w:t xml:space="preserve"> </w:t>
            </w:r>
            <w:r>
              <w:t xml:space="preserve">na Rede MULTIBANCO: </w:t>
            </w:r>
          </w:p>
          <w:p w14:paraId="06ECEFC9" w14:textId="77777777" w:rsidR="00E3722C" w:rsidRDefault="00E3722C" w:rsidP="0097274F">
            <w:pPr>
              <w:pStyle w:val="Tablebullet"/>
              <w:jc w:val="left"/>
            </w:pPr>
            <w:r w:rsidRPr="00361882">
              <w:t xml:space="preserve">Serviços MULTIBANCO </w:t>
            </w:r>
            <w:r>
              <w:t>Bancários – Financeiros (ex. depósitos)</w:t>
            </w:r>
          </w:p>
          <w:p w14:paraId="4AB79DDA" w14:textId="77777777" w:rsidR="00E3722C" w:rsidRDefault="00E3722C" w:rsidP="0097274F">
            <w:pPr>
              <w:pStyle w:val="Tablebullet"/>
              <w:jc w:val="left"/>
            </w:pPr>
            <w:r w:rsidRPr="002A5319">
              <w:t xml:space="preserve">Serviços MULTIBANCO </w:t>
            </w:r>
            <w:r>
              <w:t>Bancários – Não Financeiros (ex. consulta de saldos ou movimentos)</w:t>
            </w:r>
          </w:p>
          <w:p w14:paraId="012F9801" w14:textId="77777777" w:rsidR="00E3722C" w:rsidRDefault="00E3722C" w:rsidP="0097274F">
            <w:pPr>
              <w:pStyle w:val="Tablebullet"/>
              <w:jc w:val="left"/>
            </w:pPr>
            <w:r w:rsidRPr="00FF58E6">
              <w:t>Serviços MULTIBANCO de Pagamento</w:t>
            </w:r>
            <w:r>
              <w:t xml:space="preserve"> (ex. pagamento de serviços ou ao Estado)</w:t>
            </w:r>
          </w:p>
          <w:p w14:paraId="19E70FBE" w14:textId="77777777" w:rsidR="00E3722C" w:rsidRDefault="00E3722C" w:rsidP="0097274F">
            <w:pPr>
              <w:pStyle w:val="Tablebullet"/>
              <w:jc w:val="left"/>
            </w:pPr>
            <w:r>
              <w:t>Descontos MULTIBANCO</w:t>
            </w:r>
          </w:p>
          <w:p w14:paraId="5053BA66" w14:textId="77777777" w:rsidR="00E3722C" w:rsidRDefault="00E3722C" w:rsidP="0097274F">
            <w:pPr>
              <w:pStyle w:val="CellBody"/>
              <w:jc w:val="left"/>
            </w:pPr>
            <w:r>
              <w:t>A prestação destes serviços está enquadrada nos Termos e Condições de Utilização da rede MULTIBANCO.</w:t>
            </w:r>
          </w:p>
          <w:p w14:paraId="3722C03F" w14:textId="72901BAE" w:rsidR="00E3722C" w:rsidRPr="00361882" w:rsidRDefault="00E3722C" w:rsidP="00C92808">
            <w:pPr>
              <w:pStyle w:val="CellBody"/>
              <w:jc w:val="left"/>
            </w:pPr>
            <w:r>
              <w:t>Os Termos e Condições de Utilização da rede MULTIBANCO definem as regras aplicáveis às operações MULTIBANCO.</w:t>
            </w:r>
          </w:p>
        </w:tc>
      </w:tr>
    </w:tbl>
    <w:p w14:paraId="7229C00B" w14:textId="77777777" w:rsidR="00E3722C" w:rsidRPr="00C94453" w:rsidRDefault="00E3722C" w:rsidP="00E3722C">
      <w:pPr>
        <w:jc w:val="both"/>
        <w:rPr>
          <w:rFonts w:cs="Arial"/>
          <w:szCs w:val="20"/>
          <w:lang w:val="pt-PT"/>
        </w:rPr>
      </w:pPr>
    </w:p>
    <w:p w14:paraId="46B957BD"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CC2494" w14:paraId="59D65CC2"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4F67BD4F" w14:textId="77777777" w:rsidR="00E3722C" w:rsidRPr="00EC04D4" w:rsidRDefault="00E3722C" w:rsidP="00CB5CCA">
            <w:pPr>
              <w:keepNext/>
              <w:rPr>
                <w:rFonts w:cs="Arial"/>
                <w:szCs w:val="20"/>
              </w:rPr>
            </w:pPr>
            <w:r w:rsidRPr="00EC04D4">
              <w:rPr>
                <w:rFonts w:cs="Arial"/>
                <w:szCs w:val="20"/>
              </w:rPr>
              <w:t xml:space="preserve">Serviços </w:t>
            </w:r>
            <w:r>
              <w:rPr>
                <w:rFonts w:cs="Arial"/>
                <w:szCs w:val="20"/>
              </w:rPr>
              <w:t xml:space="preserve">para </w:t>
            </w:r>
            <w:r w:rsidRPr="00EC04D4">
              <w:rPr>
                <w:rFonts w:cs="Arial"/>
                <w:szCs w:val="20"/>
              </w:rPr>
              <w:t>Aceitante e/ou Entidade Apoio TPA</w:t>
            </w:r>
          </w:p>
        </w:tc>
      </w:tr>
      <w:tr w:rsidR="00E3722C" w:rsidRPr="00CC2494" w14:paraId="33C9761A" w14:textId="77777777" w:rsidTr="00CB5CCA">
        <w:trPr>
          <w:trHeight w:val="799"/>
        </w:trPr>
        <w:tc>
          <w:tcPr>
            <w:tcW w:w="9253" w:type="dxa"/>
            <w:vAlign w:val="center"/>
          </w:tcPr>
          <w:p w14:paraId="0FB16F3F" w14:textId="77777777" w:rsidR="00E3722C" w:rsidRPr="00EC04D4" w:rsidRDefault="00E3722C" w:rsidP="0097274F">
            <w:pPr>
              <w:pStyle w:val="CellBody"/>
              <w:jc w:val="left"/>
            </w:pPr>
            <w:r w:rsidRPr="00EC04D4">
              <w:t xml:space="preserve">O serviço de Processamento Aceitante TPA engloba o suporte à gestão de Terminais de Pagamento Automático (TPA) ligados à Rede MULTIBANCO, bem como a aceitação e o processamento das </w:t>
            </w:r>
            <w:r>
              <w:t>transações</w:t>
            </w:r>
            <w:r w:rsidRPr="00EC04D4">
              <w:t xml:space="preserve"> realizadas nesses terminais. </w:t>
            </w:r>
          </w:p>
          <w:p w14:paraId="25058587" w14:textId="77777777" w:rsidR="00E3722C" w:rsidRPr="00EC04D4" w:rsidRDefault="00E3722C" w:rsidP="0097274F">
            <w:pPr>
              <w:pStyle w:val="CellBody"/>
              <w:jc w:val="left"/>
            </w:pPr>
            <w:r w:rsidRPr="00EC04D4">
              <w:t>Inclui as funcionalidades seguintes:</w:t>
            </w:r>
          </w:p>
          <w:p w14:paraId="5FE04403" w14:textId="77777777" w:rsidR="00E3722C" w:rsidRPr="00EC04D4" w:rsidRDefault="00E3722C" w:rsidP="0097274F">
            <w:pPr>
              <w:pStyle w:val="Tablebullet"/>
              <w:jc w:val="left"/>
            </w:pPr>
            <w:r w:rsidRPr="00EC04D4">
              <w:t>Gestão de dados de Comerciantes, Estabelecimentos e Terminais;</w:t>
            </w:r>
          </w:p>
          <w:p w14:paraId="399E1B3B" w14:textId="77777777" w:rsidR="00E3722C" w:rsidRDefault="00E3722C" w:rsidP="0097274F">
            <w:pPr>
              <w:pStyle w:val="Tablebullet"/>
              <w:jc w:val="left"/>
            </w:pPr>
            <w:r w:rsidRPr="00EC04D4">
              <w:t>Gestão de Acordos;</w:t>
            </w:r>
          </w:p>
          <w:p w14:paraId="01876EBE" w14:textId="77777777" w:rsidR="00E3722C" w:rsidRPr="00A66F9E" w:rsidRDefault="00E3722C" w:rsidP="0097274F">
            <w:pPr>
              <w:pStyle w:val="Tablebullet"/>
              <w:jc w:val="left"/>
            </w:pPr>
            <w:r w:rsidRPr="00A66F9E">
              <w:t>H</w:t>
            </w:r>
            <w:r>
              <w:t xml:space="preserve">omologação e Certificação de TPA, </w:t>
            </w:r>
            <w:proofErr w:type="spellStart"/>
            <w:r>
              <w:t>mPOS</w:t>
            </w:r>
            <w:proofErr w:type="spellEnd"/>
            <w:r>
              <w:t xml:space="preserve"> ou DPG</w:t>
            </w:r>
            <w:r w:rsidRPr="00A66F9E">
              <w:t>;</w:t>
            </w:r>
          </w:p>
          <w:p w14:paraId="43B02D5D" w14:textId="77777777" w:rsidR="00E3722C" w:rsidRPr="00EC04D4" w:rsidRDefault="00E3722C" w:rsidP="0097274F">
            <w:pPr>
              <w:pStyle w:val="Tablebullet"/>
              <w:jc w:val="left"/>
            </w:pPr>
            <w:r w:rsidRPr="00A66F9E">
              <w:t xml:space="preserve">Processamento de Operações em </w:t>
            </w:r>
            <w:r>
              <w:t xml:space="preserve">TPA, </w:t>
            </w:r>
            <w:proofErr w:type="spellStart"/>
            <w:r>
              <w:t>mPOS</w:t>
            </w:r>
            <w:proofErr w:type="spellEnd"/>
            <w:r>
              <w:t xml:space="preserve"> ou DPG;</w:t>
            </w:r>
          </w:p>
          <w:p w14:paraId="58C9276B" w14:textId="77777777" w:rsidR="00E3722C" w:rsidRDefault="00E3722C" w:rsidP="0097274F">
            <w:pPr>
              <w:pStyle w:val="Tablebullet"/>
              <w:jc w:val="left"/>
            </w:pPr>
            <w:r w:rsidRPr="00EC04D4">
              <w:t>Receção e Encaminhamento de Operações;</w:t>
            </w:r>
          </w:p>
          <w:p w14:paraId="37FA28FC" w14:textId="77777777" w:rsidR="00E3722C" w:rsidRDefault="00E3722C" w:rsidP="0097274F">
            <w:pPr>
              <w:pStyle w:val="Tablebullet"/>
              <w:jc w:val="left"/>
            </w:pPr>
            <w:r>
              <w:t>DCC;</w:t>
            </w:r>
          </w:p>
          <w:p w14:paraId="130321B8" w14:textId="77777777" w:rsidR="00E3722C" w:rsidRDefault="00E3722C" w:rsidP="0097274F">
            <w:pPr>
              <w:pStyle w:val="Tablebullet"/>
              <w:jc w:val="left"/>
            </w:pPr>
            <w:proofErr w:type="spellStart"/>
            <w:r w:rsidRPr="00B32B61">
              <w:rPr>
                <w:i/>
              </w:rPr>
              <w:t>Acquiring</w:t>
            </w:r>
            <w:proofErr w:type="spellEnd"/>
            <w:r>
              <w:t xml:space="preserve"> </w:t>
            </w:r>
            <w:r w:rsidRPr="00361882">
              <w:rPr>
                <w:i/>
              </w:rPr>
              <w:t xml:space="preserve">cross </w:t>
            </w:r>
            <w:proofErr w:type="spellStart"/>
            <w:r w:rsidRPr="00361882">
              <w:rPr>
                <w:i/>
              </w:rPr>
              <w:t>border</w:t>
            </w:r>
            <w:proofErr w:type="spellEnd"/>
            <w:r>
              <w:rPr>
                <w:i/>
              </w:rPr>
              <w:t>;</w:t>
            </w:r>
          </w:p>
          <w:p w14:paraId="7A313EF8" w14:textId="77777777" w:rsidR="00E3722C" w:rsidRDefault="00E3722C" w:rsidP="0097274F">
            <w:pPr>
              <w:pStyle w:val="Tablebullet"/>
              <w:jc w:val="left"/>
            </w:pPr>
            <w:r w:rsidRPr="00C502C9">
              <w:rPr>
                <w:i/>
              </w:rPr>
              <w:t xml:space="preserve">Digital </w:t>
            </w:r>
            <w:proofErr w:type="spellStart"/>
            <w:r w:rsidRPr="00C502C9">
              <w:rPr>
                <w:i/>
              </w:rPr>
              <w:t>Payment</w:t>
            </w:r>
            <w:proofErr w:type="spellEnd"/>
            <w:r w:rsidRPr="00C502C9">
              <w:rPr>
                <w:i/>
              </w:rPr>
              <w:t xml:space="preserve"> Gateway</w:t>
            </w:r>
            <w:r>
              <w:t>;</w:t>
            </w:r>
          </w:p>
          <w:p w14:paraId="4E49B9F6" w14:textId="77777777" w:rsidR="00E3722C" w:rsidRPr="00EC04D4" w:rsidRDefault="00E3722C" w:rsidP="0097274F">
            <w:pPr>
              <w:pStyle w:val="Tablebullet"/>
              <w:jc w:val="left"/>
            </w:pPr>
            <w:r>
              <w:t>Mobile POS;</w:t>
            </w:r>
          </w:p>
          <w:p w14:paraId="7D6FF498" w14:textId="0859A018" w:rsidR="00E3722C" w:rsidRPr="00EC04D4" w:rsidRDefault="007A4CF7" w:rsidP="0097274F">
            <w:pPr>
              <w:pStyle w:val="Tablebullet"/>
              <w:jc w:val="left"/>
            </w:pPr>
            <w:r w:rsidRPr="00EC04D4">
              <w:t>Compensação e Informação para</w:t>
            </w:r>
            <w:r w:rsidR="00E3722C" w:rsidRPr="00EC04D4">
              <w:t xml:space="preserve"> Liquidação de Operações;</w:t>
            </w:r>
          </w:p>
          <w:p w14:paraId="4B077071" w14:textId="77777777" w:rsidR="00E3722C" w:rsidRPr="00EC04D4" w:rsidRDefault="00E3722C" w:rsidP="0097274F">
            <w:pPr>
              <w:pStyle w:val="Tablebullet"/>
              <w:jc w:val="left"/>
            </w:pPr>
            <w:r w:rsidRPr="00EC04D4">
              <w:t>Gestão de Disputas de Aceitante;</w:t>
            </w:r>
          </w:p>
          <w:p w14:paraId="77717763" w14:textId="77777777" w:rsidR="00E3722C" w:rsidRPr="00EC04D4" w:rsidRDefault="00E3722C" w:rsidP="0097274F">
            <w:pPr>
              <w:pStyle w:val="Tablebullet"/>
              <w:jc w:val="left"/>
            </w:pPr>
            <w:r w:rsidRPr="00EC04D4">
              <w:t xml:space="preserve">Monitorização </w:t>
            </w:r>
            <w:r>
              <w:t xml:space="preserve">e controlo </w:t>
            </w:r>
            <w:r w:rsidRPr="00EC04D4">
              <w:t>de Fraude</w:t>
            </w:r>
            <w:r>
              <w:t xml:space="preserve"> (</w:t>
            </w:r>
            <w:proofErr w:type="spellStart"/>
            <w:r>
              <w:t>Paywatch</w:t>
            </w:r>
            <w:proofErr w:type="spellEnd"/>
            <w:r>
              <w:t>)</w:t>
            </w:r>
            <w:r w:rsidRPr="00EC04D4">
              <w:t>;</w:t>
            </w:r>
          </w:p>
          <w:p w14:paraId="56FE1716" w14:textId="77777777" w:rsidR="00E3722C" w:rsidRDefault="00E3722C" w:rsidP="0097274F">
            <w:pPr>
              <w:pStyle w:val="Tablebullet"/>
              <w:jc w:val="left"/>
            </w:pPr>
            <w:r w:rsidRPr="00EC04D4">
              <w:t>Emissão de Extratos para Comerciantes;</w:t>
            </w:r>
          </w:p>
          <w:p w14:paraId="6CC88639" w14:textId="77777777" w:rsidR="00E3722C" w:rsidRDefault="00E3722C" w:rsidP="0097274F">
            <w:pPr>
              <w:pStyle w:val="Tablebullet"/>
              <w:jc w:val="left"/>
            </w:pPr>
            <w:r w:rsidRPr="00566218">
              <w:t>Autorizações com Base em Parâmetros do Aceitante;</w:t>
            </w:r>
          </w:p>
          <w:p w14:paraId="63D233BD" w14:textId="77777777" w:rsidR="00E3722C" w:rsidRPr="00C94453" w:rsidRDefault="00E3722C" w:rsidP="0097274F">
            <w:pPr>
              <w:pStyle w:val="CellBody"/>
              <w:jc w:val="left"/>
            </w:pPr>
          </w:p>
          <w:p w14:paraId="1217BD65" w14:textId="77777777" w:rsidR="00E3722C" w:rsidRPr="00EC04D4" w:rsidRDefault="00E3722C" w:rsidP="0097274F">
            <w:pPr>
              <w:pStyle w:val="CellBody"/>
              <w:jc w:val="left"/>
              <w:rPr>
                <w:rFonts w:cs="Arial"/>
              </w:rPr>
            </w:pPr>
            <w:r w:rsidRPr="00C94453">
              <w:t>Os Termos e Condições de Utilização da rede MULTIBANCO definem as regras aplicáveis à Rede TPA MULTIBANCO.</w:t>
            </w:r>
          </w:p>
        </w:tc>
      </w:tr>
    </w:tbl>
    <w:p w14:paraId="52C495F1"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8721"/>
      </w:tblGrid>
      <w:tr w:rsidR="00E3722C" w:rsidRPr="00CC2494" w14:paraId="09D566E9"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5AB917DD" w14:textId="77777777" w:rsidR="00E3722C" w:rsidRPr="00EC04D4" w:rsidRDefault="00E3722C" w:rsidP="00CB5CCA">
            <w:pPr>
              <w:rPr>
                <w:rFonts w:cs="Arial"/>
                <w:szCs w:val="20"/>
              </w:rPr>
            </w:pPr>
            <w:r w:rsidRPr="00EC04D4">
              <w:rPr>
                <w:rFonts w:cs="Arial"/>
                <w:szCs w:val="20"/>
              </w:rPr>
              <w:t xml:space="preserve">Serviços </w:t>
            </w:r>
            <w:r>
              <w:rPr>
                <w:rFonts w:cs="Arial"/>
                <w:szCs w:val="20"/>
              </w:rPr>
              <w:t xml:space="preserve">para </w:t>
            </w:r>
            <w:r w:rsidRPr="00EC04D4">
              <w:rPr>
                <w:rFonts w:cs="Arial"/>
                <w:szCs w:val="20"/>
              </w:rPr>
              <w:t xml:space="preserve">Entidade Apoio </w:t>
            </w:r>
            <w:r>
              <w:rPr>
                <w:rFonts w:cs="Arial"/>
                <w:szCs w:val="20"/>
              </w:rPr>
              <w:t>CA</w:t>
            </w:r>
          </w:p>
        </w:tc>
      </w:tr>
      <w:tr w:rsidR="00E3722C" w:rsidRPr="00CC2494" w14:paraId="0AFD8C96" w14:textId="77777777" w:rsidTr="00CB5CCA">
        <w:trPr>
          <w:trHeight w:val="799"/>
        </w:trPr>
        <w:tc>
          <w:tcPr>
            <w:tcW w:w="9253" w:type="dxa"/>
            <w:vAlign w:val="center"/>
          </w:tcPr>
          <w:p w14:paraId="5AD9A227" w14:textId="77777777" w:rsidR="00E3722C" w:rsidRPr="00A66F9E" w:rsidRDefault="00E3722C" w:rsidP="0097274F">
            <w:pPr>
              <w:jc w:val="left"/>
              <w:rPr>
                <w:rFonts w:cs="Arial"/>
                <w:szCs w:val="20"/>
              </w:rPr>
            </w:pPr>
            <w:r w:rsidRPr="00A66F9E">
              <w:rPr>
                <w:rFonts w:cs="Arial"/>
                <w:szCs w:val="20"/>
              </w:rPr>
              <w:t>O serviço de Processamento em CA engloba o suporte à gestão de Caixas Automáticas (CA) ligados à Rede MULTIBANCO, bem como a aceitação e o processamento das operações realizadas nesses terminais.</w:t>
            </w:r>
          </w:p>
          <w:p w14:paraId="6A2EA422" w14:textId="77777777" w:rsidR="00E3722C" w:rsidRPr="00A66F9E" w:rsidRDefault="00E3722C" w:rsidP="0097274F">
            <w:pPr>
              <w:jc w:val="left"/>
              <w:rPr>
                <w:rFonts w:cs="Arial"/>
                <w:szCs w:val="20"/>
              </w:rPr>
            </w:pPr>
            <w:r w:rsidRPr="00A66F9E">
              <w:rPr>
                <w:rFonts w:cs="Arial"/>
                <w:szCs w:val="20"/>
              </w:rPr>
              <w:t>Inclui as funcionalidades seguintes:</w:t>
            </w:r>
          </w:p>
          <w:p w14:paraId="1A5B90C2"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Gestão de dados de </w:t>
            </w:r>
            <w:r>
              <w:rPr>
                <w:rFonts w:cs="Arial"/>
                <w:szCs w:val="20"/>
              </w:rPr>
              <w:t>CA</w:t>
            </w:r>
            <w:r w:rsidRPr="00A66F9E">
              <w:rPr>
                <w:rFonts w:cs="Arial"/>
                <w:szCs w:val="20"/>
              </w:rPr>
              <w:t>;</w:t>
            </w:r>
          </w:p>
          <w:p w14:paraId="45CD253D"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H</w:t>
            </w:r>
            <w:r>
              <w:rPr>
                <w:rFonts w:cs="Arial"/>
                <w:szCs w:val="20"/>
              </w:rPr>
              <w:t>omologação e Certificação de CA</w:t>
            </w:r>
            <w:r w:rsidRPr="00A66F9E">
              <w:rPr>
                <w:rFonts w:cs="Arial"/>
                <w:szCs w:val="20"/>
              </w:rPr>
              <w:t>;</w:t>
            </w:r>
          </w:p>
          <w:p w14:paraId="6A1A68EE"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Processamento de Operações em CA</w:t>
            </w:r>
            <w:r w:rsidRPr="00A66F9E">
              <w:rPr>
                <w:rFonts w:cs="Arial"/>
                <w:i/>
                <w:szCs w:val="20"/>
              </w:rPr>
              <w:t>;</w:t>
            </w:r>
          </w:p>
          <w:p w14:paraId="12384F26"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Compensação e Informação </w:t>
            </w:r>
            <w:r>
              <w:rPr>
                <w:rFonts w:cs="Arial"/>
                <w:szCs w:val="20"/>
              </w:rPr>
              <w:t>p</w:t>
            </w:r>
            <w:r w:rsidRPr="00A66F9E">
              <w:rPr>
                <w:rFonts w:cs="Arial"/>
                <w:szCs w:val="20"/>
              </w:rPr>
              <w:t>ara Liquidação de Operações;</w:t>
            </w:r>
          </w:p>
          <w:p w14:paraId="154132BC"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i/>
                <w:szCs w:val="20"/>
              </w:rPr>
              <w:t>BackOffice</w:t>
            </w:r>
            <w:r w:rsidRPr="00A66F9E">
              <w:rPr>
                <w:rFonts w:cs="Arial"/>
                <w:szCs w:val="20"/>
              </w:rPr>
              <w:t xml:space="preserve"> de Tratamento de Disputas em CA MULTIBANCO;</w:t>
            </w:r>
          </w:p>
          <w:p w14:paraId="0144062E" w14:textId="77777777" w:rsidR="00E3722C" w:rsidRPr="00D112FF" w:rsidRDefault="00E3722C" w:rsidP="006E2998">
            <w:pPr>
              <w:numPr>
                <w:ilvl w:val="0"/>
                <w:numId w:val="68"/>
              </w:numPr>
              <w:spacing w:line="360" w:lineRule="auto"/>
              <w:ind w:left="551" w:hanging="284"/>
              <w:jc w:val="left"/>
              <w:rPr>
                <w:rFonts w:cs="Arial"/>
                <w:szCs w:val="20"/>
              </w:rPr>
            </w:pPr>
            <w:r w:rsidRPr="00A66F9E">
              <w:rPr>
                <w:rFonts w:cs="Arial"/>
                <w:szCs w:val="20"/>
              </w:rPr>
              <w:t>Monitorização de Fraude.</w:t>
            </w:r>
          </w:p>
          <w:p w14:paraId="29ADC8D0" w14:textId="77777777" w:rsidR="00E3722C" w:rsidRPr="00EC04D4" w:rsidRDefault="00E3722C" w:rsidP="0097274F">
            <w:pPr>
              <w:jc w:val="left"/>
              <w:rPr>
                <w:rFonts w:cs="Arial"/>
                <w:szCs w:val="20"/>
              </w:rPr>
            </w:pPr>
            <w:r>
              <w:rPr>
                <w:rFonts w:cs="Arial"/>
                <w:szCs w:val="20"/>
              </w:rPr>
              <w:t>Os Termos e Condições de Utilização da rede MULTIBANCO definem as regras aplicáveis à Rede CA MULTIBANCO.</w:t>
            </w:r>
          </w:p>
        </w:tc>
      </w:tr>
    </w:tbl>
    <w:p w14:paraId="3C071E3D"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1623"/>
        <w:gridCol w:w="7098"/>
      </w:tblGrid>
      <w:tr w:rsidR="00E3722C" w:rsidRPr="00CC2494" w14:paraId="77265C0D" w14:textId="77777777" w:rsidTr="00CB5CCA">
        <w:trPr>
          <w:cnfStyle w:val="100000000000" w:firstRow="1" w:lastRow="0" w:firstColumn="0" w:lastColumn="0" w:oddVBand="0" w:evenVBand="0" w:oddHBand="0" w:evenHBand="0" w:firstRowFirstColumn="0" w:firstRowLastColumn="0" w:lastRowFirstColumn="0" w:lastRowLastColumn="0"/>
          <w:trHeight w:val="758"/>
        </w:trPr>
        <w:tc>
          <w:tcPr>
            <w:tcW w:w="9188" w:type="dxa"/>
            <w:gridSpan w:val="2"/>
            <w:vAlign w:val="center"/>
          </w:tcPr>
          <w:p w14:paraId="781FCDC8" w14:textId="77777777" w:rsidR="00E3722C" w:rsidRPr="00EC04D4" w:rsidRDefault="00E3722C" w:rsidP="00CB5CCA">
            <w:pPr>
              <w:keepNext/>
              <w:rPr>
                <w:rFonts w:cs="Arial"/>
                <w:szCs w:val="20"/>
              </w:rPr>
            </w:pPr>
            <w:r w:rsidRPr="00EC04D4">
              <w:rPr>
                <w:rFonts w:cs="Arial"/>
                <w:szCs w:val="20"/>
              </w:rPr>
              <w:t>Serviços de Gestão de Rede</w:t>
            </w:r>
          </w:p>
        </w:tc>
      </w:tr>
      <w:tr w:rsidR="00E3722C" w:rsidRPr="00EC04D4" w14:paraId="206D5127" w14:textId="77777777" w:rsidTr="00CB5CCA">
        <w:tc>
          <w:tcPr>
            <w:tcW w:w="1641" w:type="dxa"/>
            <w:vAlign w:val="center"/>
          </w:tcPr>
          <w:p w14:paraId="15A65C3B" w14:textId="77777777" w:rsidR="00E3722C" w:rsidRPr="00B86E77" w:rsidRDefault="00E3722C" w:rsidP="00CB5CCA">
            <w:pPr>
              <w:keepNext/>
              <w:rPr>
                <w:rFonts w:cs="Arial"/>
                <w:b/>
                <w:szCs w:val="20"/>
              </w:rPr>
            </w:pPr>
            <w:r w:rsidRPr="00B86E77">
              <w:rPr>
                <w:rFonts w:cs="Arial"/>
                <w:b/>
                <w:szCs w:val="20"/>
              </w:rPr>
              <w:t>Gestão de Rede TPA</w:t>
            </w:r>
            <w:r>
              <w:rPr>
                <w:rFonts w:cs="Arial"/>
                <w:b/>
                <w:szCs w:val="20"/>
              </w:rPr>
              <w:t xml:space="preserve">, </w:t>
            </w:r>
            <w:proofErr w:type="spellStart"/>
            <w:r>
              <w:rPr>
                <w:rFonts w:cs="Arial"/>
                <w:b/>
                <w:szCs w:val="20"/>
              </w:rPr>
              <w:t>mPOS</w:t>
            </w:r>
            <w:proofErr w:type="spellEnd"/>
            <w:r>
              <w:rPr>
                <w:rFonts w:cs="Arial"/>
                <w:b/>
                <w:szCs w:val="20"/>
              </w:rPr>
              <w:t xml:space="preserve"> ou DGP</w:t>
            </w:r>
            <w:r w:rsidRPr="00B86E77">
              <w:rPr>
                <w:rFonts w:cs="Arial"/>
                <w:b/>
                <w:szCs w:val="20"/>
              </w:rPr>
              <w:t xml:space="preserve"> MULTIBANCO</w:t>
            </w:r>
          </w:p>
        </w:tc>
        <w:tc>
          <w:tcPr>
            <w:tcW w:w="7547" w:type="dxa"/>
          </w:tcPr>
          <w:p w14:paraId="2A2D0080" w14:textId="77777777" w:rsidR="00E3722C" w:rsidRPr="00C94453" w:rsidRDefault="00E3722C" w:rsidP="0097274F">
            <w:pPr>
              <w:jc w:val="left"/>
              <w:rPr>
                <w:rFonts w:cs="Arial"/>
                <w:szCs w:val="20"/>
              </w:rPr>
            </w:pPr>
            <w:r w:rsidRPr="00C94453">
              <w:rPr>
                <w:rFonts w:cs="Arial"/>
                <w:szCs w:val="20"/>
              </w:rPr>
              <w:t>A Gestão de Rede TPA MULTIBANCO assegura a gestão centralizada da Rede TPA MULTIBANCO, desde o planeamento de necessidades à monitorização da rede.</w:t>
            </w:r>
          </w:p>
          <w:p w14:paraId="1B7909C4" w14:textId="77777777" w:rsidR="00E3722C" w:rsidRPr="00C94453" w:rsidRDefault="00E3722C" w:rsidP="0097274F">
            <w:pPr>
              <w:jc w:val="left"/>
              <w:rPr>
                <w:rFonts w:cs="Arial"/>
                <w:szCs w:val="20"/>
              </w:rPr>
            </w:pPr>
            <w:r w:rsidRPr="00C94453">
              <w:rPr>
                <w:rFonts w:cs="Arial"/>
                <w:szCs w:val="20"/>
              </w:rPr>
              <w:t>Inclui as funcionalidades seguintes:</w:t>
            </w:r>
          </w:p>
          <w:p w14:paraId="0D7860D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TPA MULTIBANCO;</w:t>
            </w:r>
          </w:p>
          <w:p w14:paraId="5E27301A"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lastRenderedPageBreak/>
              <w:t>Monitorização da Rede.</w:t>
            </w:r>
          </w:p>
        </w:tc>
      </w:tr>
      <w:tr w:rsidR="00E3722C" w:rsidRPr="00762542" w14:paraId="0FEB6639" w14:textId="77777777" w:rsidTr="00CB5CCA">
        <w:tc>
          <w:tcPr>
            <w:tcW w:w="1641" w:type="dxa"/>
            <w:vAlign w:val="center"/>
          </w:tcPr>
          <w:p w14:paraId="1CCF1ABD" w14:textId="77777777" w:rsidR="00E3722C" w:rsidRPr="00B86E77" w:rsidRDefault="00E3722C" w:rsidP="00CB5CCA">
            <w:pPr>
              <w:rPr>
                <w:b/>
                <w:szCs w:val="20"/>
              </w:rPr>
            </w:pPr>
            <w:r w:rsidRPr="00B86E77">
              <w:rPr>
                <w:b/>
                <w:szCs w:val="20"/>
              </w:rPr>
              <w:lastRenderedPageBreak/>
              <w:t>Gestão de Rede CA MULTIBANCO</w:t>
            </w:r>
          </w:p>
        </w:tc>
        <w:tc>
          <w:tcPr>
            <w:tcW w:w="7547" w:type="dxa"/>
          </w:tcPr>
          <w:p w14:paraId="504188C5" w14:textId="77777777" w:rsidR="00E3722C" w:rsidRPr="00C94453" w:rsidRDefault="00E3722C" w:rsidP="0097274F">
            <w:pPr>
              <w:jc w:val="left"/>
              <w:rPr>
                <w:rFonts w:cs="Arial"/>
                <w:szCs w:val="20"/>
              </w:rPr>
            </w:pPr>
            <w:r w:rsidRPr="00C94453">
              <w:rPr>
                <w:rFonts w:cs="Arial"/>
                <w:szCs w:val="20"/>
              </w:rPr>
              <w:t>A Gestão de Rede CA MULTIBANCO assegura a gestão centralizada da Rede CA MULTIBANCO, desde o planeamento de necessidades até ao abate.</w:t>
            </w:r>
          </w:p>
          <w:p w14:paraId="7D28CBAC" w14:textId="77777777" w:rsidR="00E3722C" w:rsidRPr="00C94453" w:rsidRDefault="00E3722C" w:rsidP="0097274F">
            <w:pPr>
              <w:jc w:val="left"/>
              <w:rPr>
                <w:rFonts w:cs="Arial"/>
                <w:szCs w:val="20"/>
              </w:rPr>
            </w:pPr>
            <w:r w:rsidRPr="00C94453">
              <w:rPr>
                <w:rFonts w:cs="Arial"/>
                <w:szCs w:val="20"/>
              </w:rPr>
              <w:t>Inclui as funcionalidades seguintes:</w:t>
            </w:r>
          </w:p>
          <w:p w14:paraId="211A8B15"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CA MULTIBANCO;</w:t>
            </w:r>
          </w:p>
          <w:p w14:paraId="1256796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Logística e Gestão de Stocks;</w:t>
            </w:r>
          </w:p>
          <w:p w14:paraId="1A7B1C1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Infraestrutura de Comunicações;</w:t>
            </w:r>
          </w:p>
          <w:p w14:paraId="7FF05086"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p w14:paraId="414E2628"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Manutenção da Rede;</w:t>
            </w:r>
          </w:p>
          <w:p w14:paraId="6E1AA19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Base;</w:t>
            </w:r>
          </w:p>
          <w:p w14:paraId="0EB56477"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Económico;</w:t>
            </w:r>
          </w:p>
          <w:p w14:paraId="5FDBD79C" w14:textId="77777777" w:rsidR="00E3722C" w:rsidRPr="00B86E77" w:rsidRDefault="00E3722C" w:rsidP="006E2998">
            <w:pPr>
              <w:numPr>
                <w:ilvl w:val="0"/>
                <w:numId w:val="69"/>
              </w:numPr>
              <w:spacing w:line="360" w:lineRule="auto"/>
              <w:ind w:left="720"/>
              <w:jc w:val="left"/>
              <w:rPr>
                <w:szCs w:val="20"/>
              </w:rPr>
            </w:pPr>
            <w:r w:rsidRPr="00C94453">
              <w:rPr>
                <w:rFonts w:cs="Arial"/>
                <w:szCs w:val="20"/>
              </w:rPr>
              <w:t>Serviço Premium.</w:t>
            </w:r>
          </w:p>
        </w:tc>
      </w:tr>
    </w:tbl>
    <w:p w14:paraId="54BD576C" w14:textId="77777777" w:rsidR="00E3722C" w:rsidRDefault="00E3722C" w:rsidP="00E3722C">
      <w:pPr>
        <w:rPr>
          <w:rFonts w:cs="Arial"/>
          <w:szCs w:val="20"/>
        </w:rPr>
      </w:pPr>
    </w:p>
    <w:p w14:paraId="7ECFA558" w14:textId="77777777" w:rsidR="00E3722C" w:rsidRDefault="00E3722C" w:rsidP="00E3722C">
      <w:pPr>
        <w:rPr>
          <w:rFonts w:cs="Arial"/>
          <w:szCs w:val="20"/>
        </w:rPr>
      </w:pPr>
    </w:p>
    <w:p w14:paraId="1A524200" w14:textId="77777777" w:rsidR="00E3722C" w:rsidRDefault="00E3722C" w:rsidP="00E3722C">
      <w:pPr>
        <w:rPr>
          <w:rFonts w:cs="Arial"/>
          <w:szCs w:val="20"/>
        </w:rPr>
      </w:pPr>
    </w:p>
    <w:tbl>
      <w:tblPr>
        <w:tblStyle w:val="TableGrid"/>
        <w:tblW w:w="0" w:type="auto"/>
        <w:tblLook w:val="04A0" w:firstRow="1" w:lastRow="0" w:firstColumn="1" w:lastColumn="0" w:noHBand="0" w:noVBand="1"/>
      </w:tblPr>
      <w:tblGrid>
        <w:gridCol w:w="8721"/>
      </w:tblGrid>
      <w:tr w:rsidR="00842BF1" w:rsidRPr="00CC2494" w14:paraId="2FA8BE8D" w14:textId="77777777" w:rsidTr="00842BF1">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2B1A6BDD" w14:textId="77777777" w:rsidR="00842BF1" w:rsidRPr="00EC04D4" w:rsidRDefault="00842BF1" w:rsidP="00842BF1">
            <w:pPr>
              <w:rPr>
                <w:rFonts w:cs="Arial"/>
                <w:szCs w:val="20"/>
              </w:rPr>
            </w:pPr>
            <w:r w:rsidRPr="00EC04D4">
              <w:rPr>
                <w:rFonts w:cs="Arial"/>
                <w:szCs w:val="20"/>
              </w:rPr>
              <w:t xml:space="preserve">Serviços </w:t>
            </w:r>
            <w:r>
              <w:rPr>
                <w:rFonts w:cs="Arial"/>
                <w:szCs w:val="20"/>
              </w:rPr>
              <w:t>de Segurança e Autenticação</w:t>
            </w:r>
          </w:p>
        </w:tc>
      </w:tr>
      <w:tr w:rsidR="00842BF1" w:rsidRPr="00EC04D4" w14:paraId="7DA74E34" w14:textId="77777777" w:rsidTr="00842BF1">
        <w:trPr>
          <w:trHeight w:val="799"/>
        </w:trPr>
        <w:tc>
          <w:tcPr>
            <w:tcW w:w="9253" w:type="dxa"/>
            <w:vAlign w:val="center"/>
          </w:tcPr>
          <w:p w14:paraId="77A2E2B6" w14:textId="77777777" w:rsidR="00842BF1" w:rsidRPr="00C94453" w:rsidRDefault="00842BF1" w:rsidP="00842BF1">
            <w:pPr>
              <w:jc w:val="both"/>
              <w:rPr>
                <w:rFonts w:cs="Arial"/>
                <w:szCs w:val="20"/>
              </w:rPr>
            </w:pPr>
            <w:r w:rsidRPr="00C94453">
              <w:rPr>
                <w:rFonts w:cs="Arial"/>
                <w:szCs w:val="20"/>
              </w:rPr>
              <w:t>O serviço de Segurança e Autenticação disponibiliza aos bancos métodos de autenticação dos seus clientes em contexto digital, e inclui os seguintes métodos de autenticação:</w:t>
            </w:r>
          </w:p>
          <w:p w14:paraId="3EE068DD" w14:textId="77777777" w:rsidR="00842BF1" w:rsidRPr="00C94453" w:rsidRDefault="00842BF1" w:rsidP="00842BF1">
            <w:pPr>
              <w:numPr>
                <w:ilvl w:val="0"/>
                <w:numId w:val="69"/>
              </w:numPr>
              <w:spacing w:line="360" w:lineRule="auto"/>
              <w:ind w:left="720"/>
              <w:jc w:val="both"/>
              <w:rPr>
                <w:rFonts w:cs="Arial"/>
                <w:szCs w:val="20"/>
              </w:rPr>
            </w:pPr>
            <w:r w:rsidRPr="00C94453">
              <w:rPr>
                <w:rFonts w:cs="Arial"/>
                <w:szCs w:val="20"/>
              </w:rPr>
              <w:t xml:space="preserve">Autenticação por </w:t>
            </w:r>
            <w:proofErr w:type="spellStart"/>
            <w:r w:rsidRPr="00C94453">
              <w:rPr>
                <w:rFonts w:cs="Arial"/>
                <w:i/>
                <w:szCs w:val="20"/>
              </w:rPr>
              <w:t>one</w:t>
            </w:r>
            <w:proofErr w:type="spellEnd"/>
            <w:r w:rsidRPr="00C94453">
              <w:rPr>
                <w:rFonts w:cs="Arial"/>
                <w:i/>
                <w:szCs w:val="20"/>
              </w:rPr>
              <w:t xml:space="preserve"> time password</w:t>
            </w:r>
            <w:r w:rsidRPr="00C94453">
              <w:rPr>
                <w:rFonts w:cs="Arial"/>
                <w:szCs w:val="20"/>
              </w:rPr>
              <w:t xml:space="preserve"> com hardware </w:t>
            </w:r>
            <w:proofErr w:type="spellStart"/>
            <w:r w:rsidRPr="00C94453">
              <w:rPr>
                <w:rFonts w:cs="Arial"/>
                <w:szCs w:val="20"/>
              </w:rPr>
              <w:t>token</w:t>
            </w:r>
            <w:proofErr w:type="spellEnd"/>
            <w:r w:rsidRPr="00C94453">
              <w:rPr>
                <w:rFonts w:cs="Arial"/>
                <w:szCs w:val="20"/>
              </w:rPr>
              <w:t xml:space="preserve"> e cartões EMV (standard CAP)</w:t>
            </w:r>
          </w:p>
          <w:p w14:paraId="4223ACCB" w14:textId="77777777" w:rsidR="00842BF1" w:rsidRPr="00C94453" w:rsidRDefault="00842BF1" w:rsidP="00842BF1">
            <w:pPr>
              <w:numPr>
                <w:ilvl w:val="0"/>
                <w:numId w:val="69"/>
              </w:numPr>
              <w:spacing w:line="360" w:lineRule="auto"/>
              <w:ind w:left="720"/>
              <w:jc w:val="both"/>
              <w:rPr>
                <w:rFonts w:cs="Arial"/>
                <w:szCs w:val="20"/>
              </w:rPr>
            </w:pPr>
            <w:commentRangeStart w:id="959"/>
            <w:r w:rsidRPr="00C94453">
              <w:rPr>
                <w:rFonts w:cs="Arial"/>
                <w:szCs w:val="20"/>
              </w:rPr>
              <w:t xml:space="preserve">Autenticação por </w:t>
            </w:r>
            <w:proofErr w:type="spellStart"/>
            <w:r w:rsidRPr="00C94453">
              <w:rPr>
                <w:rFonts w:cs="Arial"/>
                <w:i/>
                <w:szCs w:val="20"/>
              </w:rPr>
              <w:t>one</w:t>
            </w:r>
            <w:proofErr w:type="spellEnd"/>
            <w:r w:rsidRPr="00C94453">
              <w:rPr>
                <w:rFonts w:cs="Arial"/>
                <w:i/>
                <w:szCs w:val="20"/>
              </w:rPr>
              <w:t xml:space="preserve"> time password</w:t>
            </w:r>
            <w:r w:rsidRPr="00C94453">
              <w:rPr>
                <w:rFonts w:cs="Arial"/>
                <w:szCs w:val="20"/>
              </w:rPr>
              <w:t xml:space="preserve"> </w:t>
            </w:r>
            <w:r w:rsidRPr="00361882">
              <w:rPr>
                <w:rFonts w:cs="Arial"/>
                <w:szCs w:val="20"/>
              </w:rPr>
              <w:t>SMS</w:t>
            </w:r>
            <w:commentRangeEnd w:id="959"/>
            <w:r>
              <w:rPr>
                <w:rStyle w:val="CommentReference"/>
                <w:lang w:val="en-GB" w:eastAsia="en-GB"/>
              </w:rPr>
              <w:commentReference w:id="959"/>
            </w:r>
            <w:r w:rsidRPr="00C94453">
              <w:rPr>
                <w:rFonts w:cs="Arial"/>
                <w:szCs w:val="20"/>
              </w:rPr>
              <w:t>.</w:t>
            </w:r>
          </w:p>
          <w:p w14:paraId="6DA8BEA9" w14:textId="77777777" w:rsidR="00842BF1" w:rsidRPr="00EC04D4" w:rsidRDefault="00842BF1" w:rsidP="00842BF1">
            <w:pPr>
              <w:jc w:val="both"/>
              <w:rPr>
                <w:rFonts w:cs="Arial"/>
                <w:szCs w:val="20"/>
              </w:rPr>
            </w:pPr>
          </w:p>
        </w:tc>
      </w:tr>
    </w:tbl>
    <w:p w14:paraId="60BABB1C" w14:textId="0C043F62" w:rsidR="00E3722C" w:rsidRDefault="00E3722C" w:rsidP="00E3722C">
      <w:pPr>
        <w:rPr>
          <w:rFonts w:cs="Arial"/>
          <w:szCs w:val="20"/>
        </w:rPr>
      </w:pPr>
    </w:p>
    <w:p w14:paraId="48D79783" w14:textId="0A68E8C7" w:rsidR="00842BF1" w:rsidRPr="00EC04D4" w:rsidRDefault="00842BF1" w:rsidP="00E3722C">
      <w:pPr>
        <w:rPr>
          <w:rFonts w:cs="Arial"/>
          <w:szCs w:val="20"/>
        </w:rPr>
      </w:pPr>
    </w:p>
    <w:p w14:paraId="76A91B74" w14:textId="77777777" w:rsidR="00E3722C" w:rsidRPr="00B32B61" w:rsidRDefault="00E3722C" w:rsidP="00D42C72">
      <w:pPr>
        <w:numPr>
          <w:ilvl w:val="0"/>
          <w:numId w:val="45"/>
        </w:numPr>
        <w:spacing w:line="348" w:lineRule="auto"/>
        <w:jc w:val="both"/>
        <w:rPr>
          <w:rFonts w:cs="Arial"/>
          <w:b/>
          <w:bCs/>
          <w:szCs w:val="20"/>
          <w:lang w:val="pt-PT"/>
        </w:rPr>
      </w:pPr>
      <w:r w:rsidRPr="00B32B61">
        <w:rPr>
          <w:rFonts w:cs="Arial"/>
          <w:b/>
          <w:bCs/>
          <w:szCs w:val="20"/>
          <w:lang w:val="pt-PT"/>
        </w:rPr>
        <w:t>Documentação de Serviço</w:t>
      </w:r>
    </w:p>
    <w:p w14:paraId="508F1BC3" w14:textId="77777777" w:rsidR="00E3722C" w:rsidRPr="00C94453" w:rsidRDefault="00E3722C" w:rsidP="00E3722C">
      <w:pPr>
        <w:spacing w:line="348" w:lineRule="auto"/>
        <w:jc w:val="both"/>
        <w:rPr>
          <w:rFonts w:cs="Arial"/>
          <w:szCs w:val="20"/>
          <w:lang w:val="pt-PT"/>
        </w:rPr>
      </w:pPr>
      <w:r w:rsidRPr="00C94453">
        <w:rPr>
          <w:rFonts w:cs="Arial"/>
          <w:szCs w:val="20"/>
          <w:lang w:val="pt-PT"/>
        </w:rPr>
        <w:t>Os Serviços objeto deste Contrato são prestados de acordo com as especificações estabelecidas na Documentação de Serviço, na versão facultada pela SIBS FPS ao Nome com a celebração do Contrato.</w:t>
      </w:r>
    </w:p>
    <w:p w14:paraId="1D28F3F7" w14:textId="77777777" w:rsidR="00E3722C" w:rsidRPr="00C94453" w:rsidRDefault="00E3722C" w:rsidP="00E3722C">
      <w:pPr>
        <w:spacing w:line="348" w:lineRule="auto"/>
        <w:jc w:val="both"/>
        <w:rPr>
          <w:rFonts w:cs="Arial"/>
          <w:szCs w:val="20"/>
          <w:lang w:val="pt-PT"/>
        </w:rPr>
      </w:pPr>
      <w:r w:rsidRPr="00C94453">
        <w:rPr>
          <w:rFonts w:cs="Arial"/>
          <w:szCs w:val="20"/>
          <w:lang w:val="pt-PT"/>
        </w:rPr>
        <w:t>As especificações contidas na Documentação de Serviço poderão ser atualizadas periodicamente pela SIBS FPS, por justificadas razões tecnológicas ou económicas. Essas atualizações serão notificadas atempadamente ao BANCO e considerar-se-ão incorporadas no presente Contrato com a receção de tal notificação.</w:t>
      </w:r>
    </w:p>
    <w:p w14:paraId="47240254" w14:textId="06AA55A5" w:rsidR="00E3722C" w:rsidRDefault="00E3722C" w:rsidP="00E3722C">
      <w:pPr>
        <w:spacing w:line="348" w:lineRule="auto"/>
        <w:jc w:val="both"/>
        <w:rPr>
          <w:rFonts w:cs="Arial"/>
          <w:szCs w:val="20"/>
          <w:lang w:val="pt-PT"/>
        </w:rPr>
      </w:pPr>
      <w:r w:rsidRPr="00C94453">
        <w:rPr>
          <w:rFonts w:cs="Arial"/>
          <w:szCs w:val="20"/>
          <w:lang w:val="pt-PT"/>
        </w:rPr>
        <w:t>Em caso de divergência entre os termos do Contrato e seus Anexos e a Documentação de Serviço, deverá prevalecer a Documentação de Serviço.</w:t>
      </w:r>
    </w:p>
    <w:p w14:paraId="4FA44C78" w14:textId="77777777" w:rsidR="00AD481C" w:rsidRPr="00C94453" w:rsidRDefault="00AD481C" w:rsidP="00E3722C">
      <w:pPr>
        <w:spacing w:line="348" w:lineRule="auto"/>
        <w:jc w:val="both"/>
        <w:rPr>
          <w:rFonts w:cs="Arial"/>
          <w:szCs w:val="20"/>
          <w:lang w:val="pt-PT"/>
        </w:rPr>
      </w:pPr>
    </w:p>
    <w:p w14:paraId="4B7A21D0"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2770057A" w14:textId="6C9AA2E1" w:rsidR="00CD27BA" w:rsidRPr="0084033A" w:rsidRDefault="00CD27BA" w:rsidP="00CD27BA">
      <w:pPr>
        <w:keepNext/>
        <w:keepLines/>
        <w:spacing w:line="360" w:lineRule="auto"/>
        <w:contextualSpacing/>
        <w:jc w:val="center"/>
        <w:outlineLvl w:val="0"/>
        <w:rPr>
          <w:rFonts w:eastAsia="Calibri" w:cs="Arial"/>
          <w:b/>
          <w:bCs/>
          <w:caps/>
          <w:color w:val="000000"/>
          <w:sz w:val="28"/>
          <w:szCs w:val="28"/>
          <w:lang w:val="pt-PT" w:eastAsia="en-US"/>
        </w:rPr>
      </w:pPr>
      <w:bookmarkStart w:id="960" w:name="_Toc507437715"/>
      <w:bookmarkStart w:id="961" w:name="_Toc507438299"/>
      <w:r w:rsidRPr="0084033A">
        <w:rPr>
          <w:rFonts w:eastAsia="Calibri" w:cs="Arial"/>
          <w:b/>
          <w:bCs/>
          <w:caps/>
          <w:color w:val="000000"/>
          <w:sz w:val="28"/>
          <w:szCs w:val="28"/>
          <w:lang w:val="pt-PT" w:eastAsia="en-US"/>
        </w:rPr>
        <w:lastRenderedPageBreak/>
        <w:t>ANEXO II</w:t>
      </w:r>
      <w:r w:rsidR="00E3722C">
        <w:rPr>
          <w:rFonts w:eastAsia="Calibri" w:cs="Arial"/>
          <w:b/>
          <w:bCs/>
          <w:caps/>
          <w:color w:val="000000"/>
          <w:sz w:val="28"/>
          <w:szCs w:val="28"/>
          <w:lang w:val="pt-PT" w:eastAsia="en-US"/>
        </w:rPr>
        <w:t>I</w:t>
      </w:r>
      <w:r w:rsidRPr="0084033A">
        <w:rPr>
          <w:rFonts w:eastAsia="Calibri" w:cs="Arial"/>
          <w:b/>
          <w:bCs/>
          <w:caps/>
          <w:color w:val="000000"/>
          <w:sz w:val="28"/>
          <w:szCs w:val="28"/>
          <w:lang w:val="pt-PT" w:eastAsia="en-US"/>
        </w:rPr>
        <w:t xml:space="preserve"> – </w:t>
      </w:r>
      <w:r w:rsidR="00F4071C">
        <w:rPr>
          <w:rFonts w:eastAsia="Calibri" w:cs="Arial"/>
          <w:b/>
          <w:bCs/>
          <w:caps/>
          <w:color w:val="000000"/>
          <w:sz w:val="28"/>
          <w:szCs w:val="28"/>
          <w:lang w:val="pt-PT" w:eastAsia="en-US"/>
        </w:rPr>
        <w:t>TERMOS E CONDIÇÕES D</w:t>
      </w:r>
      <w:r w:rsidR="00BB7B6A">
        <w:rPr>
          <w:rFonts w:eastAsia="Calibri" w:cs="Arial"/>
          <w:b/>
          <w:bCs/>
          <w:caps/>
          <w:color w:val="000000"/>
          <w:sz w:val="28"/>
          <w:szCs w:val="28"/>
          <w:lang w:val="pt-PT" w:eastAsia="en-US"/>
        </w:rPr>
        <w:t>e utilização d</w:t>
      </w:r>
      <w:r w:rsidR="00F4071C">
        <w:rPr>
          <w:rFonts w:eastAsia="Calibri" w:cs="Arial"/>
          <w:b/>
          <w:bCs/>
          <w:caps/>
          <w:color w:val="000000"/>
          <w:sz w:val="28"/>
          <w:szCs w:val="28"/>
          <w:lang w:val="pt-PT" w:eastAsia="en-US"/>
        </w:rPr>
        <w:t xml:space="preserve">A </w:t>
      </w:r>
      <w:r>
        <w:rPr>
          <w:rFonts w:eastAsia="Calibri" w:cs="Arial"/>
          <w:b/>
          <w:bCs/>
          <w:caps/>
          <w:color w:val="000000"/>
          <w:sz w:val="28"/>
          <w:szCs w:val="28"/>
          <w:lang w:val="pt-PT" w:eastAsia="en-US"/>
        </w:rPr>
        <w:t>rede m</w:t>
      </w:r>
      <w:r w:rsidR="009A4576">
        <w:rPr>
          <w:rFonts w:eastAsia="Calibri" w:cs="Arial"/>
          <w:b/>
          <w:bCs/>
          <w:caps/>
          <w:color w:val="000000"/>
          <w:sz w:val="28"/>
          <w:szCs w:val="28"/>
          <w:lang w:val="pt-PT" w:eastAsia="en-US"/>
        </w:rPr>
        <w:t>ULTIBANCO</w:t>
      </w:r>
      <w:bookmarkEnd w:id="960"/>
      <w:bookmarkEnd w:id="961"/>
    </w:p>
    <w:p w14:paraId="0F8ED5CA" w14:textId="77777777" w:rsidR="00C936C3" w:rsidRPr="00FA0E81" w:rsidRDefault="00C936C3" w:rsidP="00C936C3">
      <w:pPr>
        <w:pStyle w:val="Style1"/>
      </w:pPr>
      <w:r w:rsidRPr="00FA0E81">
        <w:t>Ficha Técnica</w:t>
      </w:r>
    </w:p>
    <w:tbl>
      <w:tblPr>
        <w:tblW w:w="5000" w:type="pct"/>
        <w:tblLook w:val="0000" w:firstRow="0" w:lastRow="0" w:firstColumn="0" w:lastColumn="0" w:noHBand="0" w:noVBand="0"/>
      </w:tblPr>
      <w:tblGrid>
        <w:gridCol w:w="2278"/>
        <w:gridCol w:w="6453"/>
      </w:tblGrid>
      <w:tr w:rsidR="00C936C3" w:rsidRPr="005E7D10" w14:paraId="1BE033FE" w14:textId="77777777" w:rsidTr="00CB5CCA">
        <w:trPr>
          <w:trHeight w:val="240"/>
        </w:trPr>
        <w:tc>
          <w:tcPr>
            <w:tcW w:w="2376" w:type="dxa"/>
            <w:shd w:val="clear" w:color="auto" w:fill="auto"/>
            <w:vAlign w:val="center"/>
          </w:tcPr>
          <w:p w14:paraId="75AC7042" w14:textId="77777777" w:rsidR="00C936C3" w:rsidRPr="005E7D10" w:rsidRDefault="00C936C3" w:rsidP="00CB5CCA">
            <w:pPr>
              <w:pStyle w:val="DocumentInfo"/>
              <w:rPr>
                <w:szCs w:val="18"/>
              </w:rPr>
            </w:pPr>
            <w:r>
              <w:rPr>
                <w:szCs w:val="18"/>
              </w:rPr>
              <w:t>Referência:</w:t>
            </w:r>
          </w:p>
        </w:tc>
        <w:tc>
          <w:tcPr>
            <w:tcW w:w="6910" w:type="dxa"/>
            <w:shd w:val="clear" w:color="auto" w:fill="auto"/>
            <w:vAlign w:val="center"/>
          </w:tcPr>
          <w:p w14:paraId="735B97EC" w14:textId="77777777" w:rsidR="00C936C3" w:rsidRPr="00FA0E81" w:rsidRDefault="004A56C5" w:rsidP="00CB5CCA">
            <w:pPr>
              <w:pStyle w:val="DocumentInfo"/>
            </w:pPr>
            <w:r w:rsidRPr="004A56C5">
              <w:t>DCSIBS170009</w:t>
            </w:r>
          </w:p>
        </w:tc>
      </w:tr>
      <w:tr w:rsidR="00C936C3" w:rsidRPr="00CC2494" w14:paraId="507394CC" w14:textId="77777777" w:rsidTr="00CB5CCA">
        <w:trPr>
          <w:trHeight w:val="240"/>
        </w:trPr>
        <w:tc>
          <w:tcPr>
            <w:tcW w:w="2376" w:type="dxa"/>
            <w:shd w:val="clear" w:color="auto" w:fill="auto"/>
            <w:vAlign w:val="center"/>
          </w:tcPr>
          <w:p w14:paraId="03376979" w14:textId="77777777" w:rsidR="00C936C3" w:rsidRPr="005E7D10" w:rsidRDefault="00C936C3" w:rsidP="00CB5CCA">
            <w:pPr>
              <w:pStyle w:val="DocumentInfo"/>
              <w:rPr>
                <w:szCs w:val="18"/>
              </w:rPr>
            </w:pPr>
            <w:r w:rsidRPr="005E7D10">
              <w:rPr>
                <w:szCs w:val="18"/>
              </w:rPr>
              <w:t>Título do Documento:</w:t>
            </w:r>
          </w:p>
        </w:tc>
        <w:tc>
          <w:tcPr>
            <w:tcW w:w="6910" w:type="dxa"/>
            <w:shd w:val="clear" w:color="auto" w:fill="auto"/>
            <w:vAlign w:val="center"/>
          </w:tcPr>
          <w:p w14:paraId="7FD60465" w14:textId="77777777" w:rsidR="00C936C3" w:rsidRPr="00FA0E81" w:rsidRDefault="004A56C5" w:rsidP="00CB5CCA">
            <w:pPr>
              <w:pStyle w:val="DocumentInfo"/>
            </w:pPr>
            <w:r w:rsidRPr="004A56C5">
              <w:t>Termos e Condições de Utilização da Rede MULTIBANCO</w:t>
            </w:r>
          </w:p>
        </w:tc>
      </w:tr>
      <w:tr w:rsidR="00C936C3" w:rsidRPr="005E7D10" w14:paraId="33294CD4" w14:textId="77777777" w:rsidTr="00CB5CCA">
        <w:trPr>
          <w:trHeight w:val="240"/>
        </w:trPr>
        <w:tc>
          <w:tcPr>
            <w:tcW w:w="2376" w:type="dxa"/>
            <w:shd w:val="clear" w:color="auto" w:fill="auto"/>
            <w:vAlign w:val="center"/>
          </w:tcPr>
          <w:p w14:paraId="7D203B7C" w14:textId="77777777" w:rsidR="00C936C3" w:rsidRPr="005E7D10" w:rsidRDefault="00C936C3" w:rsidP="00CB5CCA">
            <w:pPr>
              <w:pStyle w:val="DocumentInfo"/>
              <w:rPr>
                <w:szCs w:val="18"/>
              </w:rPr>
            </w:pPr>
            <w:r>
              <w:rPr>
                <w:szCs w:val="18"/>
              </w:rPr>
              <w:t>Versão:</w:t>
            </w:r>
          </w:p>
        </w:tc>
        <w:tc>
          <w:tcPr>
            <w:tcW w:w="6910" w:type="dxa"/>
            <w:shd w:val="clear" w:color="auto" w:fill="auto"/>
            <w:vAlign w:val="center"/>
          </w:tcPr>
          <w:p w14:paraId="5896FB08" w14:textId="47EE32E5" w:rsidR="00C936C3" w:rsidRPr="00FA0E81" w:rsidRDefault="004A56C5" w:rsidP="00CB5CCA">
            <w:pPr>
              <w:pStyle w:val="DocumentInfo"/>
            </w:pPr>
            <w:r>
              <w:t>01.20</w:t>
            </w:r>
          </w:p>
        </w:tc>
      </w:tr>
      <w:tr w:rsidR="00C936C3" w:rsidRPr="005E7D10" w14:paraId="2F0D0C90" w14:textId="77777777" w:rsidTr="00CB5CCA">
        <w:trPr>
          <w:trHeight w:val="240"/>
        </w:trPr>
        <w:tc>
          <w:tcPr>
            <w:tcW w:w="2376" w:type="dxa"/>
            <w:shd w:val="clear" w:color="auto" w:fill="auto"/>
            <w:vAlign w:val="center"/>
          </w:tcPr>
          <w:p w14:paraId="52754292" w14:textId="77777777" w:rsidR="00C936C3" w:rsidRPr="00002910" w:rsidRDefault="00C936C3" w:rsidP="00CB5CCA">
            <w:pPr>
              <w:pStyle w:val="DocumentInfo"/>
              <w:rPr>
                <w:szCs w:val="18"/>
              </w:rPr>
            </w:pPr>
            <w:r>
              <w:rPr>
                <w:szCs w:val="18"/>
              </w:rPr>
              <w:t>Estado:</w:t>
            </w:r>
          </w:p>
        </w:tc>
        <w:tc>
          <w:tcPr>
            <w:tcW w:w="6910" w:type="dxa"/>
            <w:shd w:val="clear" w:color="auto" w:fill="auto"/>
            <w:vAlign w:val="center"/>
          </w:tcPr>
          <w:p w14:paraId="7787C7E8" w14:textId="77777777" w:rsidR="00C936C3" w:rsidRPr="00FA0E81" w:rsidRDefault="004A56C5" w:rsidP="00CB5CCA">
            <w:pPr>
              <w:pStyle w:val="DocumentInfo"/>
            </w:pPr>
            <w:r>
              <w:t>Final</w:t>
            </w:r>
          </w:p>
        </w:tc>
      </w:tr>
      <w:tr w:rsidR="00C936C3" w:rsidRPr="005E7D10" w14:paraId="081B311E" w14:textId="77777777" w:rsidTr="00CB5CCA">
        <w:trPr>
          <w:trHeight w:val="240"/>
        </w:trPr>
        <w:tc>
          <w:tcPr>
            <w:tcW w:w="2376" w:type="dxa"/>
            <w:shd w:val="clear" w:color="auto" w:fill="auto"/>
            <w:vAlign w:val="center"/>
          </w:tcPr>
          <w:p w14:paraId="22A7BEC4" w14:textId="77777777" w:rsidR="00C936C3" w:rsidRPr="00002910" w:rsidRDefault="00C936C3" w:rsidP="00CB5CCA">
            <w:pPr>
              <w:pStyle w:val="DocumentInfo"/>
              <w:rPr>
                <w:szCs w:val="18"/>
              </w:rPr>
            </w:pPr>
            <w:r>
              <w:rPr>
                <w:szCs w:val="18"/>
              </w:rPr>
              <w:t>Classificação:</w:t>
            </w:r>
          </w:p>
        </w:tc>
        <w:tc>
          <w:tcPr>
            <w:tcW w:w="6910" w:type="dxa"/>
            <w:shd w:val="clear" w:color="auto" w:fill="auto"/>
            <w:vAlign w:val="center"/>
          </w:tcPr>
          <w:p w14:paraId="184E1F80" w14:textId="77777777" w:rsidR="00C936C3" w:rsidRPr="00FA0E81" w:rsidRDefault="004A56C5" w:rsidP="00CB5CCA">
            <w:pPr>
              <w:pStyle w:val="DocumentInfo"/>
            </w:pPr>
            <w:r>
              <w:t>Restrito</w:t>
            </w:r>
          </w:p>
        </w:tc>
      </w:tr>
      <w:tr w:rsidR="00C936C3" w:rsidRPr="005E7D10" w14:paraId="7BF10554" w14:textId="77777777" w:rsidTr="00CB5CCA">
        <w:trPr>
          <w:trHeight w:val="240"/>
        </w:trPr>
        <w:tc>
          <w:tcPr>
            <w:tcW w:w="2376" w:type="dxa"/>
            <w:shd w:val="clear" w:color="auto" w:fill="auto"/>
            <w:vAlign w:val="center"/>
          </w:tcPr>
          <w:p w14:paraId="1638078B" w14:textId="77777777" w:rsidR="00C936C3" w:rsidRPr="00002910" w:rsidRDefault="00C936C3" w:rsidP="00CB5CCA">
            <w:pPr>
              <w:pStyle w:val="DocumentInfo"/>
              <w:rPr>
                <w:szCs w:val="18"/>
              </w:rPr>
            </w:pPr>
            <w:r>
              <w:rPr>
                <w:szCs w:val="18"/>
              </w:rPr>
              <w:t>Tipo do Documento:</w:t>
            </w:r>
          </w:p>
        </w:tc>
        <w:tc>
          <w:tcPr>
            <w:tcW w:w="6910" w:type="dxa"/>
            <w:shd w:val="clear" w:color="auto" w:fill="auto"/>
            <w:vAlign w:val="center"/>
          </w:tcPr>
          <w:p w14:paraId="7E862972" w14:textId="77777777" w:rsidR="00C936C3" w:rsidRPr="00FA0E81" w:rsidRDefault="004A56C5" w:rsidP="00CB5CCA">
            <w:pPr>
              <w:pStyle w:val="DocumentInfo"/>
            </w:pPr>
            <w:r>
              <w:t>Manual</w:t>
            </w:r>
          </w:p>
        </w:tc>
      </w:tr>
      <w:tr w:rsidR="00C936C3" w:rsidRPr="004A56C5" w14:paraId="32181156" w14:textId="77777777" w:rsidTr="00CB5CCA">
        <w:trPr>
          <w:trHeight w:val="240"/>
        </w:trPr>
        <w:tc>
          <w:tcPr>
            <w:tcW w:w="2376" w:type="dxa"/>
            <w:shd w:val="clear" w:color="auto" w:fill="auto"/>
            <w:vAlign w:val="center"/>
          </w:tcPr>
          <w:p w14:paraId="68665EB9" w14:textId="77777777" w:rsidR="00C936C3" w:rsidRPr="00002910" w:rsidRDefault="00C936C3" w:rsidP="00894E37">
            <w:pPr>
              <w:pStyle w:val="DocumentInfo"/>
              <w:jc w:val="left"/>
              <w:rPr>
                <w:szCs w:val="18"/>
              </w:rPr>
            </w:pPr>
            <w:r w:rsidRPr="00002910">
              <w:rPr>
                <w:szCs w:val="18"/>
              </w:rPr>
              <w:t>Área Funcional Responsável:</w:t>
            </w:r>
          </w:p>
        </w:tc>
        <w:tc>
          <w:tcPr>
            <w:tcW w:w="6910" w:type="dxa"/>
            <w:shd w:val="clear" w:color="auto" w:fill="auto"/>
            <w:vAlign w:val="center"/>
          </w:tcPr>
          <w:p w14:paraId="3A4CDF1C" w14:textId="77777777" w:rsidR="00C936C3" w:rsidRPr="00FA0E81" w:rsidRDefault="004A56C5" w:rsidP="00CB5CCA">
            <w:pPr>
              <w:pStyle w:val="DocumentInfo"/>
            </w:pPr>
            <w:r w:rsidRPr="004A56C5">
              <w:t>A</w:t>
            </w:r>
            <w:r>
              <w:t>F Desenvolvimento de Serviços</w:t>
            </w:r>
          </w:p>
        </w:tc>
      </w:tr>
    </w:tbl>
    <w:p w14:paraId="605DD3C0" w14:textId="77777777" w:rsidR="00C936C3" w:rsidRDefault="00C936C3" w:rsidP="00C936C3">
      <w:pPr>
        <w:pStyle w:val="Style2"/>
      </w:pPr>
      <w:r w:rsidRPr="00EF5EA7">
        <w:t xml:space="preserve">Autores e </w:t>
      </w:r>
      <w:r>
        <w:t>P</w:t>
      </w:r>
      <w:r w:rsidRPr="00EF5EA7">
        <w:t>articipantes</w:t>
      </w:r>
    </w:p>
    <w:tbl>
      <w:tblPr>
        <w:tblStyle w:val="TableGrid"/>
        <w:tblW w:w="5000" w:type="pct"/>
        <w:tblLook w:val="04A0" w:firstRow="1" w:lastRow="0" w:firstColumn="1" w:lastColumn="0" w:noHBand="0" w:noVBand="1"/>
      </w:tblPr>
      <w:tblGrid>
        <w:gridCol w:w="2238"/>
        <w:gridCol w:w="3970"/>
        <w:gridCol w:w="2513"/>
      </w:tblGrid>
      <w:tr w:rsidR="00C936C3" w:rsidRPr="00513D94" w14:paraId="241428E2"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1283" w:type="pct"/>
          </w:tcPr>
          <w:p w14:paraId="0A915FD8" w14:textId="77777777" w:rsidR="00C936C3" w:rsidRPr="00513D94" w:rsidRDefault="00C936C3" w:rsidP="00CB5CCA">
            <w:pPr>
              <w:pStyle w:val="DocumentInfo"/>
              <w:rPr>
                <w:b w:val="0"/>
                <w:iCs w:val="0"/>
              </w:rPr>
            </w:pPr>
            <w:r w:rsidRPr="00513D94">
              <w:t>Nome</w:t>
            </w:r>
          </w:p>
        </w:tc>
        <w:tc>
          <w:tcPr>
            <w:tcW w:w="2276" w:type="pct"/>
          </w:tcPr>
          <w:p w14:paraId="061694F3" w14:textId="77777777" w:rsidR="00C936C3" w:rsidRPr="00513D94" w:rsidRDefault="00C936C3" w:rsidP="00CB5CCA">
            <w:pPr>
              <w:pStyle w:val="DocumentInfo"/>
              <w:rPr>
                <w:b w:val="0"/>
                <w:iCs w:val="0"/>
              </w:rPr>
            </w:pPr>
            <w:r w:rsidRPr="00513D94">
              <w:t>Conta</w:t>
            </w:r>
            <w:r>
              <w:t>c</w:t>
            </w:r>
            <w:r w:rsidRPr="00513D94">
              <w:t>to</w:t>
            </w:r>
          </w:p>
        </w:tc>
        <w:tc>
          <w:tcPr>
            <w:tcW w:w="1442" w:type="pct"/>
          </w:tcPr>
          <w:p w14:paraId="2B5CD996" w14:textId="77777777" w:rsidR="00C936C3" w:rsidRPr="00513D94" w:rsidRDefault="00C936C3" w:rsidP="00CB5CCA">
            <w:pPr>
              <w:pStyle w:val="DocumentInfo"/>
              <w:rPr>
                <w:b w:val="0"/>
                <w:bCs/>
              </w:rPr>
            </w:pPr>
            <w:r w:rsidRPr="00513D94">
              <w:rPr>
                <w:bCs/>
              </w:rPr>
              <w:t>Função</w:t>
            </w:r>
          </w:p>
        </w:tc>
      </w:tr>
      <w:tr w:rsidR="00C936C3" w:rsidRPr="00513D94" w14:paraId="56C63407" w14:textId="77777777" w:rsidTr="00CB5CCA">
        <w:trPr>
          <w:trHeight w:val="238"/>
        </w:trPr>
        <w:tc>
          <w:tcPr>
            <w:tcW w:w="1283" w:type="pct"/>
          </w:tcPr>
          <w:p w14:paraId="34713454" w14:textId="77777777" w:rsidR="00C936C3" w:rsidRPr="00420232" w:rsidRDefault="00C936C3" w:rsidP="00CB5CCA">
            <w:pPr>
              <w:pStyle w:val="DocumentInfo"/>
            </w:pPr>
            <w:r>
              <w:t>Paulo Vicente</w:t>
            </w:r>
          </w:p>
        </w:tc>
        <w:tc>
          <w:tcPr>
            <w:tcW w:w="2276" w:type="pct"/>
          </w:tcPr>
          <w:p w14:paraId="75F14644" w14:textId="77777777" w:rsidR="00C936C3" w:rsidRPr="00420232" w:rsidRDefault="00C936C3" w:rsidP="00CB5CCA">
            <w:pPr>
              <w:pStyle w:val="DocumentInfo"/>
            </w:pPr>
            <w:r>
              <w:t>paulo.vicente@sibs.pt</w:t>
            </w:r>
          </w:p>
        </w:tc>
        <w:tc>
          <w:tcPr>
            <w:tcW w:w="1442" w:type="pct"/>
          </w:tcPr>
          <w:p w14:paraId="4421910B" w14:textId="77777777" w:rsidR="00C936C3" w:rsidRPr="00420232" w:rsidRDefault="00C936C3" w:rsidP="00CB5CCA">
            <w:pPr>
              <w:pStyle w:val="DocumentInfo"/>
            </w:pPr>
            <w:r w:rsidRPr="00420232">
              <w:t>Elaboração</w:t>
            </w:r>
          </w:p>
        </w:tc>
      </w:tr>
      <w:tr w:rsidR="00C936C3" w:rsidRPr="00513D94" w14:paraId="4639C6D5" w14:textId="77777777" w:rsidTr="00CB5CCA">
        <w:trPr>
          <w:trHeight w:val="238"/>
        </w:trPr>
        <w:tc>
          <w:tcPr>
            <w:tcW w:w="1283" w:type="pct"/>
          </w:tcPr>
          <w:p w14:paraId="0CC6D301" w14:textId="77777777" w:rsidR="00C936C3" w:rsidRPr="00420232" w:rsidRDefault="00C936C3" w:rsidP="00CB5CCA">
            <w:pPr>
              <w:pStyle w:val="DocumentInfo"/>
            </w:pPr>
            <w:r>
              <w:t>Teresa Mesquita</w:t>
            </w:r>
          </w:p>
        </w:tc>
        <w:tc>
          <w:tcPr>
            <w:tcW w:w="2276" w:type="pct"/>
          </w:tcPr>
          <w:p w14:paraId="42997467" w14:textId="77777777" w:rsidR="00C936C3" w:rsidRPr="00420232" w:rsidRDefault="00C936C3" w:rsidP="00CB5CCA">
            <w:pPr>
              <w:pStyle w:val="DocumentInfo"/>
            </w:pPr>
            <w:r>
              <w:t>teresa.mesquita@sibs.pt</w:t>
            </w:r>
          </w:p>
        </w:tc>
        <w:tc>
          <w:tcPr>
            <w:tcW w:w="1442" w:type="pct"/>
          </w:tcPr>
          <w:p w14:paraId="14135F40" w14:textId="77777777" w:rsidR="00C936C3" w:rsidRPr="00420232" w:rsidRDefault="00C936C3" w:rsidP="00CB5CCA">
            <w:pPr>
              <w:pStyle w:val="DocumentInfo"/>
            </w:pPr>
            <w:r w:rsidRPr="00420232">
              <w:t>Revisão</w:t>
            </w:r>
            <w:r>
              <w:t xml:space="preserve"> e Aprovação</w:t>
            </w:r>
          </w:p>
        </w:tc>
      </w:tr>
    </w:tbl>
    <w:p w14:paraId="318DB624" w14:textId="77777777" w:rsidR="00C936C3" w:rsidRPr="00165769" w:rsidRDefault="00C936C3" w:rsidP="00C936C3">
      <w:pPr>
        <w:pStyle w:val="Style2"/>
      </w:pPr>
      <w:r w:rsidRPr="00165769">
        <w:t xml:space="preserve">Lista de </w:t>
      </w:r>
      <w:r>
        <w:t>D</w:t>
      </w:r>
      <w:r w:rsidRPr="00165769">
        <w:t>istribuição</w:t>
      </w:r>
    </w:p>
    <w:tbl>
      <w:tblPr>
        <w:tblStyle w:val="TableGrid"/>
        <w:tblW w:w="5000" w:type="pct"/>
        <w:tblLook w:val="04A0" w:firstRow="1" w:lastRow="0" w:firstColumn="1" w:lastColumn="0" w:noHBand="0" w:noVBand="1"/>
      </w:tblPr>
      <w:tblGrid>
        <w:gridCol w:w="8721"/>
      </w:tblGrid>
      <w:tr w:rsidR="00C936C3" w:rsidRPr="00840348" w14:paraId="76E8BD93"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5000" w:type="pct"/>
          </w:tcPr>
          <w:p w14:paraId="249157F9" w14:textId="77777777" w:rsidR="00C936C3" w:rsidRPr="00513D94" w:rsidRDefault="00C936C3" w:rsidP="00CB5CCA">
            <w:pPr>
              <w:pStyle w:val="DocumentInfo"/>
              <w:rPr>
                <w:b w:val="0"/>
                <w:iCs w:val="0"/>
              </w:rPr>
            </w:pPr>
            <w:r w:rsidRPr="00513D94">
              <w:t>Nome</w:t>
            </w:r>
          </w:p>
        </w:tc>
      </w:tr>
      <w:tr w:rsidR="00C936C3" w:rsidRPr="00CC2494" w14:paraId="5D9FF6E1" w14:textId="77777777" w:rsidTr="00CB5CCA">
        <w:trPr>
          <w:trHeight w:val="238"/>
        </w:trPr>
        <w:tc>
          <w:tcPr>
            <w:tcW w:w="5000" w:type="pct"/>
          </w:tcPr>
          <w:p w14:paraId="59BDB39A" w14:textId="77777777" w:rsidR="00C936C3" w:rsidRPr="00B14368" w:rsidRDefault="004A56C5" w:rsidP="00CB5CCA">
            <w:pPr>
              <w:pStyle w:val="DocumentInfo"/>
            </w:pPr>
            <w:r w:rsidRPr="004A56C5">
              <w:t xml:space="preserve">Emissores, </w:t>
            </w:r>
            <w:proofErr w:type="spellStart"/>
            <w:r w:rsidRPr="004A56C5">
              <w:t>Acquirers</w:t>
            </w:r>
            <w:proofErr w:type="spellEnd"/>
            <w:r w:rsidRPr="004A56C5">
              <w:t>, Instituições de Apoio a Entidades</w:t>
            </w:r>
          </w:p>
        </w:tc>
      </w:tr>
    </w:tbl>
    <w:p w14:paraId="5CCF1112" w14:textId="77777777" w:rsidR="00C936C3" w:rsidRPr="00165769" w:rsidRDefault="00C936C3" w:rsidP="00C936C3">
      <w:pPr>
        <w:pStyle w:val="Style2"/>
      </w:pPr>
      <w:r w:rsidRPr="00165769">
        <w:t>Revisões</w:t>
      </w:r>
    </w:p>
    <w:tbl>
      <w:tblPr>
        <w:tblStyle w:val="TableGrid"/>
        <w:tblW w:w="5000" w:type="pct"/>
        <w:tblLook w:val="04A0" w:firstRow="1" w:lastRow="0" w:firstColumn="1" w:lastColumn="0" w:noHBand="0" w:noVBand="1"/>
      </w:tblPr>
      <w:tblGrid>
        <w:gridCol w:w="1035"/>
        <w:gridCol w:w="1203"/>
        <w:gridCol w:w="3970"/>
        <w:gridCol w:w="2513"/>
      </w:tblGrid>
      <w:tr w:rsidR="00C936C3" w:rsidRPr="00513D94" w14:paraId="1607445A" w14:textId="77777777" w:rsidTr="00CB5CCA">
        <w:trPr>
          <w:cnfStyle w:val="100000000000" w:firstRow="1" w:lastRow="0" w:firstColumn="0" w:lastColumn="0" w:oddVBand="0" w:evenVBand="0" w:oddHBand="0" w:evenHBand="0" w:firstRowFirstColumn="0" w:firstRowLastColumn="0" w:lastRowFirstColumn="0" w:lastRowLastColumn="0"/>
          <w:trHeight w:val="240"/>
        </w:trPr>
        <w:tc>
          <w:tcPr>
            <w:tcW w:w="593" w:type="pct"/>
          </w:tcPr>
          <w:p w14:paraId="0ECEB8A2" w14:textId="77777777" w:rsidR="00C936C3" w:rsidRPr="00513D94" w:rsidRDefault="00C936C3" w:rsidP="00CB5CCA">
            <w:pPr>
              <w:pStyle w:val="DocumentInfo"/>
              <w:rPr>
                <w:b w:val="0"/>
                <w:iCs w:val="0"/>
              </w:rPr>
            </w:pPr>
            <w:r w:rsidRPr="00513D94">
              <w:t>Versão</w:t>
            </w:r>
          </w:p>
        </w:tc>
        <w:tc>
          <w:tcPr>
            <w:tcW w:w="690" w:type="pct"/>
          </w:tcPr>
          <w:p w14:paraId="2B8DD134" w14:textId="77777777" w:rsidR="00C936C3" w:rsidRPr="00513D94" w:rsidRDefault="00C936C3" w:rsidP="00CB5CCA">
            <w:pPr>
              <w:pStyle w:val="DocumentInfo"/>
              <w:rPr>
                <w:b w:val="0"/>
                <w:iCs w:val="0"/>
              </w:rPr>
            </w:pPr>
            <w:r w:rsidRPr="00513D94">
              <w:t>Data</w:t>
            </w:r>
          </w:p>
        </w:tc>
        <w:tc>
          <w:tcPr>
            <w:tcW w:w="2276" w:type="pct"/>
          </w:tcPr>
          <w:p w14:paraId="7A9F9420" w14:textId="77777777" w:rsidR="00C936C3" w:rsidRPr="00513D94" w:rsidRDefault="00C936C3" w:rsidP="00CB5CCA">
            <w:pPr>
              <w:pStyle w:val="DocumentInfo"/>
              <w:rPr>
                <w:b w:val="0"/>
                <w:iCs w:val="0"/>
              </w:rPr>
            </w:pPr>
            <w:r w:rsidRPr="00513D94">
              <w:t>Descrição</w:t>
            </w:r>
          </w:p>
        </w:tc>
        <w:tc>
          <w:tcPr>
            <w:tcW w:w="1442" w:type="pct"/>
          </w:tcPr>
          <w:p w14:paraId="57028077" w14:textId="77777777" w:rsidR="00C936C3" w:rsidRPr="00513D94" w:rsidRDefault="00C936C3" w:rsidP="00CB5CCA">
            <w:pPr>
              <w:pStyle w:val="DocumentInfo"/>
              <w:rPr>
                <w:b w:val="0"/>
                <w:bCs/>
              </w:rPr>
            </w:pPr>
            <w:r w:rsidRPr="00513D94">
              <w:rPr>
                <w:bCs/>
              </w:rPr>
              <w:t>Autor</w:t>
            </w:r>
          </w:p>
        </w:tc>
      </w:tr>
      <w:tr w:rsidR="00C936C3" w:rsidRPr="00020412" w14:paraId="6A41FA18" w14:textId="77777777" w:rsidTr="00D27651">
        <w:trPr>
          <w:trHeight w:val="240"/>
        </w:trPr>
        <w:tc>
          <w:tcPr>
            <w:tcW w:w="593" w:type="pct"/>
            <w:vAlign w:val="center"/>
          </w:tcPr>
          <w:p w14:paraId="2FD5F27C" w14:textId="77777777" w:rsidR="00C936C3" w:rsidRPr="00020412" w:rsidRDefault="00C936C3" w:rsidP="00D27651">
            <w:pPr>
              <w:pStyle w:val="DocumentInfo"/>
              <w:jc w:val="left"/>
            </w:pPr>
            <w:r w:rsidRPr="00020412">
              <w:t>01.00</w:t>
            </w:r>
          </w:p>
        </w:tc>
        <w:tc>
          <w:tcPr>
            <w:tcW w:w="690" w:type="pct"/>
            <w:vAlign w:val="center"/>
          </w:tcPr>
          <w:p w14:paraId="3DC444F5" w14:textId="77777777" w:rsidR="00C936C3" w:rsidRPr="00020412" w:rsidRDefault="00C936C3" w:rsidP="00D27651">
            <w:pPr>
              <w:pStyle w:val="DocumentInfo"/>
              <w:jc w:val="left"/>
            </w:pPr>
            <w:r>
              <w:t>2017-02-01</w:t>
            </w:r>
          </w:p>
        </w:tc>
        <w:tc>
          <w:tcPr>
            <w:tcW w:w="2276" w:type="pct"/>
            <w:vAlign w:val="center"/>
          </w:tcPr>
          <w:p w14:paraId="2D96308A" w14:textId="77777777" w:rsidR="00C936C3" w:rsidRPr="00020412" w:rsidRDefault="00C936C3" w:rsidP="00D27651">
            <w:pPr>
              <w:pStyle w:val="DocumentInfo"/>
              <w:jc w:val="left"/>
            </w:pPr>
            <w:r w:rsidRPr="00020412">
              <w:t>Criação do documento</w:t>
            </w:r>
          </w:p>
        </w:tc>
        <w:tc>
          <w:tcPr>
            <w:tcW w:w="1442" w:type="pct"/>
            <w:vAlign w:val="center"/>
          </w:tcPr>
          <w:p w14:paraId="75D0E72F" w14:textId="77777777" w:rsidR="00C936C3" w:rsidRPr="00020412" w:rsidRDefault="00C936C3" w:rsidP="00D27651">
            <w:pPr>
              <w:pStyle w:val="DocumentInfo"/>
              <w:jc w:val="left"/>
            </w:pPr>
            <w:r w:rsidRPr="00E06423">
              <w:t>AF Desenvolvimento de Serviços</w:t>
            </w:r>
          </w:p>
        </w:tc>
      </w:tr>
      <w:tr w:rsidR="00C936C3" w:rsidRPr="00EE55C7" w14:paraId="4D1CEAF8" w14:textId="77777777" w:rsidTr="00D27651">
        <w:trPr>
          <w:trHeight w:val="240"/>
        </w:trPr>
        <w:tc>
          <w:tcPr>
            <w:tcW w:w="593" w:type="pct"/>
            <w:vAlign w:val="center"/>
          </w:tcPr>
          <w:p w14:paraId="00246D06" w14:textId="77777777" w:rsidR="00C936C3" w:rsidRPr="00EE55C7" w:rsidRDefault="00C936C3" w:rsidP="00D27651">
            <w:pPr>
              <w:pStyle w:val="DocumentInfo"/>
              <w:jc w:val="left"/>
            </w:pPr>
            <w:r w:rsidRPr="00EE55C7">
              <w:t>01.10</w:t>
            </w:r>
          </w:p>
        </w:tc>
        <w:tc>
          <w:tcPr>
            <w:tcW w:w="690" w:type="pct"/>
            <w:vAlign w:val="center"/>
          </w:tcPr>
          <w:p w14:paraId="10772DCA" w14:textId="77777777" w:rsidR="00C936C3" w:rsidRPr="00EE55C7" w:rsidRDefault="00C936C3" w:rsidP="00D27651">
            <w:pPr>
              <w:pStyle w:val="DocumentInfo"/>
              <w:jc w:val="left"/>
            </w:pPr>
            <w:r w:rsidRPr="00EE55C7">
              <w:t>2017-07-01</w:t>
            </w:r>
          </w:p>
        </w:tc>
        <w:tc>
          <w:tcPr>
            <w:tcW w:w="2276" w:type="pct"/>
            <w:vAlign w:val="center"/>
          </w:tcPr>
          <w:p w14:paraId="4724511C" w14:textId="77777777" w:rsidR="00C936C3" w:rsidRPr="00EE55C7" w:rsidRDefault="00C936C3" w:rsidP="00D27651">
            <w:pPr>
              <w:pStyle w:val="DocumentInfo"/>
              <w:jc w:val="left"/>
            </w:pPr>
            <w:r w:rsidRPr="00EE55C7">
              <w:t>Pequenas correções editoriais.</w:t>
            </w:r>
          </w:p>
          <w:p w14:paraId="57488641" w14:textId="77777777" w:rsidR="00C936C3" w:rsidRPr="00EE55C7" w:rsidRDefault="00C936C3" w:rsidP="00D27651">
            <w:pPr>
              <w:pStyle w:val="DocumentInfo"/>
              <w:jc w:val="left"/>
            </w:pPr>
            <w:r w:rsidRPr="00EE55C7">
              <w:t>Atualização das Responsabilidades do Emissor.</w:t>
            </w:r>
          </w:p>
          <w:p w14:paraId="14534AED" w14:textId="77777777" w:rsidR="00C936C3" w:rsidRPr="00EE55C7" w:rsidRDefault="00C936C3" w:rsidP="00D27651">
            <w:pPr>
              <w:pStyle w:val="DocumentInfo"/>
              <w:jc w:val="left"/>
            </w:pPr>
            <w:r w:rsidRPr="00EE55C7">
              <w:t>Evolução das condições de acesso aos Serviços MULTIBANCO.</w:t>
            </w:r>
          </w:p>
        </w:tc>
        <w:tc>
          <w:tcPr>
            <w:tcW w:w="1442" w:type="pct"/>
            <w:vAlign w:val="center"/>
          </w:tcPr>
          <w:p w14:paraId="5A6E1B5F" w14:textId="77777777" w:rsidR="00C936C3" w:rsidRPr="00EE55C7" w:rsidRDefault="00C936C3" w:rsidP="00D27651">
            <w:pPr>
              <w:pStyle w:val="DocumentInfo"/>
              <w:jc w:val="left"/>
            </w:pPr>
            <w:r w:rsidRPr="00EE55C7">
              <w:t>AF Desenvolvimento de Serviços</w:t>
            </w:r>
          </w:p>
        </w:tc>
      </w:tr>
      <w:tr w:rsidR="00C936C3" w:rsidRPr="006B29A4" w14:paraId="6CABFB4E" w14:textId="77777777" w:rsidTr="00D27651">
        <w:trPr>
          <w:trHeight w:val="240"/>
        </w:trPr>
        <w:tc>
          <w:tcPr>
            <w:tcW w:w="593" w:type="pct"/>
            <w:vAlign w:val="center"/>
          </w:tcPr>
          <w:p w14:paraId="696F15AA" w14:textId="77777777" w:rsidR="00C936C3" w:rsidRPr="00C936C3" w:rsidRDefault="00C936C3" w:rsidP="00D27651">
            <w:pPr>
              <w:pStyle w:val="DocumentInfo"/>
              <w:jc w:val="left"/>
            </w:pPr>
            <w:r w:rsidRPr="00C936C3">
              <w:t>01.20</w:t>
            </w:r>
          </w:p>
        </w:tc>
        <w:tc>
          <w:tcPr>
            <w:tcW w:w="690" w:type="pct"/>
            <w:vAlign w:val="center"/>
          </w:tcPr>
          <w:p w14:paraId="659F1856" w14:textId="77777777" w:rsidR="00C936C3" w:rsidRPr="00C936C3" w:rsidRDefault="00C936C3" w:rsidP="00D27651">
            <w:pPr>
              <w:pStyle w:val="DocumentInfo"/>
              <w:jc w:val="left"/>
            </w:pPr>
            <w:r w:rsidRPr="00C936C3">
              <w:t>2017-07-25</w:t>
            </w:r>
          </w:p>
        </w:tc>
        <w:tc>
          <w:tcPr>
            <w:tcW w:w="2276" w:type="pct"/>
            <w:vAlign w:val="center"/>
          </w:tcPr>
          <w:p w14:paraId="23758591" w14:textId="77777777" w:rsidR="00C936C3" w:rsidRPr="00C936C3" w:rsidRDefault="00C936C3" w:rsidP="00D27651">
            <w:pPr>
              <w:pStyle w:val="DocumentInfo"/>
              <w:jc w:val="left"/>
            </w:pPr>
            <w:r w:rsidRPr="00C936C3">
              <w:t>Alterações de âmbito evolutivo dos Termos e Condições de Utilização.</w:t>
            </w:r>
          </w:p>
        </w:tc>
        <w:tc>
          <w:tcPr>
            <w:tcW w:w="1442" w:type="pct"/>
            <w:vAlign w:val="center"/>
          </w:tcPr>
          <w:p w14:paraId="6E91DBD9" w14:textId="77777777" w:rsidR="00C936C3" w:rsidRPr="00C936C3" w:rsidRDefault="00C936C3" w:rsidP="00D27651">
            <w:pPr>
              <w:pStyle w:val="DocumentInfo"/>
              <w:jc w:val="left"/>
            </w:pPr>
            <w:r w:rsidRPr="00C936C3">
              <w:t>AF Desenvolvimento de Serviços</w:t>
            </w:r>
          </w:p>
        </w:tc>
      </w:tr>
    </w:tbl>
    <w:p w14:paraId="1CD4D9B2" w14:textId="77777777" w:rsidR="00D82932" w:rsidRDefault="00D82932" w:rsidP="00D82932">
      <w:pPr>
        <w:spacing w:line="348" w:lineRule="auto"/>
        <w:jc w:val="both"/>
        <w:rPr>
          <w:rFonts w:cs="Arial"/>
          <w:szCs w:val="20"/>
          <w:lang w:val="pt-PT" w:eastAsia="pt-PT"/>
        </w:rPr>
        <w:sectPr w:rsidR="00D82932" w:rsidSect="0084033A">
          <w:pgSz w:w="11907" w:h="16839"/>
          <w:pgMar w:top="1701" w:right="1588" w:bottom="1304" w:left="1588" w:header="766" w:footer="482" w:gutter="0"/>
          <w:cols w:space="708"/>
          <w:docGrid w:linePitch="360"/>
        </w:sectPr>
      </w:pPr>
    </w:p>
    <w:p w14:paraId="2CB04CF8" w14:textId="77777777" w:rsidR="00D82932" w:rsidRPr="004001D9" w:rsidRDefault="00D82932" w:rsidP="00D82932">
      <w:pPr>
        <w:keepNext/>
        <w:keepLines/>
        <w:pageBreakBefore/>
        <w:spacing w:before="360" w:after="240" w:line="360" w:lineRule="auto"/>
        <w:jc w:val="both"/>
        <w:rPr>
          <w:b/>
          <w:sz w:val="28"/>
          <w:szCs w:val="20"/>
          <w:lang w:val="pt-PT" w:eastAsia="en-US"/>
        </w:rPr>
      </w:pPr>
      <w:r w:rsidRPr="004001D9">
        <w:rPr>
          <w:b/>
          <w:sz w:val="28"/>
          <w:szCs w:val="20"/>
          <w:lang w:val="pt-PT" w:eastAsia="en-US"/>
        </w:rPr>
        <w:lastRenderedPageBreak/>
        <w:t>Índice</w:t>
      </w:r>
    </w:p>
    <w:p w14:paraId="02858EA1" w14:textId="50AB72B6" w:rsidR="00D82932" w:rsidRPr="004001D9" w:rsidRDefault="00D82932"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\o "1-3" \h \z \t "Anexo nível 2;2;Anexo nível 3;3" </w:instrText>
      </w:r>
      <w:r w:rsidRPr="004001D9">
        <w:rPr>
          <w:b/>
          <w:noProof/>
          <w:sz w:val="18"/>
          <w:lang w:val="pt-PT" w:eastAsia="en-US"/>
        </w:rPr>
        <w:fldChar w:fldCharType="separate"/>
      </w:r>
      <w:r w:rsidR="00AF2D7E">
        <w:fldChar w:fldCharType="begin"/>
      </w:r>
      <w:r w:rsidR="00AF2D7E">
        <w:instrText xml:space="preserve"> HYPERLINK \l "_Toc488226228" </w:instrText>
      </w:r>
      <w:r w:rsidR="00AF2D7E">
        <w:fldChar w:fldCharType="separate"/>
      </w:r>
      <w:r w:rsidRPr="005253A5">
        <w:rPr>
          <w:b/>
          <w:noProof/>
          <w:sz w:val="18"/>
          <w:lang w:val="pt-PT" w:eastAsia="en-US"/>
        </w:rPr>
        <w:t>1</w:t>
      </w:r>
      <w:r w:rsidRPr="004001D9">
        <w:rPr>
          <w:rFonts w:ascii="Calibri" w:hAnsi="Calibri"/>
          <w:noProof/>
          <w:sz w:val="22"/>
          <w:szCs w:val="22"/>
          <w:lang w:val="pt-PT" w:eastAsia="pt-PT"/>
        </w:rPr>
        <w:tab/>
      </w:r>
      <w:r w:rsidRPr="005253A5">
        <w:rPr>
          <w:b/>
          <w:noProof/>
          <w:sz w:val="18"/>
          <w:lang w:val="pt-PT" w:eastAsia="en-US"/>
        </w:rPr>
        <w:t>Termos e Condições de Utilização da Rede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_Toc488226228 \h </w:instrText>
      </w:r>
      <w:r w:rsidRPr="004001D9">
        <w:rPr>
          <w:b/>
          <w:noProof/>
          <w:webHidden/>
          <w:sz w:val="18"/>
          <w:lang w:val="pt-PT" w:eastAsia="en-US"/>
        </w:rPr>
      </w:r>
      <w:r w:rsidRPr="004001D9">
        <w:rPr>
          <w:b/>
          <w:noProof/>
          <w:webHidden/>
          <w:sz w:val="18"/>
          <w:lang w:val="pt-PT" w:eastAsia="en-US"/>
        </w:rPr>
        <w:fldChar w:fldCharType="separate"/>
      </w:r>
      <w:ins w:id="962" w:author="Maria Teresa Pais" w:date="2018-04-04T12:29:00Z">
        <w:r w:rsidR="00977543">
          <w:rPr>
            <w:b/>
            <w:noProof/>
            <w:webHidden/>
            <w:sz w:val="18"/>
            <w:lang w:val="pt-PT" w:eastAsia="en-US"/>
          </w:rPr>
          <w:t>2</w:t>
        </w:r>
      </w:ins>
      <w:del w:id="963" w:author="Maria Teresa Pais" w:date="2018-03-12T09:26:00Z">
        <w:r w:rsidR="00AB62A5" w:rsidDel="00AF2D7E">
          <w:rPr>
            <w:b/>
            <w:noProof/>
            <w:webHidden/>
            <w:sz w:val="18"/>
            <w:lang w:val="pt-PT" w:eastAsia="en-US"/>
          </w:rPr>
          <w:delText>31</w:delText>
        </w:r>
      </w:del>
      <w:r w:rsidRPr="004001D9">
        <w:rPr>
          <w:b/>
          <w:noProof/>
          <w:webHidden/>
          <w:sz w:val="18"/>
          <w:lang w:val="pt-PT" w:eastAsia="en-US"/>
        </w:rPr>
        <w:fldChar w:fldCharType="end"/>
      </w:r>
      <w:r w:rsidR="00AF2D7E">
        <w:rPr>
          <w:b/>
          <w:noProof/>
          <w:sz w:val="18"/>
          <w:lang w:val="pt-PT" w:eastAsia="en-US"/>
        </w:rPr>
        <w:fldChar w:fldCharType="end"/>
      </w:r>
    </w:p>
    <w:p w14:paraId="58BD635F" w14:textId="3C55306C"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"_Toc488226229" </w:instrText>
      </w:r>
      <w:r>
        <w:fldChar w:fldCharType="separate"/>
      </w:r>
      <w:r w:rsidR="00D82932" w:rsidRPr="005253A5">
        <w:rPr>
          <w:noProof/>
          <w:sz w:val="18"/>
          <w:lang w:val="pt-PT" w:eastAsia="en-US"/>
        </w:rPr>
        <w:t>1.1</w:t>
      </w:r>
      <w:r w:rsidR="00D82932" w:rsidRPr="004001D9">
        <w:rPr>
          <w:rFonts w:ascii="Calibri" w:hAnsi="Calibri"/>
          <w:noProof/>
          <w:sz w:val="22"/>
          <w:szCs w:val="22"/>
          <w:lang w:val="pt-PT" w:eastAsia="pt-PT"/>
        </w:rPr>
        <w:tab/>
      </w:r>
      <w:r w:rsidR="00D82932" w:rsidRPr="005253A5">
        <w:rPr>
          <w:noProof/>
          <w:sz w:val="18"/>
          <w:lang w:val="pt-PT" w:eastAsia="en-US"/>
        </w:rPr>
        <w:t>Termos e Condições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_Toc488226229 \h </w:instrText>
      </w:r>
      <w:r w:rsidR="00D82932" w:rsidRPr="004001D9">
        <w:rPr>
          <w:noProof/>
          <w:webHidden/>
          <w:sz w:val="18"/>
          <w:lang w:val="pt-PT" w:eastAsia="en-US"/>
        </w:rPr>
      </w:r>
      <w:r w:rsidR="00D82932" w:rsidRPr="004001D9">
        <w:rPr>
          <w:noProof/>
          <w:webHidden/>
          <w:sz w:val="18"/>
          <w:lang w:val="pt-PT" w:eastAsia="en-US"/>
        </w:rPr>
        <w:fldChar w:fldCharType="separate"/>
      </w:r>
      <w:ins w:id="964" w:author="Maria Teresa Pais" w:date="2018-04-04T12:29:00Z">
        <w:r w:rsidR="00977543">
          <w:rPr>
            <w:noProof/>
            <w:webHidden/>
            <w:sz w:val="18"/>
            <w:lang w:val="pt-PT" w:eastAsia="en-US"/>
          </w:rPr>
          <w:t>2</w:t>
        </w:r>
      </w:ins>
      <w:del w:id="965"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749A05C8" w14:textId="5802570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"_Toc488226230" </w:instrText>
      </w:r>
      <w:r>
        <w:fldChar w:fldCharType="separate"/>
      </w:r>
      <w:r w:rsidR="00D82932" w:rsidRPr="005253A5">
        <w:rPr>
          <w:noProof/>
          <w:sz w:val="18"/>
          <w:lang w:val="pt-PT" w:eastAsia="en-US"/>
        </w:rPr>
        <w:t>1.2</w:t>
      </w:r>
      <w:r w:rsidR="00D82932" w:rsidRPr="004001D9">
        <w:rPr>
          <w:rFonts w:ascii="Calibri" w:hAnsi="Calibri"/>
          <w:noProof/>
          <w:sz w:val="22"/>
          <w:szCs w:val="22"/>
          <w:lang w:val="pt-PT" w:eastAsia="pt-PT"/>
        </w:rPr>
        <w:tab/>
      </w:r>
      <w:r w:rsidR="00D82932" w:rsidRPr="005253A5">
        <w:rPr>
          <w:noProof/>
          <w:sz w:val="18"/>
          <w:lang w:val="pt-PT" w:eastAsia="en-US"/>
        </w:rPr>
        <w:t>Âmbito de aplicação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_Toc488226230 \h </w:instrText>
      </w:r>
      <w:r w:rsidR="00D82932" w:rsidRPr="004001D9">
        <w:rPr>
          <w:noProof/>
          <w:webHidden/>
          <w:sz w:val="18"/>
          <w:lang w:val="pt-PT" w:eastAsia="en-US"/>
        </w:rPr>
      </w:r>
      <w:r w:rsidR="00D82932" w:rsidRPr="004001D9">
        <w:rPr>
          <w:noProof/>
          <w:webHidden/>
          <w:sz w:val="18"/>
          <w:lang w:val="pt-PT" w:eastAsia="en-US"/>
        </w:rPr>
        <w:fldChar w:fldCharType="separate"/>
      </w:r>
      <w:ins w:id="966" w:author="Maria Teresa Pais" w:date="2018-04-04T12:29:00Z">
        <w:r w:rsidR="00977543">
          <w:rPr>
            <w:noProof/>
            <w:webHidden/>
            <w:sz w:val="18"/>
            <w:lang w:val="pt-PT" w:eastAsia="en-US"/>
          </w:rPr>
          <w:t>2</w:t>
        </w:r>
      </w:ins>
      <w:del w:id="967"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53DCCB6E" w14:textId="4D071E5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"_Toc488226231" </w:instrText>
      </w:r>
      <w:r>
        <w:fldChar w:fldCharType="separate"/>
      </w:r>
      <w:r w:rsidR="00D82932" w:rsidRPr="005253A5">
        <w:rPr>
          <w:noProof/>
          <w:sz w:val="18"/>
          <w:lang w:eastAsia="en-US"/>
        </w:rPr>
        <w:t>1.3</w:t>
      </w:r>
      <w:r w:rsidR="00D82932" w:rsidRPr="004001D9">
        <w:rPr>
          <w:rFonts w:ascii="Calibri" w:hAnsi="Calibri"/>
          <w:noProof/>
          <w:sz w:val="22"/>
          <w:szCs w:val="22"/>
          <w:lang w:val="pt-PT" w:eastAsia="pt-PT"/>
        </w:rPr>
        <w:tab/>
      </w:r>
      <w:r w:rsidR="00D82932" w:rsidRPr="005253A5">
        <w:rPr>
          <w:noProof/>
          <w:sz w:val="18"/>
          <w:lang w:eastAsia="en-US"/>
        </w:rPr>
        <w:t xml:space="preserve">Operações </w:t>
      </w:r>
      <w:r w:rsidR="00D82932" w:rsidRPr="005253A5">
        <w:rPr>
          <w:i/>
          <w:noProof/>
          <w:sz w:val="18"/>
          <w:lang w:eastAsia="en-US"/>
        </w:rPr>
        <w:t>on-us</w:t>
      </w:r>
      <w:r w:rsidR="00D82932" w:rsidRPr="005253A5">
        <w:rPr>
          <w:noProof/>
          <w:sz w:val="18"/>
          <w:lang w:eastAsia="en-US"/>
        </w:rPr>
        <w:t xml:space="preserve"> e </w:t>
      </w:r>
      <w:r w:rsidR="00D82932" w:rsidRPr="005253A5">
        <w:rPr>
          <w:i/>
          <w:noProof/>
          <w:sz w:val="18"/>
          <w:lang w:eastAsia="en-US"/>
        </w:rPr>
        <w:t>not-on-us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_Toc488226231 \h </w:instrText>
      </w:r>
      <w:r w:rsidR="00D82932" w:rsidRPr="004001D9">
        <w:rPr>
          <w:noProof/>
          <w:webHidden/>
          <w:sz w:val="18"/>
          <w:lang w:val="pt-PT" w:eastAsia="en-US"/>
        </w:rPr>
      </w:r>
      <w:r w:rsidR="00D82932" w:rsidRPr="004001D9">
        <w:rPr>
          <w:noProof/>
          <w:webHidden/>
          <w:sz w:val="18"/>
          <w:lang w:val="pt-PT" w:eastAsia="en-US"/>
        </w:rPr>
        <w:fldChar w:fldCharType="separate"/>
      </w:r>
      <w:ins w:id="968" w:author="Maria Teresa Pais" w:date="2018-04-04T12:29:00Z">
        <w:r w:rsidR="00977543">
          <w:rPr>
            <w:noProof/>
            <w:webHidden/>
            <w:sz w:val="18"/>
            <w:lang w:val="pt-PT" w:eastAsia="en-US"/>
          </w:rPr>
          <w:t>2</w:t>
        </w:r>
      </w:ins>
      <w:del w:id="969"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58752BE0" w14:textId="7D85FF28"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"_Toc488226232" </w:instrText>
      </w:r>
      <w:r>
        <w:fldChar w:fldCharType="separate"/>
      </w:r>
      <w:r w:rsidR="00D82932" w:rsidRPr="005253A5">
        <w:rPr>
          <w:b/>
          <w:noProof/>
          <w:sz w:val="18"/>
          <w:lang w:val="pt-PT" w:eastAsia="en-US"/>
        </w:rPr>
        <w:t>2</w:t>
      </w:r>
      <w:r w:rsidR="00D82932" w:rsidRPr="004001D9">
        <w:rPr>
          <w:rFonts w:ascii="Calibri" w:hAnsi="Calibri"/>
          <w:noProof/>
          <w:sz w:val="22"/>
          <w:szCs w:val="22"/>
          <w:lang w:val="pt-PT" w:eastAsia="pt-PT"/>
        </w:rPr>
        <w:tab/>
      </w:r>
      <w:r w:rsidR="00D82932" w:rsidRPr="005253A5">
        <w:rPr>
          <w:b/>
          <w:noProof/>
          <w:sz w:val="18"/>
          <w:lang w:val="pt-PT" w:eastAsia="en-US"/>
        </w:rPr>
        <w:t>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_Toc488226232 \h </w:instrText>
      </w:r>
      <w:r w:rsidR="00D82932" w:rsidRPr="004001D9">
        <w:rPr>
          <w:b/>
          <w:noProof/>
          <w:webHidden/>
          <w:sz w:val="18"/>
          <w:lang w:val="pt-PT" w:eastAsia="en-US"/>
        </w:rPr>
      </w:r>
      <w:r w:rsidR="00D82932" w:rsidRPr="004001D9">
        <w:rPr>
          <w:b/>
          <w:noProof/>
          <w:webHidden/>
          <w:sz w:val="18"/>
          <w:lang w:val="pt-PT" w:eastAsia="en-US"/>
        </w:rPr>
        <w:fldChar w:fldCharType="separate"/>
      </w:r>
      <w:ins w:id="970" w:author="Maria Teresa Pais" w:date="2018-04-04T12:29:00Z">
        <w:r w:rsidR="00977543">
          <w:rPr>
            <w:b/>
            <w:noProof/>
            <w:webHidden/>
            <w:sz w:val="18"/>
            <w:lang w:val="pt-PT" w:eastAsia="en-US"/>
          </w:rPr>
          <w:t>2</w:t>
        </w:r>
      </w:ins>
      <w:del w:id="971" w:author="Maria Teresa Pais" w:date="2018-03-12T09:26:00Z">
        <w:r w:rsidR="00AB62A5" w:rsidDel="00AF2D7E">
          <w:rPr>
            <w:b/>
            <w:noProof/>
            <w:webHidden/>
            <w:sz w:val="18"/>
            <w:lang w:val="pt-PT" w:eastAsia="en-US"/>
          </w:rPr>
          <w:delText>32</w:delText>
        </w:r>
      </w:del>
      <w:r w:rsidR="00D82932" w:rsidRPr="004001D9">
        <w:rPr>
          <w:b/>
          <w:noProof/>
          <w:webHidden/>
          <w:sz w:val="18"/>
          <w:lang w:val="pt-PT" w:eastAsia="en-US"/>
        </w:rPr>
        <w:fldChar w:fldCharType="end"/>
      </w:r>
      <w:r>
        <w:rPr>
          <w:b/>
          <w:noProof/>
          <w:sz w:val="18"/>
          <w:lang w:val="pt-PT" w:eastAsia="en-US"/>
        </w:rPr>
        <w:fldChar w:fldCharType="end"/>
      </w:r>
    </w:p>
    <w:p w14:paraId="22212650" w14:textId="00552E60"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"_Toc488226233" </w:instrText>
      </w:r>
      <w:r>
        <w:fldChar w:fldCharType="separate"/>
      </w:r>
      <w:r w:rsidR="00D82932" w:rsidRPr="005253A5">
        <w:rPr>
          <w:noProof/>
          <w:sz w:val="18"/>
          <w:lang w:val="pt-PT" w:eastAsia="en-US"/>
        </w:rPr>
        <w:t>2.1</w:t>
      </w:r>
      <w:r w:rsidR="00D82932" w:rsidRPr="004001D9">
        <w:rPr>
          <w:rFonts w:ascii="Calibri" w:hAnsi="Calibri"/>
          <w:noProof/>
          <w:sz w:val="22"/>
          <w:szCs w:val="22"/>
          <w:lang w:val="pt-PT" w:eastAsia="pt-PT"/>
        </w:rPr>
        <w:tab/>
      </w:r>
      <w:r w:rsidR="00D82932" w:rsidRPr="005253A5">
        <w:rPr>
          <w:noProof/>
          <w:sz w:val="18"/>
          <w:lang w:val="pt-PT" w:eastAsia="en-US"/>
        </w:rPr>
        <w:t>Operações, serviços e canais da Rede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_Toc488226233 \h </w:instrText>
      </w:r>
      <w:r w:rsidR="00D82932" w:rsidRPr="004001D9">
        <w:rPr>
          <w:noProof/>
          <w:webHidden/>
          <w:sz w:val="18"/>
          <w:lang w:val="pt-PT" w:eastAsia="en-US"/>
        </w:rPr>
      </w:r>
      <w:r w:rsidR="00D82932" w:rsidRPr="004001D9">
        <w:rPr>
          <w:noProof/>
          <w:webHidden/>
          <w:sz w:val="18"/>
          <w:lang w:val="pt-PT" w:eastAsia="en-US"/>
        </w:rPr>
        <w:fldChar w:fldCharType="separate"/>
      </w:r>
      <w:ins w:id="972" w:author="Maria Teresa Pais" w:date="2018-04-04T12:29:00Z">
        <w:r w:rsidR="00977543">
          <w:rPr>
            <w:noProof/>
            <w:webHidden/>
            <w:sz w:val="18"/>
            <w:lang w:val="pt-PT" w:eastAsia="en-US"/>
          </w:rPr>
          <w:t>2</w:t>
        </w:r>
      </w:ins>
      <w:del w:id="973" w:author="Maria Teresa Pais" w:date="2018-03-12T09:26:00Z">
        <w:r w:rsidR="00AB62A5" w:rsidDel="00AF2D7E">
          <w:rPr>
            <w:noProof/>
            <w:webHidden/>
            <w:sz w:val="18"/>
            <w:lang w:val="pt-PT" w:eastAsia="en-US"/>
          </w:rPr>
          <w:delText>32</w:delText>
        </w:r>
      </w:del>
      <w:r w:rsidR="00D82932" w:rsidRPr="004001D9">
        <w:rPr>
          <w:noProof/>
          <w:webHidden/>
          <w:sz w:val="18"/>
          <w:lang w:val="pt-PT" w:eastAsia="en-US"/>
        </w:rPr>
        <w:fldChar w:fldCharType="end"/>
      </w:r>
      <w:r>
        <w:rPr>
          <w:noProof/>
          <w:sz w:val="18"/>
          <w:lang w:val="pt-PT" w:eastAsia="en-US"/>
        </w:rPr>
        <w:fldChar w:fldCharType="end"/>
      </w:r>
    </w:p>
    <w:p w14:paraId="6CC7A127" w14:textId="6EFE6208"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"_Toc488226234" </w:instrText>
      </w:r>
      <w:r>
        <w:fldChar w:fldCharType="separate"/>
      </w:r>
      <w:r w:rsidR="00D82932" w:rsidRPr="005253A5">
        <w:rPr>
          <w:noProof/>
          <w:sz w:val="18"/>
          <w:lang w:val="pt-PT" w:eastAsia="en-US"/>
        </w:rPr>
        <w:t>2.2</w:t>
      </w:r>
      <w:r w:rsidR="00D82932" w:rsidRPr="004001D9">
        <w:rPr>
          <w:rFonts w:ascii="Calibri" w:hAnsi="Calibri"/>
          <w:noProof/>
          <w:sz w:val="22"/>
          <w:szCs w:val="22"/>
          <w:lang w:val="pt-PT" w:eastAsia="pt-PT"/>
        </w:rPr>
        <w:tab/>
      </w:r>
      <w:r w:rsidR="00D82932" w:rsidRPr="005253A5">
        <w:rPr>
          <w:noProof/>
          <w:sz w:val="18"/>
          <w:lang w:val="pt-PT" w:eastAsia="en-US"/>
        </w:rPr>
        <w:t>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_Toc488226234 \h </w:instrText>
      </w:r>
      <w:r w:rsidR="00D82932" w:rsidRPr="004001D9">
        <w:rPr>
          <w:noProof/>
          <w:webHidden/>
          <w:sz w:val="18"/>
          <w:lang w:val="pt-PT" w:eastAsia="en-US"/>
        </w:rPr>
      </w:r>
      <w:r w:rsidR="00D82932" w:rsidRPr="004001D9">
        <w:rPr>
          <w:noProof/>
          <w:webHidden/>
          <w:sz w:val="18"/>
          <w:lang w:val="pt-PT" w:eastAsia="en-US"/>
        </w:rPr>
        <w:fldChar w:fldCharType="separate"/>
      </w:r>
      <w:ins w:id="974" w:author="Maria Teresa Pais" w:date="2018-04-04T12:29:00Z">
        <w:r w:rsidR="00977543">
          <w:rPr>
            <w:noProof/>
            <w:webHidden/>
            <w:sz w:val="18"/>
            <w:lang w:val="pt-PT" w:eastAsia="en-US"/>
          </w:rPr>
          <w:t>2</w:t>
        </w:r>
      </w:ins>
      <w:del w:id="975"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417E4A0E" w14:textId="1D001B9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"_Toc488226235" </w:instrText>
      </w:r>
      <w:r>
        <w:fldChar w:fldCharType="separate"/>
      </w:r>
      <w:r w:rsidR="00D82932" w:rsidRPr="005253A5">
        <w:rPr>
          <w:noProof/>
          <w:sz w:val="18"/>
          <w:lang w:val="pt-PT" w:eastAsia="en-US"/>
        </w:rPr>
        <w:t>2.3</w:t>
      </w:r>
      <w:r w:rsidR="00D82932" w:rsidRPr="004001D9">
        <w:rPr>
          <w:rFonts w:ascii="Calibri" w:hAnsi="Calibri"/>
          <w:noProof/>
          <w:sz w:val="22"/>
          <w:szCs w:val="22"/>
          <w:lang w:val="pt-PT" w:eastAsia="pt-PT"/>
        </w:rPr>
        <w:tab/>
      </w:r>
      <w:r w:rsidR="00D82932" w:rsidRPr="005253A5">
        <w:rPr>
          <w:noProof/>
          <w:sz w:val="18"/>
          <w:lang w:val="pt-PT" w:eastAsia="en-US"/>
        </w:rPr>
        <w:t>Utilizadores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_Toc488226235 \h </w:instrText>
      </w:r>
      <w:r w:rsidR="00D82932" w:rsidRPr="004001D9">
        <w:rPr>
          <w:noProof/>
          <w:webHidden/>
          <w:sz w:val="18"/>
          <w:lang w:val="pt-PT" w:eastAsia="en-US"/>
        </w:rPr>
      </w:r>
      <w:r w:rsidR="00D82932" w:rsidRPr="004001D9">
        <w:rPr>
          <w:noProof/>
          <w:webHidden/>
          <w:sz w:val="18"/>
          <w:lang w:val="pt-PT" w:eastAsia="en-US"/>
        </w:rPr>
        <w:fldChar w:fldCharType="separate"/>
      </w:r>
      <w:ins w:id="976" w:author="Maria Teresa Pais" w:date="2018-04-04T12:29:00Z">
        <w:r w:rsidR="00977543">
          <w:rPr>
            <w:noProof/>
            <w:webHidden/>
            <w:sz w:val="18"/>
            <w:lang w:val="pt-PT" w:eastAsia="en-US"/>
          </w:rPr>
          <w:t>2</w:t>
        </w:r>
      </w:ins>
      <w:del w:id="977"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24EBE2B7" w14:textId="1D666329"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"_Toc488226236" </w:instrText>
      </w:r>
      <w:r>
        <w:fldChar w:fldCharType="separate"/>
      </w:r>
      <w:r w:rsidR="00D82932" w:rsidRPr="005253A5">
        <w:rPr>
          <w:noProof/>
          <w:sz w:val="18"/>
          <w:lang w:val="pt-PT" w:eastAsia="en-US"/>
        </w:rPr>
        <w:t>2.4</w:t>
      </w:r>
      <w:r w:rsidR="00D82932" w:rsidRPr="004001D9">
        <w:rPr>
          <w:rFonts w:ascii="Calibri" w:hAnsi="Calibri"/>
          <w:noProof/>
          <w:sz w:val="22"/>
          <w:szCs w:val="22"/>
          <w:lang w:val="pt-PT" w:eastAsia="pt-PT"/>
        </w:rPr>
        <w:tab/>
      </w:r>
      <w:r w:rsidR="00D82932" w:rsidRPr="005253A5">
        <w:rPr>
          <w:noProof/>
          <w:sz w:val="18"/>
          <w:lang w:val="pt-PT" w:eastAsia="en-US"/>
        </w:rPr>
        <w:t>Canais e Operações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_Toc488226236 \h </w:instrText>
      </w:r>
      <w:r w:rsidR="00D82932" w:rsidRPr="004001D9">
        <w:rPr>
          <w:noProof/>
          <w:webHidden/>
          <w:sz w:val="18"/>
          <w:lang w:val="pt-PT" w:eastAsia="en-US"/>
        </w:rPr>
      </w:r>
      <w:r w:rsidR="00D82932" w:rsidRPr="004001D9">
        <w:rPr>
          <w:noProof/>
          <w:webHidden/>
          <w:sz w:val="18"/>
          <w:lang w:val="pt-PT" w:eastAsia="en-US"/>
        </w:rPr>
        <w:fldChar w:fldCharType="separate"/>
      </w:r>
      <w:ins w:id="978" w:author="Maria Teresa Pais" w:date="2018-04-04T12:29:00Z">
        <w:r w:rsidR="00977543">
          <w:rPr>
            <w:noProof/>
            <w:webHidden/>
            <w:sz w:val="18"/>
            <w:lang w:val="pt-PT" w:eastAsia="en-US"/>
          </w:rPr>
          <w:t>2</w:t>
        </w:r>
      </w:ins>
      <w:del w:id="979"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086541FA" w14:textId="4A2FF6A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"_Toc488226237" </w:instrText>
      </w:r>
      <w:r>
        <w:fldChar w:fldCharType="separate"/>
      </w:r>
      <w:r w:rsidR="00D82932" w:rsidRPr="005253A5">
        <w:rPr>
          <w:noProof/>
          <w:sz w:val="18"/>
          <w:lang w:val="pt-PT" w:eastAsia="en-US"/>
        </w:rPr>
        <w:t>2.5</w:t>
      </w:r>
      <w:r w:rsidR="00D82932" w:rsidRPr="004001D9">
        <w:rPr>
          <w:rFonts w:ascii="Calibri" w:hAnsi="Calibri"/>
          <w:noProof/>
          <w:sz w:val="22"/>
          <w:szCs w:val="22"/>
          <w:lang w:val="pt-PT" w:eastAsia="pt-PT"/>
        </w:rPr>
        <w:tab/>
      </w:r>
      <w:r w:rsidR="00D82932" w:rsidRPr="005253A5">
        <w:rPr>
          <w:noProof/>
          <w:sz w:val="18"/>
          <w:lang w:val="pt-PT" w:eastAsia="en-US"/>
        </w:rPr>
        <w:t>Serviços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_Toc488226237 \h </w:instrText>
      </w:r>
      <w:r w:rsidR="00D82932" w:rsidRPr="004001D9">
        <w:rPr>
          <w:noProof/>
          <w:webHidden/>
          <w:sz w:val="18"/>
          <w:lang w:val="pt-PT" w:eastAsia="en-US"/>
        </w:rPr>
      </w:r>
      <w:r w:rsidR="00D82932" w:rsidRPr="004001D9">
        <w:rPr>
          <w:noProof/>
          <w:webHidden/>
          <w:sz w:val="18"/>
          <w:lang w:val="pt-PT" w:eastAsia="en-US"/>
        </w:rPr>
        <w:fldChar w:fldCharType="separate"/>
      </w:r>
      <w:ins w:id="980" w:author="Maria Teresa Pais" w:date="2018-04-04T12:29:00Z">
        <w:r w:rsidR="00977543">
          <w:rPr>
            <w:noProof/>
            <w:webHidden/>
            <w:sz w:val="18"/>
            <w:lang w:val="pt-PT" w:eastAsia="en-US"/>
          </w:rPr>
          <w:t>2</w:t>
        </w:r>
      </w:ins>
      <w:del w:id="981" w:author="Maria Teresa Pais" w:date="2018-03-12T09:26:00Z">
        <w:r w:rsidR="00AB62A5" w:rsidDel="00AF2D7E">
          <w:rPr>
            <w:noProof/>
            <w:webHidden/>
            <w:sz w:val="18"/>
            <w:lang w:val="pt-PT" w:eastAsia="en-US"/>
          </w:rPr>
          <w:delText>34</w:delText>
        </w:r>
      </w:del>
      <w:r w:rsidR="00D82932" w:rsidRPr="004001D9">
        <w:rPr>
          <w:noProof/>
          <w:webHidden/>
          <w:sz w:val="18"/>
          <w:lang w:val="pt-PT" w:eastAsia="en-US"/>
        </w:rPr>
        <w:fldChar w:fldCharType="end"/>
      </w:r>
      <w:r>
        <w:rPr>
          <w:noProof/>
          <w:sz w:val="18"/>
          <w:lang w:val="pt-PT" w:eastAsia="en-US"/>
        </w:rPr>
        <w:fldChar w:fldCharType="end"/>
      </w:r>
    </w:p>
    <w:p w14:paraId="2FA0CFD7" w14:textId="3064730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"_Toc488226238" </w:instrText>
      </w:r>
      <w:r>
        <w:fldChar w:fldCharType="separate"/>
      </w:r>
      <w:r w:rsidR="00D82932" w:rsidRPr="005253A5">
        <w:rPr>
          <w:noProof/>
          <w:sz w:val="18"/>
          <w:lang w:val="pt-PT" w:eastAsia="en-US"/>
        </w:rPr>
        <w:t>2.6</w:t>
      </w:r>
      <w:r w:rsidR="00D82932" w:rsidRPr="004001D9">
        <w:rPr>
          <w:rFonts w:ascii="Calibri" w:hAnsi="Calibri"/>
          <w:noProof/>
          <w:sz w:val="22"/>
          <w:szCs w:val="22"/>
          <w:lang w:val="pt-PT" w:eastAsia="pt-PT"/>
        </w:rPr>
        <w:tab/>
      </w:r>
      <w:r w:rsidR="00D82932" w:rsidRPr="005253A5">
        <w:rPr>
          <w:noProof/>
          <w:sz w:val="18"/>
          <w:lang w:val="pt-PT" w:eastAsia="en-US"/>
        </w:rPr>
        <w:t>Compensação financeira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_Toc488226238 \h </w:instrText>
      </w:r>
      <w:r w:rsidR="00D82932" w:rsidRPr="004001D9">
        <w:rPr>
          <w:noProof/>
          <w:webHidden/>
          <w:sz w:val="18"/>
          <w:lang w:val="pt-PT" w:eastAsia="en-US"/>
        </w:rPr>
      </w:r>
      <w:r w:rsidR="00D82932" w:rsidRPr="004001D9">
        <w:rPr>
          <w:noProof/>
          <w:webHidden/>
          <w:sz w:val="18"/>
          <w:lang w:val="pt-PT" w:eastAsia="en-US"/>
        </w:rPr>
        <w:fldChar w:fldCharType="separate"/>
      </w:r>
      <w:ins w:id="982" w:author="Maria Teresa Pais" w:date="2018-04-04T12:29:00Z">
        <w:r w:rsidR="00977543">
          <w:rPr>
            <w:noProof/>
            <w:webHidden/>
            <w:sz w:val="18"/>
            <w:lang w:val="pt-PT" w:eastAsia="en-US"/>
          </w:rPr>
          <w:t>2</w:t>
        </w:r>
      </w:ins>
      <w:del w:id="983" w:author="Maria Teresa Pais" w:date="2018-03-12T09:26:00Z">
        <w:r w:rsidR="00AB62A5" w:rsidDel="00AF2D7E">
          <w:rPr>
            <w:noProof/>
            <w:webHidden/>
            <w:sz w:val="18"/>
            <w:lang w:val="pt-PT" w:eastAsia="en-US"/>
          </w:rPr>
          <w:delText>35</w:delText>
        </w:r>
      </w:del>
      <w:r w:rsidR="00D82932" w:rsidRPr="004001D9">
        <w:rPr>
          <w:noProof/>
          <w:webHidden/>
          <w:sz w:val="18"/>
          <w:lang w:val="pt-PT" w:eastAsia="en-US"/>
        </w:rPr>
        <w:fldChar w:fldCharType="end"/>
      </w:r>
      <w:r>
        <w:rPr>
          <w:noProof/>
          <w:sz w:val="18"/>
          <w:lang w:val="pt-PT" w:eastAsia="en-US"/>
        </w:rPr>
        <w:fldChar w:fldCharType="end"/>
      </w:r>
    </w:p>
    <w:p w14:paraId="4752318A" w14:textId="016E0061"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"_Toc488226239" </w:instrText>
      </w:r>
      <w:r>
        <w:fldChar w:fldCharType="separate"/>
      </w:r>
      <w:r w:rsidR="00D82932" w:rsidRPr="005253A5">
        <w:rPr>
          <w:noProof/>
          <w:sz w:val="18"/>
          <w:lang w:val="pt-PT" w:eastAsia="en-US"/>
        </w:rPr>
        <w:t>2.7</w:t>
      </w:r>
      <w:r w:rsidR="00D82932" w:rsidRPr="004001D9">
        <w:rPr>
          <w:rFonts w:ascii="Calibri" w:hAnsi="Calibri"/>
          <w:noProof/>
          <w:sz w:val="22"/>
          <w:szCs w:val="22"/>
          <w:lang w:val="pt-PT" w:eastAsia="pt-PT"/>
        </w:rPr>
        <w:tab/>
      </w:r>
      <w:r w:rsidR="00D82932" w:rsidRPr="005253A5">
        <w:rPr>
          <w:noProof/>
          <w:sz w:val="18"/>
          <w:lang w:val="pt-PT" w:eastAsia="en-US"/>
        </w:rPr>
        <w:t>Rede CA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_Toc488226239 \h </w:instrText>
      </w:r>
      <w:r w:rsidR="00D82932" w:rsidRPr="004001D9">
        <w:rPr>
          <w:noProof/>
          <w:webHidden/>
          <w:sz w:val="18"/>
          <w:lang w:val="pt-PT" w:eastAsia="en-US"/>
        </w:rPr>
      </w:r>
      <w:r w:rsidR="00D82932" w:rsidRPr="004001D9">
        <w:rPr>
          <w:noProof/>
          <w:webHidden/>
          <w:sz w:val="18"/>
          <w:lang w:val="pt-PT" w:eastAsia="en-US"/>
        </w:rPr>
        <w:fldChar w:fldCharType="separate"/>
      </w:r>
      <w:ins w:id="984" w:author="Maria Teresa Pais" w:date="2018-04-04T12:29:00Z">
        <w:r w:rsidR="00977543">
          <w:rPr>
            <w:noProof/>
            <w:webHidden/>
            <w:sz w:val="18"/>
            <w:lang w:val="pt-PT" w:eastAsia="en-US"/>
          </w:rPr>
          <w:t>2</w:t>
        </w:r>
      </w:ins>
      <w:del w:id="985" w:author="Maria Teresa Pais" w:date="2018-03-12T09:26:00Z">
        <w:r w:rsidR="00AB62A5" w:rsidDel="00AF2D7E">
          <w:rPr>
            <w:noProof/>
            <w:webHidden/>
            <w:sz w:val="18"/>
            <w:lang w:val="pt-PT" w:eastAsia="en-US"/>
          </w:rPr>
          <w:delText>35</w:delText>
        </w:r>
      </w:del>
      <w:r w:rsidR="00D82932" w:rsidRPr="004001D9">
        <w:rPr>
          <w:noProof/>
          <w:webHidden/>
          <w:sz w:val="18"/>
          <w:lang w:val="pt-PT" w:eastAsia="en-US"/>
        </w:rPr>
        <w:fldChar w:fldCharType="end"/>
      </w:r>
      <w:r>
        <w:rPr>
          <w:noProof/>
          <w:sz w:val="18"/>
          <w:lang w:val="pt-PT" w:eastAsia="en-US"/>
        </w:rPr>
        <w:fldChar w:fldCharType="end"/>
      </w:r>
    </w:p>
    <w:p w14:paraId="37434B15" w14:textId="5538FFCE"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"_Toc488226240" </w:instrText>
      </w:r>
      <w:r>
        <w:fldChar w:fldCharType="separate"/>
      </w:r>
      <w:r w:rsidR="00D82932" w:rsidRPr="005253A5">
        <w:rPr>
          <w:iCs/>
          <w:noProof/>
          <w:sz w:val="18"/>
          <w:szCs w:val="20"/>
          <w:lang w:val="pt-PT" w:eastAsia="en-US"/>
        </w:rPr>
        <w:t>2.7.1</w:t>
      </w:r>
      <w:r w:rsidR="00D82932" w:rsidRPr="004001D9">
        <w:rPr>
          <w:rFonts w:ascii="Calibri" w:hAnsi="Calibri"/>
          <w:noProof/>
          <w:sz w:val="22"/>
          <w:szCs w:val="22"/>
          <w:lang w:val="pt-PT" w:eastAsia="pt-PT"/>
        </w:rPr>
        <w:tab/>
      </w:r>
      <w:r w:rsidR="00D82932" w:rsidRPr="005253A5">
        <w:rPr>
          <w:iCs/>
          <w:noProof/>
          <w:sz w:val="18"/>
          <w:szCs w:val="20"/>
          <w:lang w:val="pt-PT" w:eastAsia="en-US"/>
        </w:rPr>
        <w:t>Rede ATM Express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_Toc488226240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86" w:author="Maria Teresa Pais" w:date="2018-04-04T12:29:00Z">
        <w:r w:rsidR="00977543">
          <w:rPr>
            <w:iCs/>
            <w:noProof/>
            <w:webHidden/>
            <w:sz w:val="18"/>
            <w:szCs w:val="20"/>
            <w:lang w:val="pt-PT" w:eastAsia="en-US"/>
          </w:rPr>
          <w:t>2</w:t>
        </w:r>
      </w:ins>
      <w:del w:id="987" w:author="Maria Teresa Pais" w:date="2018-03-12T09:26:00Z">
        <w:r w:rsidR="00AB62A5" w:rsidDel="00AF2D7E">
          <w:rPr>
            <w:iCs/>
            <w:noProof/>
            <w:webHidden/>
            <w:sz w:val="18"/>
            <w:szCs w:val="20"/>
            <w:lang w:val="pt-PT" w:eastAsia="en-US"/>
          </w:rPr>
          <w:delText>36</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2BA43734" w14:textId="3A5B1F7B"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"_Toc488226241" </w:instrText>
      </w:r>
      <w:r>
        <w:fldChar w:fldCharType="separate"/>
      </w:r>
      <w:r w:rsidR="00D82932" w:rsidRPr="005253A5">
        <w:rPr>
          <w:noProof/>
          <w:sz w:val="18"/>
          <w:lang w:val="pt-PT" w:eastAsia="en-US"/>
        </w:rPr>
        <w:t>2.8</w:t>
      </w:r>
      <w:r w:rsidR="00D82932" w:rsidRPr="004001D9">
        <w:rPr>
          <w:rFonts w:ascii="Calibri" w:hAnsi="Calibri"/>
          <w:noProof/>
          <w:sz w:val="22"/>
          <w:szCs w:val="22"/>
          <w:lang w:val="pt-PT" w:eastAsia="pt-PT"/>
        </w:rPr>
        <w:tab/>
      </w:r>
      <w:r w:rsidR="00D82932" w:rsidRPr="005253A5">
        <w:rPr>
          <w:noProof/>
          <w:sz w:val="18"/>
          <w:lang w:val="pt-PT" w:eastAsia="en-US"/>
        </w:rPr>
        <w:t>Rede TPA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_Toc488226241 \h </w:instrText>
      </w:r>
      <w:r w:rsidR="00D82932" w:rsidRPr="004001D9">
        <w:rPr>
          <w:noProof/>
          <w:webHidden/>
          <w:sz w:val="18"/>
          <w:lang w:val="pt-PT" w:eastAsia="en-US"/>
        </w:rPr>
      </w:r>
      <w:r w:rsidR="00D82932" w:rsidRPr="004001D9">
        <w:rPr>
          <w:noProof/>
          <w:webHidden/>
          <w:sz w:val="18"/>
          <w:lang w:val="pt-PT" w:eastAsia="en-US"/>
        </w:rPr>
        <w:fldChar w:fldCharType="separate"/>
      </w:r>
      <w:ins w:id="988" w:author="Maria Teresa Pais" w:date="2018-04-04T12:29:00Z">
        <w:r w:rsidR="00977543">
          <w:rPr>
            <w:noProof/>
            <w:webHidden/>
            <w:sz w:val="18"/>
            <w:lang w:val="pt-PT" w:eastAsia="en-US"/>
          </w:rPr>
          <w:t>2</w:t>
        </w:r>
      </w:ins>
      <w:del w:id="989" w:author="Maria Teresa Pais" w:date="2018-03-12T09:26:00Z">
        <w:r w:rsidR="00AB62A5" w:rsidDel="00AF2D7E">
          <w:rPr>
            <w:noProof/>
            <w:webHidden/>
            <w:sz w:val="18"/>
            <w:lang w:val="pt-PT" w:eastAsia="en-US"/>
          </w:rPr>
          <w:delText>37</w:delText>
        </w:r>
      </w:del>
      <w:r w:rsidR="00D82932" w:rsidRPr="004001D9">
        <w:rPr>
          <w:noProof/>
          <w:webHidden/>
          <w:sz w:val="18"/>
          <w:lang w:val="pt-PT" w:eastAsia="en-US"/>
        </w:rPr>
        <w:fldChar w:fldCharType="end"/>
      </w:r>
      <w:r>
        <w:rPr>
          <w:noProof/>
          <w:sz w:val="18"/>
          <w:lang w:val="pt-PT" w:eastAsia="en-US"/>
        </w:rPr>
        <w:fldChar w:fldCharType="end"/>
      </w:r>
    </w:p>
    <w:p w14:paraId="55E67FCF" w14:textId="5126B62A"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"_Toc488226242" </w:instrText>
      </w:r>
      <w:r>
        <w:fldChar w:fldCharType="separate"/>
      </w:r>
      <w:r w:rsidR="00D82932" w:rsidRPr="005253A5">
        <w:rPr>
          <w:iCs/>
          <w:noProof/>
          <w:sz w:val="18"/>
          <w:szCs w:val="20"/>
          <w:lang w:val="pt-PT" w:eastAsia="en-US"/>
        </w:rPr>
        <w:t>2.8.1</w:t>
      </w:r>
      <w:r w:rsidR="00D82932" w:rsidRPr="004001D9">
        <w:rPr>
          <w:rFonts w:ascii="Calibri" w:hAnsi="Calibri"/>
          <w:noProof/>
          <w:sz w:val="22"/>
          <w:szCs w:val="22"/>
          <w:lang w:val="pt-PT" w:eastAsia="pt-PT"/>
        </w:rPr>
        <w:tab/>
      </w:r>
      <w:r w:rsidR="00D82932" w:rsidRPr="005253A5">
        <w:rPr>
          <w:iCs/>
          <w:noProof/>
          <w:sz w:val="18"/>
          <w:szCs w:val="20"/>
          <w:lang w:val="pt-PT" w:eastAsia="en-US"/>
        </w:rPr>
        <w:t>TPA físicos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90" w:author="Maria Teresa Pais" w:date="2018-04-04T12:29:00Z">
        <w:r w:rsidR="00977543">
          <w:rPr>
            <w:iCs/>
            <w:noProof/>
            <w:webHidden/>
            <w:sz w:val="18"/>
            <w:szCs w:val="20"/>
            <w:lang w:val="pt-PT" w:eastAsia="en-US"/>
          </w:rPr>
          <w:t>2</w:t>
        </w:r>
      </w:ins>
      <w:del w:id="991" w:author="Maria Teresa Pais" w:date="2018-03-12T09:26:00Z">
        <w:r w:rsidR="00AB62A5" w:rsidDel="00AF2D7E">
          <w:rPr>
            <w:iCs/>
            <w:noProof/>
            <w:webHidden/>
            <w:sz w:val="18"/>
            <w:szCs w:val="20"/>
            <w:lang w:val="pt-PT" w:eastAsia="en-US"/>
          </w:rPr>
          <w:delText>37</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06C211B4" w14:textId="5E00EADB"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"_Toc488226243" </w:instrText>
      </w:r>
      <w:r>
        <w:fldChar w:fldCharType="separate"/>
      </w:r>
      <w:r w:rsidR="00D82932" w:rsidRPr="005253A5">
        <w:rPr>
          <w:iCs/>
          <w:noProof/>
          <w:sz w:val="18"/>
          <w:szCs w:val="20"/>
          <w:lang w:val="pt-PT" w:eastAsia="en-US"/>
        </w:rPr>
        <w:t>2.8.2</w:t>
      </w:r>
      <w:r w:rsidR="00D82932" w:rsidRPr="004001D9">
        <w:rPr>
          <w:rFonts w:ascii="Calibri" w:hAnsi="Calibri"/>
          <w:noProof/>
          <w:sz w:val="22"/>
          <w:szCs w:val="22"/>
          <w:lang w:val="pt-PT" w:eastAsia="pt-PT"/>
        </w:rPr>
        <w:tab/>
      </w:r>
      <w:r w:rsidR="00D82932" w:rsidRPr="005253A5">
        <w:rPr>
          <w:i/>
          <w:iCs/>
          <w:noProof/>
          <w:sz w:val="18"/>
          <w:szCs w:val="20"/>
          <w:lang w:val="pt-PT" w:eastAsia="en-US"/>
        </w:rPr>
        <w:t>Mobile</w:t>
      </w:r>
      <w:r w:rsidR="00D82932" w:rsidRPr="005253A5">
        <w:rPr>
          <w:iCs/>
          <w:noProof/>
          <w:sz w:val="18"/>
          <w:szCs w:val="20"/>
          <w:lang w:val="pt-PT" w:eastAsia="en-US"/>
        </w:rPr>
        <w:t xml:space="preserve"> POS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92" w:author="Maria Teresa Pais" w:date="2018-04-04T12:29:00Z">
        <w:r w:rsidR="00977543">
          <w:rPr>
            <w:iCs/>
            <w:noProof/>
            <w:webHidden/>
            <w:sz w:val="18"/>
            <w:szCs w:val="20"/>
            <w:lang w:val="pt-PT" w:eastAsia="en-US"/>
          </w:rPr>
          <w:t>2</w:t>
        </w:r>
      </w:ins>
      <w:del w:id="993" w:author="Maria Teresa Pais" w:date="2018-03-12T09:26:00Z">
        <w:r w:rsidR="00AB62A5" w:rsidDel="00AF2D7E">
          <w:rPr>
            <w:iCs/>
            <w:noProof/>
            <w:webHidden/>
            <w:sz w:val="18"/>
            <w:szCs w:val="20"/>
            <w:lang w:val="pt-PT" w:eastAsia="en-US"/>
          </w:rPr>
          <w:delText>37</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5E2DD046" w14:textId="56D08E39"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"_Toc488226244" </w:instrText>
      </w:r>
      <w:r>
        <w:fldChar w:fldCharType="separate"/>
      </w:r>
      <w:r w:rsidR="00D82932" w:rsidRPr="005253A5">
        <w:rPr>
          <w:iCs/>
          <w:noProof/>
          <w:sz w:val="18"/>
          <w:szCs w:val="20"/>
          <w:lang w:val="pt-PT" w:eastAsia="en-US"/>
        </w:rPr>
        <w:t>2.8.3</w:t>
      </w:r>
      <w:r w:rsidR="00D82932" w:rsidRPr="004001D9">
        <w:rPr>
          <w:rFonts w:ascii="Calibri" w:hAnsi="Calibri"/>
          <w:noProof/>
          <w:sz w:val="22"/>
          <w:szCs w:val="22"/>
          <w:lang w:val="pt-PT" w:eastAsia="pt-PT"/>
        </w:rPr>
        <w:tab/>
      </w:r>
      <w:r w:rsidR="00D82932" w:rsidRPr="005253A5">
        <w:rPr>
          <w:iCs/>
          <w:noProof/>
          <w:sz w:val="18"/>
          <w:szCs w:val="20"/>
          <w:lang w:val="pt-PT" w:eastAsia="en-US"/>
        </w:rPr>
        <w:t>Terminais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_Toc488226244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94" w:author="Maria Teresa Pais" w:date="2018-04-04T12:29:00Z">
        <w:r w:rsidR="00977543">
          <w:rPr>
            <w:iCs/>
            <w:noProof/>
            <w:webHidden/>
            <w:sz w:val="18"/>
            <w:szCs w:val="20"/>
            <w:lang w:val="pt-PT" w:eastAsia="en-US"/>
          </w:rPr>
          <w:t>2</w:t>
        </w:r>
      </w:ins>
      <w:del w:id="995" w:author="Maria Teresa Pais" w:date="2018-03-12T09:26:00Z">
        <w:r w:rsidR="00AB62A5" w:rsidDel="00AF2D7E">
          <w:rPr>
            <w:iCs/>
            <w:noProof/>
            <w:webHidden/>
            <w:sz w:val="18"/>
            <w:szCs w:val="20"/>
            <w:lang w:val="pt-PT" w:eastAsia="en-US"/>
          </w:rPr>
          <w:delText>38</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1E9BFBE0" w14:textId="32632965"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"_Toc488226245" </w:instrText>
      </w:r>
      <w:r>
        <w:fldChar w:fldCharType="separate"/>
      </w:r>
      <w:r w:rsidR="00D82932" w:rsidRPr="005253A5">
        <w:rPr>
          <w:iCs/>
          <w:noProof/>
          <w:sz w:val="18"/>
          <w:szCs w:val="20"/>
          <w:lang w:val="pt-PT" w:eastAsia="en-US"/>
        </w:rPr>
        <w:t>2.8.4</w:t>
      </w:r>
      <w:r w:rsidR="00D82932" w:rsidRPr="004001D9">
        <w:rPr>
          <w:rFonts w:ascii="Calibri" w:hAnsi="Calibri"/>
          <w:noProof/>
          <w:sz w:val="22"/>
          <w:szCs w:val="22"/>
          <w:lang w:val="pt-PT" w:eastAsia="pt-PT"/>
        </w:rPr>
        <w:tab/>
      </w:r>
      <w:r w:rsidR="00D82932" w:rsidRPr="005253A5">
        <w:rPr>
          <w:i/>
          <w:iCs/>
          <w:noProof/>
          <w:sz w:val="18"/>
          <w:szCs w:val="20"/>
          <w:lang w:val="pt-PT" w:eastAsia="en-US"/>
        </w:rPr>
        <w:t>Digital Payment Gateway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_Toc488226245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96" w:author="Maria Teresa Pais" w:date="2018-04-04T12:29:00Z">
        <w:r w:rsidR="00977543">
          <w:rPr>
            <w:iCs/>
            <w:noProof/>
            <w:webHidden/>
            <w:sz w:val="18"/>
            <w:szCs w:val="20"/>
            <w:lang w:val="pt-PT" w:eastAsia="en-US"/>
          </w:rPr>
          <w:t>2</w:t>
        </w:r>
      </w:ins>
      <w:del w:id="997" w:author="Maria Teresa Pais" w:date="2018-03-12T09:26:00Z">
        <w:r w:rsidR="00AB62A5" w:rsidDel="00AF2D7E">
          <w:rPr>
            <w:iCs/>
            <w:noProof/>
            <w:webHidden/>
            <w:sz w:val="18"/>
            <w:szCs w:val="20"/>
            <w:lang w:val="pt-PT" w:eastAsia="en-US"/>
          </w:rPr>
          <w:delText>38</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611A902C" w14:textId="77E52F4D"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"_Toc488226247" </w:instrText>
      </w:r>
      <w:r>
        <w:fldChar w:fldCharType="separate"/>
      </w:r>
      <w:r w:rsidR="00D82932" w:rsidRPr="005253A5">
        <w:rPr>
          <w:noProof/>
          <w:sz w:val="18"/>
          <w:lang w:val="pt-PT" w:eastAsia="en-US"/>
        </w:rPr>
        <w:t>2.9</w:t>
      </w:r>
      <w:r w:rsidR="00D82932" w:rsidRPr="004001D9">
        <w:rPr>
          <w:rFonts w:ascii="Calibri" w:hAnsi="Calibri"/>
          <w:noProof/>
          <w:sz w:val="22"/>
          <w:szCs w:val="22"/>
          <w:lang w:val="pt-PT" w:eastAsia="pt-PT"/>
        </w:rPr>
        <w:tab/>
      </w:r>
      <w:r w:rsidR="00D82932" w:rsidRPr="005253A5">
        <w:rPr>
          <w:noProof/>
          <w:sz w:val="18"/>
          <w:lang w:val="pt-PT" w:eastAsia="en-US"/>
        </w:rPr>
        <w:t>Canais próprios dos Emissores (</w:t>
      </w:r>
      <w:r w:rsidR="00D82932" w:rsidRPr="005253A5">
        <w:rPr>
          <w:i/>
          <w:noProof/>
          <w:sz w:val="18"/>
          <w:lang w:val="pt-PT" w:eastAsia="en-US"/>
        </w:rPr>
        <w:t>Host-to-Host</w:t>
      </w:r>
      <w:r w:rsidR="00D82932" w:rsidRPr="005253A5">
        <w:rPr>
          <w:noProof/>
          <w:sz w:val="18"/>
          <w:lang w:val="pt-PT" w:eastAsia="en-US"/>
        </w:rPr>
        <w:t>)</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_Toc488226247 \h </w:instrText>
      </w:r>
      <w:r w:rsidR="00D82932" w:rsidRPr="004001D9">
        <w:rPr>
          <w:noProof/>
          <w:webHidden/>
          <w:sz w:val="18"/>
          <w:lang w:val="pt-PT" w:eastAsia="en-US"/>
        </w:rPr>
      </w:r>
      <w:r w:rsidR="00D82932" w:rsidRPr="004001D9">
        <w:rPr>
          <w:noProof/>
          <w:webHidden/>
          <w:sz w:val="18"/>
          <w:lang w:val="pt-PT" w:eastAsia="en-US"/>
        </w:rPr>
        <w:fldChar w:fldCharType="separate"/>
      </w:r>
      <w:ins w:id="998" w:author="Maria Teresa Pais" w:date="2018-04-04T12:29:00Z">
        <w:r w:rsidR="00977543">
          <w:rPr>
            <w:noProof/>
            <w:webHidden/>
            <w:sz w:val="18"/>
            <w:lang w:val="pt-PT" w:eastAsia="en-US"/>
          </w:rPr>
          <w:t>2</w:t>
        </w:r>
      </w:ins>
      <w:del w:id="999" w:author="Maria Teresa Pais" w:date="2018-03-12T09:26:00Z">
        <w:r w:rsidR="00AB62A5" w:rsidDel="00AF2D7E">
          <w:rPr>
            <w:noProof/>
            <w:webHidden/>
            <w:sz w:val="18"/>
            <w:lang w:val="pt-PT" w:eastAsia="en-US"/>
          </w:rPr>
          <w:delText>39</w:delText>
        </w:r>
      </w:del>
      <w:r w:rsidR="00D82932" w:rsidRPr="004001D9">
        <w:rPr>
          <w:noProof/>
          <w:webHidden/>
          <w:sz w:val="18"/>
          <w:lang w:val="pt-PT" w:eastAsia="en-US"/>
        </w:rPr>
        <w:fldChar w:fldCharType="end"/>
      </w:r>
      <w:r>
        <w:rPr>
          <w:noProof/>
          <w:sz w:val="18"/>
          <w:lang w:val="pt-PT" w:eastAsia="en-US"/>
        </w:rPr>
        <w:fldChar w:fldCharType="end"/>
      </w:r>
    </w:p>
    <w:p w14:paraId="5319D2FB" w14:textId="7B58C48B"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"_Toc488226248" </w:instrText>
      </w:r>
      <w:r>
        <w:fldChar w:fldCharType="separate"/>
      </w:r>
      <w:r w:rsidR="00D82932" w:rsidRPr="005253A5">
        <w:rPr>
          <w:noProof/>
          <w:sz w:val="18"/>
          <w:lang w:val="pt-PT" w:eastAsia="en-US"/>
        </w:rPr>
        <w:t>2.10</w:t>
      </w:r>
      <w:r w:rsidR="00D82932" w:rsidRPr="004001D9">
        <w:rPr>
          <w:rFonts w:ascii="Calibri" w:hAnsi="Calibri"/>
          <w:noProof/>
          <w:sz w:val="22"/>
          <w:szCs w:val="22"/>
          <w:lang w:val="pt-PT" w:eastAsia="pt-PT"/>
        </w:rPr>
        <w:tab/>
      </w:r>
      <w:r w:rsidR="00D82932" w:rsidRPr="005253A5">
        <w:rPr>
          <w:noProof/>
          <w:sz w:val="18"/>
          <w:lang w:val="pt-PT" w:eastAsia="en-US"/>
        </w:rPr>
        <w:t>MB WAY</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_Toc488226248 \h </w:instrText>
      </w:r>
      <w:r w:rsidR="00D82932" w:rsidRPr="004001D9">
        <w:rPr>
          <w:noProof/>
          <w:webHidden/>
          <w:sz w:val="18"/>
          <w:lang w:val="pt-PT" w:eastAsia="en-US"/>
        </w:rPr>
      </w:r>
      <w:r w:rsidR="00D82932" w:rsidRPr="004001D9">
        <w:rPr>
          <w:noProof/>
          <w:webHidden/>
          <w:sz w:val="18"/>
          <w:lang w:val="pt-PT" w:eastAsia="en-US"/>
        </w:rPr>
        <w:fldChar w:fldCharType="separate"/>
      </w:r>
      <w:ins w:id="1000" w:author="Maria Teresa Pais" w:date="2018-04-04T12:29:00Z">
        <w:r w:rsidR="00977543">
          <w:rPr>
            <w:noProof/>
            <w:webHidden/>
            <w:sz w:val="18"/>
            <w:lang w:val="pt-PT" w:eastAsia="en-US"/>
          </w:rPr>
          <w:t>2</w:t>
        </w:r>
      </w:ins>
      <w:del w:id="1001" w:author="Maria Teresa Pais" w:date="2018-03-12T09:26:00Z">
        <w:r w:rsidR="00AB62A5" w:rsidDel="00AF2D7E">
          <w:rPr>
            <w:noProof/>
            <w:webHidden/>
            <w:sz w:val="18"/>
            <w:lang w:val="pt-PT" w:eastAsia="en-US"/>
          </w:rPr>
          <w:delText>39</w:delText>
        </w:r>
      </w:del>
      <w:r w:rsidR="00D82932" w:rsidRPr="004001D9">
        <w:rPr>
          <w:noProof/>
          <w:webHidden/>
          <w:sz w:val="18"/>
          <w:lang w:val="pt-PT" w:eastAsia="en-US"/>
        </w:rPr>
        <w:fldChar w:fldCharType="end"/>
      </w:r>
      <w:r>
        <w:rPr>
          <w:noProof/>
          <w:sz w:val="18"/>
          <w:lang w:val="pt-PT" w:eastAsia="en-US"/>
        </w:rPr>
        <w:fldChar w:fldCharType="end"/>
      </w:r>
    </w:p>
    <w:p w14:paraId="20BFCFB6" w14:textId="1AD39B65"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"_Toc488226249" </w:instrText>
      </w:r>
      <w:r>
        <w:fldChar w:fldCharType="separate"/>
      </w:r>
      <w:r w:rsidR="00D82932" w:rsidRPr="005253A5">
        <w:rPr>
          <w:b/>
          <w:noProof/>
          <w:sz w:val="18"/>
          <w:lang w:val="pt-PT" w:eastAsia="en-US"/>
        </w:rPr>
        <w:t>3</w:t>
      </w:r>
      <w:r w:rsidR="00D82932" w:rsidRPr="004001D9">
        <w:rPr>
          <w:rFonts w:ascii="Calibri" w:hAnsi="Calibri"/>
          <w:noProof/>
          <w:sz w:val="22"/>
          <w:szCs w:val="22"/>
          <w:lang w:val="pt-PT" w:eastAsia="pt-PT"/>
        </w:rPr>
        <w:tab/>
      </w:r>
      <w:r w:rsidR="00D82932" w:rsidRPr="005253A5">
        <w:rPr>
          <w:b/>
          <w:noProof/>
          <w:sz w:val="18"/>
          <w:lang w:val="pt-PT" w:eastAsia="en-US"/>
        </w:rPr>
        <w:t>Responsabilidades Gerais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_Toc488226249 \h </w:instrText>
      </w:r>
      <w:r w:rsidR="00D82932" w:rsidRPr="004001D9">
        <w:rPr>
          <w:b/>
          <w:noProof/>
          <w:webHidden/>
          <w:sz w:val="18"/>
          <w:lang w:val="pt-PT" w:eastAsia="en-US"/>
        </w:rPr>
      </w:r>
      <w:r w:rsidR="00D82932" w:rsidRPr="004001D9">
        <w:rPr>
          <w:b/>
          <w:noProof/>
          <w:webHidden/>
          <w:sz w:val="18"/>
          <w:lang w:val="pt-PT" w:eastAsia="en-US"/>
        </w:rPr>
        <w:fldChar w:fldCharType="separate"/>
      </w:r>
      <w:ins w:id="1002" w:author="Maria Teresa Pais" w:date="2018-04-04T12:29:00Z">
        <w:r w:rsidR="00977543">
          <w:rPr>
            <w:b/>
            <w:noProof/>
            <w:webHidden/>
            <w:sz w:val="18"/>
            <w:lang w:val="pt-PT" w:eastAsia="en-US"/>
          </w:rPr>
          <w:t>2</w:t>
        </w:r>
      </w:ins>
      <w:del w:id="1003" w:author="Maria Teresa Pais" w:date="2018-03-12T09:26:00Z">
        <w:r w:rsidR="00AB62A5" w:rsidDel="00AF2D7E">
          <w:rPr>
            <w:b/>
            <w:noProof/>
            <w:webHidden/>
            <w:sz w:val="18"/>
            <w:lang w:val="pt-PT" w:eastAsia="en-US"/>
          </w:rPr>
          <w:delText>41</w:delText>
        </w:r>
      </w:del>
      <w:r w:rsidR="00D82932" w:rsidRPr="004001D9">
        <w:rPr>
          <w:b/>
          <w:noProof/>
          <w:webHidden/>
          <w:sz w:val="18"/>
          <w:lang w:val="pt-PT" w:eastAsia="en-US"/>
        </w:rPr>
        <w:fldChar w:fldCharType="end"/>
      </w:r>
      <w:r>
        <w:rPr>
          <w:b/>
          <w:noProof/>
          <w:sz w:val="18"/>
          <w:lang w:val="pt-PT" w:eastAsia="en-US"/>
        </w:rPr>
        <w:fldChar w:fldCharType="end"/>
      </w:r>
    </w:p>
    <w:p w14:paraId="79903B80" w14:textId="03AA5E41"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"_Toc488226250" </w:instrText>
      </w:r>
      <w:r>
        <w:fldChar w:fldCharType="separate"/>
      </w:r>
      <w:r w:rsidR="00D82932" w:rsidRPr="005253A5">
        <w:rPr>
          <w:noProof/>
          <w:sz w:val="18"/>
          <w:lang w:val="pt-PT" w:eastAsia="en-US"/>
        </w:rPr>
        <w:t>3.1</w:t>
      </w:r>
      <w:r w:rsidR="00D82932" w:rsidRPr="004001D9">
        <w:rPr>
          <w:rFonts w:ascii="Calibri" w:hAnsi="Calibri"/>
          <w:noProof/>
          <w:sz w:val="22"/>
          <w:szCs w:val="22"/>
          <w:lang w:val="pt-PT" w:eastAsia="pt-PT"/>
        </w:rPr>
        <w:tab/>
      </w:r>
      <w:r w:rsidR="00D82932" w:rsidRPr="005253A5">
        <w:rPr>
          <w:noProof/>
          <w:sz w:val="18"/>
          <w:lang w:val="pt-PT" w:eastAsia="en-US"/>
        </w:rPr>
        <w:t>Responsabilidades Gerais da SIBS FPS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_Toc488226250 \h </w:instrText>
      </w:r>
      <w:r w:rsidR="00D82932" w:rsidRPr="004001D9">
        <w:rPr>
          <w:noProof/>
          <w:webHidden/>
          <w:sz w:val="18"/>
          <w:lang w:val="pt-PT" w:eastAsia="en-US"/>
        </w:rPr>
      </w:r>
      <w:r w:rsidR="00D82932" w:rsidRPr="004001D9">
        <w:rPr>
          <w:noProof/>
          <w:webHidden/>
          <w:sz w:val="18"/>
          <w:lang w:val="pt-PT" w:eastAsia="en-US"/>
        </w:rPr>
        <w:fldChar w:fldCharType="separate"/>
      </w:r>
      <w:ins w:id="1004" w:author="Maria Teresa Pais" w:date="2018-04-04T12:29:00Z">
        <w:r w:rsidR="00977543">
          <w:rPr>
            <w:noProof/>
            <w:webHidden/>
            <w:sz w:val="18"/>
            <w:lang w:val="pt-PT" w:eastAsia="en-US"/>
          </w:rPr>
          <w:t>2</w:t>
        </w:r>
      </w:ins>
      <w:del w:id="1005" w:author="Maria Teresa Pais" w:date="2018-03-12T09:26:00Z">
        <w:r w:rsidR="00AB62A5" w:rsidDel="00AF2D7E">
          <w:rPr>
            <w:noProof/>
            <w:webHidden/>
            <w:sz w:val="18"/>
            <w:lang w:val="pt-PT" w:eastAsia="en-US"/>
          </w:rPr>
          <w:delText>41</w:delText>
        </w:r>
      </w:del>
      <w:r w:rsidR="00D82932" w:rsidRPr="004001D9">
        <w:rPr>
          <w:noProof/>
          <w:webHidden/>
          <w:sz w:val="18"/>
          <w:lang w:val="pt-PT" w:eastAsia="en-US"/>
        </w:rPr>
        <w:fldChar w:fldCharType="end"/>
      </w:r>
      <w:r>
        <w:rPr>
          <w:noProof/>
          <w:sz w:val="18"/>
          <w:lang w:val="pt-PT" w:eastAsia="en-US"/>
        </w:rPr>
        <w:fldChar w:fldCharType="end"/>
      </w:r>
    </w:p>
    <w:p w14:paraId="2D479B28" w14:textId="12A56DD4"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"_Toc488226251" </w:instrText>
      </w:r>
      <w:r>
        <w:fldChar w:fldCharType="separate"/>
      </w:r>
      <w:r w:rsidR="00D82932" w:rsidRPr="005253A5">
        <w:rPr>
          <w:iCs/>
          <w:noProof/>
          <w:sz w:val="18"/>
          <w:szCs w:val="20"/>
          <w:lang w:val="pt-PT" w:eastAsia="en-US"/>
        </w:rPr>
        <w:t>3.1.1</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CA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_Toc488226251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6" w:author="Maria Teresa Pais" w:date="2018-04-04T12:29:00Z">
        <w:r w:rsidR="00977543">
          <w:rPr>
            <w:iCs/>
            <w:noProof/>
            <w:webHidden/>
            <w:sz w:val="18"/>
            <w:szCs w:val="20"/>
            <w:lang w:val="pt-PT" w:eastAsia="en-US"/>
          </w:rPr>
          <w:t>2</w:t>
        </w:r>
      </w:ins>
      <w:del w:id="1007" w:author="Maria Teresa Pais" w:date="2018-03-12T09:26:00Z">
        <w:r w:rsidR="00AB62A5" w:rsidDel="00AF2D7E">
          <w:rPr>
            <w:iCs/>
            <w:noProof/>
            <w:webHidden/>
            <w:sz w:val="18"/>
            <w:szCs w:val="20"/>
            <w:lang w:val="pt-PT" w:eastAsia="en-US"/>
          </w:rPr>
          <w:delText>42</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2F181889" w14:textId="307AD205"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"_Toc488226252" </w:instrText>
      </w:r>
      <w:r>
        <w:fldChar w:fldCharType="separate"/>
      </w:r>
      <w:r w:rsidR="00D82932" w:rsidRPr="005253A5">
        <w:rPr>
          <w:iCs/>
          <w:noProof/>
          <w:sz w:val="18"/>
          <w:szCs w:val="20"/>
          <w:lang w:val="pt-PT" w:eastAsia="en-US"/>
        </w:rPr>
        <w:t>3.1.2</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TPA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8" w:author="Maria Teresa Pais" w:date="2018-04-04T12:29:00Z">
        <w:r w:rsidR="00977543">
          <w:rPr>
            <w:iCs/>
            <w:noProof/>
            <w:webHidden/>
            <w:sz w:val="18"/>
            <w:szCs w:val="20"/>
            <w:lang w:val="pt-PT" w:eastAsia="en-US"/>
          </w:rPr>
          <w:t>2</w:t>
        </w:r>
      </w:ins>
      <w:del w:id="1009" w:author="Maria Teresa Pais" w:date="2018-03-12T09:26:00Z">
        <w:r w:rsidR="00AB62A5" w:rsidDel="00AF2D7E">
          <w:rPr>
            <w:iCs/>
            <w:noProof/>
            <w:webHidden/>
            <w:sz w:val="18"/>
            <w:szCs w:val="20"/>
            <w:lang w:val="pt-PT" w:eastAsia="en-US"/>
          </w:rPr>
          <w:delText>43</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4A7212CA" w14:textId="5BF85BB9"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"_Toc488226253" </w:instrText>
      </w:r>
      <w:r>
        <w:fldChar w:fldCharType="separate"/>
      </w:r>
      <w:r w:rsidR="00D82932" w:rsidRPr="005253A5">
        <w:rPr>
          <w:iCs/>
          <w:noProof/>
          <w:sz w:val="18"/>
          <w:szCs w:val="20"/>
          <w:lang w:val="pt-PT" w:eastAsia="en-US"/>
        </w:rPr>
        <w:t>3.1.3</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ao Canal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10" w:author="Maria Teresa Pais" w:date="2018-04-04T12:29:00Z">
        <w:r w:rsidR="00977543">
          <w:rPr>
            <w:iCs/>
            <w:noProof/>
            <w:webHidden/>
            <w:sz w:val="18"/>
            <w:szCs w:val="20"/>
            <w:lang w:val="pt-PT" w:eastAsia="en-US"/>
          </w:rPr>
          <w:t>2</w:t>
        </w:r>
      </w:ins>
      <w:del w:id="1011" w:author="Maria Teresa Pais" w:date="2018-03-12T09:26:00Z">
        <w:r w:rsidR="00AB62A5" w:rsidDel="00AF2D7E">
          <w:rPr>
            <w:iCs/>
            <w:noProof/>
            <w:webHidden/>
            <w:sz w:val="18"/>
            <w:szCs w:val="20"/>
            <w:lang w:val="pt-PT" w:eastAsia="en-US"/>
          </w:rPr>
          <w:delText>43</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1547B31E" w14:textId="7813D244"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"_Toc488226254" </w:instrText>
      </w:r>
      <w:r>
        <w:fldChar w:fldCharType="separate"/>
      </w:r>
      <w:r w:rsidR="00D82932" w:rsidRPr="005253A5">
        <w:rPr>
          <w:noProof/>
          <w:sz w:val="18"/>
          <w:lang w:val="pt-PT" w:eastAsia="en-US"/>
        </w:rPr>
        <w:t>3.2</w:t>
      </w:r>
      <w:r w:rsidR="00D82932" w:rsidRPr="004001D9">
        <w:rPr>
          <w:rFonts w:ascii="Calibri" w:hAnsi="Calibri"/>
          <w:noProof/>
          <w:sz w:val="22"/>
          <w:szCs w:val="22"/>
          <w:lang w:val="pt-PT" w:eastAsia="pt-PT"/>
        </w:rPr>
        <w:tab/>
      </w:r>
      <w:r w:rsidR="00D82932" w:rsidRPr="005253A5">
        <w:rPr>
          <w:noProof/>
          <w:sz w:val="18"/>
          <w:lang w:val="pt-PT" w:eastAsia="en-US"/>
        </w:rPr>
        <w:t>Responsabilidades Gerais dos 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_Toc488226254 \h </w:instrText>
      </w:r>
      <w:r w:rsidR="00D82932" w:rsidRPr="004001D9">
        <w:rPr>
          <w:noProof/>
          <w:webHidden/>
          <w:sz w:val="18"/>
          <w:lang w:val="pt-PT" w:eastAsia="en-US"/>
        </w:rPr>
      </w:r>
      <w:r w:rsidR="00D82932" w:rsidRPr="004001D9">
        <w:rPr>
          <w:noProof/>
          <w:webHidden/>
          <w:sz w:val="18"/>
          <w:lang w:val="pt-PT" w:eastAsia="en-US"/>
        </w:rPr>
        <w:fldChar w:fldCharType="separate"/>
      </w:r>
      <w:ins w:id="1012" w:author="Maria Teresa Pais" w:date="2018-04-04T12:29:00Z">
        <w:r w:rsidR="00977543">
          <w:rPr>
            <w:noProof/>
            <w:webHidden/>
            <w:sz w:val="18"/>
            <w:lang w:val="pt-PT" w:eastAsia="en-US"/>
          </w:rPr>
          <w:t>2</w:t>
        </w:r>
      </w:ins>
      <w:del w:id="1013" w:author="Maria Teresa Pais" w:date="2018-03-12T09:26:00Z">
        <w:r w:rsidR="00AB62A5" w:rsidDel="00AF2D7E">
          <w:rPr>
            <w:noProof/>
            <w:webHidden/>
            <w:sz w:val="18"/>
            <w:lang w:val="pt-PT" w:eastAsia="en-US"/>
          </w:rPr>
          <w:delText>44</w:delText>
        </w:r>
      </w:del>
      <w:r w:rsidR="00D82932" w:rsidRPr="004001D9">
        <w:rPr>
          <w:noProof/>
          <w:webHidden/>
          <w:sz w:val="18"/>
          <w:lang w:val="pt-PT" w:eastAsia="en-US"/>
        </w:rPr>
        <w:fldChar w:fldCharType="end"/>
      </w:r>
      <w:r>
        <w:rPr>
          <w:noProof/>
          <w:sz w:val="18"/>
          <w:lang w:val="pt-PT" w:eastAsia="en-US"/>
        </w:rPr>
        <w:fldChar w:fldCharType="end"/>
      </w:r>
    </w:p>
    <w:p w14:paraId="7AAF304E" w14:textId="7928411D"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"_Toc488226255" </w:instrText>
      </w:r>
      <w:r>
        <w:fldChar w:fldCharType="separate"/>
      </w:r>
      <w:r w:rsidR="00D82932" w:rsidRPr="005253A5">
        <w:rPr>
          <w:noProof/>
          <w:sz w:val="18"/>
          <w:lang w:val="pt-PT" w:eastAsia="en-US"/>
        </w:rPr>
        <w:t>3.3</w:t>
      </w:r>
      <w:r w:rsidR="00D82932" w:rsidRPr="004001D9">
        <w:rPr>
          <w:rFonts w:ascii="Calibri" w:hAnsi="Calibri"/>
          <w:noProof/>
          <w:sz w:val="22"/>
          <w:szCs w:val="22"/>
          <w:lang w:val="pt-PT" w:eastAsia="pt-PT"/>
        </w:rPr>
        <w:tab/>
      </w:r>
      <w:r w:rsidR="00D82932" w:rsidRPr="005253A5">
        <w:rPr>
          <w:noProof/>
          <w:sz w:val="18"/>
          <w:lang w:val="pt-PT" w:eastAsia="en-US"/>
        </w:rPr>
        <w:t>Responsabilidades dos Emissores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_Toc488226255 \h </w:instrText>
      </w:r>
      <w:r w:rsidR="00D82932" w:rsidRPr="004001D9">
        <w:rPr>
          <w:noProof/>
          <w:webHidden/>
          <w:sz w:val="18"/>
          <w:lang w:val="pt-PT" w:eastAsia="en-US"/>
        </w:rPr>
      </w:r>
      <w:r w:rsidR="00D82932" w:rsidRPr="004001D9">
        <w:rPr>
          <w:noProof/>
          <w:webHidden/>
          <w:sz w:val="18"/>
          <w:lang w:val="pt-PT" w:eastAsia="en-US"/>
        </w:rPr>
        <w:fldChar w:fldCharType="separate"/>
      </w:r>
      <w:ins w:id="1014" w:author="Maria Teresa Pais" w:date="2018-04-04T12:29:00Z">
        <w:r w:rsidR="00977543">
          <w:rPr>
            <w:noProof/>
            <w:webHidden/>
            <w:sz w:val="18"/>
            <w:lang w:val="pt-PT" w:eastAsia="en-US"/>
          </w:rPr>
          <w:t>2</w:t>
        </w:r>
      </w:ins>
      <w:del w:id="1015" w:author="Maria Teresa Pais" w:date="2018-03-12T09:26:00Z">
        <w:r w:rsidR="00AB62A5" w:rsidDel="00AF2D7E">
          <w:rPr>
            <w:noProof/>
            <w:webHidden/>
            <w:sz w:val="18"/>
            <w:lang w:val="pt-PT" w:eastAsia="en-US"/>
          </w:rPr>
          <w:delText>45</w:delText>
        </w:r>
      </w:del>
      <w:r w:rsidR="00D82932" w:rsidRPr="004001D9">
        <w:rPr>
          <w:noProof/>
          <w:webHidden/>
          <w:sz w:val="18"/>
          <w:lang w:val="pt-PT" w:eastAsia="en-US"/>
        </w:rPr>
        <w:fldChar w:fldCharType="end"/>
      </w:r>
      <w:r>
        <w:rPr>
          <w:noProof/>
          <w:sz w:val="18"/>
          <w:lang w:val="pt-PT" w:eastAsia="en-US"/>
        </w:rPr>
        <w:fldChar w:fldCharType="end"/>
      </w:r>
    </w:p>
    <w:p w14:paraId="2DDD1932" w14:textId="5B2C84AF"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"_Toc488226256" </w:instrText>
      </w:r>
      <w:r>
        <w:fldChar w:fldCharType="separate"/>
      </w:r>
      <w:r w:rsidR="00D82932" w:rsidRPr="005253A5">
        <w:rPr>
          <w:noProof/>
          <w:sz w:val="18"/>
          <w:lang w:val="pt-PT" w:eastAsia="en-US"/>
        </w:rPr>
        <w:t>3.4</w:t>
      </w:r>
      <w:r w:rsidR="00D82932" w:rsidRPr="004001D9">
        <w:rPr>
          <w:rFonts w:ascii="Calibri" w:hAnsi="Calibri"/>
          <w:noProof/>
          <w:sz w:val="22"/>
          <w:szCs w:val="22"/>
          <w:lang w:val="pt-PT" w:eastAsia="pt-PT"/>
        </w:rPr>
        <w:tab/>
      </w:r>
      <w:r w:rsidR="00D82932" w:rsidRPr="005253A5">
        <w:rPr>
          <w:noProof/>
          <w:sz w:val="18"/>
          <w:lang w:val="pt-PT" w:eastAsia="en-US"/>
        </w:rPr>
        <w:t xml:space="preserve">Responsabilidades dos </w:t>
      </w:r>
      <w:r w:rsidR="00D82932" w:rsidRPr="005253A5">
        <w:rPr>
          <w:i/>
          <w:noProof/>
          <w:sz w:val="18"/>
          <w:lang w:val="pt-PT" w:eastAsia="en-US"/>
        </w:rPr>
        <w:t>Acquirers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_Toc488226256 \h </w:instrText>
      </w:r>
      <w:r w:rsidR="00D82932" w:rsidRPr="004001D9">
        <w:rPr>
          <w:noProof/>
          <w:webHidden/>
          <w:sz w:val="18"/>
          <w:lang w:val="pt-PT" w:eastAsia="en-US"/>
        </w:rPr>
      </w:r>
      <w:r w:rsidR="00D82932" w:rsidRPr="004001D9">
        <w:rPr>
          <w:noProof/>
          <w:webHidden/>
          <w:sz w:val="18"/>
          <w:lang w:val="pt-PT" w:eastAsia="en-US"/>
        </w:rPr>
        <w:fldChar w:fldCharType="separate"/>
      </w:r>
      <w:ins w:id="1016" w:author="Maria Teresa Pais" w:date="2018-04-04T12:29:00Z">
        <w:r w:rsidR="00977543">
          <w:rPr>
            <w:noProof/>
            <w:webHidden/>
            <w:sz w:val="18"/>
            <w:lang w:val="pt-PT" w:eastAsia="en-US"/>
          </w:rPr>
          <w:t>2</w:t>
        </w:r>
      </w:ins>
      <w:del w:id="1017" w:author="Maria Teresa Pais" w:date="2018-03-12T09:26:00Z">
        <w:r w:rsidR="00AB62A5" w:rsidDel="00AF2D7E">
          <w:rPr>
            <w:noProof/>
            <w:webHidden/>
            <w:sz w:val="18"/>
            <w:lang w:val="pt-PT" w:eastAsia="en-US"/>
          </w:rPr>
          <w:delText>46</w:delText>
        </w:r>
      </w:del>
      <w:r w:rsidR="00D82932" w:rsidRPr="004001D9">
        <w:rPr>
          <w:noProof/>
          <w:webHidden/>
          <w:sz w:val="18"/>
          <w:lang w:val="pt-PT" w:eastAsia="en-US"/>
        </w:rPr>
        <w:fldChar w:fldCharType="end"/>
      </w:r>
      <w:r>
        <w:rPr>
          <w:noProof/>
          <w:sz w:val="18"/>
          <w:lang w:val="pt-PT" w:eastAsia="en-US"/>
        </w:rPr>
        <w:fldChar w:fldCharType="end"/>
      </w:r>
    </w:p>
    <w:p w14:paraId="161C6C8E" w14:textId="3720414E"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"_Toc488226257" </w:instrText>
      </w:r>
      <w:r>
        <w:fldChar w:fldCharType="separate"/>
      </w:r>
      <w:r w:rsidR="00D82932" w:rsidRPr="005253A5">
        <w:rPr>
          <w:noProof/>
          <w:sz w:val="18"/>
          <w:lang w:val="pt-PT" w:eastAsia="en-US"/>
        </w:rPr>
        <w:t>3.5</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TPA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_Toc488226257 \h </w:instrText>
      </w:r>
      <w:r w:rsidR="00D82932" w:rsidRPr="004001D9">
        <w:rPr>
          <w:noProof/>
          <w:webHidden/>
          <w:sz w:val="18"/>
          <w:lang w:val="pt-PT" w:eastAsia="en-US"/>
        </w:rPr>
      </w:r>
      <w:r w:rsidR="00D82932" w:rsidRPr="004001D9">
        <w:rPr>
          <w:noProof/>
          <w:webHidden/>
          <w:sz w:val="18"/>
          <w:lang w:val="pt-PT" w:eastAsia="en-US"/>
        </w:rPr>
        <w:fldChar w:fldCharType="separate"/>
      </w:r>
      <w:ins w:id="1018" w:author="Maria Teresa Pais" w:date="2018-04-04T12:29:00Z">
        <w:r w:rsidR="00977543">
          <w:rPr>
            <w:noProof/>
            <w:webHidden/>
            <w:sz w:val="18"/>
            <w:lang w:val="pt-PT" w:eastAsia="en-US"/>
          </w:rPr>
          <w:t>2</w:t>
        </w:r>
      </w:ins>
      <w:del w:id="1019" w:author="Maria Teresa Pais" w:date="2018-03-12T09:26:00Z">
        <w:r w:rsidR="00AB62A5" w:rsidDel="00AF2D7E">
          <w:rPr>
            <w:noProof/>
            <w:webHidden/>
            <w:sz w:val="18"/>
            <w:lang w:val="pt-PT" w:eastAsia="en-US"/>
          </w:rPr>
          <w:delText>47</w:delText>
        </w:r>
      </w:del>
      <w:r w:rsidR="00D82932" w:rsidRPr="004001D9">
        <w:rPr>
          <w:noProof/>
          <w:webHidden/>
          <w:sz w:val="18"/>
          <w:lang w:val="pt-PT" w:eastAsia="en-US"/>
        </w:rPr>
        <w:fldChar w:fldCharType="end"/>
      </w:r>
      <w:r>
        <w:rPr>
          <w:noProof/>
          <w:sz w:val="18"/>
          <w:lang w:val="pt-PT" w:eastAsia="en-US"/>
        </w:rPr>
        <w:fldChar w:fldCharType="end"/>
      </w:r>
    </w:p>
    <w:p w14:paraId="5B7D51CF" w14:textId="2FC98F8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"_Toc488226258" </w:instrText>
      </w:r>
      <w:r>
        <w:fldChar w:fldCharType="separate"/>
      </w:r>
      <w:r w:rsidR="00D82932" w:rsidRPr="005253A5">
        <w:rPr>
          <w:noProof/>
          <w:sz w:val="18"/>
          <w:lang w:val="pt-PT" w:eastAsia="en-US"/>
        </w:rPr>
        <w:t>3.6</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CA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_Toc488226258 \h </w:instrText>
      </w:r>
      <w:r w:rsidR="00D82932" w:rsidRPr="004001D9">
        <w:rPr>
          <w:noProof/>
          <w:webHidden/>
          <w:sz w:val="18"/>
          <w:lang w:val="pt-PT" w:eastAsia="en-US"/>
        </w:rPr>
      </w:r>
      <w:r w:rsidR="00D82932" w:rsidRPr="004001D9">
        <w:rPr>
          <w:noProof/>
          <w:webHidden/>
          <w:sz w:val="18"/>
          <w:lang w:val="pt-PT" w:eastAsia="en-US"/>
        </w:rPr>
        <w:fldChar w:fldCharType="separate"/>
      </w:r>
      <w:ins w:id="1020" w:author="Maria Teresa Pais" w:date="2018-04-04T12:29:00Z">
        <w:r w:rsidR="00977543">
          <w:rPr>
            <w:noProof/>
            <w:webHidden/>
            <w:sz w:val="18"/>
            <w:lang w:val="pt-PT" w:eastAsia="en-US"/>
          </w:rPr>
          <w:t>2</w:t>
        </w:r>
      </w:ins>
      <w:del w:id="1021" w:author="Maria Teresa Pais" w:date="2018-03-12T09:26:00Z">
        <w:r w:rsidR="00AB62A5" w:rsidDel="00AF2D7E">
          <w:rPr>
            <w:noProof/>
            <w:webHidden/>
            <w:sz w:val="18"/>
            <w:lang w:val="pt-PT" w:eastAsia="en-US"/>
          </w:rPr>
          <w:delText>48</w:delText>
        </w:r>
      </w:del>
      <w:r w:rsidR="00D82932" w:rsidRPr="004001D9">
        <w:rPr>
          <w:noProof/>
          <w:webHidden/>
          <w:sz w:val="18"/>
          <w:lang w:val="pt-PT" w:eastAsia="en-US"/>
        </w:rPr>
        <w:fldChar w:fldCharType="end"/>
      </w:r>
      <w:r>
        <w:rPr>
          <w:noProof/>
          <w:sz w:val="18"/>
          <w:lang w:val="pt-PT" w:eastAsia="en-US"/>
        </w:rPr>
        <w:fldChar w:fldCharType="end"/>
      </w:r>
    </w:p>
    <w:p w14:paraId="71B86450" w14:textId="49B8E965"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lastRenderedPageBreak/>
        <w:fldChar w:fldCharType="begin"/>
      </w:r>
      <w:r>
        <w:instrText xml:space="preserve"> HYPERLINK \l "_Toc488226259" </w:instrText>
      </w:r>
      <w:r>
        <w:fldChar w:fldCharType="separate"/>
      </w:r>
      <w:r w:rsidR="00D82932" w:rsidRPr="005253A5">
        <w:rPr>
          <w:noProof/>
          <w:sz w:val="18"/>
          <w:lang w:val="pt-PT" w:eastAsia="en-US"/>
        </w:rPr>
        <w:t>3.7</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aos utilizadores de Serviços MULTIBANCO de Pagamento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_Toc488226259 \h </w:instrText>
      </w:r>
      <w:r w:rsidR="00D82932" w:rsidRPr="004001D9">
        <w:rPr>
          <w:noProof/>
          <w:webHidden/>
          <w:sz w:val="18"/>
          <w:lang w:val="pt-PT" w:eastAsia="en-US"/>
        </w:rPr>
      </w:r>
      <w:r w:rsidR="00D82932" w:rsidRPr="004001D9">
        <w:rPr>
          <w:noProof/>
          <w:webHidden/>
          <w:sz w:val="18"/>
          <w:lang w:val="pt-PT" w:eastAsia="en-US"/>
        </w:rPr>
        <w:fldChar w:fldCharType="separate"/>
      </w:r>
      <w:ins w:id="1022" w:author="Maria Teresa Pais" w:date="2018-04-04T12:29:00Z">
        <w:r w:rsidR="00977543">
          <w:rPr>
            <w:noProof/>
            <w:webHidden/>
            <w:sz w:val="18"/>
            <w:lang w:val="pt-PT" w:eastAsia="en-US"/>
          </w:rPr>
          <w:t>2</w:t>
        </w:r>
      </w:ins>
      <w:del w:id="1023" w:author="Maria Teresa Pais" w:date="2018-03-12T09:26:00Z">
        <w:r w:rsidR="00AB62A5" w:rsidDel="00AF2D7E">
          <w:rPr>
            <w:noProof/>
            <w:webHidden/>
            <w:sz w:val="18"/>
            <w:lang w:val="pt-PT" w:eastAsia="en-US"/>
          </w:rPr>
          <w:delText>49</w:delText>
        </w:r>
      </w:del>
      <w:r w:rsidR="00D82932" w:rsidRPr="004001D9">
        <w:rPr>
          <w:noProof/>
          <w:webHidden/>
          <w:sz w:val="18"/>
          <w:lang w:val="pt-PT" w:eastAsia="en-US"/>
        </w:rPr>
        <w:fldChar w:fldCharType="end"/>
      </w:r>
      <w:r>
        <w:rPr>
          <w:noProof/>
          <w:sz w:val="18"/>
          <w:lang w:val="pt-PT" w:eastAsia="en-US"/>
        </w:rPr>
        <w:fldChar w:fldCharType="end"/>
      </w:r>
    </w:p>
    <w:p w14:paraId="49ED4367" w14:textId="5AF2D88A"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"_Toc488226260" </w:instrText>
      </w:r>
      <w:r>
        <w:fldChar w:fldCharType="separate"/>
      </w:r>
      <w:r w:rsidR="00D82932" w:rsidRPr="005253A5">
        <w:rPr>
          <w:b/>
          <w:noProof/>
          <w:sz w:val="18"/>
          <w:lang w:val="pt-PT" w:eastAsia="en-US"/>
        </w:rPr>
        <w:t>4</w:t>
      </w:r>
      <w:r w:rsidR="00D82932" w:rsidRPr="004001D9">
        <w:rPr>
          <w:rFonts w:ascii="Calibri" w:hAnsi="Calibri"/>
          <w:noProof/>
          <w:sz w:val="22"/>
          <w:szCs w:val="22"/>
          <w:lang w:val="pt-PT" w:eastAsia="pt-PT"/>
        </w:rPr>
        <w:tab/>
      </w:r>
      <w:r w:rsidR="00D82932" w:rsidRPr="005253A5">
        <w:rPr>
          <w:b/>
          <w:noProof/>
          <w:sz w:val="18"/>
          <w:lang w:val="pt-PT" w:eastAsia="en-US"/>
        </w:rPr>
        <w:t>Utilização da informação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_Toc488226260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4" w:author="Maria Teresa Pais" w:date="2018-04-04T12:29:00Z">
        <w:r w:rsidR="00977543">
          <w:rPr>
            <w:b/>
            <w:noProof/>
            <w:webHidden/>
            <w:sz w:val="18"/>
            <w:lang w:val="pt-PT" w:eastAsia="en-US"/>
          </w:rPr>
          <w:t>2</w:t>
        </w:r>
      </w:ins>
      <w:del w:id="1025" w:author="Maria Teresa Pais" w:date="2018-03-12T09:26:00Z">
        <w:r w:rsidR="00AB62A5" w:rsidDel="00AF2D7E">
          <w:rPr>
            <w:b/>
            <w:noProof/>
            <w:webHidden/>
            <w:sz w:val="18"/>
            <w:lang w:val="pt-PT" w:eastAsia="en-US"/>
          </w:rPr>
          <w:delText>50</w:delText>
        </w:r>
      </w:del>
      <w:r w:rsidR="00D82932" w:rsidRPr="004001D9">
        <w:rPr>
          <w:b/>
          <w:noProof/>
          <w:webHidden/>
          <w:sz w:val="18"/>
          <w:lang w:val="pt-PT" w:eastAsia="en-US"/>
        </w:rPr>
        <w:fldChar w:fldCharType="end"/>
      </w:r>
      <w:r>
        <w:rPr>
          <w:b/>
          <w:noProof/>
          <w:sz w:val="18"/>
          <w:lang w:val="pt-PT" w:eastAsia="en-US"/>
        </w:rPr>
        <w:fldChar w:fldCharType="end"/>
      </w:r>
    </w:p>
    <w:p w14:paraId="2E3FA774" w14:textId="4D11A829"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"_Toc488226261" </w:instrText>
      </w:r>
      <w:r>
        <w:fldChar w:fldCharType="separate"/>
      </w:r>
      <w:r w:rsidR="00D82932" w:rsidRPr="005253A5">
        <w:rPr>
          <w:b/>
          <w:noProof/>
          <w:sz w:val="18"/>
          <w:lang w:val="pt-PT" w:eastAsia="en-US"/>
        </w:rPr>
        <w:t>5</w:t>
      </w:r>
      <w:r w:rsidR="00D82932" w:rsidRPr="004001D9">
        <w:rPr>
          <w:rFonts w:ascii="Calibri" w:hAnsi="Calibri"/>
          <w:noProof/>
          <w:sz w:val="22"/>
          <w:szCs w:val="22"/>
          <w:lang w:val="pt-PT" w:eastAsia="pt-PT"/>
        </w:rPr>
        <w:tab/>
      </w:r>
      <w:r w:rsidR="00D82932" w:rsidRPr="005253A5">
        <w:rPr>
          <w:b/>
          <w:noProof/>
          <w:sz w:val="18"/>
          <w:lang w:val="pt-PT" w:eastAsia="en-US"/>
        </w:rPr>
        <w:t>Disposições finais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_Toc488226261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6" w:author="Maria Teresa Pais" w:date="2018-04-04T12:29:00Z">
        <w:r w:rsidR="00977543">
          <w:rPr>
            <w:b/>
            <w:noProof/>
            <w:webHidden/>
            <w:sz w:val="18"/>
            <w:lang w:val="pt-PT" w:eastAsia="en-US"/>
          </w:rPr>
          <w:t>2</w:t>
        </w:r>
      </w:ins>
      <w:del w:id="1027" w:author="Maria Teresa Pais" w:date="2018-03-12T09:26:00Z">
        <w:r w:rsidR="00AB62A5" w:rsidDel="00AF2D7E">
          <w:rPr>
            <w:b/>
            <w:noProof/>
            <w:webHidden/>
            <w:sz w:val="18"/>
            <w:lang w:val="pt-PT" w:eastAsia="en-US"/>
          </w:rPr>
          <w:delText>51</w:delText>
        </w:r>
      </w:del>
      <w:r w:rsidR="00D82932" w:rsidRPr="004001D9">
        <w:rPr>
          <w:b/>
          <w:noProof/>
          <w:webHidden/>
          <w:sz w:val="18"/>
          <w:lang w:val="pt-PT" w:eastAsia="en-US"/>
        </w:rPr>
        <w:fldChar w:fldCharType="end"/>
      </w:r>
      <w:r>
        <w:rPr>
          <w:b/>
          <w:noProof/>
          <w:sz w:val="18"/>
          <w:lang w:val="pt-PT" w:eastAsia="en-US"/>
        </w:rPr>
        <w:fldChar w:fldCharType="end"/>
      </w:r>
    </w:p>
    <w:p w14:paraId="5B07C93B" w14:textId="263AF0E3"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"_Toc488226262" </w:instrText>
      </w:r>
      <w:r>
        <w:fldChar w:fldCharType="separate"/>
      </w:r>
      <w:r w:rsidR="00D82932" w:rsidRPr="005253A5">
        <w:rPr>
          <w:b/>
          <w:noProof/>
          <w:sz w:val="18"/>
          <w:lang w:val="pt-PT" w:eastAsia="en-US"/>
        </w:rPr>
        <w:t>Anexo A.</w:t>
      </w:r>
      <w:r w:rsidR="00D82932" w:rsidRPr="004001D9">
        <w:rPr>
          <w:rFonts w:ascii="Calibri" w:hAnsi="Calibri"/>
          <w:noProof/>
          <w:sz w:val="22"/>
          <w:szCs w:val="22"/>
          <w:lang w:val="pt-PT" w:eastAsia="pt-PT"/>
        </w:rPr>
        <w:tab/>
      </w:r>
      <w:r w:rsidR="00D82932" w:rsidRPr="005253A5">
        <w:rPr>
          <w:b/>
          <w:noProof/>
          <w:sz w:val="18"/>
          <w:lang w:val="pt-PT" w:eastAsia="en-US"/>
        </w:rPr>
        <w:t>Documentação Técnica e Especificações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_Toc488226262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8" w:author="Maria Teresa Pais" w:date="2018-04-04T12:29:00Z">
        <w:r w:rsidR="00977543">
          <w:rPr>
            <w:b/>
            <w:noProof/>
            <w:webHidden/>
            <w:sz w:val="18"/>
            <w:lang w:val="pt-PT" w:eastAsia="en-US"/>
          </w:rPr>
          <w:t>2</w:t>
        </w:r>
      </w:ins>
      <w:del w:id="1029" w:author="Maria Teresa Pais" w:date="2018-03-12T09:26:00Z">
        <w:r w:rsidR="00AB62A5" w:rsidDel="00AF2D7E">
          <w:rPr>
            <w:b/>
            <w:noProof/>
            <w:webHidden/>
            <w:sz w:val="18"/>
            <w:lang w:val="pt-PT" w:eastAsia="en-US"/>
          </w:rPr>
          <w:delText>52</w:delText>
        </w:r>
      </w:del>
      <w:r w:rsidR="00D82932" w:rsidRPr="004001D9">
        <w:rPr>
          <w:b/>
          <w:noProof/>
          <w:webHidden/>
          <w:sz w:val="18"/>
          <w:lang w:val="pt-PT" w:eastAsia="en-US"/>
        </w:rPr>
        <w:fldChar w:fldCharType="end"/>
      </w:r>
      <w:r>
        <w:rPr>
          <w:b/>
          <w:noProof/>
          <w:sz w:val="18"/>
          <w:lang w:val="pt-PT" w:eastAsia="en-US"/>
        </w:rPr>
        <w:fldChar w:fldCharType="end"/>
      </w:r>
    </w:p>
    <w:p w14:paraId="54BFD032" w14:textId="02315592"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"_Toc488226263" </w:instrText>
      </w:r>
      <w:r>
        <w:fldChar w:fldCharType="separate"/>
      </w:r>
      <w:r w:rsidR="00D82932" w:rsidRPr="005253A5">
        <w:rPr>
          <w:b/>
          <w:noProof/>
          <w:sz w:val="18"/>
          <w:lang w:val="pt-PT" w:eastAsia="en-US"/>
        </w:rPr>
        <w:t>Anexo B.</w:t>
      </w:r>
      <w:r w:rsidR="00D82932" w:rsidRPr="004001D9">
        <w:rPr>
          <w:rFonts w:ascii="Calibri" w:hAnsi="Calibri"/>
          <w:noProof/>
          <w:sz w:val="22"/>
          <w:szCs w:val="22"/>
          <w:lang w:val="pt-PT" w:eastAsia="pt-PT"/>
        </w:rPr>
        <w:tab/>
      </w:r>
      <w:r w:rsidR="00D82932" w:rsidRPr="005253A5">
        <w:rPr>
          <w:b/>
          <w:noProof/>
          <w:sz w:val="18"/>
          <w:lang w:val="pt-PT" w:eastAsia="en-US"/>
        </w:rPr>
        <w:t>Serviços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_Toc488226263 \h </w:instrText>
      </w:r>
      <w:r w:rsidR="00D82932" w:rsidRPr="004001D9">
        <w:rPr>
          <w:b/>
          <w:noProof/>
          <w:webHidden/>
          <w:sz w:val="18"/>
          <w:lang w:val="pt-PT" w:eastAsia="en-US"/>
        </w:rPr>
      </w:r>
      <w:r w:rsidR="00D82932" w:rsidRPr="004001D9">
        <w:rPr>
          <w:b/>
          <w:noProof/>
          <w:webHidden/>
          <w:sz w:val="18"/>
          <w:lang w:val="pt-PT" w:eastAsia="en-US"/>
        </w:rPr>
        <w:fldChar w:fldCharType="separate"/>
      </w:r>
      <w:ins w:id="1030" w:author="Maria Teresa Pais" w:date="2018-04-04T12:29:00Z">
        <w:r w:rsidR="00977543">
          <w:rPr>
            <w:b/>
            <w:noProof/>
            <w:webHidden/>
            <w:sz w:val="18"/>
            <w:lang w:val="pt-PT" w:eastAsia="en-US"/>
          </w:rPr>
          <w:t>2</w:t>
        </w:r>
      </w:ins>
      <w:del w:id="1031" w:author="Maria Teresa Pais" w:date="2018-03-12T09:26:00Z">
        <w:r w:rsidR="00AB62A5" w:rsidDel="00AF2D7E">
          <w:rPr>
            <w:b/>
            <w:noProof/>
            <w:webHidden/>
            <w:sz w:val="18"/>
            <w:lang w:val="pt-PT" w:eastAsia="en-US"/>
          </w:rPr>
          <w:delText>53</w:delText>
        </w:r>
      </w:del>
      <w:r w:rsidR="00D82932" w:rsidRPr="004001D9">
        <w:rPr>
          <w:b/>
          <w:noProof/>
          <w:webHidden/>
          <w:sz w:val="18"/>
          <w:lang w:val="pt-PT" w:eastAsia="en-US"/>
        </w:rPr>
        <w:fldChar w:fldCharType="end"/>
      </w:r>
      <w:r>
        <w:rPr>
          <w:b/>
          <w:noProof/>
          <w:sz w:val="18"/>
          <w:lang w:val="pt-PT" w:eastAsia="en-US"/>
        </w:rPr>
        <w:fldChar w:fldCharType="end"/>
      </w:r>
    </w:p>
    <w:p w14:paraId="5DA3005A" w14:textId="28D7529C"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"_Toc488226264" </w:instrText>
      </w:r>
      <w:r>
        <w:fldChar w:fldCharType="separate"/>
      </w:r>
      <w:r w:rsidR="00D82932" w:rsidRPr="005253A5">
        <w:rPr>
          <w:b/>
          <w:noProof/>
          <w:sz w:val="18"/>
          <w:lang w:val="pt-PT" w:eastAsia="en-US"/>
        </w:rPr>
        <w:t>Anexo C.</w:t>
      </w:r>
      <w:r w:rsidR="00D82932" w:rsidRPr="004001D9">
        <w:rPr>
          <w:rFonts w:ascii="Calibri" w:hAnsi="Calibri"/>
          <w:noProof/>
          <w:sz w:val="22"/>
          <w:szCs w:val="22"/>
          <w:lang w:val="pt-PT" w:eastAsia="pt-PT"/>
        </w:rPr>
        <w:tab/>
      </w:r>
      <w:r w:rsidR="00D82932" w:rsidRPr="005253A5">
        <w:rPr>
          <w:b/>
          <w:noProof/>
          <w:sz w:val="18"/>
          <w:lang w:val="pt-PT" w:eastAsia="en-US"/>
        </w:rPr>
        <w:t>Operações disponíveis Canal MB WAY</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_Toc488226264 \h </w:instrText>
      </w:r>
      <w:r w:rsidR="00D82932" w:rsidRPr="004001D9">
        <w:rPr>
          <w:b/>
          <w:noProof/>
          <w:webHidden/>
          <w:sz w:val="18"/>
          <w:lang w:val="pt-PT" w:eastAsia="en-US"/>
        </w:rPr>
      </w:r>
      <w:r w:rsidR="00D82932" w:rsidRPr="004001D9">
        <w:rPr>
          <w:b/>
          <w:noProof/>
          <w:webHidden/>
          <w:sz w:val="18"/>
          <w:lang w:val="pt-PT" w:eastAsia="en-US"/>
        </w:rPr>
        <w:fldChar w:fldCharType="separate"/>
      </w:r>
      <w:ins w:id="1032" w:author="Maria Teresa Pais" w:date="2018-04-04T12:29:00Z">
        <w:r w:rsidR="00977543">
          <w:rPr>
            <w:b/>
            <w:noProof/>
            <w:webHidden/>
            <w:sz w:val="18"/>
            <w:lang w:val="pt-PT" w:eastAsia="en-US"/>
          </w:rPr>
          <w:t>2</w:t>
        </w:r>
      </w:ins>
      <w:del w:id="1033" w:author="Maria Teresa Pais" w:date="2018-03-12T09:26:00Z">
        <w:r w:rsidR="00AB62A5" w:rsidDel="00AF2D7E">
          <w:rPr>
            <w:b/>
            <w:noProof/>
            <w:webHidden/>
            <w:sz w:val="18"/>
            <w:lang w:val="pt-PT" w:eastAsia="en-US"/>
          </w:rPr>
          <w:delText>56</w:delText>
        </w:r>
      </w:del>
      <w:r w:rsidR="00D82932" w:rsidRPr="004001D9">
        <w:rPr>
          <w:b/>
          <w:noProof/>
          <w:webHidden/>
          <w:sz w:val="18"/>
          <w:lang w:val="pt-PT" w:eastAsia="en-US"/>
        </w:rPr>
        <w:fldChar w:fldCharType="end"/>
      </w:r>
      <w:r>
        <w:rPr>
          <w:b/>
          <w:noProof/>
          <w:sz w:val="18"/>
          <w:lang w:val="pt-PT" w:eastAsia="en-US"/>
        </w:rPr>
        <w:fldChar w:fldCharType="end"/>
      </w:r>
    </w:p>
    <w:p w14:paraId="51517601" w14:textId="0E148C0D"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"_Toc488226265" </w:instrText>
      </w:r>
      <w:r>
        <w:fldChar w:fldCharType="separate"/>
      </w:r>
      <w:r w:rsidR="00D82932" w:rsidRPr="005253A5">
        <w:rPr>
          <w:b/>
          <w:noProof/>
          <w:sz w:val="18"/>
          <w:lang w:val="pt-PT" w:eastAsia="en-US"/>
        </w:rPr>
        <w:t>Anexo D.</w:t>
      </w:r>
      <w:r w:rsidR="00D82932" w:rsidRPr="004001D9">
        <w:rPr>
          <w:rFonts w:ascii="Calibri" w:hAnsi="Calibri"/>
          <w:noProof/>
          <w:sz w:val="22"/>
          <w:szCs w:val="22"/>
          <w:lang w:val="pt-PT" w:eastAsia="pt-PT"/>
        </w:rPr>
        <w:tab/>
      </w:r>
      <w:r w:rsidR="00D82932" w:rsidRPr="005253A5">
        <w:rPr>
          <w:b/>
          <w:noProof/>
          <w:sz w:val="18"/>
          <w:lang w:val="pt-PT" w:eastAsia="en-US"/>
        </w:rPr>
        <w:t>Montantes limite por operação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_Toc488226265 \h </w:instrText>
      </w:r>
      <w:r w:rsidR="00D82932" w:rsidRPr="004001D9">
        <w:rPr>
          <w:b/>
          <w:noProof/>
          <w:webHidden/>
          <w:sz w:val="18"/>
          <w:lang w:val="pt-PT" w:eastAsia="en-US"/>
        </w:rPr>
      </w:r>
      <w:r w:rsidR="00D82932" w:rsidRPr="004001D9">
        <w:rPr>
          <w:b/>
          <w:noProof/>
          <w:webHidden/>
          <w:sz w:val="18"/>
          <w:lang w:val="pt-PT" w:eastAsia="en-US"/>
        </w:rPr>
        <w:fldChar w:fldCharType="separate"/>
      </w:r>
      <w:ins w:id="1034" w:author="Maria Teresa Pais" w:date="2018-04-04T12:29:00Z">
        <w:r w:rsidR="00977543">
          <w:rPr>
            <w:b/>
            <w:noProof/>
            <w:webHidden/>
            <w:sz w:val="18"/>
            <w:lang w:val="pt-PT" w:eastAsia="en-US"/>
          </w:rPr>
          <w:t>2</w:t>
        </w:r>
      </w:ins>
      <w:del w:id="1035" w:author="Maria Teresa Pais" w:date="2018-03-12T09:26:00Z">
        <w:r w:rsidR="00AB62A5" w:rsidDel="00AF2D7E">
          <w:rPr>
            <w:b/>
            <w:noProof/>
            <w:webHidden/>
            <w:sz w:val="18"/>
            <w:lang w:val="pt-PT" w:eastAsia="en-US"/>
          </w:rPr>
          <w:delText>57</w:delText>
        </w:r>
      </w:del>
      <w:r w:rsidR="00D82932" w:rsidRPr="004001D9">
        <w:rPr>
          <w:b/>
          <w:noProof/>
          <w:webHidden/>
          <w:sz w:val="18"/>
          <w:lang w:val="pt-PT" w:eastAsia="en-US"/>
        </w:rPr>
        <w:fldChar w:fldCharType="end"/>
      </w:r>
      <w:r>
        <w:rPr>
          <w:b/>
          <w:noProof/>
          <w:sz w:val="18"/>
          <w:lang w:val="pt-PT" w:eastAsia="en-US"/>
        </w:rPr>
        <w:fldChar w:fldCharType="end"/>
      </w:r>
    </w:p>
    <w:p w14:paraId="3D28E120" w14:textId="77777777" w:rsidR="00D82932" w:rsidRPr="004001D9" w:rsidRDefault="00D82932" w:rsidP="00D82932">
      <w:pPr>
        <w:keepNext/>
        <w:keepLines/>
        <w:pageBreakBefore/>
        <w:spacing w:before="360" w:after="240" w:line="360" w:lineRule="auto"/>
        <w:jc w:val="both"/>
        <w:rPr>
          <w:b/>
          <w:sz w:val="24"/>
          <w:szCs w:val="20"/>
          <w:lang w:val="pt-PT" w:eastAsia="en-US"/>
        </w:rPr>
      </w:pPr>
      <w:r w:rsidRPr="004001D9">
        <w:rPr>
          <w:b/>
          <w:sz w:val="18"/>
          <w:szCs w:val="20"/>
          <w:lang w:val="pt-PT" w:eastAsia="en-US"/>
        </w:rPr>
        <w:lastRenderedPageBreak/>
        <w:fldChar w:fldCharType="end"/>
      </w:r>
      <w:r w:rsidRPr="004001D9">
        <w:rPr>
          <w:b/>
          <w:sz w:val="24"/>
          <w:szCs w:val="20"/>
          <w:lang w:val="pt-PT" w:eastAsia="en-US"/>
        </w:rPr>
        <w:t>Índice de Figuras</w:t>
      </w:r>
    </w:p>
    <w:p w14:paraId="64515D84" w14:textId="03D0DADF" w:rsidR="00D82932" w:rsidRPr="004001D9" w:rsidRDefault="00D82932" w:rsidP="00D82932">
      <w:pPr>
        <w:tabs>
          <w:tab w:val="left" w:pos="400"/>
          <w:tab w:val="left" w:pos="964"/>
          <w:tab w:val="right" w:leader="dot" w:pos="9072"/>
        </w:tabs>
        <w:spacing w:before="60" w:after="40" w:line="360" w:lineRule="auto"/>
        <w:ind w:right="425"/>
        <w:jc w:val="both"/>
        <w:rPr>
          <w:rFonts w:ascii="Calibri" w:hAnsi="Calibri"/>
          <w:b/>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\h \z \c "Figura" </w:instrText>
      </w:r>
      <w:r w:rsidRPr="004001D9">
        <w:rPr>
          <w:b/>
          <w:noProof/>
          <w:sz w:val="18"/>
          <w:lang w:val="pt-PT" w:eastAsia="en-US"/>
        </w:rPr>
        <w:fldChar w:fldCharType="separate"/>
      </w:r>
      <w:r w:rsidR="00AF2D7E">
        <w:fldChar w:fldCharType="begin"/>
      </w:r>
      <w:r w:rsidR="00AF2D7E">
        <w:instrText xml:space="preserve"> HYPERLINK \l "_Toc487789748" </w:instrText>
      </w:r>
      <w:r w:rsidR="00AF2D7E">
        <w:fldChar w:fldCharType="separate"/>
      </w:r>
      <w:r w:rsidRPr="005253A5">
        <w:rPr>
          <w:b/>
          <w:noProof/>
          <w:sz w:val="18"/>
          <w:lang w:val="pt-PT" w:eastAsia="en-US"/>
        </w:rPr>
        <w:t>Figura 1 - Canais e Serviços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_Toc487789748 \h </w:instrText>
      </w:r>
      <w:r w:rsidRPr="004001D9">
        <w:rPr>
          <w:b/>
          <w:noProof/>
          <w:webHidden/>
          <w:sz w:val="18"/>
          <w:lang w:val="pt-PT" w:eastAsia="en-US"/>
        </w:rPr>
      </w:r>
      <w:r w:rsidRPr="004001D9">
        <w:rPr>
          <w:b/>
          <w:noProof/>
          <w:webHidden/>
          <w:sz w:val="18"/>
          <w:lang w:val="pt-PT" w:eastAsia="en-US"/>
        </w:rPr>
        <w:fldChar w:fldCharType="separate"/>
      </w:r>
      <w:ins w:id="1036" w:author="Maria Teresa Pais" w:date="2018-04-04T12:29:00Z">
        <w:r w:rsidR="00977543">
          <w:rPr>
            <w:b/>
            <w:noProof/>
            <w:webHidden/>
            <w:sz w:val="18"/>
            <w:lang w:val="pt-PT" w:eastAsia="en-US"/>
          </w:rPr>
          <w:t>2</w:t>
        </w:r>
      </w:ins>
      <w:del w:id="1037" w:author="Maria Teresa Pais" w:date="2018-03-12T09:26:00Z">
        <w:r w:rsidR="00AB62A5" w:rsidDel="00AF2D7E">
          <w:rPr>
            <w:b/>
            <w:noProof/>
            <w:webHidden/>
            <w:sz w:val="18"/>
            <w:lang w:val="pt-PT" w:eastAsia="en-US"/>
          </w:rPr>
          <w:delText>32</w:delText>
        </w:r>
      </w:del>
      <w:r w:rsidRPr="004001D9">
        <w:rPr>
          <w:b/>
          <w:noProof/>
          <w:webHidden/>
          <w:sz w:val="18"/>
          <w:lang w:val="pt-PT" w:eastAsia="en-US"/>
        </w:rPr>
        <w:fldChar w:fldCharType="end"/>
      </w:r>
      <w:r w:rsidR="00AF2D7E">
        <w:rPr>
          <w:b/>
          <w:noProof/>
          <w:sz w:val="18"/>
          <w:lang w:val="pt-PT" w:eastAsia="en-US"/>
        </w:rPr>
        <w:fldChar w:fldCharType="end"/>
      </w:r>
    </w:p>
    <w:p w14:paraId="207D8971" w14:textId="72579F10"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r w:rsidRPr="004001D9">
        <w:rPr>
          <w:b/>
          <w:bCs/>
          <w:sz w:val="36"/>
          <w:szCs w:val="60"/>
          <w:lang w:val="pt-PT" w:eastAsia="en-US"/>
        </w:rPr>
        <w:lastRenderedPageBreak/>
        <w:fldChar w:fldCharType="end"/>
      </w:r>
      <w:bookmarkStart w:id="1038" w:name="_Toc470549205"/>
      <w:bookmarkStart w:id="1039" w:name="_Toc472413255"/>
      <w:bookmarkStart w:id="1040" w:name="_Toc488226228"/>
      <w:bookmarkStart w:id="1041" w:name="_Toc507437716"/>
      <w:bookmarkStart w:id="1042" w:name="_Toc507438300"/>
      <w:r w:rsidRPr="004001D9">
        <w:rPr>
          <w:b/>
          <w:bCs/>
          <w:sz w:val="36"/>
          <w:szCs w:val="60"/>
          <w:lang w:val="pt-PT" w:eastAsia="en-US"/>
        </w:rPr>
        <w:t>Termos e Condições de Utilização da Rede MULTIBANCO</w:t>
      </w:r>
      <w:bookmarkEnd w:id="1038"/>
      <w:bookmarkEnd w:id="1039"/>
      <w:bookmarkEnd w:id="1040"/>
      <w:bookmarkEnd w:id="1041"/>
      <w:bookmarkEnd w:id="1042"/>
    </w:p>
    <w:p w14:paraId="0B0E6A87" w14:textId="42211D6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43" w:name="_Toc472413256"/>
      <w:bookmarkStart w:id="1044" w:name="_Toc488226229"/>
      <w:bookmarkStart w:id="1045" w:name="_Toc507437717"/>
      <w:bookmarkStart w:id="1046" w:name="_Toc507438301"/>
      <w:r w:rsidRPr="004001D9">
        <w:rPr>
          <w:b/>
          <w:bCs/>
          <w:sz w:val="32"/>
          <w:szCs w:val="44"/>
          <w:lang w:val="pt-PT" w:eastAsia="en-US"/>
        </w:rPr>
        <w:t>Termos e Condições</w:t>
      </w:r>
      <w:bookmarkEnd w:id="1043"/>
      <w:bookmarkEnd w:id="1044"/>
      <w:bookmarkEnd w:id="1045"/>
      <w:bookmarkEnd w:id="1046"/>
    </w:p>
    <w:p w14:paraId="4319728B"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presente documento estabelece os termos e as condições (adiante designados “</w:t>
      </w:r>
      <w:r w:rsidRPr="004001D9">
        <w:rPr>
          <w:b/>
          <w:szCs w:val="20"/>
          <w:lang w:val="pt-PT" w:eastAsia="en-US"/>
        </w:rPr>
        <w:t>Termos e Condições</w:t>
      </w:r>
      <w:r w:rsidRPr="004001D9">
        <w:rPr>
          <w:szCs w:val="20"/>
          <w:lang w:val="pt-PT" w:eastAsia="en-US"/>
        </w:rPr>
        <w:t xml:space="preserve">”) para ligação e utilização das infraestruturas da Rede MULTIBANCO e dos serviços MULTIBANCO, geridos pela SIBS </w:t>
      </w:r>
      <w:proofErr w:type="spellStart"/>
      <w:r w:rsidRPr="004001D9">
        <w:rPr>
          <w:szCs w:val="20"/>
          <w:lang w:val="pt-PT" w:eastAsia="en-US"/>
        </w:rPr>
        <w:t>Forward</w:t>
      </w:r>
      <w:proofErr w:type="spellEnd"/>
      <w:r w:rsidRPr="004001D9">
        <w:rPr>
          <w:szCs w:val="20"/>
          <w:lang w:val="pt-PT" w:eastAsia="en-US"/>
        </w:rPr>
        <w:t xml:space="preserve"> </w:t>
      </w:r>
      <w:proofErr w:type="spellStart"/>
      <w:r w:rsidRPr="004001D9">
        <w:rPr>
          <w:szCs w:val="20"/>
          <w:lang w:val="pt-PT" w:eastAsia="en-US"/>
        </w:rPr>
        <w:t>Payment</w:t>
      </w:r>
      <w:proofErr w:type="spellEnd"/>
      <w:r w:rsidRPr="004001D9">
        <w:rPr>
          <w:szCs w:val="20"/>
          <w:lang w:val="pt-PT" w:eastAsia="en-US"/>
        </w:rPr>
        <w:t xml:space="preserve"> </w:t>
      </w:r>
      <w:proofErr w:type="spellStart"/>
      <w:r w:rsidRPr="004001D9">
        <w:rPr>
          <w:szCs w:val="20"/>
          <w:lang w:val="pt-PT" w:eastAsia="en-US"/>
        </w:rPr>
        <w:t>Solutions</w:t>
      </w:r>
      <w:proofErr w:type="spellEnd"/>
      <w:r w:rsidRPr="004001D9">
        <w:rPr>
          <w:szCs w:val="20"/>
          <w:lang w:val="pt-PT" w:eastAsia="en-US"/>
        </w:rPr>
        <w:t>, S.A. (adiante designada “</w:t>
      </w:r>
      <w:r w:rsidRPr="004001D9">
        <w:rPr>
          <w:b/>
          <w:szCs w:val="20"/>
          <w:lang w:val="pt-PT" w:eastAsia="en-US"/>
        </w:rPr>
        <w:t>SIBS FPS</w:t>
      </w:r>
      <w:r w:rsidRPr="004001D9">
        <w:rPr>
          <w:szCs w:val="20"/>
          <w:lang w:val="pt-PT" w:eastAsia="en-US"/>
        </w:rPr>
        <w:t>”).</w:t>
      </w:r>
    </w:p>
    <w:p w14:paraId="424C0C7F" w14:textId="6E3EA890"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47" w:name="_Toc472413257"/>
      <w:bookmarkStart w:id="1048" w:name="_Toc488226230"/>
      <w:bookmarkStart w:id="1049" w:name="_Toc507437718"/>
      <w:bookmarkStart w:id="1050" w:name="_Toc507438302"/>
      <w:r w:rsidRPr="004001D9">
        <w:rPr>
          <w:b/>
          <w:bCs/>
          <w:sz w:val="32"/>
          <w:szCs w:val="44"/>
          <w:lang w:val="pt-PT" w:eastAsia="en-US"/>
        </w:rPr>
        <w:t>Âmbito de aplicação</w:t>
      </w:r>
      <w:bookmarkEnd w:id="1047"/>
      <w:bookmarkEnd w:id="1048"/>
      <w:bookmarkEnd w:id="1049"/>
      <w:bookmarkEnd w:id="1050"/>
    </w:p>
    <w:p w14:paraId="7A88415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Termos e Condições aplicam-se a todas as entidades contratantes (adiante designados “</w:t>
      </w:r>
      <w:r w:rsidRPr="004001D9">
        <w:rPr>
          <w:b/>
          <w:szCs w:val="20"/>
          <w:lang w:val="pt-PT" w:eastAsia="en-US"/>
        </w:rPr>
        <w:t>Contratantes</w:t>
      </w:r>
      <w:r w:rsidRPr="004001D9">
        <w:rPr>
          <w:szCs w:val="20"/>
          <w:lang w:val="pt-PT" w:eastAsia="en-US"/>
        </w:rPr>
        <w:t>”) que tenham contratado os serviços de processamento da SIBS FPS ao abrigo do Contrato de Prestação de Serviços na Rede MULTIBANCO (adiante designado “</w:t>
      </w:r>
      <w:r w:rsidRPr="004001D9">
        <w:rPr>
          <w:b/>
          <w:szCs w:val="20"/>
          <w:lang w:val="pt-PT" w:eastAsia="en-US"/>
        </w:rPr>
        <w:t>Contrato</w:t>
      </w:r>
      <w:r w:rsidRPr="004001D9">
        <w:rPr>
          <w:szCs w:val="20"/>
          <w:lang w:val="pt-PT" w:eastAsia="en-US"/>
        </w:rPr>
        <w:t>”).</w:t>
      </w:r>
    </w:p>
    <w:p w14:paraId="583FCBAC" w14:textId="051926F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eastAsia="en-US"/>
        </w:rPr>
      </w:pPr>
      <w:bookmarkStart w:id="1051" w:name="_Toc472413258"/>
      <w:bookmarkStart w:id="1052" w:name="_Toc488226231"/>
      <w:bookmarkStart w:id="1053" w:name="_Toc507437719"/>
      <w:bookmarkStart w:id="1054" w:name="_Toc507438303"/>
      <w:proofErr w:type="spellStart"/>
      <w:r w:rsidRPr="004001D9">
        <w:rPr>
          <w:b/>
          <w:bCs/>
          <w:sz w:val="32"/>
          <w:szCs w:val="44"/>
          <w:lang w:eastAsia="en-US"/>
        </w:rPr>
        <w:t>Operações</w:t>
      </w:r>
      <w:proofErr w:type="spellEnd"/>
      <w:r w:rsidRPr="004001D9">
        <w:rPr>
          <w:b/>
          <w:bCs/>
          <w:sz w:val="32"/>
          <w:szCs w:val="44"/>
          <w:lang w:eastAsia="en-US"/>
        </w:rPr>
        <w:t xml:space="preserve"> </w:t>
      </w:r>
      <w:r w:rsidRPr="004001D9">
        <w:rPr>
          <w:b/>
          <w:bCs/>
          <w:i/>
          <w:sz w:val="32"/>
          <w:szCs w:val="44"/>
          <w:lang w:eastAsia="en-US"/>
        </w:rPr>
        <w:t>on-us</w:t>
      </w:r>
      <w:r w:rsidRPr="004001D9">
        <w:rPr>
          <w:b/>
          <w:bCs/>
          <w:sz w:val="32"/>
          <w:szCs w:val="44"/>
          <w:lang w:eastAsia="en-US"/>
        </w:rPr>
        <w:t xml:space="preserve"> e </w:t>
      </w:r>
      <w:r w:rsidRPr="004001D9">
        <w:rPr>
          <w:b/>
          <w:bCs/>
          <w:i/>
          <w:sz w:val="32"/>
          <w:szCs w:val="44"/>
          <w:lang w:eastAsia="en-US"/>
        </w:rPr>
        <w:t>not-on-us</w:t>
      </w:r>
      <w:bookmarkEnd w:id="1051"/>
      <w:bookmarkEnd w:id="1052"/>
      <w:bookmarkEnd w:id="1053"/>
      <w:bookmarkEnd w:id="1054"/>
    </w:p>
    <w:p w14:paraId="2275655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Rede MULTIBANCO é uma plataforma que disponibiliza canais para realização de operações bancárias e não bancárias, designadamente através dos meios de pagamento emitidos pelos Contratantes (em particular, cartões de pagamento, adiante designados “</w:t>
      </w:r>
      <w:r w:rsidRPr="004001D9">
        <w:rPr>
          <w:b/>
          <w:szCs w:val="20"/>
          <w:lang w:val="pt-PT" w:eastAsia="en-US"/>
        </w:rPr>
        <w:t>cartões</w:t>
      </w:r>
      <w:r w:rsidRPr="004001D9">
        <w:rPr>
          <w:szCs w:val="20"/>
          <w:lang w:val="pt-PT" w:eastAsia="en-US"/>
        </w:rPr>
        <w:t>”), bem como o acesso a outras funcionalidades, conteúdos e serviços.</w:t>
      </w:r>
    </w:p>
    <w:p w14:paraId="0CBCBA7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emitidos pelos Contratantes, registados e geridos na base de dados da SIBS FPS, são considerados cartões </w:t>
      </w:r>
      <w:proofErr w:type="spellStart"/>
      <w:r w:rsidRPr="004001D9">
        <w:rPr>
          <w:i/>
          <w:szCs w:val="20"/>
          <w:lang w:val="pt-PT" w:eastAsia="en-US"/>
        </w:rPr>
        <w:t>on-us</w:t>
      </w:r>
      <w:proofErr w:type="spellEnd"/>
      <w:r w:rsidRPr="004001D9">
        <w:rPr>
          <w:i/>
          <w:szCs w:val="20"/>
          <w:lang w:val="pt-PT" w:eastAsia="en-US"/>
        </w:rPr>
        <w:t>.</w:t>
      </w:r>
    </w:p>
    <w:p w14:paraId="3F4AC3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proofErr w:type="spellStart"/>
      <w:r w:rsidRPr="004001D9">
        <w:rPr>
          <w:i/>
          <w:szCs w:val="20"/>
          <w:lang w:val="pt-PT" w:eastAsia="en-US"/>
        </w:rPr>
        <w:t>on-us</w:t>
      </w:r>
      <w:proofErr w:type="spellEnd"/>
      <w:r w:rsidRPr="004001D9">
        <w:rPr>
          <w:szCs w:val="20"/>
          <w:lang w:val="pt-PT" w:eastAsia="en-US"/>
        </w:rPr>
        <w:t xml:space="preserve"> pode realizar operações de pagamento ou outras na Rede MULTIBANCO, as quais são designadas por “operações </w:t>
      </w:r>
      <w:proofErr w:type="spellStart"/>
      <w:r w:rsidRPr="004001D9">
        <w:rPr>
          <w:i/>
          <w:szCs w:val="20"/>
          <w:lang w:val="pt-PT" w:eastAsia="en-US"/>
        </w:rPr>
        <w:t>on-us</w:t>
      </w:r>
      <w:proofErr w:type="spellEnd"/>
      <w:r w:rsidRPr="004001D9">
        <w:rPr>
          <w:i/>
          <w:szCs w:val="20"/>
          <w:lang w:val="pt-PT" w:eastAsia="en-US"/>
        </w:rPr>
        <w:t>”</w:t>
      </w:r>
      <w:r w:rsidRPr="004001D9">
        <w:rPr>
          <w:szCs w:val="20"/>
          <w:lang w:val="pt-PT" w:eastAsia="en-US"/>
        </w:rPr>
        <w:t>.</w:t>
      </w:r>
    </w:p>
    <w:p w14:paraId="3233007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proofErr w:type="spellStart"/>
      <w:r w:rsidRPr="004001D9">
        <w:rPr>
          <w:i/>
          <w:szCs w:val="20"/>
          <w:lang w:val="pt-PT" w:eastAsia="en-US"/>
        </w:rPr>
        <w:t>on-us</w:t>
      </w:r>
      <w:proofErr w:type="spellEnd"/>
      <w:r w:rsidRPr="004001D9">
        <w:rPr>
          <w:i/>
          <w:szCs w:val="20"/>
          <w:lang w:val="pt-PT" w:eastAsia="en-US"/>
        </w:rPr>
        <w:t xml:space="preserve"> </w:t>
      </w:r>
      <w:r w:rsidRPr="004001D9">
        <w:rPr>
          <w:szCs w:val="20"/>
          <w:lang w:val="pt-PT" w:eastAsia="en-US"/>
        </w:rPr>
        <w:t>pode ainda realizar operações noutras redes pertencentes a Sistemas de Pagamento com as quais a Rede MULTIBANCO tenha ligações técnicas estabelecidas.</w:t>
      </w:r>
    </w:p>
    <w:p w14:paraId="69A4D3FA"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não registados na base de dados da SIBS FPS designam-se por cartões </w:t>
      </w:r>
      <w:proofErr w:type="spellStart"/>
      <w:r w:rsidRPr="004001D9">
        <w:rPr>
          <w:i/>
          <w:szCs w:val="20"/>
          <w:lang w:val="pt-PT" w:eastAsia="en-US"/>
        </w:rPr>
        <w:t>not-on-us</w:t>
      </w:r>
      <w:proofErr w:type="spellEnd"/>
      <w:r w:rsidRPr="004001D9">
        <w:rPr>
          <w:szCs w:val="20"/>
          <w:lang w:val="pt-PT" w:eastAsia="en-US"/>
        </w:rPr>
        <w:t xml:space="preserve">. Os cartões </w:t>
      </w:r>
      <w:proofErr w:type="spellStart"/>
      <w:r w:rsidRPr="004001D9">
        <w:rPr>
          <w:i/>
          <w:szCs w:val="20"/>
          <w:lang w:val="pt-PT" w:eastAsia="en-US"/>
        </w:rPr>
        <w:t>not-on-us</w:t>
      </w:r>
      <w:proofErr w:type="spellEnd"/>
      <w:r w:rsidRPr="004001D9">
        <w:rPr>
          <w:szCs w:val="20"/>
          <w:lang w:val="pt-PT" w:eastAsia="en-US"/>
        </w:rPr>
        <w:t xml:space="preserve"> podem realizar operações na Rede MULTIBANCO, desde que emitidos com marcas de Sistemas de Pagamento com as quais a Rede MULTIBANCO tem ligações estabelecidas.</w:t>
      </w:r>
    </w:p>
    <w:p w14:paraId="7365115B" w14:textId="52727104"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055" w:name="_Toc470158651"/>
      <w:bookmarkStart w:id="1056" w:name="_Toc470549206"/>
      <w:bookmarkStart w:id="1057" w:name="_Toc472413259"/>
      <w:bookmarkStart w:id="1058" w:name="_Toc488226232"/>
      <w:bookmarkStart w:id="1059" w:name="_Toc507437720"/>
      <w:bookmarkStart w:id="1060" w:name="_Toc507438304"/>
      <w:bookmarkEnd w:id="1055"/>
      <w:r w:rsidRPr="004001D9">
        <w:rPr>
          <w:b/>
          <w:bCs/>
          <w:sz w:val="36"/>
          <w:szCs w:val="60"/>
          <w:lang w:val="pt-PT" w:eastAsia="en-US"/>
        </w:rPr>
        <w:lastRenderedPageBreak/>
        <w:t>A Rede MULTIBANCO</w:t>
      </w:r>
      <w:bookmarkEnd w:id="1056"/>
      <w:bookmarkEnd w:id="1057"/>
      <w:bookmarkEnd w:id="1058"/>
      <w:bookmarkEnd w:id="1059"/>
      <w:bookmarkEnd w:id="1060"/>
    </w:p>
    <w:p w14:paraId="0757D3B6" w14:textId="61273E80"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061" w:name="_Toc472413260"/>
      <w:bookmarkStart w:id="1062" w:name="_Toc488226233"/>
      <w:bookmarkStart w:id="1063" w:name="_Toc507437721"/>
      <w:bookmarkStart w:id="1064" w:name="_Toc507438305"/>
      <w:r w:rsidRPr="004001D9">
        <w:rPr>
          <w:b/>
          <w:bCs/>
          <w:sz w:val="32"/>
          <w:szCs w:val="44"/>
          <w:lang w:val="pt-PT" w:eastAsia="en-US"/>
        </w:rPr>
        <w:t>Operações, serviços e canais da Rede MULTIBANCO</w:t>
      </w:r>
      <w:bookmarkEnd w:id="1061"/>
      <w:bookmarkEnd w:id="1062"/>
      <w:bookmarkEnd w:id="1063"/>
      <w:bookmarkEnd w:id="1064"/>
    </w:p>
    <w:p w14:paraId="4F61A62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Figura 1 ilustra as operações e serviços e os respetivos canais da Rede MULTIBANCO. Estão assinaladas com </w:t>
      </w:r>
      <w:r w:rsidRPr="004001D9">
        <w:rPr>
          <w:noProof/>
          <w:szCs w:val="20"/>
        </w:rPr>
        <w:drawing>
          <wp:inline distT="0" distB="0" distL="0" distR="0" wp14:anchorId="1496383A" wp14:editId="61F7CE3A">
            <wp:extent cx="137160" cy="13716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37222" cy="137222"/>
                    </a:xfrm>
                    <a:prstGeom prst="rect">
                      <a:avLst/>
                    </a:prstGeom>
                  </pic:spPr>
                </pic:pic>
              </a:graphicData>
            </a:graphic>
          </wp:inline>
        </w:drawing>
      </w:r>
      <w:r w:rsidRPr="004001D9">
        <w:rPr>
          <w:szCs w:val="20"/>
          <w:lang w:val="pt-PT" w:eastAsia="en-US"/>
        </w:rPr>
        <w:t xml:space="preserve"> as operações que podem ser disponibilizados no canal, de acordo com os critérios definidos pela SIBS FPS e/ou pelos Contratantes.</w:t>
      </w:r>
    </w:p>
    <w:p w14:paraId="702F6F51" w14:textId="555E36A1" w:rsidR="00D82932" w:rsidRPr="004001D9" w:rsidRDefault="00D82932" w:rsidP="00D82932">
      <w:pPr>
        <w:spacing w:before="120" w:after="360" w:line="360" w:lineRule="auto"/>
        <w:rPr>
          <w:b/>
          <w:bCs/>
          <w:sz w:val="18"/>
          <w:szCs w:val="20"/>
          <w:lang w:val="pt-PT" w:eastAsia="en-US"/>
        </w:rPr>
      </w:pPr>
      <w:bookmarkStart w:id="1065" w:name="_Toc487789748"/>
      <w:bookmarkStart w:id="1066" w:name="_Toc238029200"/>
      <w:bookmarkStart w:id="1067" w:name="_Toc254854236"/>
      <w:r w:rsidRPr="004001D9">
        <w:rPr>
          <w:b/>
          <w:bCs/>
          <w:sz w:val="18"/>
          <w:szCs w:val="20"/>
          <w:lang w:val="pt-PT" w:eastAsia="en-US"/>
        </w:rPr>
        <w:t xml:space="preserve">Figura </w:t>
      </w:r>
      <w:r w:rsidRPr="004001D9">
        <w:rPr>
          <w:b/>
          <w:bCs/>
          <w:sz w:val="18"/>
          <w:szCs w:val="20"/>
          <w:lang w:val="pt-PT" w:eastAsia="en-US"/>
        </w:rPr>
        <w:fldChar w:fldCharType="begin"/>
      </w:r>
      <w:r w:rsidRPr="004001D9">
        <w:rPr>
          <w:b/>
          <w:bCs/>
          <w:sz w:val="18"/>
          <w:szCs w:val="20"/>
          <w:lang w:val="pt-PT" w:eastAsia="en-US"/>
        </w:rPr>
        <w:instrText xml:space="preserve"> SEQ Figura \* ARABIC </w:instrText>
      </w:r>
      <w:r w:rsidRPr="004001D9">
        <w:rPr>
          <w:b/>
          <w:bCs/>
          <w:sz w:val="18"/>
          <w:szCs w:val="20"/>
          <w:lang w:val="pt-PT" w:eastAsia="en-US"/>
        </w:rPr>
        <w:fldChar w:fldCharType="separate"/>
      </w:r>
      <w:r w:rsidR="00977543">
        <w:rPr>
          <w:b/>
          <w:bCs/>
          <w:noProof/>
          <w:sz w:val="18"/>
          <w:szCs w:val="20"/>
          <w:lang w:val="pt-PT" w:eastAsia="en-US"/>
        </w:rPr>
        <w:t>1</w:t>
      </w:r>
      <w:r w:rsidRPr="004001D9">
        <w:rPr>
          <w:b/>
          <w:bCs/>
          <w:sz w:val="18"/>
          <w:szCs w:val="20"/>
          <w:lang w:val="pt-PT" w:eastAsia="en-US"/>
        </w:rPr>
        <w:fldChar w:fldCharType="end"/>
      </w:r>
      <w:r w:rsidRPr="004001D9">
        <w:rPr>
          <w:b/>
          <w:bCs/>
          <w:sz w:val="18"/>
          <w:szCs w:val="20"/>
          <w:lang w:val="pt-PT" w:eastAsia="en-US"/>
        </w:rPr>
        <w:t xml:space="preserve"> - Canais e Serviços MULTIBANCO</w:t>
      </w:r>
      <w:bookmarkEnd w:id="1065"/>
      <w:r w:rsidRPr="004001D9">
        <w:rPr>
          <w:noProof/>
        </w:rPr>
        <w:drawing>
          <wp:inline distT="0" distB="0" distL="0" distR="0" wp14:anchorId="7AAF7A02" wp14:editId="38E890FE">
            <wp:extent cx="5778000" cy="334080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8000" cy="3340800"/>
                    </a:xfrm>
                    <a:prstGeom prst="rect">
                      <a:avLst/>
                    </a:prstGeom>
                    <a:noFill/>
                  </pic:spPr>
                </pic:pic>
              </a:graphicData>
            </a:graphic>
          </wp:inline>
        </w:drawing>
      </w:r>
    </w:p>
    <w:bookmarkEnd w:id="1066"/>
    <w:bookmarkEnd w:id="1067"/>
    <w:p w14:paraId="66CE7820" w14:textId="2BDA4205" w:rsidR="00D82932" w:rsidRDefault="00D82932" w:rsidP="00D82932">
      <w:pPr>
        <w:spacing w:before="60" w:after="60" w:line="360" w:lineRule="auto"/>
        <w:jc w:val="both"/>
        <w:rPr>
          <w:szCs w:val="20"/>
          <w:lang w:val="pt-PT" w:eastAsia="en-US"/>
        </w:rPr>
      </w:pPr>
      <w:r w:rsidRPr="004001D9">
        <w:rPr>
          <w:szCs w:val="20"/>
          <w:lang w:val="pt-PT" w:eastAsia="en-US"/>
        </w:rPr>
        <w:t>O Anexo A dos Termos e Condições elenca os documentos e manuais técnicos que contêm os requisitos, regras e especificações que devem ser cumpridas pelos Contratantes, os quais poderão ser atualizados, modificados ou eliminados pela SIBS FPS no âmbito da gestão da Rede MULTIBANCO.</w:t>
      </w:r>
    </w:p>
    <w:p w14:paraId="6F239347" w14:textId="3E6EF284" w:rsidR="00D021F2" w:rsidRPr="004001D9" w:rsidRDefault="00D021F2" w:rsidP="00D82932">
      <w:pPr>
        <w:spacing w:before="60" w:after="60" w:line="360" w:lineRule="auto"/>
        <w:jc w:val="both"/>
        <w:rPr>
          <w:szCs w:val="20"/>
          <w:lang w:val="pt-PT" w:eastAsia="en-US"/>
        </w:rPr>
      </w:pPr>
      <w:r w:rsidRPr="00D021F2">
        <w:rPr>
          <w:szCs w:val="20"/>
          <w:lang w:val="pt-PT" w:eastAsia="en-US"/>
        </w:rPr>
        <w:t xml:space="preserve">Os Anexos B, C e D </w:t>
      </w:r>
      <w:r>
        <w:rPr>
          <w:szCs w:val="20"/>
          <w:lang w:val="pt-PT" w:eastAsia="en-US"/>
        </w:rPr>
        <w:t xml:space="preserve">dos Termos e Condições </w:t>
      </w:r>
      <w:r w:rsidRPr="00D021F2">
        <w:rPr>
          <w:szCs w:val="20"/>
          <w:lang w:val="pt-PT" w:eastAsia="en-US"/>
        </w:rPr>
        <w:t xml:space="preserve">listam as operações disponibilizadas na rede MULTIBANCO e os </w:t>
      </w:r>
      <w:r>
        <w:rPr>
          <w:szCs w:val="20"/>
          <w:lang w:val="pt-PT" w:eastAsia="en-US"/>
        </w:rPr>
        <w:t xml:space="preserve">respetivos </w:t>
      </w:r>
      <w:r w:rsidRPr="00D021F2">
        <w:rPr>
          <w:szCs w:val="20"/>
          <w:lang w:val="pt-PT" w:eastAsia="en-US"/>
        </w:rPr>
        <w:t xml:space="preserve">limites em vigor. Estes Anexos serão </w:t>
      </w:r>
      <w:r w:rsidR="004C1B58">
        <w:rPr>
          <w:szCs w:val="20"/>
          <w:lang w:val="pt-PT" w:eastAsia="en-US"/>
        </w:rPr>
        <w:t>revistos</w:t>
      </w:r>
      <w:r w:rsidR="004C1B58" w:rsidRPr="00D021F2">
        <w:rPr>
          <w:szCs w:val="20"/>
          <w:lang w:val="pt-PT" w:eastAsia="en-US"/>
        </w:rPr>
        <w:t xml:space="preserve"> </w:t>
      </w:r>
      <w:r w:rsidRPr="00D021F2">
        <w:rPr>
          <w:szCs w:val="20"/>
          <w:lang w:val="pt-PT" w:eastAsia="en-US"/>
        </w:rPr>
        <w:t>pela SIBS FPS sempre que existir uma atualização da respetiva informação e comunicados aos Contratantes.</w:t>
      </w:r>
    </w:p>
    <w:p w14:paraId="19E34DA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Como regra geral, os custos da disponibilização dos serviços e canais da Rede MULTIBANCO são suportados pelos Contratantes. </w:t>
      </w:r>
    </w:p>
    <w:p w14:paraId="4026B3F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lastRenderedPageBreak/>
        <w:t>Os custos dos serviços e canais da Rede MULTIBANCO são suportados de modo distinto consoante a categoria do Serviço/Canal em causa, atendendo aos níveis de investimento necessário ao seu desenvolvimento, disponibilização e manutenção. A disponibilização de canais de acesso virtual aos serviços não pode prejudicar a partilha, por todos os Contratantes, dos custos e encargos associados aos canais físicos da Rede MULTIBANCO, em especial quando os mesmos não possam, por motivos legais ou contratuais, ser repercutidos sobre os Utilizadores.</w:t>
      </w:r>
    </w:p>
    <w:p w14:paraId="27D302B1" w14:textId="760E3581" w:rsidR="00D82932" w:rsidRPr="004001D9" w:rsidRDefault="00D82932" w:rsidP="00471048">
      <w:pPr>
        <w:keepNext/>
        <w:keepLines/>
        <w:numPr>
          <w:ilvl w:val="1"/>
          <w:numId w:val="93"/>
        </w:numPr>
        <w:tabs>
          <w:tab w:val="clear" w:pos="851"/>
          <w:tab w:val="num" w:pos="964"/>
        </w:tabs>
        <w:spacing w:before="360" w:after="240" w:line="360" w:lineRule="auto"/>
        <w:ind w:left="964" w:hanging="964"/>
        <w:jc w:val="both"/>
        <w:outlineLvl w:val="1"/>
        <w:rPr>
          <w:b/>
          <w:bCs/>
          <w:sz w:val="32"/>
          <w:szCs w:val="44"/>
          <w:lang w:val="pt-PT" w:eastAsia="en-US"/>
        </w:rPr>
      </w:pPr>
      <w:bookmarkStart w:id="1068" w:name="_Toc470549207"/>
      <w:bookmarkStart w:id="1069" w:name="_Toc472413261"/>
      <w:bookmarkStart w:id="1070" w:name="_Toc488226234"/>
      <w:bookmarkStart w:id="1071" w:name="_Toc507437722"/>
      <w:bookmarkStart w:id="1072" w:name="_Toc507438306"/>
      <w:r w:rsidRPr="004001D9">
        <w:rPr>
          <w:b/>
          <w:bCs/>
          <w:sz w:val="32"/>
          <w:szCs w:val="44"/>
          <w:lang w:val="pt-PT" w:eastAsia="en-US"/>
        </w:rPr>
        <w:t>Contratantes</w:t>
      </w:r>
      <w:bookmarkEnd w:id="1068"/>
      <w:bookmarkEnd w:id="1069"/>
      <w:bookmarkEnd w:id="1070"/>
      <w:bookmarkEnd w:id="1071"/>
      <w:bookmarkEnd w:id="1072"/>
    </w:p>
    <w:p w14:paraId="651B12B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Os Contratantes da Rede MULTIBANCO que utilizam os serviços de processamento e gestão de rede da SIBS FPS, podem atuar num ou vários dos seguintes papéis</w:t>
      </w:r>
      <w:r w:rsidRPr="004001D9">
        <w:rPr>
          <w:szCs w:val="20"/>
          <w:vertAlign w:val="superscript"/>
          <w:lang w:val="pt-PT" w:eastAsia="pt-PT"/>
        </w:rPr>
        <w:footnoteReference w:id="2"/>
      </w:r>
      <w:r w:rsidRPr="004001D9">
        <w:rPr>
          <w:szCs w:val="20"/>
          <w:lang w:val="pt-PT" w:eastAsia="pt-PT"/>
        </w:rPr>
        <w:t>:</w:t>
      </w:r>
    </w:p>
    <w:p w14:paraId="5AAA158D"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Emissores;</w:t>
      </w:r>
    </w:p>
    <w:p w14:paraId="4A09B3F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proofErr w:type="spellStart"/>
      <w:r w:rsidRPr="004001D9">
        <w:rPr>
          <w:i/>
          <w:szCs w:val="20"/>
          <w:lang w:val="pt-PT" w:eastAsia="en-US"/>
        </w:rPr>
        <w:t>Acquirers</w:t>
      </w:r>
      <w:proofErr w:type="spellEnd"/>
      <w:r w:rsidRPr="004001D9">
        <w:rPr>
          <w:szCs w:val="20"/>
          <w:lang w:val="pt-PT" w:eastAsia="en-US"/>
        </w:rPr>
        <w:t>;</w:t>
      </w:r>
    </w:p>
    <w:p w14:paraId="7149DA3A"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Terminais de Pagamento Automático (adiante designado por “TPA”);</w:t>
      </w:r>
    </w:p>
    <w:p w14:paraId="3945D88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 Caixa Automática (adiante designado por “CA”);</w:t>
      </w:r>
    </w:p>
    <w:p w14:paraId="4791B89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utilizadores dos Serviços MULTIBANCO de Pagamento.</w:t>
      </w:r>
    </w:p>
    <w:p w14:paraId="3C638678" w14:textId="71C03135"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73" w:name="_Toc472413262"/>
      <w:bookmarkStart w:id="1074" w:name="_Toc488226235"/>
      <w:bookmarkStart w:id="1075" w:name="_Toc507437723"/>
      <w:bookmarkStart w:id="1076" w:name="_Toc507438307"/>
      <w:r w:rsidRPr="004001D9">
        <w:rPr>
          <w:b/>
          <w:bCs/>
          <w:sz w:val="32"/>
          <w:szCs w:val="44"/>
          <w:lang w:val="pt-PT" w:eastAsia="en-US"/>
        </w:rPr>
        <w:t>Utilizadores</w:t>
      </w:r>
      <w:bookmarkEnd w:id="1073"/>
      <w:bookmarkEnd w:id="1074"/>
      <w:bookmarkEnd w:id="1075"/>
      <w:bookmarkEnd w:id="1076"/>
    </w:p>
    <w:p w14:paraId="512A8EF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utilizadores finais da Rede MULTIBANCO (adiante designados “Utilizadores”) acedem aos serviços de pagamento e demais funcionalidades disponibilizadas através dos canais da Rede MULTIBANCO ao abrigo de contratos ou relações comerciais celebradas com um Contratante da Rede MULTIBANCO.</w:t>
      </w:r>
    </w:p>
    <w:p w14:paraId="68BBB714"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São Utilizadores da Rede MULTIBANCO:</w:t>
      </w:r>
    </w:p>
    <w:p w14:paraId="046B6531"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Os clientes ou titulares de cartões e contas que contratam com um Contratante Emissor a disponibilização de um instrumento de pagamento, em particular, de um cartão;</w:t>
      </w:r>
    </w:p>
    <w:p w14:paraId="2715C3F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Os comerciantes que contratam com um Contratante </w:t>
      </w:r>
      <w:proofErr w:type="spellStart"/>
      <w:r w:rsidRPr="004001D9">
        <w:rPr>
          <w:i/>
          <w:szCs w:val="20"/>
          <w:lang w:val="pt-PT" w:eastAsia="en-US"/>
        </w:rPr>
        <w:t>Acquirer</w:t>
      </w:r>
      <w:proofErr w:type="spellEnd"/>
      <w:r w:rsidRPr="004001D9">
        <w:rPr>
          <w:szCs w:val="20"/>
          <w:lang w:val="pt-PT" w:eastAsia="en-US"/>
        </w:rPr>
        <w:t xml:space="preserve"> a aceitação de compras com cartões nos canais TPA ou MB WAY da Rede MULTIBANCO;</w:t>
      </w:r>
    </w:p>
    <w:p w14:paraId="090CD426"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Os demais utilizadores de Serviços MULTIBANCO que contratam aos Contratantes Entidades de Apoio a aceitação de serviços específicos.</w:t>
      </w:r>
    </w:p>
    <w:p w14:paraId="4C33665C" w14:textId="1EB6490B"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77" w:name="_Toc470549209"/>
      <w:bookmarkStart w:id="1078" w:name="_Toc472413263"/>
      <w:bookmarkStart w:id="1079" w:name="_Toc488226236"/>
      <w:bookmarkStart w:id="1080" w:name="_Toc507437724"/>
      <w:bookmarkStart w:id="1081" w:name="_Toc507438308"/>
      <w:r w:rsidRPr="004001D9">
        <w:rPr>
          <w:b/>
          <w:bCs/>
          <w:sz w:val="32"/>
          <w:szCs w:val="44"/>
          <w:lang w:val="pt-PT" w:eastAsia="en-US"/>
        </w:rPr>
        <w:lastRenderedPageBreak/>
        <w:t>Canais</w:t>
      </w:r>
      <w:bookmarkEnd w:id="1077"/>
      <w:r w:rsidRPr="004001D9">
        <w:rPr>
          <w:b/>
          <w:bCs/>
          <w:sz w:val="32"/>
          <w:szCs w:val="44"/>
          <w:lang w:val="pt-PT" w:eastAsia="en-US"/>
        </w:rPr>
        <w:t xml:space="preserve"> e Operações</w:t>
      </w:r>
      <w:bookmarkEnd w:id="1078"/>
      <w:bookmarkEnd w:id="1079"/>
      <w:bookmarkEnd w:id="1080"/>
      <w:bookmarkEnd w:id="1081"/>
    </w:p>
    <w:p w14:paraId="6AEAA5DF"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Na Rede MULTIBANCO, a SIBS FPS pode disponibilizar as seguintes operações, de acordo com as regras e condições do Sistema de Pagamentos associado ao instrumento disponibilizado pelo Contratante, com as condições de prestação do serviço resultantes dos Termos e Condições e demais documentações técnicas e especificações referidas no Anexo A dos Termos e Condições, sem prejuízo do disposto nos parágrafos seguintes:</w:t>
      </w:r>
    </w:p>
    <w:p w14:paraId="46EA3CAB"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Levantamentos (e operações associadas) em canal CA;</w:t>
      </w:r>
    </w:p>
    <w:p w14:paraId="23265240"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Compras (e operações associadas) em canal TPA (inclui </w:t>
      </w:r>
      <w:r w:rsidRPr="004001D9">
        <w:rPr>
          <w:i/>
          <w:szCs w:val="20"/>
          <w:lang w:val="pt-PT" w:eastAsia="pt-PT"/>
        </w:rPr>
        <w:t xml:space="preserve">Digital </w:t>
      </w:r>
      <w:proofErr w:type="spellStart"/>
      <w:r w:rsidRPr="004001D9">
        <w:rPr>
          <w:i/>
          <w:szCs w:val="20"/>
          <w:lang w:val="pt-PT" w:eastAsia="pt-PT"/>
        </w:rPr>
        <w:t>Payment</w:t>
      </w:r>
      <w:proofErr w:type="spellEnd"/>
      <w:r w:rsidRPr="004001D9">
        <w:rPr>
          <w:i/>
          <w:szCs w:val="20"/>
          <w:lang w:val="pt-PT" w:eastAsia="pt-PT"/>
        </w:rPr>
        <w:t xml:space="preserve"> Gateway</w:t>
      </w:r>
      <w:r w:rsidRPr="004001D9">
        <w:rPr>
          <w:szCs w:val="20"/>
          <w:lang w:val="pt-PT" w:eastAsia="pt-PT"/>
        </w:rPr>
        <w:t xml:space="preserve"> e </w:t>
      </w:r>
      <w:r w:rsidRPr="004001D9">
        <w:rPr>
          <w:i/>
          <w:szCs w:val="20"/>
          <w:lang w:val="pt-PT" w:eastAsia="pt-PT"/>
        </w:rPr>
        <w:t>Mobile</w:t>
      </w:r>
      <w:r w:rsidRPr="004001D9">
        <w:rPr>
          <w:szCs w:val="20"/>
          <w:lang w:val="pt-PT" w:eastAsia="pt-PT"/>
        </w:rPr>
        <w:t xml:space="preserve"> POS), e MB WAY;</w:t>
      </w:r>
    </w:p>
    <w:p w14:paraId="102E2AD5" w14:textId="77777777" w:rsidR="00D82932" w:rsidRPr="004001D9" w:rsidRDefault="00D82932" w:rsidP="00471048">
      <w:pPr>
        <w:widowControl w:val="0"/>
        <w:numPr>
          <w:ilvl w:val="0"/>
          <w:numId w:val="82"/>
        </w:numPr>
        <w:spacing w:before="60" w:after="60" w:line="360" w:lineRule="auto"/>
        <w:ind w:left="714" w:hanging="357"/>
        <w:jc w:val="both"/>
        <w:rPr>
          <w:szCs w:val="20"/>
          <w:lang w:val="pt-PT" w:eastAsia="en-US"/>
        </w:rPr>
      </w:pPr>
      <w:r w:rsidRPr="004001D9">
        <w:rPr>
          <w:szCs w:val="20"/>
          <w:lang w:val="pt-PT" w:eastAsia="pt-PT"/>
        </w:rPr>
        <w:t xml:space="preserve">Serviços MULTIBANCO, Bancários e de Pagamentos. </w:t>
      </w:r>
    </w:p>
    <w:p w14:paraId="562DEF1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Emissor parametriza na SIBS FPS as operações disponíveis para um cartão (ao nível de BIN/Extensão de BIN).</w:t>
      </w:r>
    </w:p>
    <w:p w14:paraId="3B3A2AA9"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A SIBS FPS define os canais nos quais são disponibilizados os Serviços MULTIBANCO, podendo ser:</w:t>
      </w:r>
    </w:p>
    <w:p w14:paraId="41835F0D"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CA;</w:t>
      </w:r>
    </w:p>
    <w:p w14:paraId="67E23E67"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TPA, sob a marca MB SPOT;</w:t>
      </w:r>
    </w:p>
    <w:p w14:paraId="6D80D699"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Canais dos Emissores via </w:t>
      </w:r>
      <w:proofErr w:type="spellStart"/>
      <w:r w:rsidRPr="004001D9">
        <w:rPr>
          <w:i/>
          <w:szCs w:val="20"/>
          <w:lang w:val="pt-PT" w:eastAsia="pt-PT"/>
        </w:rPr>
        <w:t>Host</w:t>
      </w:r>
      <w:proofErr w:type="spellEnd"/>
      <w:r w:rsidRPr="004001D9">
        <w:rPr>
          <w:i/>
          <w:szCs w:val="20"/>
          <w:lang w:val="pt-PT" w:eastAsia="pt-PT"/>
        </w:rPr>
        <w:t>-to-</w:t>
      </w:r>
      <w:proofErr w:type="spellStart"/>
      <w:r w:rsidRPr="004001D9">
        <w:rPr>
          <w:i/>
          <w:szCs w:val="20"/>
          <w:lang w:val="pt-PT" w:eastAsia="pt-PT"/>
        </w:rPr>
        <w:t>Host</w:t>
      </w:r>
      <w:proofErr w:type="spellEnd"/>
      <w:r w:rsidRPr="004001D9">
        <w:rPr>
          <w:szCs w:val="20"/>
          <w:lang w:val="pt-PT" w:eastAsia="pt-PT"/>
        </w:rPr>
        <w:t>;</w:t>
      </w:r>
    </w:p>
    <w:p w14:paraId="02B59B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Aplicação MB WAY.</w:t>
      </w:r>
    </w:p>
    <w:p w14:paraId="0C2D8AF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disponibilização pelo Emissor de um serviço MULTIBANCO é transversal a todos os canais onde o serviço seja suportado.</w:t>
      </w:r>
    </w:p>
    <w:p w14:paraId="4A398BC3" w14:textId="75C888E6"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82" w:name="_Toc470549208"/>
      <w:bookmarkStart w:id="1083" w:name="_Toc472413264"/>
      <w:bookmarkStart w:id="1084" w:name="_Toc488226237"/>
      <w:bookmarkStart w:id="1085" w:name="_Toc507437725"/>
      <w:bookmarkStart w:id="1086" w:name="_Toc507438309"/>
      <w:r w:rsidRPr="004001D9">
        <w:rPr>
          <w:b/>
          <w:bCs/>
          <w:sz w:val="32"/>
          <w:szCs w:val="44"/>
          <w:lang w:val="pt-PT" w:eastAsia="en-US"/>
        </w:rPr>
        <w:t>Serviços MULTIBANCO</w:t>
      </w:r>
      <w:bookmarkEnd w:id="1082"/>
      <w:bookmarkEnd w:id="1083"/>
      <w:bookmarkEnd w:id="1084"/>
      <w:bookmarkEnd w:id="1085"/>
      <w:bookmarkEnd w:id="1086"/>
    </w:p>
    <w:p w14:paraId="1CB39AB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As operações específicas dos canais MULTIBANCO disponibilizadas pela SIBS FPS designam-se “</w:t>
      </w:r>
      <w:r w:rsidRPr="004001D9">
        <w:rPr>
          <w:b/>
          <w:szCs w:val="20"/>
          <w:lang w:val="pt-PT" w:eastAsia="en-US"/>
        </w:rPr>
        <w:t>Serviços MULTIBANCO</w:t>
      </w:r>
      <w:r w:rsidRPr="004001D9">
        <w:rPr>
          <w:szCs w:val="20"/>
          <w:lang w:val="pt-PT" w:eastAsia="en-US"/>
        </w:rPr>
        <w:t>”.</w:t>
      </w:r>
    </w:p>
    <w:p w14:paraId="3144063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Os Serviços MULTIBANCO estão disponíveis exclusivamente para cartões </w:t>
      </w:r>
      <w:proofErr w:type="spellStart"/>
      <w:r w:rsidRPr="004001D9">
        <w:rPr>
          <w:i/>
          <w:szCs w:val="20"/>
          <w:lang w:val="pt-PT" w:eastAsia="en-US"/>
        </w:rPr>
        <w:t>on-us</w:t>
      </w:r>
      <w:proofErr w:type="spellEnd"/>
      <w:r w:rsidRPr="004001D9">
        <w:rPr>
          <w:i/>
          <w:szCs w:val="20"/>
          <w:lang w:val="pt-PT" w:eastAsia="en-US"/>
        </w:rPr>
        <w:t>.</w:t>
      </w:r>
    </w:p>
    <w:p w14:paraId="19AF901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serviço MULTIBANCO pode ser de dois tipos:</w:t>
      </w:r>
    </w:p>
    <w:p w14:paraId="7F36FACC"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Bancário;</w:t>
      </w:r>
    </w:p>
    <w:p w14:paraId="7B40526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de Pagamento.</w:t>
      </w:r>
    </w:p>
    <w:p w14:paraId="6DA621A4" w14:textId="77777777" w:rsidR="00D82932" w:rsidRPr="004001D9" w:rsidRDefault="00D82932" w:rsidP="00D82932">
      <w:pPr>
        <w:spacing w:before="120" w:after="60" w:line="360" w:lineRule="auto"/>
        <w:jc w:val="both"/>
        <w:rPr>
          <w:szCs w:val="20"/>
          <w:lang w:val="pt-PT" w:eastAsia="pt-PT"/>
        </w:rPr>
      </w:pPr>
      <w:r w:rsidRPr="004001D9">
        <w:rPr>
          <w:szCs w:val="20"/>
          <w:lang w:val="pt-PT" w:eastAsia="pt-PT"/>
        </w:rPr>
        <w:t>Os Serviços MULTIBANCO são disponibilizados aos Contratantes ao abrigo do Contrato, e de acordo com os Termos e Condições, e demais documentos e manuais técnicos que contêm os requisitos, regras e especificações que devem ser cumpridas pelos Contratante, iden</w:t>
      </w:r>
      <w:r w:rsidRPr="004001D9">
        <w:rPr>
          <w:szCs w:val="20"/>
          <w:lang w:val="pt-PT" w:eastAsia="pt-PT"/>
        </w:rPr>
        <w:lastRenderedPageBreak/>
        <w:t>tificados no Anexo A dos Termos e Condições, não podendo ser utilizados pelos Contratantes para quaisquer outros fins que não sejam a sua disponibilização aos Utilizadores, através dos canais previamente definidos.</w:t>
      </w:r>
    </w:p>
    <w:p w14:paraId="196583E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Anexo B dos Termos e Condições contém a lista de todas as operações de acordo com a sua tipologia e o canal da Rede MULTIBANCO onde as mesmas se encontram disponíveis.</w:t>
      </w:r>
    </w:p>
    <w:p w14:paraId="6681B0A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define os canais onde são disponibilizados os Serviços MULTIBANCO.</w:t>
      </w:r>
    </w:p>
    <w:p w14:paraId="18629C9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poderá, por sua iniciativa ou pedido de algum ou alguns dos Contratantes, desenvolver novos Serviços e canais de disponibilização, os quais poderão ser postos à disposição dos demais Contratantes.</w:t>
      </w:r>
    </w:p>
    <w:p w14:paraId="087E1574" w14:textId="77777777" w:rsidR="00842BF1" w:rsidRPr="004001D9" w:rsidRDefault="00842BF1" w:rsidP="00842BF1">
      <w:pPr>
        <w:spacing w:before="60" w:after="60" w:line="360" w:lineRule="auto"/>
        <w:contextualSpacing/>
        <w:jc w:val="both"/>
        <w:rPr>
          <w:szCs w:val="20"/>
          <w:lang w:val="pt-PT" w:eastAsia="en-US"/>
        </w:rPr>
      </w:pPr>
      <w:commentRangeStart w:id="1087"/>
      <w:r w:rsidRPr="004001D9">
        <w:rPr>
          <w:szCs w:val="20"/>
          <w:lang w:val="pt-BR" w:eastAsia="en-US"/>
        </w:rPr>
        <w:t>Uma Entidade de Apoio aos utilizadores dos Serviços MULTIBANCO de Pagamento tem que contribuir para suportar os custos dos canais da Rede MULTIBANCO onde são efetuados os pagamentos, preenchendo simultaneamente as seguintes condições (diretamente ou via outro Contratante do mesmo Grupo Empresarial):</w:t>
      </w:r>
      <w:commentRangeEnd w:id="1087"/>
      <w:r>
        <w:rPr>
          <w:rStyle w:val="CommentReference"/>
        </w:rPr>
        <w:commentReference w:id="1087"/>
      </w:r>
    </w:p>
    <w:p w14:paraId="05BB96B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Emissor de cartões </w:t>
      </w:r>
      <w:proofErr w:type="spellStart"/>
      <w:r w:rsidRPr="004001D9">
        <w:rPr>
          <w:i/>
          <w:iCs/>
          <w:szCs w:val="20"/>
          <w:lang w:val="pt-PT" w:eastAsia="en-US"/>
        </w:rPr>
        <w:t>on-us</w:t>
      </w:r>
      <w:proofErr w:type="spellEnd"/>
      <w:r w:rsidRPr="004001D9">
        <w:rPr>
          <w:szCs w:val="20"/>
          <w:lang w:val="pt-PT" w:eastAsia="en-US"/>
        </w:rPr>
        <w:t xml:space="preserve">, tendo autorizado nos seus principais </w:t>
      </w:r>
      <w:proofErr w:type="spellStart"/>
      <w:r w:rsidRPr="004001D9">
        <w:rPr>
          <w:szCs w:val="20"/>
          <w:lang w:val="pt-PT" w:eastAsia="en-US"/>
        </w:rPr>
        <w:t>BINs</w:t>
      </w:r>
      <w:proofErr w:type="spellEnd"/>
      <w:r w:rsidRPr="004001D9">
        <w:rPr>
          <w:szCs w:val="20"/>
          <w:lang w:val="pt-PT" w:eastAsia="en-US"/>
        </w:rPr>
        <w:t xml:space="preserve"> de débito ou mistos todos os serviços MULTIBANCO de pagamento; </w:t>
      </w:r>
    </w:p>
    <w:p w14:paraId="0891C1A0"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Operações no canal </w:t>
      </w:r>
      <w:proofErr w:type="spellStart"/>
      <w:r w:rsidRPr="004001D9">
        <w:rPr>
          <w:i/>
          <w:szCs w:val="20"/>
          <w:lang w:val="pt-PT" w:eastAsia="pt-PT"/>
        </w:rPr>
        <w:t>Host</w:t>
      </w:r>
      <w:proofErr w:type="spellEnd"/>
      <w:r w:rsidRPr="004001D9">
        <w:rPr>
          <w:i/>
          <w:szCs w:val="20"/>
          <w:lang w:val="pt-PT" w:eastAsia="pt-PT"/>
        </w:rPr>
        <w:t>-to-</w:t>
      </w:r>
      <w:proofErr w:type="spellStart"/>
      <w:r w:rsidRPr="004001D9">
        <w:rPr>
          <w:i/>
          <w:szCs w:val="20"/>
          <w:lang w:val="pt-PT" w:eastAsia="pt-PT"/>
        </w:rPr>
        <w:t>Host</w:t>
      </w:r>
      <w:proofErr w:type="spellEnd"/>
      <w:r w:rsidRPr="004001D9">
        <w:rPr>
          <w:szCs w:val="20"/>
          <w:lang w:val="pt-PT" w:eastAsia="en-US"/>
        </w:rPr>
        <w:t xml:space="preserve"> pelos seus clientes titulares de cartão, disponibilizando no mínimo o serviço MULTIBANCO Pagamento de Serviços; </w:t>
      </w:r>
    </w:p>
    <w:p w14:paraId="5ABDD41E" w14:textId="77777777" w:rsidR="00D82932" w:rsidRPr="004001D9" w:rsidRDefault="00D82932" w:rsidP="00471048">
      <w:pPr>
        <w:numPr>
          <w:ilvl w:val="0"/>
          <w:numId w:val="92"/>
        </w:numPr>
        <w:spacing w:before="60" w:after="60" w:line="360" w:lineRule="auto"/>
        <w:contextualSpacing/>
        <w:jc w:val="both"/>
        <w:rPr>
          <w:szCs w:val="20"/>
          <w:lang w:val="pt-PT" w:eastAsia="en-US"/>
        </w:rPr>
      </w:pPr>
      <w:r w:rsidRPr="004001D9">
        <w:rPr>
          <w:szCs w:val="20"/>
          <w:lang w:val="pt-PT" w:eastAsia="en-US"/>
        </w:rPr>
        <w:t>Entidade de Apoio de Redes de CA e/ou de TPA.</w:t>
      </w:r>
    </w:p>
    <w:p w14:paraId="3F7F573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Mediante autorização expressa da SIBS FPS, uma Entidade de Apoio aos utilizadores dos Serviços MULTIBANCO de Pagamento poderá ser isenta de todas ou algumas das condições indicadas.</w:t>
      </w:r>
    </w:p>
    <w:p w14:paraId="1340D9E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disponibilização de um serviço MULTIBANCO está dependente das parametrizações no sistema de processamento da SIBS FPS que sejam realizadas pelos Contratantes, após validação da SIBS FPS:</w:t>
      </w:r>
    </w:p>
    <w:p w14:paraId="39F44A5C"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A Entidade de Apoio ao TPA MULTIBANCO parametriza as operações disponíveis nos seus TPA.</w:t>
      </w:r>
    </w:p>
    <w:p w14:paraId="6BD58449" w14:textId="212DBB24"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88" w:name="_Toc470549210"/>
      <w:bookmarkStart w:id="1089" w:name="_Toc472413265"/>
      <w:bookmarkStart w:id="1090" w:name="_Toc488226238"/>
      <w:bookmarkStart w:id="1091" w:name="_Toc507437726"/>
      <w:bookmarkStart w:id="1092" w:name="_Toc507438310"/>
      <w:r w:rsidRPr="004001D9">
        <w:rPr>
          <w:b/>
          <w:bCs/>
          <w:sz w:val="32"/>
          <w:szCs w:val="44"/>
          <w:lang w:val="pt-PT" w:eastAsia="en-US"/>
        </w:rPr>
        <w:t>Compensação financeira</w:t>
      </w:r>
      <w:bookmarkEnd w:id="1088"/>
      <w:bookmarkEnd w:id="1089"/>
      <w:bookmarkEnd w:id="1090"/>
      <w:bookmarkEnd w:id="1091"/>
      <w:bookmarkEnd w:id="1092"/>
    </w:p>
    <w:p w14:paraId="7940CEB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compensação financeira de todas as operações realizadas por cartões </w:t>
      </w:r>
      <w:proofErr w:type="spellStart"/>
      <w:r w:rsidRPr="004001D9">
        <w:rPr>
          <w:i/>
          <w:szCs w:val="20"/>
          <w:lang w:val="pt-PT" w:eastAsia="en-US"/>
        </w:rPr>
        <w:t>on-us</w:t>
      </w:r>
      <w:proofErr w:type="spellEnd"/>
      <w:r w:rsidRPr="004001D9">
        <w:rPr>
          <w:szCs w:val="20"/>
          <w:lang w:val="pt-PT" w:eastAsia="en-US"/>
        </w:rPr>
        <w:t xml:space="preserve"> em qualquer canal da Rede MULTIBANCO é efetuada na Compensação MULTIBANCO, atualmente </w:t>
      </w:r>
      <w:r w:rsidRPr="004001D9">
        <w:rPr>
          <w:szCs w:val="20"/>
          <w:lang w:val="pt-PT" w:eastAsia="pt-PT"/>
        </w:rPr>
        <w:t>assegurada através de um Subsistema do Sistema de Compensação Interbancária (SICOI), gerido pelo Banco de Portugal</w:t>
      </w:r>
      <w:r w:rsidRPr="004001D9">
        <w:rPr>
          <w:szCs w:val="20"/>
          <w:lang w:val="pt-PT" w:eastAsia="en-US"/>
        </w:rPr>
        <w:t>.</w:t>
      </w:r>
    </w:p>
    <w:p w14:paraId="464644F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compensação financeira dos Serviços MULTIBANCO é igualmente efetuada na Compensação MULTIBANCO, nos termos referidos anteriormente.</w:t>
      </w:r>
    </w:p>
    <w:p w14:paraId="10D0FB39" w14:textId="77777777" w:rsidR="00D82932" w:rsidRPr="004001D9" w:rsidRDefault="00D82932" w:rsidP="00D82932">
      <w:pPr>
        <w:spacing w:before="60" w:after="60" w:line="360" w:lineRule="auto"/>
        <w:jc w:val="both"/>
        <w:rPr>
          <w:color w:val="0070C0"/>
          <w:szCs w:val="20"/>
          <w:lang w:val="pt-PT" w:eastAsia="pt-PT"/>
        </w:rPr>
      </w:pPr>
      <w:r w:rsidRPr="004001D9">
        <w:rPr>
          <w:color w:val="0070C0"/>
          <w:szCs w:val="20"/>
          <w:lang w:val="pt-PT" w:eastAsia="pt-PT"/>
        </w:rPr>
        <w:lastRenderedPageBreak/>
        <w:t>.</w:t>
      </w:r>
    </w:p>
    <w:p w14:paraId="2ACC57F0" w14:textId="77777777" w:rsidR="00842BF1" w:rsidRPr="004001D9" w:rsidRDefault="00842BF1" w:rsidP="00842BF1">
      <w:pPr>
        <w:spacing w:before="60" w:after="60" w:line="360" w:lineRule="auto"/>
        <w:jc w:val="both"/>
        <w:rPr>
          <w:ins w:id="1093" w:author="Maria Teresa Pais" w:date="2018-04-04T14:58:00Z"/>
          <w:color w:val="0070C0"/>
          <w:szCs w:val="20"/>
          <w:lang w:val="pt-PT" w:eastAsia="pt-PT"/>
        </w:rPr>
      </w:pPr>
      <w:ins w:id="1094" w:author="Maria Teresa Pais" w:date="2018-04-04T14:58:00Z">
        <w:r w:rsidRPr="004001D9">
          <w:rPr>
            <w:color w:val="0070C0"/>
            <w:szCs w:val="20"/>
            <w:lang w:val="pt-PT" w:eastAsia="pt-PT"/>
          </w:rPr>
          <w:t>.</w:t>
        </w:r>
      </w:ins>
    </w:p>
    <w:p w14:paraId="7C564FED" w14:textId="77777777" w:rsidR="00842BF1" w:rsidRPr="00281404" w:rsidRDefault="00842BF1" w:rsidP="00842BF1">
      <w:pPr>
        <w:keepNext/>
        <w:spacing w:before="60" w:after="60" w:line="360" w:lineRule="auto"/>
        <w:jc w:val="both"/>
        <w:rPr>
          <w:szCs w:val="20"/>
          <w:highlight w:val="yellow"/>
          <w:lang w:val="pt-PT" w:eastAsia="en-US"/>
        </w:rPr>
      </w:pPr>
      <w:commentRangeStart w:id="1095"/>
      <w:r w:rsidRPr="00281404">
        <w:rPr>
          <w:szCs w:val="20"/>
          <w:highlight w:val="yellow"/>
          <w:lang w:val="pt-PT" w:eastAsia="en-US"/>
        </w:rPr>
        <w:t>A SIBS FPS assegura a ligação técnica a outros Sistemas de Pagamento, em cumprimento das respetivas especificações técnicas, para autorização e/ou compensação financeira, sempre que:</w:t>
      </w:r>
    </w:p>
    <w:p w14:paraId="16452AB7" w14:textId="77777777" w:rsidR="00842BF1" w:rsidRPr="00281404" w:rsidRDefault="00842BF1" w:rsidP="00842BF1">
      <w:pPr>
        <w:keepNext/>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 xml:space="preserve">É utilizado um cartão </w:t>
      </w:r>
      <w:proofErr w:type="spellStart"/>
      <w:r w:rsidRPr="00281404">
        <w:rPr>
          <w:i/>
          <w:szCs w:val="20"/>
          <w:highlight w:val="yellow"/>
          <w:lang w:val="pt-PT" w:eastAsia="en-US"/>
        </w:rPr>
        <w:t>not-on-us</w:t>
      </w:r>
      <w:proofErr w:type="spellEnd"/>
      <w:r w:rsidRPr="00281404">
        <w:rPr>
          <w:szCs w:val="20"/>
          <w:highlight w:val="yellow"/>
          <w:lang w:val="pt-PT" w:eastAsia="en-US"/>
        </w:rPr>
        <w:t xml:space="preserve"> num canal da Rede MULTIBANCO;</w:t>
      </w:r>
    </w:p>
    <w:p w14:paraId="76846C71" w14:textId="77777777" w:rsidR="00842BF1" w:rsidRPr="00281404" w:rsidRDefault="00842BF1" w:rsidP="00842BF1">
      <w:pPr>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 xml:space="preserve">Um cartão </w:t>
      </w:r>
      <w:proofErr w:type="spellStart"/>
      <w:r w:rsidRPr="00281404">
        <w:rPr>
          <w:i/>
          <w:szCs w:val="20"/>
          <w:highlight w:val="yellow"/>
          <w:lang w:val="pt-PT" w:eastAsia="en-US"/>
        </w:rPr>
        <w:t>on-us</w:t>
      </w:r>
      <w:proofErr w:type="spellEnd"/>
      <w:r w:rsidRPr="00281404">
        <w:rPr>
          <w:szCs w:val="20"/>
          <w:highlight w:val="yellow"/>
          <w:lang w:val="pt-PT" w:eastAsia="en-US"/>
        </w:rPr>
        <w:t xml:space="preserve"> é utilizado num canal que não é da Rede MULTIBANCO;</w:t>
      </w:r>
    </w:p>
    <w:p w14:paraId="51413392" w14:textId="77777777" w:rsidR="00842BF1" w:rsidRPr="00281404" w:rsidRDefault="00842BF1" w:rsidP="00842BF1">
      <w:pPr>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Sejam realizadas operações no âmbito de configurações específicas, expressamente autorizadas e/ou definidas pela SIBS FPS</w:t>
      </w:r>
      <w:commentRangeEnd w:id="1095"/>
      <w:r>
        <w:rPr>
          <w:rStyle w:val="CommentReference"/>
        </w:rPr>
        <w:commentReference w:id="1095"/>
      </w:r>
      <w:r w:rsidRPr="00281404">
        <w:rPr>
          <w:szCs w:val="20"/>
          <w:highlight w:val="yellow"/>
          <w:lang w:val="pt-PT" w:eastAsia="en-US"/>
        </w:rPr>
        <w:t>.</w:t>
      </w:r>
    </w:p>
    <w:p w14:paraId="4BFB549F" w14:textId="77777777" w:rsidR="00842BF1" w:rsidRDefault="00842BF1" w:rsidP="00D82932">
      <w:pPr>
        <w:keepNext/>
        <w:spacing w:before="60" w:after="60" w:line="360" w:lineRule="auto"/>
        <w:jc w:val="both"/>
        <w:rPr>
          <w:ins w:id="1096" w:author="Maria Teresa Pais" w:date="2018-04-04T14:58:00Z"/>
          <w:szCs w:val="20"/>
          <w:lang w:val="pt-PT" w:eastAsia="en-US"/>
        </w:rPr>
      </w:pPr>
    </w:p>
    <w:p w14:paraId="5FD27340" w14:textId="0FDB6B6B"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97" w:name="_Toc470549211"/>
      <w:bookmarkStart w:id="1098" w:name="_Toc472413266"/>
      <w:bookmarkStart w:id="1099" w:name="_Toc488226239"/>
      <w:bookmarkStart w:id="1100" w:name="_Toc507437727"/>
      <w:bookmarkStart w:id="1101" w:name="_Toc507438311"/>
      <w:r w:rsidRPr="004001D9">
        <w:rPr>
          <w:b/>
          <w:bCs/>
          <w:sz w:val="32"/>
          <w:szCs w:val="44"/>
          <w:lang w:val="pt-PT" w:eastAsia="en-US"/>
        </w:rPr>
        <w:t>Rede CA</w:t>
      </w:r>
      <w:bookmarkEnd w:id="1097"/>
      <w:r w:rsidRPr="004001D9">
        <w:rPr>
          <w:b/>
          <w:bCs/>
          <w:sz w:val="32"/>
          <w:szCs w:val="44"/>
          <w:lang w:val="pt-PT" w:eastAsia="en-US"/>
        </w:rPr>
        <w:t xml:space="preserve"> MULTIBANCO</w:t>
      </w:r>
      <w:bookmarkEnd w:id="1098"/>
      <w:bookmarkEnd w:id="1099"/>
      <w:bookmarkEnd w:id="1100"/>
      <w:bookmarkEnd w:id="1101"/>
    </w:p>
    <w:p w14:paraId="279C394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Rede CA MULTIBANCO compreende os CA ligados à SIBS FPS, que operam em conjunto sob a marca própria “MULTIBANCO”, propriedade da SIBS FPS.</w:t>
      </w:r>
    </w:p>
    <w:p w14:paraId="2F4E99F6"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Os CA da Rede MULTIBANCO são ligados à SIBS FPS através de protocolos de comunicação e segurança pré-estabelecidos e geridos pela SIBS FPS, </w:t>
      </w:r>
      <w:r w:rsidRPr="004001D9">
        <w:rPr>
          <w:szCs w:val="20"/>
          <w:lang w:val="pt-PT" w:eastAsia="en-US"/>
        </w:rPr>
        <w:t>para aceitação de operações efetuadas com cartões, com dados de cartões ou com outros elementos definidos pela SIBS FPS, para realização das operações disponibilizadas em tais CA.</w:t>
      </w:r>
    </w:p>
    <w:p w14:paraId="7575302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Sob a marca MULTIBANCO é assegurada a uniformidade da Rede, sendo disponibilizadas, em todos os terminais da Rede CA, todas as operações disponíveis neste canal, de acordo com as regras dos Sistemas de Pagamento dos cartões e as operações autorizadas pelo Emissor. Qualquer exceção na disponibilização de uma operação ou marca de cartão deverá ser expressamente autorizada pela SIBS FPS.</w:t>
      </w:r>
    </w:p>
    <w:p w14:paraId="2BC64F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certifica os </w:t>
      </w:r>
      <w:proofErr w:type="spellStart"/>
      <w:r w:rsidRPr="004001D9">
        <w:rPr>
          <w:i/>
          <w:szCs w:val="20"/>
          <w:lang w:val="pt-PT" w:eastAsia="en-US"/>
        </w:rPr>
        <w:t>Acquirers</w:t>
      </w:r>
      <w:proofErr w:type="spellEnd"/>
      <w:r w:rsidRPr="004001D9">
        <w:rPr>
          <w:i/>
          <w:szCs w:val="20"/>
          <w:lang w:val="pt-PT" w:eastAsia="en-US"/>
        </w:rPr>
        <w:t xml:space="preserve"> </w:t>
      </w:r>
      <w:r w:rsidRPr="004001D9">
        <w:rPr>
          <w:szCs w:val="20"/>
          <w:lang w:val="pt-PT" w:eastAsia="en-US"/>
        </w:rPr>
        <w:t>MB</w:t>
      </w:r>
      <w:r w:rsidRPr="004001D9">
        <w:rPr>
          <w:i/>
          <w:szCs w:val="20"/>
          <w:lang w:val="pt-PT" w:eastAsia="en-US"/>
        </w:rPr>
        <w:t xml:space="preserve"> </w:t>
      </w:r>
      <w:r w:rsidRPr="004001D9">
        <w:rPr>
          <w:szCs w:val="20"/>
          <w:lang w:val="pt-PT" w:eastAsia="en-US"/>
        </w:rPr>
        <w:t xml:space="preserve">na Rede CA. A SIBS Pagamentos é </w:t>
      </w:r>
      <w:proofErr w:type="spellStart"/>
      <w:r w:rsidRPr="004001D9">
        <w:rPr>
          <w:i/>
          <w:szCs w:val="20"/>
          <w:lang w:val="pt-PT" w:eastAsia="en-US"/>
        </w:rPr>
        <w:t>acquirer</w:t>
      </w:r>
      <w:proofErr w:type="spellEnd"/>
      <w:r w:rsidRPr="004001D9">
        <w:rPr>
          <w:i/>
          <w:szCs w:val="20"/>
          <w:lang w:val="pt-PT" w:eastAsia="en-US"/>
        </w:rPr>
        <w:t xml:space="preserve"> </w:t>
      </w:r>
      <w:r w:rsidRPr="004001D9">
        <w:rPr>
          <w:szCs w:val="20"/>
          <w:lang w:val="pt-PT" w:eastAsia="en-US"/>
        </w:rPr>
        <w:t xml:space="preserve">MB e é o </w:t>
      </w:r>
      <w:proofErr w:type="spellStart"/>
      <w:r w:rsidRPr="004001D9">
        <w:rPr>
          <w:i/>
          <w:szCs w:val="20"/>
          <w:lang w:val="pt-PT" w:eastAsia="en-US"/>
        </w:rPr>
        <w:t>acquirer</w:t>
      </w:r>
      <w:proofErr w:type="spellEnd"/>
      <w:r w:rsidRPr="004001D9">
        <w:rPr>
          <w:szCs w:val="20"/>
          <w:lang w:val="pt-PT" w:eastAsia="en-US"/>
        </w:rPr>
        <w:t xml:space="preserve"> único para os Sistemas de Pagamento internacionais</w:t>
      </w:r>
      <w:r w:rsidR="00DD79D0">
        <w:rPr>
          <w:szCs w:val="20"/>
          <w:lang w:val="pt-PT" w:eastAsia="en-US"/>
        </w:rPr>
        <w:t xml:space="preserve"> </w:t>
      </w:r>
      <w:r w:rsidRPr="004001D9">
        <w:rPr>
          <w:szCs w:val="20"/>
          <w:lang w:val="pt-PT" w:eastAsia="en-US"/>
        </w:rPr>
        <w:t>aceites na Rede CA.</w:t>
      </w:r>
    </w:p>
    <w:p w14:paraId="71DCD06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As operações de levantamento na Rede CA são efetuadas por defeito com o Sistema de Pagamentos MB sempre que o cartão tenha sido emitido com a marca MB, salvo configurações específicas expressamente autorizadas pela SIBS FPS.</w:t>
      </w:r>
    </w:p>
    <w:p w14:paraId="3F32F4CD" w14:textId="77777777" w:rsidR="00D82932" w:rsidRPr="004001D9" w:rsidRDefault="00D82932" w:rsidP="00D82932">
      <w:pPr>
        <w:spacing w:before="60" w:after="60" w:line="360" w:lineRule="auto"/>
        <w:jc w:val="both"/>
        <w:rPr>
          <w:szCs w:val="20"/>
          <w:lang w:val="pt-PT" w:eastAsia="en-US"/>
        </w:rPr>
      </w:pPr>
      <w:proofErr w:type="gramStart"/>
      <w:r w:rsidRPr="004001D9">
        <w:rPr>
          <w:szCs w:val="20"/>
          <w:lang w:val="pt-PT" w:eastAsia="en-US"/>
        </w:rPr>
        <w:t>No Anexo</w:t>
      </w:r>
      <w:proofErr w:type="gramEnd"/>
      <w:r w:rsidRPr="004001D9">
        <w:rPr>
          <w:szCs w:val="20"/>
          <w:lang w:val="pt-PT" w:eastAsia="en-US"/>
        </w:rPr>
        <w:t xml:space="preserve"> D dos Termos e Condições estão definidos os limites de levantamento em vigor na Rede CA.</w:t>
      </w:r>
    </w:p>
    <w:p w14:paraId="20E635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concessão e gestão dos espaços publicitários disponíveis na Rede CA, inclusivamente nos respetivos terminais CA, são da exclusiva responsabilidade da SIBS FPS, podendo a mesma ser subcontratada a terceiros.</w:t>
      </w:r>
    </w:p>
    <w:p w14:paraId="3A906EC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lastRenderedPageBreak/>
        <w:t xml:space="preserve">A concessão e gestão do serviço </w:t>
      </w:r>
      <w:proofErr w:type="spellStart"/>
      <w:r w:rsidRPr="004001D9">
        <w:rPr>
          <w:i/>
          <w:szCs w:val="20"/>
          <w:lang w:val="pt-PT" w:eastAsia="pt-PT"/>
        </w:rPr>
        <w:t>Dynamic</w:t>
      </w:r>
      <w:proofErr w:type="spellEnd"/>
      <w:r w:rsidRPr="004001D9">
        <w:rPr>
          <w:i/>
          <w:szCs w:val="20"/>
          <w:lang w:val="pt-PT" w:eastAsia="pt-PT"/>
        </w:rPr>
        <w:t xml:space="preserve"> </w:t>
      </w:r>
      <w:proofErr w:type="spellStart"/>
      <w:r w:rsidRPr="004001D9">
        <w:rPr>
          <w:i/>
          <w:szCs w:val="20"/>
          <w:lang w:val="pt-PT" w:eastAsia="pt-PT"/>
        </w:rPr>
        <w:t>Currency</w:t>
      </w:r>
      <w:proofErr w:type="spellEnd"/>
      <w:r w:rsidRPr="004001D9">
        <w:rPr>
          <w:i/>
          <w:szCs w:val="20"/>
          <w:lang w:val="pt-PT" w:eastAsia="pt-PT"/>
        </w:rPr>
        <w:t xml:space="preserve"> </w:t>
      </w:r>
      <w:proofErr w:type="spellStart"/>
      <w:r w:rsidRPr="004001D9">
        <w:rPr>
          <w:i/>
          <w:szCs w:val="20"/>
          <w:lang w:val="pt-PT" w:eastAsia="pt-PT"/>
        </w:rPr>
        <w:t>Conversion</w:t>
      </w:r>
      <w:proofErr w:type="spellEnd"/>
      <w:r w:rsidRPr="004001D9">
        <w:rPr>
          <w:i/>
          <w:szCs w:val="20"/>
          <w:lang w:val="pt-PT" w:eastAsia="pt-PT"/>
        </w:rPr>
        <w:t xml:space="preserve"> </w:t>
      </w:r>
      <w:r w:rsidRPr="004001D9">
        <w:rPr>
          <w:szCs w:val="20"/>
          <w:lang w:val="pt-PT" w:eastAsia="pt-PT"/>
        </w:rPr>
        <w:t>(DCC) na Rede CA são da exclusiva responsabilidade da SIBS FPS.</w:t>
      </w:r>
    </w:p>
    <w:p w14:paraId="51F7A36F" w14:textId="77777777" w:rsidR="00D82932" w:rsidRPr="004001D9" w:rsidRDefault="00D82932" w:rsidP="00D82932">
      <w:pPr>
        <w:spacing w:before="60" w:after="60" w:line="360" w:lineRule="auto"/>
        <w:jc w:val="both"/>
        <w:rPr>
          <w:i/>
          <w:szCs w:val="20"/>
          <w:lang w:val="pt-PT" w:eastAsia="pt-PT"/>
        </w:rPr>
      </w:pPr>
      <w:r w:rsidRPr="004001D9">
        <w:rPr>
          <w:szCs w:val="20"/>
          <w:lang w:val="pt-PT" w:eastAsia="pt-PT"/>
        </w:rPr>
        <w:t>As receitas decorrentes da exploração dos espaços publicitários disponíveis na Rede CA, inclusivamente nos respetivos terminais CA, e do serviço DCC na Rede CA, são exclusivas da SIBS FPS.</w:t>
      </w:r>
    </w:p>
    <w:p w14:paraId="2445C7EC" w14:textId="1FF2EB30"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02" w:name="_Toc470540340"/>
      <w:bookmarkStart w:id="1103" w:name="_Toc470543748"/>
      <w:bookmarkStart w:id="1104" w:name="_Toc470549212"/>
      <w:bookmarkStart w:id="1105" w:name="_Toc472413267"/>
      <w:bookmarkStart w:id="1106" w:name="_Toc488226240"/>
      <w:bookmarkStart w:id="1107" w:name="_Toc507437728"/>
      <w:bookmarkStart w:id="1108" w:name="_Toc507438312"/>
      <w:r w:rsidRPr="004001D9">
        <w:rPr>
          <w:b/>
          <w:bCs/>
          <w:sz w:val="28"/>
          <w:szCs w:val="28"/>
          <w:lang w:val="pt-PT" w:eastAsia="en-US"/>
        </w:rPr>
        <w:t>Rede ATM Express</w:t>
      </w:r>
      <w:bookmarkEnd w:id="1102"/>
      <w:bookmarkEnd w:id="1103"/>
      <w:bookmarkEnd w:id="1104"/>
      <w:bookmarkEnd w:id="1105"/>
      <w:bookmarkEnd w:id="1106"/>
      <w:bookmarkEnd w:id="1107"/>
      <w:bookmarkEnd w:id="1108"/>
    </w:p>
    <w:p w14:paraId="2413601C"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A ATM Express é uma sub-rede CA, que operam em conjunto sob a marca própria “ATM Express”, propriedade da SIBS FPS, sendo parte integrante da Rede CA MULTIBANCO. A Rede ATM Express tem</w:t>
      </w:r>
      <w:r w:rsidRPr="004001D9">
        <w:rPr>
          <w:szCs w:val="20"/>
          <w:lang w:val="pt-PT" w:eastAsia="en-US"/>
        </w:rPr>
        <w:t xml:space="preserve"> como principal objetivo disponibilizar uma oferta vocacionada para o mercado turístico e para utilizadores não residentes ou com estadias de curta duração em território nacional.</w:t>
      </w:r>
    </w:p>
    <w:p w14:paraId="165ACE9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CA da Rede ATM Express disponibilizam operações de levantamento para todos os Sistemas de Pagamento de cartões suportados na Rede MULTIBANCO. Além das operações de levantamento podem também ser disponibilizados outros serviços MULTIBANCO que sejam parametrizados a pedido da respetiva Entidade de Apoio.</w:t>
      </w:r>
    </w:p>
    <w:p w14:paraId="34B35396"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aos CA e </w:t>
      </w:r>
      <w:proofErr w:type="spellStart"/>
      <w:r w:rsidRPr="004001D9">
        <w:rPr>
          <w:i/>
          <w:szCs w:val="20"/>
          <w:lang w:val="pt-PT" w:eastAsia="pt-PT"/>
        </w:rPr>
        <w:t>Acquirer</w:t>
      </w:r>
      <w:proofErr w:type="spellEnd"/>
      <w:r w:rsidRPr="004001D9">
        <w:rPr>
          <w:szCs w:val="20"/>
          <w:lang w:val="pt-PT" w:eastAsia="pt-PT"/>
        </w:rPr>
        <w:t xml:space="preserve"> de todos os Sistemas de Pagamento aceites na Rede ATM Express é a SIBS Pagamentos.</w:t>
      </w:r>
    </w:p>
    <w:p w14:paraId="5E9A8332" w14:textId="77777777" w:rsidR="00D82932" w:rsidRPr="004001D9" w:rsidRDefault="00D82932" w:rsidP="00D82932">
      <w:pPr>
        <w:spacing w:before="60" w:after="60" w:line="360" w:lineRule="auto"/>
        <w:jc w:val="both"/>
        <w:rPr>
          <w:szCs w:val="20"/>
          <w:lang w:val="pt-PT" w:eastAsia="en-US"/>
        </w:rPr>
      </w:pPr>
      <w:proofErr w:type="gramStart"/>
      <w:r w:rsidRPr="004001D9">
        <w:rPr>
          <w:szCs w:val="20"/>
          <w:lang w:val="pt-PT" w:eastAsia="en-US"/>
        </w:rPr>
        <w:t>No Anexo</w:t>
      </w:r>
      <w:proofErr w:type="gramEnd"/>
      <w:r w:rsidRPr="004001D9">
        <w:rPr>
          <w:szCs w:val="20"/>
          <w:lang w:val="pt-PT" w:eastAsia="en-US"/>
        </w:rPr>
        <w:t xml:space="preserve"> D dos Termos e Condições, estão definidos os limites de levantamento em vigor na Rede ATM Express.</w:t>
      </w:r>
    </w:p>
    <w:p w14:paraId="68A80FF8" w14:textId="46A7AE8A"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09" w:name="_Toc470549213"/>
      <w:bookmarkStart w:id="1110" w:name="_Toc472413268"/>
      <w:bookmarkStart w:id="1111" w:name="_Toc488226241"/>
      <w:bookmarkStart w:id="1112" w:name="_Toc507437729"/>
      <w:bookmarkStart w:id="1113" w:name="_Toc507438313"/>
      <w:r w:rsidRPr="004001D9">
        <w:rPr>
          <w:b/>
          <w:bCs/>
          <w:sz w:val="32"/>
          <w:szCs w:val="44"/>
          <w:lang w:val="pt-PT" w:eastAsia="en-US"/>
        </w:rPr>
        <w:t>Rede TPA</w:t>
      </w:r>
      <w:bookmarkEnd w:id="1109"/>
      <w:r w:rsidRPr="004001D9">
        <w:rPr>
          <w:b/>
          <w:bCs/>
          <w:sz w:val="32"/>
          <w:szCs w:val="44"/>
          <w:lang w:val="pt-PT" w:eastAsia="en-US"/>
        </w:rPr>
        <w:t xml:space="preserve"> MULTIBANCO</w:t>
      </w:r>
      <w:bookmarkEnd w:id="1110"/>
      <w:bookmarkEnd w:id="1111"/>
      <w:bookmarkEnd w:id="1112"/>
      <w:bookmarkEnd w:id="1113"/>
    </w:p>
    <w:p w14:paraId="12799223"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A Rede TPA MULTIBANCO compreende </w:t>
      </w:r>
      <w:r w:rsidRPr="004001D9">
        <w:rPr>
          <w:szCs w:val="20"/>
          <w:lang w:val="pt-PT" w:eastAsia="en-US"/>
        </w:rPr>
        <w:t xml:space="preserve">os terminais físicos e virtuais ligados à SIBS FPS, através de protocolos de comunicação e segurança pré-estabelecidos e geridos pela SIBS FPS, para aceitação de operações efetuadas com cartões de pagamento, com dados de cartões de pagamento ou com outros elementos definidos pela SIBS FPS, como é o caso de operações efetuadas com </w:t>
      </w:r>
      <w:proofErr w:type="spellStart"/>
      <w:r w:rsidRPr="004001D9">
        <w:rPr>
          <w:i/>
          <w:szCs w:val="20"/>
          <w:lang w:val="pt-PT" w:eastAsia="en-US"/>
        </w:rPr>
        <w:t>token</w:t>
      </w:r>
      <w:proofErr w:type="spellEnd"/>
      <w:r w:rsidRPr="004001D9">
        <w:rPr>
          <w:i/>
          <w:szCs w:val="20"/>
          <w:lang w:val="pt-PT" w:eastAsia="en-US"/>
        </w:rPr>
        <w:t>/alias</w:t>
      </w:r>
      <w:r w:rsidRPr="004001D9">
        <w:rPr>
          <w:szCs w:val="20"/>
          <w:lang w:val="pt-PT" w:eastAsia="en-US"/>
        </w:rPr>
        <w:t xml:space="preserve"> de cartões de pagamento (MB WAY).</w:t>
      </w:r>
    </w:p>
    <w:p w14:paraId="5CE7F18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 TPA ou outro </w:t>
      </w:r>
      <w:proofErr w:type="spellStart"/>
      <w:r w:rsidRPr="004001D9">
        <w:rPr>
          <w:i/>
          <w:szCs w:val="20"/>
          <w:lang w:val="pt-PT" w:eastAsia="pt-PT"/>
        </w:rPr>
        <w:t>Acquirer</w:t>
      </w:r>
      <w:proofErr w:type="spellEnd"/>
      <w:r w:rsidRPr="004001D9">
        <w:rPr>
          <w:i/>
          <w:szCs w:val="20"/>
          <w:lang w:val="pt-PT" w:eastAsia="pt-PT"/>
        </w:rPr>
        <w:t xml:space="preserve"> </w:t>
      </w:r>
      <w:r w:rsidRPr="004001D9">
        <w:rPr>
          <w:szCs w:val="20"/>
          <w:lang w:val="pt-PT" w:eastAsia="pt-PT"/>
        </w:rPr>
        <w:t xml:space="preserve">parametriza nos terminais as marcas e as operações para aceitação de compras de determinado Sistema de Pagamento, de acordo com os contratos de aceitação em vigor. Caso o </w:t>
      </w:r>
      <w:proofErr w:type="spellStart"/>
      <w:r w:rsidRPr="004001D9">
        <w:rPr>
          <w:i/>
          <w:szCs w:val="20"/>
          <w:lang w:val="pt-PT" w:eastAsia="pt-PT"/>
        </w:rPr>
        <w:t>Acquirer</w:t>
      </w:r>
      <w:proofErr w:type="spellEnd"/>
      <w:r w:rsidRPr="004001D9">
        <w:rPr>
          <w:szCs w:val="20"/>
          <w:lang w:val="pt-PT" w:eastAsia="pt-PT"/>
        </w:rPr>
        <w:t xml:space="preserve"> e a EAT sejam entidades distintas, a EAT poderá ser remunerada pela disponibilização do canal ao </w:t>
      </w:r>
      <w:proofErr w:type="spellStart"/>
      <w:r w:rsidRPr="004001D9">
        <w:rPr>
          <w:i/>
          <w:szCs w:val="20"/>
          <w:lang w:val="pt-PT" w:eastAsia="pt-PT"/>
        </w:rPr>
        <w:t>Acquirer</w:t>
      </w:r>
      <w:proofErr w:type="spellEnd"/>
      <w:r w:rsidRPr="004001D9">
        <w:rPr>
          <w:szCs w:val="20"/>
          <w:lang w:val="pt-PT" w:eastAsia="pt-PT"/>
        </w:rPr>
        <w:t xml:space="preserve"> através da taxa de utilização de TPA.</w:t>
      </w:r>
    </w:p>
    <w:p w14:paraId="492A87D6" w14:textId="77777777" w:rsidR="00D82932" w:rsidRPr="004001D9" w:rsidRDefault="00D82932" w:rsidP="00D82932">
      <w:pPr>
        <w:spacing w:before="60" w:after="60" w:line="360" w:lineRule="auto"/>
        <w:jc w:val="both"/>
        <w:rPr>
          <w:szCs w:val="20"/>
          <w:lang w:val="pt-PT" w:eastAsia="en-US"/>
        </w:rPr>
      </w:pPr>
      <w:proofErr w:type="gramStart"/>
      <w:r w:rsidRPr="004001D9">
        <w:rPr>
          <w:szCs w:val="20"/>
          <w:lang w:val="pt-PT" w:eastAsia="en-US"/>
        </w:rPr>
        <w:t>No Anexo</w:t>
      </w:r>
      <w:proofErr w:type="gramEnd"/>
      <w:r w:rsidRPr="004001D9">
        <w:rPr>
          <w:szCs w:val="20"/>
          <w:lang w:val="pt-PT" w:eastAsia="en-US"/>
        </w:rPr>
        <w:t xml:space="preserve"> D dos Termos e Condições, estão definidos os limites em vigor na Rede TPA MULTIBANCO.</w:t>
      </w:r>
    </w:p>
    <w:p w14:paraId="7FA9FFDE" w14:textId="68B8EE01"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14" w:name="_Toc472413269"/>
      <w:bookmarkStart w:id="1115" w:name="_Toc488226242"/>
      <w:bookmarkStart w:id="1116" w:name="_Toc507437730"/>
      <w:bookmarkStart w:id="1117" w:name="_Toc507438314"/>
      <w:r w:rsidRPr="004001D9">
        <w:rPr>
          <w:b/>
          <w:bCs/>
          <w:sz w:val="28"/>
          <w:szCs w:val="28"/>
          <w:lang w:val="pt-PT" w:eastAsia="en-US"/>
        </w:rPr>
        <w:lastRenderedPageBreak/>
        <w:t>TPA físicos</w:t>
      </w:r>
      <w:bookmarkEnd w:id="1114"/>
      <w:bookmarkEnd w:id="1115"/>
      <w:bookmarkEnd w:id="1116"/>
      <w:bookmarkEnd w:id="1117"/>
    </w:p>
    <w:p w14:paraId="37C9F3C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TPA físicos de marcas e modelos certificados pela SIBS FPS são </w:t>
      </w:r>
      <w:r w:rsidRPr="004001D9">
        <w:rPr>
          <w:szCs w:val="20"/>
          <w:lang w:val="pt-PT" w:eastAsia="en-US"/>
        </w:rPr>
        <w:t xml:space="preserve">instalados em pontos de venda e </w:t>
      </w:r>
      <w:r w:rsidRPr="004001D9">
        <w:rPr>
          <w:szCs w:val="20"/>
          <w:lang w:val="pt-PT" w:eastAsia="pt-PT"/>
        </w:rPr>
        <w:t>ligados à Rede TPA.</w:t>
      </w:r>
    </w:p>
    <w:p w14:paraId="5999737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Terminal pode personalizar os terminais e restante material de ponto de venda com a sua marca própria, desde que em conformidade com as regras imagem definidas pela SIBS FPS na documentação técnica e nas especificações referidas no Anexo A dos Termos e Condições.</w:t>
      </w:r>
    </w:p>
    <w:p w14:paraId="6EEF0D64"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comerciante poderá indicar à Entidade de Apoio ao TPA a ordem de preferência para aceitação de marcas. Sempre que existir mais que uma marca comum entre o cartão EMV e o TPA, as marcas serão listadas pela ordem de preferência do comerciante (se definido), tendo o </w:t>
      </w:r>
      <w:r w:rsidRPr="004001D9">
        <w:rPr>
          <w:szCs w:val="20"/>
          <w:lang w:val="pt-PT" w:eastAsia="en-US"/>
        </w:rPr>
        <w:t>utilizador</w:t>
      </w:r>
      <w:r w:rsidRPr="004001D9">
        <w:rPr>
          <w:szCs w:val="20"/>
          <w:lang w:val="pt-PT" w:eastAsia="pt-PT"/>
        </w:rPr>
        <w:t xml:space="preserve"> final sempre a opção de selecionar a marca da sua preferência.</w:t>
      </w:r>
    </w:p>
    <w:p w14:paraId="63E1B6E1" w14:textId="77777777" w:rsidR="00D82932" w:rsidRPr="004001D9" w:rsidRDefault="00D82932" w:rsidP="00D82932">
      <w:pPr>
        <w:spacing w:before="60" w:after="60" w:line="360" w:lineRule="auto"/>
        <w:jc w:val="both"/>
        <w:rPr>
          <w:szCs w:val="20"/>
          <w:lang w:val="pt-PT" w:eastAsia="pt-PT"/>
        </w:rPr>
      </w:pPr>
    </w:p>
    <w:p w14:paraId="6531B1D3" w14:textId="50C9CCD3"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18" w:name="_Toc472413270"/>
      <w:bookmarkStart w:id="1119" w:name="_Toc488226243"/>
      <w:bookmarkStart w:id="1120" w:name="_Toc507437731"/>
      <w:bookmarkStart w:id="1121" w:name="_Toc507438315"/>
      <w:r w:rsidRPr="004001D9">
        <w:rPr>
          <w:b/>
          <w:bCs/>
          <w:i/>
          <w:sz w:val="28"/>
          <w:szCs w:val="28"/>
          <w:lang w:val="pt-PT" w:eastAsia="en-US"/>
        </w:rPr>
        <w:t>Mobile</w:t>
      </w:r>
      <w:r w:rsidRPr="004001D9">
        <w:rPr>
          <w:b/>
          <w:bCs/>
          <w:sz w:val="28"/>
          <w:szCs w:val="28"/>
          <w:lang w:val="pt-PT" w:eastAsia="en-US"/>
        </w:rPr>
        <w:t xml:space="preserve"> POS</w:t>
      </w:r>
      <w:bookmarkEnd w:id="1118"/>
      <w:bookmarkEnd w:id="1119"/>
      <w:bookmarkEnd w:id="1120"/>
      <w:bookmarkEnd w:id="1121"/>
    </w:p>
    <w:p w14:paraId="3E7FCE8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w:t>
      </w:r>
      <w:r w:rsidRPr="004001D9">
        <w:rPr>
          <w:i/>
          <w:szCs w:val="20"/>
          <w:lang w:val="pt-PT" w:eastAsia="pt-PT"/>
        </w:rPr>
        <w:t>Mobile</w:t>
      </w:r>
      <w:r w:rsidRPr="004001D9">
        <w:rPr>
          <w:szCs w:val="20"/>
          <w:lang w:val="pt-PT" w:eastAsia="pt-PT"/>
        </w:rPr>
        <w:t xml:space="preserve"> POS são terminais da Rede TPA MULTIBANCO que se distinguem por a aplicação do terminal residir num </w:t>
      </w:r>
      <w:proofErr w:type="spellStart"/>
      <w:r w:rsidRPr="004001D9">
        <w:rPr>
          <w:i/>
          <w:szCs w:val="20"/>
          <w:lang w:val="pt-PT" w:eastAsia="pt-PT"/>
        </w:rPr>
        <w:t>smartphone</w:t>
      </w:r>
      <w:proofErr w:type="spellEnd"/>
      <w:r w:rsidRPr="004001D9">
        <w:rPr>
          <w:szCs w:val="20"/>
          <w:lang w:val="pt-PT" w:eastAsia="pt-PT"/>
        </w:rPr>
        <w:t xml:space="preserve"> ou noutro dispositivo móvel, que comunica por </w:t>
      </w:r>
      <w:r w:rsidRPr="004001D9">
        <w:rPr>
          <w:i/>
          <w:szCs w:val="20"/>
          <w:lang w:val="pt-PT" w:eastAsia="pt-PT"/>
        </w:rPr>
        <w:t>Bluetooth</w:t>
      </w:r>
      <w:r w:rsidRPr="004001D9">
        <w:rPr>
          <w:szCs w:val="20"/>
          <w:lang w:val="pt-PT" w:eastAsia="pt-PT"/>
        </w:rPr>
        <w:t xml:space="preserve"> ou outra tecnologia de comunicação </w:t>
      </w:r>
      <w:r w:rsidRPr="004001D9">
        <w:rPr>
          <w:i/>
          <w:szCs w:val="20"/>
          <w:lang w:val="pt-PT" w:eastAsia="pt-PT"/>
        </w:rPr>
        <w:t>wireless</w:t>
      </w:r>
      <w:r w:rsidRPr="004001D9">
        <w:rPr>
          <w:szCs w:val="20"/>
          <w:lang w:val="pt-PT" w:eastAsia="pt-PT"/>
        </w:rPr>
        <w:t xml:space="preserve">, com o leitor de cartão e de </w:t>
      </w:r>
      <w:r w:rsidRPr="004001D9">
        <w:rPr>
          <w:i/>
          <w:szCs w:val="20"/>
          <w:lang w:val="pt-PT" w:eastAsia="pt-PT"/>
        </w:rPr>
        <w:t>PIN</w:t>
      </w:r>
      <w:r w:rsidRPr="004001D9">
        <w:rPr>
          <w:szCs w:val="20"/>
          <w:lang w:val="pt-PT" w:eastAsia="pt-PT"/>
        </w:rPr>
        <w:t>.</w:t>
      </w:r>
    </w:p>
    <w:p w14:paraId="482414CC"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Neste caso a SIBS FPS assegura, adicionalmente:</w:t>
      </w:r>
    </w:p>
    <w:p w14:paraId="2B3EAF9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da aplicação móvel para os sistemas operativos de utilização comum (nomeadamente iOS e </w:t>
      </w:r>
      <w:proofErr w:type="spellStart"/>
      <w:r w:rsidRPr="004001D9">
        <w:rPr>
          <w:szCs w:val="20"/>
          <w:lang w:val="pt-PT" w:eastAsia="pt-PT"/>
        </w:rPr>
        <w:t>Android</w:t>
      </w:r>
      <w:proofErr w:type="spellEnd"/>
      <w:r w:rsidRPr="004001D9">
        <w:rPr>
          <w:szCs w:val="20"/>
          <w:lang w:val="pt-PT" w:eastAsia="pt-PT"/>
        </w:rPr>
        <w:t xml:space="preserve">), bem como a seleção, provisionamento e manutenção dos terminais móveis de leitura de cartão e de </w:t>
      </w:r>
      <w:r w:rsidRPr="004001D9">
        <w:rPr>
          <w:i/>
          <w:szCs w:val="20"/>
          <w:lang w:val="pt-PT" w:eastAsia="pt-PT"/>
        </w:rPr>
        <w:t>PIN</w:t>
      </w:r>
      <w:r w:rsidRPr="004001D9">
        <w:rPr>
          <w:szCs w:val="20"/>
          <w:lang w:val="pt-PT" w:eastAsia="pt-PT"/>
        </w:rPr>
        <w:t>;</w:t>
      </w:r>
    </w:p>
    <w:p w14:paraId="1EE26F99"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do </w:t>
      </w:r>
      <w:r w:rsidRPr="004001D9">
        <w:rPr>
          <w:i/>
          <w:szCs w:val="20"/>
          <w:lang w:val="pt-PT" w:eastAsia="pt-PT"/>
        </w:rPr>
        <w:t xml:space="preserve">Software </w:t>
      </w:r>
      <w:proofErr w:type="spellStart"/>
      <w:r w:rsidRPr="004001D9">
        <w:rPr>
          <w:i/>
          <w:szCs w:val="20"/>
          <w:lang w:val="pt-PT" w:eastAsia="pt-PT"/>
        </w:rPr>
        <w:t>Development</w:t>
      </w:r>
      <w:proofErr w:type="spellEnd"/>
      <w:r w:rsidRPr="004001D9">
        <w:rPr>
          <w:i/>
          <w:szCs w:val="20"/>
          <w:lang w:val="pt-PT" w:eastAsia="pt-PT"/>
        </w:rPr>
        <w:t xml:space="preserve"> Kit</w:t>
      </w:r>
      <w:r w:rsidRPr="004001D9">
        <w:rPr>
          <w:szCs w:val="20"/>
          <w:lang w:val="pt-PT" w:eastAsia="pt-PT"/>
        </w:rPr>
        <w:t xml:space="preserve"> (SDK) para iOS ou </w:t>
      </w:r>
      <w:proofErr w:type="spellStart"/>
      <w:r w:rsidRPr="004001D9">
        <w:rPr>
          <w:szCs w:val="20"/>
          <w:lang w:val="pt-PT" w:eastAsia="pt-PT"/>
        </w:rPr>
        <w:t>Android</w:t>
      </w:r>
      <w:proofErr w:type="spellEnd"/>
      <w:r w:rsidRPr="004001D9">
        <w:rPr>
          <w:szCs w:val="20"/>
          <w:lang w:val="pt-PT" w:eastAsia="pt-PT"/>
        </w:rPr>
        <w:t>, e que poderá ser integrado pelos Comerciantes nos seus pontos de venda;</w:t>
      </w:r>
    </w:p>
    <w:p w14:paraId="6FE00836"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suporte de diversos modelos de leitor de cartão e </w:t>
      </w:r>
      <w:r w:rsidRPr="004001D9">
        <w:rPr>
          <w:i/>
          <w:szCs w:val="20"/>
          <w:lang w:val="pt-PT" w:eastAsia="pt-PT"/>
        </w:rPr>
        <w:t>PIN</w:t>
      </w:r>
      <w:r w:rsidRPr="004001D9">
        <w:rPr>
          <w:szCs w:val="20"/>
          <w:lang w:val="pt-PT" w:eastAsia="pt-PT"/>
        </w:rPr>
        <w:t xml:space="preserve"> no </w:t>
      </w:r>
      <w:r w:rsidRPr="004001D9">
        <w:rPr>
          <w:i/>
          <w:szCs w:val="20"/>
          <w:lang w:val="pt-PT" w:eastAsia="pt-PT"/>
        </w:rPr>
        <w:t xml:space="preserve">Software </w:t>
      </w:r>
      <w:proofErr w:type="spellStart"/>
      <w:r w:rsidRPr="004001D9">
        <w:rPr>
          <w:i/>
          <w:szCs w:val="20"/>
          <w:lang w:val="pt-PT" w:eastAsia="pt-PT"/>
        </w:rPr>
        <w:t>Development</w:t>
      </w:r>
      <w:proofErr w:type="spellEnd"/>
      <w:r w:rsidRPr="004001D9">
        <w:rPr>
          <w:i/>
          <w:szCs w:val="20"/>
          <w:lang w:val="pt-PT" w:eastAsia="pt-PT"/>
        </w:rPr>
        <w:t xml:space="preserve"> Kit</w:t>
      </w:r>
      <w:r w:rsidRPr="004001D9">
        <w:rPr>
          <w:szCs w:val="20"/>
          <w:lang w:val="pt-PT" w:eastAsia="pt-PT"/>
        </w:rPr>
        <w:t>, desde que certificados pela SIBS FPS.</w:t>
      </w:r>
    </w:p>
    <w:p w14:paraId="00A7F256"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22" w:name="_Toc470540342"/>
      <w:bookmarkStart w:id="1123" w:name="_Toc470543750"/>
      <w:bookmarkStart w:id="1124" w:name="_Toc470549214"/>
      <w:bookmarkStart w:id="1125" w:name="_Toc507437732"/>
      <w:bookmarkStart w:id="1126" w:name="_Toc507438316"/>
      <w:bookmarkStart w:id="1127" w:name="_Toc472413271"/>
      <w:bookmarkStart w:id="1128" w:name="_Toc488226244"/>
      <w:r w:rsidRPr="004001D9">
        <w:rPr>
          <w:b/>
          <w:bCs/>
          <w:sz w:val="28"/>
          <w:szCs w:val="28"/>
          <w:lang w:val="pt-PT" w:eastAsia="en-US"/>
        </w:rPr>
        <w:t>MB SPOT</w:t>
      </w:r>
      <w:bookmarkEnd w:id="1122"/>
      <w:bookmarkEnd w:id="1123"/>
      <w:bookmarkEnd w:id="1124"/>
      <w:bookmarkEnd w:id="1125"/>
      <w:bookmarkEnd w:id="1126"/>
    </w:p>
    <w:p w14:paraId="4608845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 “MB SPOT” é uma marca propriedade da SIBS FPS ao abrigo da qual são disponibilizados os Serviços MULTIBANCO Bancários e/ou de Pagamento em terminais físicos da Rede TPA. </w:t>
      </w:r>
    </w:p>
    <w:p w14:paraId="4FC8DE4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de TPA define as operações MB SPOT que estarão </w:t>
      </w:r>
      <w:proofErr w:type="spellStart"/>
      <w:proofErr w:type="gramStart"/>
      <w:r w:rsidRPr="004001D9">
        <w:rPr>
          <w:szCs w:val="20"/>
          <w:lang w:val="pt-PT" w:eastAsia="pt-PT"/>
        </w:rPr>
        <w:t>disponíveis,a</w:t>
      </w:r>
      <w:proofErr w:type="spellEnd"/>
      <w:proofErr w:type="gramEnd"/>
      <w:r w:rsidRPr="004001D9">
        <w:rPr>
          <w:szCs w:val="20"/>
          <w:lang w:val="pt-PT" w:eastAsia="pt-PT"/>
        </w:rPr>
        <w:t xml:space="preserve"> nível do terminal.</w:t>
      </w:r>
    </w:p>
    <w:p w14:paraId="68055B8E" w14:textId="18E35636"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29" w:name="_Toc507437733"/>
      <w:bookmarkStart w:id="1130" w:name="_Toc507438317"/>
      <w:r w:rsidRPr="004001D9">
        <w:rPr>
          <w:b/>
          <w:bCs/>
          <w:sz w:val="28"/>
          <w:szCs w:val="28"/>
          <w:lang w:val="pt-PT" w:eastAsia="en-US"/>
        </w:rPr>
        <w:lastRenderedPageBreak/>
        <w:t>Terminais MB WAY</w:t>
      </w:r>
      <w:bookmarkEnd w:id="1127"/>
      <w:bookmarkEnd w:id="1128"/>
      <w:bookmarkEnd w:id="1129"/>
      <w:bookmarkEnd w:id="1130"/>
    </w:p>
    <w:p w14:paraId="3096552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MB WAY são considerados terminais virtuais na medida em que se caracterizam por ter uma ligação à rede TPA efetuada através de </w:t>
      </w:r>
      <w:proofErr w:type="spellStart"/>
      <w:r w:rsidRPr="004001D9">
        <w:rPr>
          <w:i/>
          <w:szCs w:val="20"/>
          <w:lang w:val="pt-PT" w:eastAsia="pt-PT"/>
        </w:rPr>
        <w:t>webservices</w:t>
      </w:r>
      <w:proofErr w:type="spellEnd"/>
      <w:r w:rsidRPr="004001D9">
        <w:rPr>
          <w:szCs w:val="20"/>
          <w:lang w:val="pt-PT" w:eastAsia="pt-PT"/>
        </w:rPr>
        <w:t xml:space="preserve"> próprios do MB WAY. Estes </w:t>
      </w:r>
      <w:proofErr w:type="spellStart"/>
      <w:r w:rsidRPr="004001D9">
        <w:rPr>
          <w:i/>
          <w:szCs w:val="20"/>
          <w:lang w:val="pt-PT" w:eastAsia="pt-PT"/>
        </w:rPr>
        <w:t>webservices</w:t>
      </w:r>
      <w:proofErr w:type="spellEnd"/>
      <w:r w:rsidRPr="004001D9">
        <w:rPr>
          <w:szCs w:val="20"/>
          <w:lang w:val="pt-PT" w:eastAsia="pt-PT"/>
        </w:rPr>
        <w:t xml:space="preserve"> MB WAY podem ser invocados em TPA físico, em </w:t>
      </w:r>
      <w:proofErr w:type="spellStart"/>
      <w:r w:rsidRPr="004001D9">
        <w:rPr>
          <w:i/>
          <w:szCs w:val="20"/>
          <w:lang w:val="pt-PT" w:eastAsia="pt-PT"/>
        </w:rPr>
        <w:t>apps</w:t>
      </w:r>
      <w:proofErr w:type="spellEnd"/>
      <w:r w:rsidRPr="004001D9">
        <w:rPr>
          <w:szCs w:val="20"/>
          <w:lang w:val="pt-PT" w:eastAsia="pt-PT"/>
        </w:rPr>
        <w:t xml:space="preserve">, em </w:t>
      </w:r>
      <w:r w:rsidRPr="004001D9">
        <w:rPr>
          <w:i/>
          <w:szCs w:val="20"/>
          <w:lang w:val="pt-PT" w:eastAsia="pt-PT"/>
        </w:rPr>
        <w:t>sites</w:t>
      </w:r>
      <w:r w:rsidRPr="004001D9">
        <w:rPr>
          <w:szCs w:val="20"/>
          <w:lang w:val="pt-PT" w:eastAsia="pt-PT"/>
        </w:rPr>
        <w:t xml:space="preserve"> ou em máquinas de venda automática.</w:t>
      </w:r>
    </w:p>
    <w:p w14:paraId="124D17E7"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SIBS FPS assegura o processo de certificação das várias soluções de aceitação de pagamentos MB WAY.</w:t>
      </w:r>
    </w:p>
    <w:p w14:paraId="329AB9E2" w14:textId="35F579B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31" w:name="_Toc470540343"/>
      <w:bookmarkStart w:id="1132" w:name="_Toc470543751"/>
      <w:bookmarkStart w:id="1133" w:name="_Toc470549215"/>
      <w:bookmarkStart w:id="1134" w:name="_Toc472413272"/>
      <w:bookmarkStart w:id="1135" w:name="_Toc488226245"/>
      <w:bookmarkStart w:id="1136" w:name="_Toc507437734"/>
      <w:bookmarkStart w:id="1137" w:name="_Toc507438318"/>
      <w:r w:rsidRPr="004001D9">
        <w:rPr>
          <w:b/>
          <w:bCs/>
          <w:i/>
          <w:sz w:val="28"/>
          <w:szCs w:val="28"/>
          <w:lang w:val="pt-PT" w:eastAsia="en-US"/>
        </w:rPr>
        <w:t xml:space="preserve">Digital </w:t>
      </w:r>
      <w:proofErr w:type="spellStart"/>
      <w:r w:rsidRPr="004001D9">
        <w:rPr>
          <w:b/>
          <w:bCs/>
          <w:i/>
          <w:sz w:val="28"/>
          <w:szCs w:val="28"/>
          <w:lang w:val="pt-PT" w:eastAsia="en-US"/>
        </w:rPr>
        <w:t>Payment</w:t>
      </w:r>
      <w:proofErr w:type="spellEnd"/>
      <w:r w:rsidRPr="004001D9">
        <w:rPr>
          <w:b/>
          <w:bCs/>
          <w:i/>
          <w:sz w:val="28"/>
          <w:szCs w:val="28"/>
          <w:lang w:val="pt-PT" w:eastAsia="en-US"/>
        </w:rPr>
        <w:t xml:space="preserve"> Gateway</w:t>
      </w:r>
      <w:bookmarkEnd w:id="1131"/>
      <w:bookmarkEnd w:id="1132"/>
      <w:bookmarkEnd w:id="1133"/>
      <w:bookmarkEnd w:id="1134"/>
      <w:bookmarkEnd w:id="1135"/>
      <w:bookmarkEnd w:id="1136"/>
      <w:bookmarkEnd w:id="1137"/>
    </w:p>
    <w:p w14:paraId="74D9D91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Na Rede TPA MULTIBANCO a SIBS FPS disponibiliza pontos de ligação, ou terminais virtuais, através da plataforma </w:t>
      </w:r>
      <w:r w:rsidRPr="004001D9">
        <w:rPr>
          <w:i/>
          <w:szCs w:val="20"/>
          <w:lang w:val="pt-PT" w:eastAsia="pt-PT"/>
        </w:rPr>
        <w:t>Digital</w:t>
      </w:r>
      <w:r w:rsidRPr="004001D9">
        <w:rPr>
          <w:szCs w:val="20"/>
          <w:lang w:val="pt-PT" w:eastAsia="pt-PT"/>
        </w:rPr>
        <w:t xml:space="preserve"> </w:t>
      </w:r>
      <w:proofErr w:type="spellStart"/>
      <w:r w:rsidRPr="004001D9">
        <w:rPr>
          <w:i/>
          <w:szCs w:val="20"/>
          <w:lang w:val="pt-PT" w:eastAsia="pt-PT"/>
        </w:rPr>
        <w:t>Payment</w:t>
      </w:r>
      <w:proofErr w:type="spellEnd"/>
      <w:r w:rsidRPr="004001D9">
        <w:rPr>
          <w:i/>
          <w:szCs w:val="20"/>
          <w:lang w:val="pt-PT" w:eastAsia="pt-PT"/>
        </w:rPr>
        <w:t xml:space="preserve"> Gateway</w:t>
      </w:r>
      <w:r w:rsidRPr="004001D9">
        <w:rPr>
          <w:szCs w:val="20"/>
          <w:lang w:val="pt-PT" w:eastAsia="pt-PT"/>
        </w:rPr>
        <w:t>. Esta plataforma</w:t>
      </w:r>
      <w:r w:rsidRPr="004001D9">
        <w:rPr>
          <w:i/>
          <w:szCs w:val="20"/>
          <w:lang w:val="pt-PT" w:eastAsia="pt-PT"/>
        </w:rPr>
        <w:t xml:space="preserve"> </w:t>
      </w:r>
      <w:r w:rsidRPr="004001D9">
        <w:rPr>
          <w:szCs w:val="20"/>
          <w:lang w:val="pt-PT" w:eastAsia="pt-PT"/>
        </w:rPr>
        <w:t xml:space="preserve">disponibiliza </w:t>
      </w:r>
      <w:proofErr w:type="gramStart"/>
      <w:r w:rsidRPr="004001D9">
        <w:rPr>
          <w:szCs w:val="20"/>
          <w:lang w:val="pt-PT" w:eastAsia="pt-PT"/>
        </w:rPr>
        <w:t>aos comerciantes interfaces</w:t>
      </w:r>
      <w:proofErr w:type="gramEnd"/>
      <w:r w:rsidRPr="004001D9">
        <w:rPr>
          <w:szCs w:val="20"/>
          <w:lang w:val="pt-PT" w:eastAsia="pt-PT"/>
        </w:rPr>
        <w:t xml:space="preserve"> de programação de aplicações - </w:t>
      </w:r>
      <w:r w:rsidRPr="004001D9">
        <w:rPr>
          <w:bCs/>
          <w:szCs w:val="20"/>
          <w:lang w:val="pt-PT" w:eastAsia="pt-PT"/>
        </w:rPr>
        <w:t>API</w:t>
      </w:r>
      <w:r w:rsidRPr="004001D9">
        <w:rPr>
          <w:szCs w:val="20"/>
          <w:lang w:val="pt-PT" w:eastAsia="pt-PT"/>
        </w:rPr>
        <w:t xml:space="preserve"> (</w:t>
      </w:r>
      <w:proofErr w:type="spellStart"/>
      <w:r w:rsidRPr="004001D9">
        <w:rPr>
          <w:bCs/>
          <w:i/>
          <w:szCs w:val="20"/>
          <w:lang w:val="pt-PT" w:eastAsia="pt-PT"/>
        </w:rPr>
        <w:t>Application</w:t>
      </w:r>
      <w:proofErr w:type="spellEnd"/>
      <w:r w:rsidRPr="004001D9">
        <w:rPr>
          <w:bCs/>
          <w:i/>
          <w:szCs w:val="20"/>
          <w:lang w:val="pt-PT" w:eastAsia="pt-PT"/>
        </w:rPr>
        <w:t xml:space="preserve"> </w:t>
      </w:r>
      <w:proofErr w:type="spellStart"/>
      <w:r w:rsidRPr="004001D9">
        <w:rPr>
          <w:bCs/>
          <w:i/>
          <w:szCs w:val="20"/>
          <w:lang w:val="pt-PT" w:eastAsia="pt-PT"/>
        </w:rPr>
        <w:t>Programming</w:t>
      </w:r>
      <w:proofErr w:type="spellEnd"/>
      <w:r w:rsidRPr="004001D9">
        <w:rPr>
          <w:bCs/>
          <w:i/>
          <w:szCs w:val="20"/>
          <w:lang w:val="pt-PT" w:eastAsia="pt-PT"/>
        </w:rPr>
        <w:t xml:space="preserve"> Interface</w:t>
      </w:r>
      <w:r w:rsidRPr="004001D9">
        <w:rPr>
          <w:bCs/>
          <w:szCs w:val="20"/>
          <w:lang w:val="pt-PT" w:eastAsia="pt-PT"/>
        </w:rPr>
        <w:t>)</w:t>
      </w:r>
      <w:r w:rsidRPr="004001D9">
        <w:rPr>
          <w:szCs w:val="20"/>
          <w:lang w:val="pt-PT" w:eastAsia="pt-PT"/>
        </w:rPr>
        <w:t xml:space="preserve">, para integração em </w:t>
      </w:r>
      <w:r w:rsidRPr="004001D9">
        <w:rPr>
          <w:i/>
          <w:szCs w:val="20"/>
          <w:lang w:val="pt-PT" w:eastAsia="pt-PT"/>
        </w:rPr>
        <w:t>sites</w:t>
      </w:r>
      <w:r w:rsidRPr="004001D9">
        <w:rPr>
          <w:szCs w:val="20"/>
          <w:lang w:val="pt-PT" w:eastAsia="pt-PT"/>
        </w:rPr>
        <w:t xml:space="preserve"> ou aplicações, através de protocolo de comunicação e segurança pré-estabelecidos e geridos pela SIBS FPS, para aceitação de operações não presenciais ou remotas efetuadas com cartões de pagamentos ou outros métodos de pagamento, definidos pela SIBS FPS.</w:t>
      </w:r>
    </w:p>
    <w:p w14:paraId="6469ED7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SIBS FPS assegura a certificação de comerciantes para disponibilização de operações através da </w:t>
      </w:r>
      <w:r w:rsidRPr="004001D9">
        <w:rPr>
          <w:i/>
          <w:szCs w:val="20"/>
          <w:lang w:val="pt-PT" w:eastAsia="pt-PT"/>
        </w:rPr>
        <w:t xml:space="preserve">Digital </w:t>
      </w:r>
      <w:proofErr w:type="spellStart"/>
      <w:r w:rsidRPr="004001D9">
        <w:rPr>
          <w:i/>
          <w:szCs w:val="20"/>
          <w:lang w:val="pt-PT" w:eastAsia="pt-PT"/>
        </w:rPr>
        <w:t>Payment</w:t>
      </w:r>
      <w:proofErr w:type="spellEnd"/>
      <w:r w:rsidRPr="004001D9">
        <w:rPr>
          <w:i/>
          <w:szCs w:val="20"/>
          <w:lang w:val="pt-PT" w:eastAsia="pt-PT"/>
        </w:rPr>
        <w:t xml:space="preserve"> Gateway</w:t>
      </w:r>
      <w:r w:rsidRPr="004001D9">
        <w:rPr>
          <w:szCs w:val="20"/>
          <w:lang w:val="pt-PT" w:eastAsia="pt-PT"/>
        </w:rPr>
        <w:t>.</w:t>
      </w:r>
    </w:p>
    <w:p w14:paraId="4EC8E62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TPA pode personalizar a imagem do serviço prestado ao comerciante (</w:t>
      </w:r>
      <w:r w:rsidRPr="004001D9">
        <w:rPr>
          <w:i/>
          <w:szCs w:val="20"/>
          <w:lang w:val="pt-PT" w:eastAsia="pt-PT"/>
        </w:rPr>
        <w:t xml:space="preserve">site </w:t>
      </w:r>
      <w:proofErr w:type="spellStart"/>
      <w:r w:rsidRPr="004001D9">
        <w:rPr>
          <w:i/>
          <w:szCs w:val="20"/>
          <w:lang w:val="pt-PT" w:eastAsia="pt-PT"/>
        </w:rPr>
        <w:t>developer</w:t>
      </w:r>
      <w:proofErr w:type="spellEnd"/>
      <w:r w:rsidRPr="004001D9">
        <w:rPr>
          <w:szCs w:val="20"/>
          <w:lang w:val="pt-PT" w:eastAsia="pt-PT"/>
        </w:rPr>
        <w:t xml:space="preserve">, </w:t>
      </w:r>
      <w:proofErr w:type="spellStart"/>
      <w:r w:rsidRPr="004001D9">
        <w:rPr>
          <w:i/>
          <w:szCs w:val="20"/>
          <w:lang w:val="pt-PT" w:eastAsia="pt-PT"/>
        </w:rPr>
        <w:t>labels</w:t>
      </w:r>
      <w:proofErr w:type="spellEnd"/>
      <w:r w:rsidRPr="004001D9">
        <w:rPr>
          <w:i/>
          <w:szCs w:val="20"/>
          <w:lang w:val="pt-PT" w:eastAsia="pt-PT"/>
        </w:rPr>
        <w:t xml:space="preserve"> </w:t>
      </w:r>
      <w:r w:rsidRPr="004001D9">
        <w:rPr>
          <w:szCs w:val="20"/>
          <w:lang w:val="pt-PT" w:eastAsia="pt-PT"/>
        </w:rPr>
        <w:t>das interfaces de recolha de dados de pagamento, entre outros) com a sua marca própria, desde que em conformidade com as regras de imagem definidas na documentação técnica e especificações referidos no Anexo A.</w:t>
      </w:r>
    </w:p>
    <w:p w14:paraId="0C31FE73" w14:textId="183357E9"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38" w:name="_Toc488226246"/>
      <w:bookmarkStart w:id="1139" w:name="_Toc470158659"/>
      <w:bookmarkStart w:id="1140" w:name="_Toc470158660"/>
      <w:bookmarkStart w:id="1141" w:name="_Toc470158663"/>
      <w:bookmarkStart w:id="1142" w:name="_Toc470549216"/>
      <w:bookmarkStart w:id="1143" w:name="_Toc472413273"/>
      <w:bookmarkStart w:id="1144" w:name="_Toc488226247"/>
      <w:bookmarkStart w:id="1145" w:name="_Toc507437735"/>
      <w:bookmarkStart w:id="1146" w:name="_Toc507438319"/>
      <w:bookmarkEnd w:id="1138"/>
      <w:bookmarkEnd w:id="1139"/>
      <w:bookmarkEnd w:id="1140"/>
      <w:bookmarkEnd w:id="1141"/>
      <w:r w:rsidRPr="004001D9">
        <w:rPr>
          <w:b/>
          <w:bCs/>
          <w:sz w:val="32"/>
          <w:szCs w:val="44"/>
          <w:lang w:val="pt-PT" w:eastAsia="en-US"/>
        </w:rPr>
        <w:t>Canais próprios dos Emissores (</w:t>
      </w:r>
      <w:proofErr w:type="spellStart"/>
      <w:r w:rsidRPr="004001D9">
        <w:rPr>
          <w:b/>
          <w:bCs/>
          <w:i/>
          <w:sz w:val="32"/>
          <w:szCs w:val="44"/>
          <w:lang w:val="pt-PT" w:eastAsia="en-US"/>
        </w:rPr>
        <w:t>Host</w:t>
      </w:r>
      <w:proofErr w:type="spellEnd"/>
      <w:r w:rsidRPr="004001D9">
        <w:rPr>
          <w:b/>
          <w:bCs/>
          <w:i/>
          <w:sz w:val="32"/>
          <w:szCs w:val="44"/>
          <w:lang w:val="pt-PT" w:eastAsia="en-US"/>
        </w:rPr>
        <w:t>-to-</w:t>
      </w:r>
      <w:proofErr w:type="spellStart"/>
      <w:r w:rsidRPr="004001D9">
        <w:rPr>
          <w:b/>
          <w:bCs/>
          <w:i/>
          <w:sz w:val="32"/>
          <w:szCs w:val="44"/>
          <w:lang w:val="pt-PT" w:eastAsia="en-US"/>
        </w:rPr>
        <w:t>Host</w:t>
      </w:r>
      <w:bookmarkEnd w:id="1142"/>
      <w:proofErr w:type="spellEnd"/>
      <w:r w:rsidRPr="004001D9">
        <w:rPr>
          <w:b/>
          <w:bCs/>
          <w:sz w:val="32"/>
          <w:szCs w:val="44"/>
          <w:lang w:val="pt-PT" w:eastAsia="en-US"/>
        </w:rPr>
        <w:t>)</w:t>
      </w:r>
      <w:bookmarkEnd w:id="1143"/>
      <w:bookmarkEnd w:id="1144"/>
      <w:bookmarkEnd w:id="1145"/>
      <w:bookmarkEnd w:id="1146"/>
    </w:p>
    <w:p w14:paraId="74FB2F8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iniciam operações neste canal por ordem de </w:t>
      </w:r>
      <w:r w:rsidRPr="004001D9">
        <w:rPr>
          <w:szCs w:val="20"/>
          <w:lang w:val="pt-PT" w:eastAsia="en-US"/>
        </w:rPr>
        <w:t>utilizador</w:t>
      </w:r>
      <w:r w:rsidRPr="004001D9">
        <w:rPr>
          <w:szCs w:val="20"/>
          <w:lang w:val="pt-PT" w:eastAsia="pt-PT"/>
        </w:rPr>
        <w:t xml:space="preserve">es, assegurando um processo de </w:t>
      </w:r>
      <w:r w:rsidRPr="004001D9">
        <w:rPr>
          <w:i/>
          <w:szCs w:val="20"/>
          <w:lang w:val="pt-PT" w:eastAsia="pt-PT"/>
        </w:rPr>
        <w:t>autenticação forte</w:t>
      </w:r>
      <w:r w:rsidRPr="004001D9">
        <w:rPr>
          <w:szCs w:val="20"/>
          <w:lang w:val="pt-PT" w:eastAsia="pt-PT"/>
        </w:rPr>
        <w:t xml:space="preserve"> do seu </w:t>
      </w:r>
      <w:r w:rsidRPr="004001D9">
        <w:rPr>
          <w:szCs w:val="20"/>
          <w:lang w:val="pt-PT" w:eastAsia="en-US"/>
        </w:rPr>
        <w:t>cliente</w:t>
      </w:r>
      <w:r w:rsidRPr="004001D9">
        <w:rPr>
          <w:szCs w:val="20"/>
          <w:lang w:val="pt-PT" w:eastAsia="pt-PT"/>
        </w:rPr>
        <w:t>.</w:t>
      </w:r>
    </w:p>
    <w:p w14:paraId="635C5A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Neste processo de </w:t>
      </w:r>
      <w:r w:rsidRPr="004001D9">
        <w:rPr>
          <w:i/>
          <w:szCs w:val="20"/>
          <w:lang w:val="pt-PT" w:eastAsia="pt-PT"/>
        </w:rPr>
        <w:t>autenticação forte</w:t>
      </w:r>
      <w:r w:rsidRPr="004001D9">
        <w:rPr>
          <w:szCs w:val="20"/>
          <w:lang w:val="pt-PT" w:eastAsia="pt-PT"/>
        </w:rPr>
        <w:t>, poder-se-ão excluir os Caixas Automáticos de Redes internas, desde que o Emissor assegure um outro processo de autenticação do seu Cliente.</w:t>
      </w:r>
    </w:p>
    <w:p w14:paraId="68F9EA5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de cartões </w:t>
      </w:r>
      <w:proofErr w:type="spellStart"/>
      <w:r w:rsidRPr="004001D9">
        <w:rPr>
          <w:i/>
          <w:szCs w:val="20"/>
          <w:lang w:val="pt-PT" w:eastAsia="pt-PT"/>
        </w:rPr>
        <w:t>on-us</w:t>
      </w:r>
      <w:proofErr w:type="spellEnd"/>
      <w:r w:rsidRPr="004001D9">
        <w:rPr>
          <w:i/>
          <w:szCs w:val="20"/>
          <w:lang w:val="pt-PT" w:eastAsia="pt-PT"/>
        </w:rPr>
        <w:t xml:space="preserve"> </w:t>
      </w:r>
      <w:r w:rsidRPr="004001D9">
        <w:rPr>
          <w:szCs w:val="20"/>
          <w:lang w:val="pt-PT" w:eastAsia="pt-PT"/>
        </w:rPr>
        <w:t xml:space="preserve">podem disponibilizar aos titulares desses cartões os serviços MULTIBANCO nos seus canais próprios através do </w:t>
      </w:r>
      <w:proofErr w:type="spellStart"/>
      <w:r w:rsidRPr="004001D9">
        <w:rPr>
          <w:i/>
          <w:szCs w:val="20"/>
          <w:lang w:val="pt-PT" w:eastAsia="pt-PT"/>
        </w:rPr>
        <w:t>Host</w:t>
      </w:r>
      <w:proofErr w:type="spellEnd"/>
      <w:r w:rsidRPr="004001D9">
        <w:rPr>
          <w:i/>
          <w:szCs w:val="20"/>
          <w:lang w:val="pt-PT" w:eastAsia="pt-PT"/>
        </w:rPr>
        <w:t>-to-</w:t>
      </w:r>
      <w:proofErr w:type="spellStart"/>
      <w:r w:rsidRPr="004001D9">
        <w:rPr>
          <w:i/>
          <w:szCs w:val="20"/>
          <w:lang w:val="pt-PT" w:eastAsia="pt-PT"/>
        </w:rPr>
        <w:t>Host</w:t>
      </w:r>
      <w:proofErr w:type="spellEnd"/>
      <w:r w:rsidRPr="004001D9">
        <w:rPr>
          <w:szCs w:val="20"/>
          <w:lang w:val="pt-PT" w:eastAsia="pt-PT"/>
        </w:rPr>
        <w:t xml:space="preserve">. </w:t>
      </w:r>
    </w:p>
    <w:p w14:paraId="56A0FE33"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São canais próprios do Emissores: </w:t>
      </w:r>
      <w:r w:rsidRPr="004001D9">
        <w:rPr>
          <w:i/>
          <w:szCs w:val="20"/>
          <w:lang w:val="pt-PT" w:eastAsia="pt-PT"/>
        </w:rPr>
        <w:t xml:space="preserve">internet </w:t>
      </w:r>
      <w:proofErr w:type="spellStart"/>
      <w:r w:rsidRPr="004001D9">
        <w:rPr>
          <w:i/>
          <w:szCs w:val="20"/>
          <w:lang w:val="pt-PT" w:eastAsia="pt-PT"/>
        </w:rPr>
        <w:t>banking</w:t>
      </w:r>
      <w:proofErr w:type="spellEnd"/>
      <w:r w:rsidRPr="004001D9">
        <w:rPr>
          <w:szCs w:val="20"/>
          <w:lang w:val="pt-PT" w:eastAsia="pt-PT"/>
        </w:rPr>
        <w:t xml:space="preserve">; </w:t>
      </w:r>
      <w:r w:rsidRPr="004001D9">
        <w:rPr>
          <w:i/>
          <w:szCs w:val="20"/>
          <w:lang w:val="pt-PT" w:eastAsia="pt-PT"/>
        </w:rPr>
        <w:t xml:space="preserve">mobile </w:t>
      </w:r>
      <w:proofErr w:type="spellStart"/>
      <w:r w:rsidRPr="004001D9">
        <w:rPr>
          <w:i/>
          <w:szCs w:val="20"/>
          <w:lang w:val="pt-PT" w:eastAsia="pt-PT"/>
        </w:rPr>
        <w:t>banking</w:t>
      </w:r>
      <w:proofErr w:type="spellEnd"/>
      <w:r w:rsidRPr="004001D9">
        <w:rPr>
          <w:szCs w:val="20"/>
          <w:lang w:val="pt-PT" w:eastAsia="pt-PT"/>
        </w:rPr>
        <w:t>; serviços de Banca telefónica e Caixas Automáticos de Redes internas.</w:t>
      </w:r>
    </w:p>
    <w:p w14:paraId="7944D38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lastRenderedPageBreak/>
        <w:t xml:space="preserve">A utilização do canal </w:t>
      </w:r>
      <w:proofErr w:type="spellStart"/>
      <w:r w:rsidRPr="004001D9">
        <w:rPr>
          <w:i/>
          <w:szCs w:val="20"/>
          <w:lang w:val="pt-PT" w:eastAsia="pt-PT"/>
        </w:rPr>
        <w:t>Host</w:t>
      </w:r>
      <w:proofErr w:type="spellEnd"/>
      <w:r w:rsidRPr="004001D9">
        <w:rPr>
          <w:i/>
          <w:szCs w:val="20"/>
          <w:lang w:val="pt-PT" w:eastAsia="pt-PT"/>
        </w:rPr>
        <w:t>-to-</w:t>
      </w:r>
      <w:proofErr w:type="spellStart"/>
      <w:r w:rsidRPr="004001D9">
        <w:rPr>
          <w:i/>
          <w:szCs w:val="20"/>
          <w:lang w:val="pt-PT" w:eastAsia="pt-PT"/>
        </w:rPr>
        <w:t>Host</w:t>
      </w:r>
      <w:proofErr w:type="spellEnd"/>
      <w:r w:rsidRPr="004001D9">
        <w:rPr>
          <w:szCs w:val="20"/>
          <w:lang w:val="pt-PT" w:eastAsia="pt-PT"/>
        </w:rPr>
        <w:t xml:space="preserve"> a partir de qualquer outro canal, não referido no parágrafo anterior, só pode ser implementada com o expresso consentimento da SIBS FPS ou no âmbito do desenvolvimento de novos canais promovidos pela própria SIBS FPS.</w:t>
      </w:r>
    </w:p>
    <w:p w14:paraId="6072C1B2"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As operações disponibilizadas no </w:t>
      </w:r>
      <w:proofErr w:type="spellStart"/>
      <w:r w:rsidRPr="004001D9">
        <w:rPr>
          <w:i/>
          <w:szCs w:val="20"/>
          <w:lang w:val="pt-PT" w:eastAsia="pt-PT"/>
        </w:rPr>
        <w:t>Host</w:t>
      </w:r>
      <w:proofErr w:type="spellEnd"/>
      <w:r w:rsidRPr="004001D9">
        <w:rPr>
          <w:i/>
          <w:szCs w:val="20"/>
          <w:lang w:val="pt-PT" w:eastAsia="pt-PT"/>
        </w:rPr>
        <w:t>-to-</w:t>
      </w:r>
      <w:proofErr w:type="spellStart"/>
      <w:r w:rsidRPr="004001D9">
        <w:rPr>
          <w:i/>
          <w:szCs w:val="20"/>
          <w:lang w:val="pt-PT" w:eastAsia="pt-PT"/>
        </w:rPr>
        <w:t>Host</w:t>
      </w:r>
      <w:proofErr w:type="spellEnd"/>
      <w:r w:rsidRPr="004001D9">
        <w:rPr>
          <w:szCs w:val="20"/>
          <w:lang w:val="pt-PT" w:eastAsia="pt-PT"/>
        </w:rPr>
        <w:t xml:space="preserve"> só podem ser efetuadas por contrapartida do débito da conta de pagamento associada ao cartão </w:t>
      </w:r>
      <w:proofErr w:type="spellStart"/>
      <w:r w:rsidRPr="004001D9">
        <w:rPr>
          <w:i/>
          <w:szCs w:val="20"/>
          <w:lang w:val="pt-PT" w:eastAsia="pt-PT"/>
        </w:rPr>
        <w:t>on-us</w:t>
      </w:r>
      <w:proofErr w:type="spellEnd"/>
      <w:r w:rsidRPr="004001D9">
        <w:rPr>
          <w:szCs w:val="20"/>
          <w:lang w:val="pt-PT" w:eastAsia="pt-PT"/>
        </w:rPr>
        <w:t xml:space="preserve">, sendo o cartão emitido pelo próprio Emissor para o </w:t>
      </w:r>
      <w:r w:rsidRPr="004001D9">
        <w:rPr>
          <w:szCs w:val="20"/>
          <w:lang w:val="pt-PT" w:eastAsia="en-US"/>
        </w:rPr>
        <w:t>utilizador</w:t>
      </w:r>
      <w:r w:rsidRPr="004001D9">
        <w:rPr>
          <w:szCs w:val="20"/>
          <w:lang w:val="pt-PT" w:eastAsia="pt-PT"/>
        </w:rPr>
        <w:t xml:space="preserve"> final que está a efetuar o pagamento ao utilizador do Serviço MULTIBANCO de Pagamento</w:t>
      </w:r>
      <w:r w:rsidRPr="004001D9">
        <w:rPr>
          <w:i/>
          <w:szCs w:val="20"/>
          <w:lang w:val="pt-PT" w:eastAsia="pt-PT"/>
        </w:rPr>
        <w:t>.</w:t>
      </w:r>
    </w:p>
    <w:p w14:paraId="2D7DAE9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É interdita a agregação ou intermediação de operações, nomeadamente tendo por origem uma conta de pagamento que não pertença ao </w:t>
      </w:r>
      <w:r w:rsidRPr="004001D9">
        <w:rPr>
          <w:szCs w:val="20"/>
          <w:lang w:val="pt-PT" w:eastAsia="en-US"/>
        </w:rPr>
        <w:t>utilizador</w:t>
      </w:r>
      <w:r w:rsidRPr="004001D9">
        <w:rPr>
          <w:szCs w:val="20"/>
          <w:lang w:val="pt-PT" w:eastAsia="pt-PT"/>
        </w:rPr>
        <w:t xml:space="preserve"> final que iniciou a ordem de pagamento.</w:t>
      </w:r>
    </w:p>
    <w:p w14:paraId="499FCA65" w14:textId="1A4C2A5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47" w:name="_Toc470549217"/>
      <w:bookmarkStart w:id="1148" w:name="_Toc472413274"/>
      <w:bookmarkStart w:id="1149" w:name="_Toc488226248"/>
      <w:bookmarkStart w:id="1150" w:name="_Toc507437736"/>
      <w:bookmarkStart w:id="1151" w:name="_Toc507438320"/>
      <w:r w:rsidRPr="004001D9">
        <w:rPr>
          <w:b/>
          <w:bCs/>
          <w:sz w:val="32"/>
          <w:szCs w:val="44"/>
          <w:lang w:val="pt-PT" w:eastAsia="en-US"/>
        </w:rPr>
        <w:t>MB WAY</w:t>
      </w:r>
      <w:bookmarkEnd w:id="1147"/>
      <w:bookmarkEnd w:id="1148"/>
      <w:bookmarkEnd w:id="1149"/>
      <w:bookmarkEnd w:id="1150"/>
      <w:bookmarkEnd w:id="1151"/>
    </w:p>
    <w:p w14:paraId="122461F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 canal MB WAY é disponibilizado pela SIBS FPS através da associação de um cartão a um ou mais </w:t>
      </w:r>
      <w:r w:rsidRPr="004001D9">
        <w:rPr>
          <w:i/>
          <w:szCs w:val="20"/>
          <w:lang w:val="pt-PT" w:eastAsia="en-US"/>
        </w:rPr>
        <w:t>alias</w:t>
      </w:r>
      <w:r w:rsidRPr="004001D9">
        <w:rPr>
          <w:szCs w:val="20"/>
          <w:lang w:val="pt-PT" w:eastAsia="en-US"/>
        </w:rPr>
        <w:t xml:space="preserve"> (número de telemóvel, endereço de e-mail, ou outros que possam ser considerados apropriados pela SIBS FPS), e permite a execução de determinadas operações através de um </w:t>
      </w:r>
      <w:proofErr w:type="gramStart"/>
      <w:r w:rsidRPr="004001D9">
        <w:rPr>
          <w:szCs w:val="20"/>
          <w:lang w:val="pt-PT" w:eastAsia="en-US"/>
        </w:rPr>
        <w:t>interface desenvolvido</w:t>
      </w:r>
      <w:proofErr w:type="gramEnd"/>
      <w:r w:rsidRPr="004001D9">
        <w:rPr>
          <w:szCs w:val="20"/>
          <w:lang w:val="pt-PT" w:eastAsia="en-US"/>
        </w:rPr>
        <w:t xml:space="preserve"> pela SIBS FPS (adiante designado “</w:t>
      </w:r>
      <w:proofErr w:type="spellStart"/>
      <w:r w:rsidRPr="004001D9">
        <w:rPr>
          <w:i/>
          <w:szCs w:val="20"/>
          <w:lang w:val="pt-PT" w:eastAsia="en-US"/>
        </w:rPr>
        <w:t>app</w:t>
      </w:r>
      <w:proofErr w:type="spellEnd"/>
      <w:r w:rsidRPr="004001D9">
        <w:rPr>
          <w:szCs w:val="20"/>
          <w:lang w:val="pt-PT" w:eastAsia="en-US"/>
        </w:rPr>
        <w:t xml:space="preserve"> MB WAY”).</w:t>
      </w:r>
    </w:p>
    <w:p w14:paraId="18CF9322"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As operações que podem ser executadas através da </w:t>
      </w:r>
      <w:proofErr w:type="spellStart"/>
      <w:r w:rsidRPr="004001D9">
        <w:rPr>
          <w:i/>
          <w:szCs w:val="20"/>
          <w:lang w:val="pt-PT" w:eastAsia="en-US"/>
        </w:rPr>
        <w:t>app</w:t>
      </w:r>
      <w:proofErr w:type="spellEnd"/>
      <w:r w:rsidRPr="004001D9">
        <w:rPr>
          <w:szCs w:val="20"/>
          <w:lang w:val="pt-PT" w:eastAsia="en-US"/>
        </w:rPr>
        <w:t xml:space="preserve"> MB WAY estão identificadas no Anexo C dos Termos e Condições.</w:t>
      </w:r>
    </w:p>
    <w:p w14:paraId="6E4C34A0" w14:textId="77777777" w:rsidR="00D82932" w:rsidRPr="000D341C" w:rsidRDefault="00D82932" w:rsidP="00D82932">
      <w:pPr>
        <w:spacing w:before="60" w:after="60" w:line="360" w:lineRule="auto"/>
        <w:jc w:val="both"/>
        <w:rPr>
          <w:szCs w:val="20"/>
          <w:lang w:val="pt-PT" w:eastAsia="pt-PT"/>
        </w:rPr>
      </w:pPr>
      <w:r w:rsidRPr="004001D9">
        <w:rPr>
          <w:szCs w:val="20"/>
          <w:lang w:val="pt-PT" w:eastAsia="pt-PT"/>
        </w:rPr>
        <w:t xml:space="preserve">A </w:t>
      </w:r>
      <w:proofErr w:type="spellStart"/>
      <w:r w:rsidRPr="004001D9">
        <w:rPr>
          <w:i/>
          <w:szCs w:val="20"/>
          <w:lang w:val="pt-PT" w:eastAsia="pt-PT"/>
        </w:rPr>
        <w:t>app</w:t>
      </w:r>
      <w:proofErr w:type="spellEnd"/>
      <w:r w:rsidRPr="004001D9">
        <w:rPr>
          <w:szCs w:val="20"/>
          <w:lang w:val="pt-PT" w:eastAsia="pt-PT"/>
        </w:rPr>
        <w:t xml:space="preserve"> MB WAY tem uma identidade e marca própria, propriedade da SIBS FPS. É a SIBS FPS que define as operações disponíveis na </w:t>
      </w:r>
      <w:proofErr w:type="spellStart"/>
      <w:r w:rsidRPr="004001D9">
        <w:rPr>
          <w:i/>
          <w:szCs w:val="20"/>
          <w:lang w:val="pt-PT" w:eastAsia="pt-PT"/>
        </w:rPr>
        <w:t>app</w:t>
      </w:r>
      <w:proofErr w:type="spellEnd"/>
      <w:r w:rsidRPr="004001D9">
        <w:rPr>
          <w:szCs w:val="20"/>
          <w:lang w:val="pt-PT" w:eastAsia="pt-PT"/>
        </w:rPr>
        <w:t xml:space="preserve"> MB WAY. Qualquer exceção na disponibilização de uma operação ou marca de cartão deverá ser expressamente autorizada pela SIBS FPS. </w:t>
      </w:r>
      <w:r w:rsidRPr="000D341C">
        <w:rPr>
          <w:szCs w:val="20"/>
          <w:lang w:val="pt-PT" w:eastAsia="pt-PT"/>
        </w:rPr>
        <w:t xml:space="preserve">Em todo o caso, a disponibilização do canal MB WAY </w:t>
      </w:r>
      <w:r w:rsidR="000D341C">
        <w:rPr>
          <w:szCs w:val="20"/>
          <w:lang w:val="pt-PT" w:eastAsia="pt-PT"/>
        </w:rPr>
        <w:t>nos vários canais</w:t>
      </w:r>
      <w:r w:rsidRPr="000D341C">
        <w:rPr>
          <w:szCs w:val="20"/>
          <w:lang w:val="pt-PT" w:eastAsia="pt-PT"/>
        </w:rPr>
        <w:t xml:space="preserve"> não poderá implicar qualquer diferenciação de custos para o utilizador </w:t>
      </w:r>
      <w:r w:rsidR="000D341C">
        <w:rPr>
          <w:szCs w:val="20"/>
          <w:lang w:val="pt-PT" w:eastAsia="pt-PT"/>
        </w:rPr>
        <w:t>entre canais MB WAY</w:t>
      </w:r>
      <w:r w:rsidRPr="000D341C">
        <w:rPr>
          <w:szCs w:val="20"/>
          <w:lang w:val="pt-PT" w:eastAsia="pt-PT"/>
        </w:rPr>
        <w:t>.</w:t>
      </w:r>
    </w:p>
    <w:p w14:paraId="7C8BBD95"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Emissor faculta aos titulares de cartões físicos ou virtuais </w:t>
      </w:r>
      <w:proofErr w:type="spellStart"/>
      <w:r w:rsidRPr="004001D9">
        <w:rPr>
          <w:i/>
          <w:szCs w:val="20"/>
          <w:lang w:val="pt-PT" w:eastAsia="pt-PT"/>
        </w:rPr>
        <w:t>on-us</w:t>
      </w:r>
      <w:proofErr w:type="spellEnd"/>
      <w:r w:rsidRPr="004001D9">
        <w:rPr>
          <w:szCs w:val="20"/>
          <w:lang w:val="pt-PT" w:eastAsia="pt-PT"/>
        </w:rPr>
        <w:t xml:space="preserve"> com contas de pagamento no Emissor, a adesão ao serviço MB WAY e associação do cartão ao serviço, devendo para o efeito o cartão estar associado a um BIN/Extensão que permita pelo menos uma das operações do serviço MB WAY.</w:t>
      </w:r>
    </w:p>
    <w:p w14:paraId="17F4E6DB"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Não é possível a associação do serviço MB WAY a contas de carteiras virtuais, ainda que provisionadas através de cartão.</w:t>
      </w:r>
    </w:p>
    <w:p w14:paraId="29491E6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assegura a gestão técnica da base de dados dos cartões associados aos respetivos </w:t>
      </w:r>
      <w:proofErr w:type="spellStart"/>
      <w:r w:rsidRPr="004001D9">
        <w:rPr>
          <w:i/>
          <w:szCs w:val="20"/>
          <w:lang w:val="pt-PT" w:eastAsia="en-US"/>
        </w:rPr>
        <w:t>token</w:t>
      </w:r>
      <w:proofErr w:type="spellEnd"/>
      <w:r w:rsidRPr="004001D9">
        <w:rPr>
          <w:i/>
          <w:szCs w:val="20"/>
          <w:lang w:val="pt-PT" w:eastAsia="en-US"/>
        </w:rPr>
        <w:t>/alias</w:t>
      </w:r>
      <w:r w:rsidRPr="004001D9">
        <w:rPr>
          <w:szCs w:val="20"/>
          <w:lang w:val="pt-PT" w:eastAsia="en-US"/>
        </w:rPr>
        <w:t xml:space="preserve">, incluindo os processos de adesão, gestão dos utilizadores MB WAY e respetiva autenticação. Nesse contexto, a SIBS FPS procede à recolha e ao tratamento dos dados pessoais necessários à disponibilização e funcionamento da </w:t>
      </w:r>
      <w:proofErr w:type="spellStart"/>
      <w:r w:rsidRPr="004001D9">
        <w:rPr>
          <w:i/>
          <w:szCs w:val="20"/>
          <w:lang w:val="pt-PT" w:eastAsia="en-US"/>
        </w:rPr>
        <w:t>app</w:t>
      </w:r>
      <w:proofErr w:type="spellEnd"/>
      <w:r w:rsidRPr="004001D9">
        <w:rPr>
          <w:szCs w:val="20"/>
          <w:lang w:val="pt-PT" w:eastAsia="en-US"/>
        </w:rPr>
        <w:t xml:space="preserve"> MB WAY, tratando, </w:t>
      </w:r>
      <w:r w:rsidRPr="004001D9">
        <w:rPr>
          <w:szCs w:val="20"/>
          <w:lang w:val="pt-PT" w:eastAsia="en-US"/>
        </w:rPr>
        <w:lastRenderedPageBreak/>
        <w:t xml:space="preserve">nesse âmbito, dados como o número de telemóvel onde o serviço é instalado assim como o endereço de </w:t>
      </w:r>
      <w:r w:rsidRPr="004001D9">
        <w:rPr>
          <w:i/>
          <w:szCs w:val="20"/>
          <w:lang w:val="pt-PT" w:eastAsia="en-US"/>
        </w:rPr>
        <w:t xml:space="preserve">e-mail </w:t>
      </w:r>
      <w:r w:rsidRPr="004001D9">
        <w:rPr>
          <w:szCs w:val="20"/>
          <w:lang w:val="pt-PT" w:eastAsia="en-US"/>
        </w:rPr>
        <w:t>do utilizador.</w:t>
      </w:r>
    </w:p>
    <w:p w14:paraId="7520FE4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assegura a certificação de comerciantes para disponibilização de compras MB WAY.</w:t>
      </w:r>
    </w:p>
    <w:p w14:paraId="0DC8035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w:t>
      </w:r>
      <w:proofErr w:type="spellStart"/>
      <w:r w:rsidRPr="004001D9">
        <w:rPr>
          <w:i/>
          <w:szCs w:val="20"/>
          <w:lang w:val="pt-PT" w:eastAsia="en-US"/>
        </w:rPr>
        <w:t>app</w:t>
      </w:r>
      <w:proofErr w:type="spellEnd"/>
      <w:r w:rsidRPr="004001D9">
        <w:rPr>
          <w:szCs w:val="20"/>
          <w:lang w:val="pt-PT" w:eastAsia="en-US"/>
        </w:rPr>
        <w:t xml:space="preserve"> MB WAY é propriedade intelectual da SIBS FPS, que é também responsável pela sua manutenção e evolução.</w:t>
      </w:r>
    </w:p>
    <w:p w14:paraId="4D3441AC" w14:textId="68CAEF1F"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152" w:name="_Toc470158666"/>
      <w:bookmarkStart w:id="1153" w:name="_Toc472413275"/>
      <w:bookmarkStart w:id="1154" w:name="_Toc488226249"/>
      <w:bookmarkStart w:id="1155" w:name="_Toc507437737"/>
      <w:bookmarkStart w:id="1156" w:name="_Toc507438321"/>
      <w:bookmarkEnd w:id="1152"/>
      <w:r w:rsidRPr="004001D9">
        <w:rPr>
          <w:b/>
          <w:bCs/>
          <w:sz w:val="36"/>
          <w:szCs w:val="60"/>
          <w:lang w:val="pt-PT" w:eastAsia="en-US"/>
        </w:rPr>
        <w:lastRenderedPageBreak/>
        <w:t>Responsabilidades Gerais</w:t>
      </w:r>
      <w:bookmarkEnd w:id="1153"/>
      <w:bookmarkEnd w:id="1154"/>
      <w:bookmarkEnd w:id="1155"/>
      <w:bookmarkEnd w:id="1156"/>
    </w:p>
    <w:p w14:paraId="68C83800" w14:textId="2F188E0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57" w:name="_Toc470549219"/>
      <w:bookmarkStart w:id="1158" w:name="_Toc472413276"/>
      <w:bookmarkStart w:id="1159" w:name="_Toc488226250"/>
      <w:bookmarkStart w:id="1160" w:name="_Toc507437738"/>
      <w:bookmarkStart w:id="1161" w:name="_Toc507438322"/>
      <w:r w:rsidRPr="004001D9">
        <w:rPr>
          <w:b/>
          <w:bCs/>
          <w:sz w:val="32"/>
          <w:szCs w:val="44"/>
          <w:lang w:val="pt-PT" w:eastAsia="en-US"/>
        </w:rPr>
        <w:t>Responsabilidades Gerais da SIBS FPS</w:t>
      </w:r>
      <w:bookmarkEnd w:id="1157"/>
      <w:bookmarkEnd w:id="1158"/>
      <w:bookmarkEnd w:id="1159"/>
      <w:bookmarkEnd w:id="1160"/>
      <w:bookmarkEnd w:id="1161"/>
    </w:p>
    <w:p w14:paraId="64195401"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é responsável pelas seguintes operações e pela definição das regras e condições relacionadas com o funcionamento da Rede MULTIBANCO, a seguir referidas:</w:t>
      </w:r>
    </w:p>
    <w:p w14:paraId="3AB89BC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Processamento técnico dos dados e das operações na Rede MULTIBANCO;</w:t>
      </w:r>
    </w:p>
    <w:p w14:paraId="573E07D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Tarifário na Rede MULTIBANCO e das taxas de utilização quando aplicáveis, de forma a garantir a remuneração adequada dos Contratantes;</w:t>
      </w:r>
    </w:p>
    <w:p w14:paraId="01BF094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Cálculo e aplicação de taxas de utilização definidas pelas EAT;</w:t>
      </w:r>
    </w:p>
    <w:p w14:paraId="18D3207D" w14:textId="06281203" w:rsidR="00D82932" w:rsidRPr="004001D9" w:rsidRDefault="00D82932" w:rsidP="00471048">
      <w:pPr>
        <w:numPr>
          <w:ilvl w:val="0"/>
          <w:numId w:val="82"/>
        </w:numPr>
        <w:spacing w:before="60" w:after="60" w:line="360" w:lineRule="auto"/>
        <w:ind w:left="714" w:hanging="357"/>
        <w:jc w:val="both"/>
        <w:rPr>
          <w:szCs w:val="20"/>
          <w:lang w:val="pt-PT" w:eastAsia="en-US"/>
        </w:rPr>
      </w:pPr>
      <w:r w:rsidRPr="004001D9">
        <w:rPr>
          <w:szCs w:val="20"/>
          <w:lang w:val="pt-PT" w:eastAsia="en-US"/>
        </w:rPr>
        <w:t xml:space="preserve">Nos casos em que as EAT, Emissores </w:t>
      </w:r>
      <w:proofErr w:type="gramStart"/>
      <w:r w:rsidRPr="004001D9">
        <w:rPr>
          <w:szCs w:val="20"/>
          <w:lang w:val="pt-PT" w:eastAsia="en-US"/>
        </w:rPr>
        <w:t xml:space="preserve">e </w:t>
      </w:r>
      <w:ins w:id="1162" w:author="Maria Teresa Pais" w:date="2018-03-13T12:16:00Z">
        <w:r w:rsidR="00AF0BE2">
          <w:rPr>
            <w:szCs w:val="20"/>
            <w:lang w:val="pt-PT" w:eastAsia="en-US"/>
          </w:rPr>
          <w:t xml:space="preserve"> </w:t>
        </w:r>
      </w:ins>
      <w:proofErr w:type="spellStart"/>
      <w:r w:rsidRPr="004001D9">
        <w:rPr>
          <w:i/>
          <w:szCs w:val="20"/>
          <w:lang w:val="pt-PT" w:eastAsia="en-US"/>
        </w:rPr>
        <w:t>Acquirers</w:t>
      </w:r>
      <w:proofErr w:type="spellEnd"/>
      <w:proofErr w:type="gramEnd"/>
      <w:r w:rsidRPr="004001D9">
        <w:rPr>
          <w:szCs w:val="20"/>
          <w:lang w:val="pt-PT" w:eastAsia="en-US"/>
        </w:rPr>
        <w:t xml:space="preserve"> posicionem tarifas relativas a serviços disponibilizados aos utilizadores, comerciantes ou entidades prestadoras de serviços, proceder ao cálculo e processamento das mesmas.</w:t>
      </w:r>
    </w:p>
    <w:p w14:paraId="76922A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das operações disponibilizadas na Rede MULTIBANCO, incluindo os canais e Sistemas de Pagamento suportados para cada operação;</w:t>
      </w:r>
    </w:p>
    <w:p w14:paraId="6070F3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de limites mínimos e/ou máximos, em número e/ou valor, aplicáveis a operações realizadas por cartões </w:t>
      </w:r>
      <w:proofErr w:type="spellStart"/>
      <w:r w:rsidRPr="004001D9">
        <w:rPr>
          <w:i/>
          <w:szCs w:val="20"/>
          <w:lang w:val="pt-PT" w:eastAsia="pt-PT"/>
        </w:rPr>
        <w:t>on-us</w:t>
      </w:r>
      <w:proofErr w:type="spellEnd"/>
      <w:r w:rsidRPr="004001D9">
        <w:rPr>
          <w:szCs w:val="20"/>
          <w:lang w:val="pt-PT" w:eastAsia="pt-PT"/>
        </w:rPr>
        <w:t xml:space="preserve"> (e para cartões </w:t>
      </w:r>
      <w:proofErr w:type="spellStart"/>
      <w:r w:rsidRPr="004001D9">
        <w:rPr>
          <w:i/>
          <w:szCs w:val="20"/>
          <w:lang w:val="pt-PT" w:eastAsia="pt-PT"/>
        </w:rPr>
        <w:t>not-on-us</w:t>
      </w:r>
      <w:proofErr w:type="spellEnd"/>
      <w:r w:rsidRPr="004001D9">
        <w:rPr>
          <w:szCs w:val="20"/>
          <w:lang w:val="pt-PT" w:eastAsia="pt-PT"/>
        </w:rPr>
        <w:t>, nalguns casos) e/ou nos canais da Rede MULTIBANCO;</w:t>
      </w:r>
    </w:p>
    <w:p w14:paraId="68411A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limites mínimos e/ou máximos, em número e/ou valor, quando definidos pelas entidades regulatórias;</w:t>
      </w:r>
    </w:p>
    <w:p w14:paraId="2499D4E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dos requisitos e regras de segurança e prevenção de fraude na Rede MULTIBANCO;</w:t>
      </w:r>
    </w:p>
    <w:p w14:paraId="3C88B9B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e processamento de serviços de câmbio e de </w:t>
      </w:r>
      <w:proofErr w:type="spellStart"/>
      <w:r w:rsidRPr="004001D9">
        <w:rPr>
          <w:i/>
          <w:szCs w:val="20"/>
          <w:lang w:val="pt-PT" w:eastAsia="pt-PT"/>
        </w:rPr>
        <w:t>Dynamic</w:t>
      </w:r>
      <w:proofErr w:type="spellEnd"/>
      <w:r w:rsidRPr="004001D9">
        <w:rPr>
          <w:i/>
          <w:szCs w:val="20"/>
          <w:lang w:val="pt-PT" w:eastAsia="pt-PT"/>
        </w:rPr>
        <w:t xml:space="preserve"> </w:t>
      </w:r>
      <w:proofErr w:type="spellStart"/>
      <w:r w:rsidRPr="004001D9">
        <w:rPr>
          <w:i/>
          <w:szCs w:val="20"/>
          <w:lang w:val="pt-PT" w:eastAsia="pt-PT"/>
        </w:rPr>
        <w:t>Currency</w:t>
      </w:r>
      <w:proofErr w:type="spellEnd"/>
      <w:r w:rsidRPr="004001D9">
        <w:rPr>
          <w:i/>
          <w:szCs w:val="20"/>
          <w:lang w:val="pt-PT" w:eastAsia="pt-PT"/>
        </w:rPr>
        <w:t xml:space="preserve"> </w:t>
      </w:r>
      <w:proofErr w:type="spellStart"/>
      <w:r w:rsidRPr="004001D9">
        <w:rPr>
          <w:i/>
          <w:szCs w:val="20"/>
          <w:lang w:val="pt-PT" w:eastAsia="pt-PT"/>
        </w:rPr>
        <w:t>Conversion</w:t>
      </w:r>
      <w:proofErr w:type="spellEnd"/>
      <w:r w:rsidRPr="004001D9">
        <w:rPr>
          <w:szCs w:val="20"/>
          <w:lang w:val="pt-PT" w:eastAsia="pt-PT"/>
        </w:rPr>
        <w:t xml:space="preserve"> (DCC) na Rede CA e Rede TPA;</w:t>
      </w:r>
    </w:p>
    <w:p w14:paraId="6448A21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do fornecedor de serviços de câmbio e de </w:t>
      </w:r>
      <w:proofErr w:type="spellStart"/>
      <w:r w:rsidRPr="004001D9">
        <w:rPr>
          <w:i/>
          <w:szCs w:val="20"/>
          <w:lang w:val="pt-PT" w:eastAsia="pt-PT"/>
        </w:rPr>
        <w:t>Dynamic</w:t>
      </w:r>
      <w:proofErr w:type="spellEnd"/>
      <w:r w:rsidRPr="004001D9">
        <w:rPr>
          <w:i/>
          <w:szCs w:val="20"/>
          <w:lang w:val="pt-PT" w:eastAsia="pt-PT"/>
        </w:rPr>
        <w:t xml:space="preserve"> </w:t>
      </w:r>
      <w:proofErr w:type="spellStart"/>
      <w:r w:rsidRPr="004001D9">
        <w:rPr>
          <w:i/>
          <w:szCs w:val="20"/>
          <w:lang w:val="pt-PT" w:eastAsia="pt-PT"/>
        </w:rPr>
        <w:t>Currency</w:t>
      </w:r>
      <w:proofErr w:type="spellEnd"/>
      <w:r w:rsidRPr="004001D9">
        <w:rPr>
          <w:i/>
          <w:szCs w:val="20"/>
          <w:lang w:val="pt-PT" w:eastAsia="pt-PT"/>
        </w:rPr>
        <w:t xml:space="preserve"> </w:t>
      </w:r>
      <w:proofErr w:type="spellStart"/>
      <w:r w:rsidRPr="004001D9">
        <w:rPr>
          <w:i/>
          <w:szCs w:val="20"/>
          <w:lang w:val="pt-PT" w:eastAsia="pt-PT"/>
        </w:rPr>
        <w:t>Conversion</w:t>
      </w:r>
      <w:proofErr w:type="spellEnd"/>
      <w:r w:rsidRPr="004001D9">
        <w:rPr>
          <w:szCs w:val="20"/>
          <w:lang w:val="pt-PT" w:eastAsia="pt-PT"/>
        </w:rPr>
        <w:t xml:space="preserve"> (DCC) na Rede CA e Rede TPA;</w:t>
      </w:r>
    </w:p>
    <w:p w14:paraId="517FA1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 exploração dos espaços publicitários das diversas Redes de CA e TPA;</w:t>
      </w:r>
    </w:p>
    <w:p w14:paraId="285EC93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e atribuição da concessão da gestão dos espaços publicitários das diversas Redes de CA e TPA, a entidades terceiras, sempre que aplicável;</w:t>
      </w:r>
    </w:p>
    <w:p w14:paraId="575A78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w:t>
      </w:r>
      <w:r w:rsidRPr="004001D9">
        <w:rPr>
          <w:szCs w:val="20"/>
          <w:lang w:val="pt-PT" w:eastAsia="en-US"/>
        </w:rPr>
        <w:t>eleção de prestadores de serviços a terceiros e, quando necessário, a sua contratação e gestão;</w:t>
      </w:r>
    </w:p>
    <w:p w14:paraId="44C917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Elaboração, divulgação e manutenção da documentação técnica e especificações, listada no Anexo A dos Termos e Condições;</w:t>
      </w:r>
    </w:p>
    <w:p w14:paraId="71A7AE2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Definição de processos de homologação e/ou certificação das soluções e equipamentos dos Contratantes da Rede MULTIBANCO;</w:t>
      </w:r>
    </w:p>
    <w:p w14:paraId="48D0B37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da operacionalidade dos ambientes técnicos de qualidade da Rede MULTIBANCO para utilização pelos diversos Contratantes;</w:t>
      </w:r>
    </w:p>
    <w:p w14:paraId="09826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Atualização da Rede MULTIBANCO de acordo com as evoluções definidas pela SIBS FPS, ou outras definições regulamentares dos Sistemas de Pagamento ou legislativas.</w:t>
      </w:r>
    </w:p>
    <w:p w14:paraId="69D7FAD4" w14:textId="77777777" w:rsidR="00D82932" w:rsidRPr="004001D9" w:rsidRDefault="00D82932" w:rsidP="00D82932">
      <w:pPr>
        <w:keepLines/>
        <w:spacing w:before="120" w:after="60" w:line="360" w:lineRule="auto"/>
        <w:jc w:val="both"/>
        <w:rPr>
          <w:szCs w:val="20"/>
          <w:lang w:val="pt-PT" w:eastAsia="en-US"/>
        </w:rPr>
      </w:pPr>
      <w:r w:rsidRPr="004001D9">
        <w:rPr>
          <w:szCs w:val="20"/>
          <w:lang w:val="pt-PT" w:eastAsia="en-US"/>
        </w:rPr>
        <w:t>A integridade, reputação e fiabilidade do funcionamento da Rede MULTIBANCO, a proteção das marcas, patentes e demais direitos de propriedade industrial e intelectual relacionados com a Rede MULTIBANCO que sejam propriedade da SIBS FPS serão asseguradas pela SIBS FPS, que poderá, para este efeito, limitar, interromper ou descontinuar parte ou a totalidade de serviços da Rede MULTIBANCO a um utilizador de Serviços MULTIBANCO, ou impor restrições ou limitações no acesso, em virtude de condicionalismos técnicos, legais ou por violação dos Termos e Condições, quando essa utilização:</w:t>
      </w:r>
    </w:p>
    <w:p w14:paraId="1DBE894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algum prejuízo, de forma direta ou indireta, à imagem e reputação da SIBS FPS e da Rede MULTIBANCO; ou</w:t>
      </w:r>
    </w:p>
    <w:p w14:paraId="31A5691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danos ou coloque em risco a integridade, continuidade ou qualidade dos serviços da Rede MULTIBANCO, designadamente quando essa utilização ameace a capacidade ou viabilidade da utilização dos serviços pelos demais Utilizadores ou por terceiros; ou</w:t>
      </w:r>
    </w:p>
    <w:p w14:paraId="31BCB02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Quando a SIBS FPS tenha fundadas suspeitas que o Utilizador atua em desrespeito pelas obrigações previstas no Contrato, pelos Termos e Condições ou pelas regras legais aplicáveis, designadamente, as normas de utilização e supervisão a que esteja sujeito; ou</w:t>
      </w:r>
    </w:p>
    <w:p w14:paraId="2EBFA9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Acarrete para a SIBS FPS a violação de obrigações contratuais, legais ou regulamentares.</w:t>
      </w:r>
    </w:p>
    <w:p w14:paraId="09E8D0C9"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63" w:name="_Toc470543757"/>
      <w:bookmarkStart w:id="1164" w:name="_Toc470549221"/>
      <w:bookmarkStart w:id="1165" w:name="_Toc472413277"/>
      <w:bookmarkStart w:id="1166" w:name="_Toc488226251"/>
      <w:bookmarkStart w:id="1167" w:name="_Toc507437739"/>
      <w:bookmarkStart w:id="1168" w:name="_Toc507438323"/>
      <w:bookmarkStart w:id="1169" w:name="_Toc470543756"/>
      <w:bookmarkStart w:id="1170" w:name="_Toc470549220"/>
      <w:r w:rsidRPr="004001D9">
        <w:rPr>
          <w:b/>
          <w:bCs/>
          <w:sz w:val="28"/>
          <w:szCs w:val="28"/>
          <w:lang w:val="pt-PT" w:eastAsia="en-US"/>
        </w:rPr>
        <w:t>Responsabilidades da SIBS FPS em relação à Rede CA</w:t>
      </w:r>
      <w:bookmarkEnd w:id="1163"/>
      <w:bookmarkEnd w:id="1164"/>
      <w:bookmarkEnd w:id="1165"/>
      <w:bookmarkEnd w:id="1166"/>
      <w:bookmarkEnd w:id="1167"/>
      <w:bookmarkEnd w:id="1168"/>
    </w:p>
    <w:p w14:paraId="439E7740"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CA, por:</w:t>
      </w:r>
    </w:p>
    <w:p w14:paraId="3151AF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CA;</w:t>
      </w:r>
    </w:p>
    <w:p w14:paraId="25D9394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do(s) </w:t>
      </w:r>
      <w:proofErr w:type="spellStart"/>
      <w:r w:rsidRPr="004001D9">
        <w:rPr>
          <w:i/>
          <w:szCs w:val="20"/>
          <w:lang w:val="pt-PT" w:eastAsia="pt-PT"/>
        </w:rPr>
        <w:t>Acquirers</w:t>
      </w:r>
      <w:proofErr w:type="spellEnd"/>
      <w:r w:rsidRPr="004001D9">
        <w:rPr>
          <w:szCs w:val="20"/>
          <w:lang w:val="pt-PT" w:eastAsia="pt-PT"/>
        </w:rPr>
        <w:t xml:space="preserve"> para as operações de levantamento nos Caixas Automáticos das Redes CA MULTIBANCO e ATM Express;</w:t>
      </w:r>
    </w:p>
    <w:p w14:paraId="1978284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Seleção, homologação e certificação de CA;</w:t>
      </w:r>
    </w:p>
    <w:p w14:paraId="31ACDA9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instalação/desinstalação de terminais, de acordo com as indicações da Entidade de Apoio ao CA. No caso de CA localizados fora da Rede de Balcões de uma Entidade de Apoio ao CA (adiante designados “</w:t>
      </w:r>
      <w:proofErr w:type="spellStart"/>
      <w:r w:rsidRPr="004001D9">
        <w:rPr>
          <w:i/>
          <w:szCs w:val="20"/>
          <w:lang w:val="pt-PT" w:eastAsia="pt-PT"/>
        </w:rPr>
        <w:t>off-premises</w:t>
      </w:r>
      <w:proofErr w:type="spellEnd"/>
      <w:r w:rsidRPr="004001D9">
        <w:rPr>
          <w:szCs w:val="20"/>
          <w:lang w:val="pt-PT" w:eastAsia="pt-PT"/>
        </w:rPr>
        <w:t>”) a SIBS assegura ainda a gestão das comunicações;</w:t>
      </w:r>
    </w:p>
    <w:p w14:paraId="4F4ACDA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da Rede e suporte de 2ª linha;</w:t>
      </w:r>
    </w:p>
    <w:p w14:paraId="03C0C17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Desenvolvimento e manutenção da aplicação local instalada nos terminais das Redes CA MULTIBANCO e ATM Express;</w:t>
      </w:r>
    </w:p>
    <w:p w14:paraId="14C98E8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e assistência técnica dos terminais;</w:t>
      </w:r>
    </w:p>
    <w:p w14:paraId="136D844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conteúdo dos talões e das regras para a apresentação de publicidade, incluindo logótipos, nos ecrãs e talões dos terminais das Redes CA MULTIBANCO e ATM Express</w:t>
      </w:r>
      <w:r w:rsidR="000D341C" w:rsidRPr="00100993">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B7914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campanhas publicitárias apresentadas nos ecrãs das Redes CA MULTIBANCO e ATM Express.</w:t>
      </w:r>
    </w:p>
    <w:p w14:paraId="1F0F8CA1" w14:textId="45A0665D"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71" w:name="_Toc472413278"/>
      <w:bookmarkStart w:id="1172" w:name="_Toc488226252"/>
      <w:bookmarkStart w:id="1173" w:name="_Toc507437740"/>
      <w:bookmarkStart w:id="1174" w:name="_Toc507438324"/>
      <w:r w:rsidRPr="004001D9">
        <w:rPr>
          <w:b/>
          <w:bCs/>
          <w:sz w:val="28"/>
          <w:szCs w:val="28"/>
          <w:lang w:val="pt-PT" w:eastAsia="en-US"/>
        </w:rPr>
        <w:t>Responsabilidades da SIBS FPS em relação à Rede TPA</w:t>
      </w:r>
      <w:bookmarkEnd w:id="1169"/>
      <w:bookmarkEnd w:id="1170"/>
      <w:bookmarkEnd w:id="1171"/>
      <w:bookmarkEnd w:id="1172"/>
      <w:bookmarkEnd w:id="1173"/>
      <w:bookmarkEnd w:id="1174"/>
    </w:p>
    <w:p w14:paraId="3292C9BE"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TPA, por:</w:t>
      </w:r>
    </w:p>
    <w:p w14:paraId="44523BE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TPA;</w:t>
      </w:r>
    </w:p>
    <w:p w14:paraId="21D15B3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das especificações técnicas para as aplicações de TPA;</w:t>
      </w:r>
    </w:p>
    <w:p w14:paraId="77A4692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TPA;</w:t>
      </w:r>
    </w:p>
    <w:p w14:paraId="7963BF4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de 2ª linha a fornecedores de TPA;</w:t>
      </w:r>
    </w:p>
    <w:p w14:paraId="02AE289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conteúdo dos talões e das regras para a apresentação de publicidade, incluindo logótipos, nos ecrãs e talões dos terminais</w:t>
      </w:r>
      <w:r w:rsidR="000D341C">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E56FC7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xml:space="preserve">, expedição de terminais, de acordo com as indicações da Entidade de Apoio ao TPA, no caso de </w:t>
      </w:r>
      <w:r w:rsidRPr="004001D9">
        <w:rPr>
          <w:i/>
          <w:szCs w:val="20"/>
          <w:lang w:val="pt-PT" w:eastAsia="pt-PT"/>
        </w:rPr>
        <w:t>Mobile</w:t>
      </w:r>
      <w:r w:rsidRPr="004001D9">
        <w:rPr>
          <w:szCs w:val="20"/>
          <w:lang w:val="pt-PT" w:eastAsia="pt-PT"/>
        </w:rPr>
        <w:t xml:space="preserve"> POS;</w:t>
      </w:r>
    </w:p>
    <w:p w14:paraId="1A1F7C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e especificações técnicas dos </w:t>
      </w:r>
      <w:proofErr w:type="spellStart"/>
      <w:r w:rsidRPr="004001D9">
        <w:rPr>
          <w:i/>
          <w:szCs w:val="20"/>
          <w:lang w:val="pt-PT" w:eastAsia="pt-PT"/>
        </w:rPr>
        <w:t>webservices</w:t>
      </w:r>
      <w:proofErr w:type="spellEnd"/>
      <w:r w:rsidRPr="004001D9">
        <w:rPr>
          <w:szCs w:val="20"/>
          <w:lang w:val="pt-PT" w:eastAsia="pt-PT"/>
        </w:rPr>
        <w:t xml:space="preserve"> MB WAY necessários para ligação à Rede TPA;</w:t>
      </w:r>
    </w:p>
    <w:p w14:paraId="450A726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Gestão das versões da aplicação MB WAY para aceitação de pagamentos;</w:t>
      </w:r>
    </w:p>
    <w:p w14:paraId="3CD32B9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homologação e certificação de </w:t>
      </w:r>
      <w:r w:rsidRPr="004001D9">
        <w:rPr>
          <w:i/>
          <w:szCs w:val="20"/>
          <w:lang w:val="pt-PT" w:eastAsia="pt-PT"/>
        </w:rPr>
        <w:t>Mobile</w:t>
      </w:r>
      <w:r w:rsidRPr="004001D9">
        <w:rPr>
          <w:szCs w:val="20"/>
          <w:lang w:val="pt-PT" w:eastAsia="pt-PT"/>
        </w:rPr>
        <w:t xml:space="preserve"> POS (</w:t>
      </w:r>
      <w:proofErr w:type="spellStart"/>
      <w:r w:rsidRPr="004001D9">
        <w:rPr>
          <w:szCs w:val="20"/>
          <w:lang w:val="pt-PT" w:eastAsia="pt-PT"/>
        </w:rPr>
        <w:t>Pads</w:t>
      </w:r>
      <w:proofErr w:type="spellEnd"/>
      <w:r w:rsidRPr="004001D9">
        <w:rPr>
          <w:szCs w:val="20"/>
          <w:lang w:val="pt-PT" w:eastAsia="pt-PT"/>
        </w:rPr>
        <w:t>);</w:t>
      </w:r>
    </w:p>
    <w:p w14:paraId="0C3B06D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das especificações técnicas para as aplicações de </w:t>
      </w:r>
      <w:r w:rsidRPr="004001D9">
        <w:rPr>
          <w:i/>
          <w:szCs w:val="20"/>
          <w:lang w:val="pt-PT" w:eastAsia="pt-PT"/>
        </w:rPr>
        <w:t>Mobile</w:t>
      </w:r>
      <w:r w:rsidRPr="004001D9">
        <w:rPr>
          <w:szCs w:val="20"/>
          <w:lang w:val="pt-PT" w:eastAsia="pt-PT"/>
        </w:rPr>
        <w:t xml:space="preserve"> POS;</w:t>
      </w:r>
    </w:p>
    <w:p w14:paraId="4F82EDB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da plataforma </w:t>
      </w:r>
      <w:r w:rsidRPr="004001D9">
        <w:rPr>
          <w:i/>
          <w:szCs w:val="20"/>
          <w:lang w:val="pt-PT" w:eastAsia="pt-PT"/>
        </w:rPr>
        <w:t xml:space="preserve">Digital </w:t>
      </w:r>
      <w:proofErr w:type="spellStart"/>
      <w:r w:rsidRPr="004001D9">
        <w:rPr>
          <w:i/>
          <w:szCs w:val="20"/>
          <w:lang w:val="pt-PT" w:eastAsia="pt-PT"/>
        </w:rPr>
        <w:t>Payment</w:t>
      </w:r>
      <w:proofErr w:type="spellEnd"/>
      <w:r w:rsidRPr="004001D9">
        <w:rPr>
          <w:i/>
          <w:szCs w:val="20"/>
          <w:lang w:val="pt-PT" w:eastAsia="pt-PT"/>
        </w:rPr>
        <w:t xml:space="preserve"> Gateway</w:t>
      </w:r>
      <w:r w:rsidRPr="004001D9">
        <w:rPr>
          <w:szCs w:val="20"/>
          <w:lang w:val="pt-PT" w:eastAsia="pt-PT"/>
        </w:rPr>
        <w:t>;</w:t>
      </w:r>
    </w:p>
    <w:p w14:paraId="6CE5EC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Suporte aos comerciantes na implementação, certificação e acompanhamento da </w:t>
      </w:r>
      <w:r w:rsidRPr="004001D9">
        <w:rPr>
          <w:i/>
          <w:szCs w:val="20"/>
          <w:lang w:val="pt-PT" w:eastAsia="pt-PT"/>
        </w:rPr>
        <w:t xml:space="preserve">Digital </w:t>
      </w:r>
      <w:proofErr w:type="spellStart"/>
      <w:r w:rsidRPr="004001D9">
        <w:rPr>
          <w:i/>
          <w:szCs w:val="20"/>
          <w:lang w:val="pt-PT" w:eastAsia="pt-PT"/>
        </w:rPr>
        <w:t>Payments</w:t>
      </w:r>
      <w:proofErr w:type="spellEnd"/>
      <w:r w:rsidRPr="004001D9">
        <w:rPr>
          <w:i/>
          <w:szCs w:val="20"/>
          <w:lang w:val="pt-PT" w:eastAsia="pt-PT"/>
        </w:rPr>
        <w:t xml:space="preserve"> Gateway</w:t>
      </w:r>
      <w:r w:rsidRPr="004001D9">
        <w:rPr>
          <w:szCs w:val="20"/>
          <w:lang w:val="pt-PT" w:eastAsia="pt-PT"/>
        </w:rPr>
        <w:t xml:space="preserve">, MB WAY e </w:t>
      </w:r>
      <w:r w:rsidRPr="004001D9">
        <w:rPr>
          <w:i/>
          <w:szCs w:val="20"/>
          <w:lang w:val="pt-PT" w:eastAsia="pt-PT"/>
        </w:rPr>
        <w:t xml:space="preserve">Mobile </w:t>
      </w:r>
      <w:r w:rsidRPr="004001D9">
        <w:rPr>
          <w:szCs w:val="20"/>
          <w:lang w:val="pt-PT" w:eastAsia="pt-PT"/>
        </w:rPr>
        <w:t>POS.</w:t>
      </w:r>
    </w:p>
    <w:p w14:paraId="4BB5A454" w14:textId="4DF01A22"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75" w:name="_Toc470549222"/>
      <w:bookmarkStart w:id="1176" w:name="_Toc472413279"/>
      <w:bookmarkStart w:id="1177" w:name="_Toc488226253"/>
      <w:bookmarkStart w:id="1178" w:name="_Toc507437741"/>
      <w:bookmarkStart w:id="1179" w:name="_Toc507438325"/>
      <w:r w:rsidRPr="004001D9">
        <w:rPr>
          <w:b/>
          <w:bCs/>
          <w:sz w:val="28"/>
          <w:szCs w:val="28"/>
          <w:lang w:val="pt-PT" w:eastAsia="en-US"/>
        </w:rPr>
        <w:t>Responsabilidades da SIBS FPS em relação ao Canal MB WAY</w:t>
      </w:r>
      <w:bookmarkEnd w:id="1175"/>
      <w:bookmarkEnd w:id="1176"/>
      <w:bookmarkEnd w:id="1177"/>
      <w:bookmarkEnd w:id="1178"/>
      <w:bookmarkEnd w:id="1179"/>
    </w:p>
    <w:p w14:paraId="126E118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do canal MB WAY, por:</w:t>
      </w:r>
    </w:p>
    <w:p w14:paraId="23A3D1F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versões da aplicação MB WAY, operações financeiras que disponibiliza e respetiva disponibilização nas lojas dos sistemas operativos para a qual se encontra disponível;</w:t>
      </w:r>
    </w:p>
    <w:p w14:paraId="5EBAF41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de contactos com utilizadores MB WAY, incluindo contactos de gestão do serviço e contactos promocionais.</w:t>
      </w:r>
    </w:p>
    <w:p w14:paraId="45328D10" w14:textId="0EE46943"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80" w:name="_Toc470549223"/>
      <w:bookmarkStart w:id="1181" w:name="_Toc472413280"/>
      <w:bookmarkStart w:id="1182" w:name="_Toc488226254"/>
      <w:bookmarkStart w:id="1183" w:name="_Toc507437742"/>
      <w:bookmarkStart w:id="1184" w:name="_Toc507438326"/>
      <w:r w:rsidRPr="004001D9">
        <w:rPr>
          <w:b/>
          <w:bCs/>
          <w:sz w:val="32"/>
          <w:szCs w:val="44"/>
          <w:lang w:val="pt-PT" w:eastAsia="en-US"/>
        </w:rPr>
        <w:t>Responsabilidades Gerais dos Contratantes</w:t>
      </w:r>
      <w:bookmarkEnd w:id="1180"/>
      <w:bookmarkEnd w:id="1181"/>
      <w:bookmarkEnd w:id="1182"/>
      <w:bookmarkEnd w:id="1183"/>
      <w:bookmarkEnd w:id="1184"/>
    </w:p>
    <w:p w14:paraId="3F5A8AEF"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Os Contratantes são responsáveis por:</w:t>
      </w:r>
    </w:p>
    <w:p w14:paraId="0F90D0CA" w14:textId="77777777" w:rsidR="00D82932" w:rsidRPr="004001D9" w:rsidRDefault="00D82932" w:rsidP="00471048">
      <w:pPr>
        <w:keepNext/>
        <w:numPr>
          <w:ilvl w:val="0"/>
          <w:numId w:val="82"/>
        </w:numPr>
        <w:spacing w:before="60" w:after="60" w:line="360" w:lineRule="auto"/>
        <w:ind w:left="714" w:hanging="357"/>
        <w:jc w:val="both"/>
        <w:rPr>
          <w:szCs w:val="20"/>
          <w:lang w:val="pt-PT" w:eastAsia="pt-PT"/>
        </w:rPr>
      </w:pPr>
      <w:r w:rsidRPr="004001D9">
        <w:rPr>
          <w:szCs w:val="20"/>
          <w:lang w:val="pt-PT" w:eastAsia="pt-PT"/>
        </w:rPr>
        <w:t>Liquidação das operações, taxas e tarifas devidas, através da Compensação MULTIBANCO.</w:t>
      </w:r>
      <w:r w:rsidRPr="004001D9">
        <w:rPr>
          <w:szCs w:val="20"/>
          <w:vertAlign w:val="superscript"/>
          <w:lang w:val="pt-PT" w:eastAsia="en-US"/>
        </w:rPr>
        <w:footnoteReference w:id="3"/>
      </w:r>
      <w:r w:rsidRPr="004001D9">
        <w:rPr>
          <w:strike/>
          <w:szCs w:val="20"/>
          <w:lang w:val="pt-PT" w:eastAsia="pt-PT"/>
        </w:rPr>
        <w:t>,</w:t>
      </w:r>
      <w:r w:rsidRPr="004001D9">
        <w:rPr>
          <w:szCs w:val="20"/>
          <w:lang w:val="pt-PT" w:eastAsia="pt-PT"/>
        </w:rPr>
        <w:t>;</w:t>
      </w:r>
    </w:p>
    <w:p w14:paraId="41A6805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Adequação dos seus sistemas às especificações técnicas, operativas e funcionais da Rede MULTIBANCO, suportando todos os custos inerentes à instalação, funcionamento e manutenção dos seus equipamentos e circuitos informáticos;</w:t>
      </w:r>
    </w:p>
    <w:p w14:paraId="2B95805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Estabelecimento das ligações técnicas e dos protocolos de comunicação e de segurança entre os seus sistemas e o sistema da SIBS FPS;</w:t>
      </w:r>
    </w:p>
    <w:p w14:paraId="2169461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definido nos Manuais de Serviço, Manuais de Implementação e Especificações descritos no Anexo A, no âmbito dos serviços que utiliza;</w:t>
      </w:r>
    </w:p>
    <w:p w14:paraId="5EB210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Certificação de sistemas e terminais em conformidade com o estipulado em Manuais de Serviço e Especificações descritos no Anexo A destes Termos e Condições;</w:t>
      </w:r>
    </w:p>
    <w:p w14:paraId="703AA63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das configurações necessárias no ambiente de Pré-Produção da SIBS FPS (ambiente de qualidade), solicitadas por esta e que permitam a realização dos serviços de certificação assegurados pela SIBS FPS;</w:t>
      </w:r>
    </w:p>
    <w:p w14:paraId="15086D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Disponibilização de dados de teste no ambiente de Pré-Produção da SIBS FPS que permitam a realização dos serviços de certificação assegurados pela SIBS FPS. Os dados de teste incluem cartões de teste e respetivas cartas de </w:t>
      </w:r>
      <w:r w:rsidRPr="004001D9">
        <w:rPr>
          <w:i/>
          <w:szCs w:val="20"/>
          <w:lang w:val="pt-PT" w:eastAsia="pt-PT"/>
        </w:rPr>
        <w:t>PIN</w:t>
      </w:r>
      <w:r w:rsidRPr="004001D9">
        <w:rPr>
          <w:szCs w:val="20"/>
          <w:lang w:val="pt-PT" w:eastAsia="pt-PT"/>
        </w:rPr>
        <w:t>, terminais (CA ou TPA), entre outros;</w:t>
      </w:r>
    </w:p>
    <w:p w14:paraId="7F57941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Cooperação com vista à correção de quaisquer erros ou divergências verificadas na transmissão de dados, disponibilizando, para tanto, o pessoal e o equipamento necessários.</w:t>
      </w:r>
    </w:p>
    <w:p w14:paraId="5DDA4A3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Os Contratantes estão expressamente proibidos de fazer qualquer uso dos serviços de processamento da SIBS FPS e respetivos serviços da Rede MULTIBANCO fora das circunstâncias previstas no Contrato ou nos Termos e Condições de utilização da Rede MULTIBANCO, não podendo nomeadamente:</w:t>
      </w:r>
    </w:p>
    <w:p w14:paraId="1A5E21F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Autorizar ou ceder, a qualquer título, a utilização da marca MULTIBANCO ou quaisquer outras que sejam propriedade da SIBS FPS por terceiros;</w:t>
      </w:r>
    </w:p>
    <w:p w14:paraId="284A79A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Reproduzir ou replicar, por quaisquer meios ou formas, quaisquer serviços ou operações, disponibilizados através da Rede MULTIBANCO, que sejam propriedade da SIBS FPS;</w:t>
      </w:r>
    </w:p>
    <w:p w14:paraId="4C29722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Remover qualquer aviso de direitos de autor, marca ou propriedade industrial da SIBS FPS relativamente a qualquer Canal ou Serviço disponibilizada no âmbito da Rede MULTIBANCO;</w:t>
      </w:r>
    </w:p>
    <w:p w14:paraId="6D0D19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Distribuir, colocar à disposição de terceiros, demonstrar, comercializar, licenciar ou transmitir, através de qualquer forma ou meio, os serviços da Rede MULTIBANCO a quaisquer entidades terceiras, para qualquer outro fim que não os previstos no Contrato, nos Termos e Condições ou de outro modo expressamente autorizado pela SIBS FPS;</w:t>
      </w:r>
    </w:p>
    <w:p w14:paraId="2A93AEED" w14:textId="1AF25109" w:rsidR="00D82932" w:rsidRPr="004001D9" w:rsidDel="002709E5" w:rsidRDefault="00D82932" w:rsidP="00471048">
      <w:pPr>
        <w:numPr>
          <w:ilvl w:val="0"/>
          <w:numId w:val="82"/>
        </w:numPr>
        <w:spacing w:before="60" w:after="60" w:line="360" w:lineRule="auto"/>
        <w:ind w:left="714" w:hanging="357"/>
        <w:jc w:val="both"/>
        <w:rPr>
          <w:del w:id="1185" w:author="Maria Teresa Pais" w:date="2018-03-14T15:55:00Z"/>
          <w:szCs w:val="20"/>
          <w:lang w:val="pt-PT" w:eastAsia="pt-PT"/>
        </w:rPr>
      </w:pPr>
      <w:del w:id="1186" w:author="Maria Teresa Pais" w:date="2018-03-14T15:55:00Z">
        <w:r w:rsidRPr="004001D9" w:rsidDel="002709E5">
          <w:rPr>
            <w:szCs w:val="20"/>
            <w:lang w:val="pt-PT" w:eastAsia="pt-PT"/>
          </w:rPr>
          <w:delText>A SIBS FPS pode promover as auditorias e inspeções necessárias para garantir o cumprimento destes Termos e Condições, a custos do Contratante, de modo a assegurar que os mesmos são cumpridos, por forma a salvaguardar a integridade da Rede MULTIBANCO e a proteção da propriedade industrial da SIBS FPS. O Contratante deve cooperar com a SIBS FPS em qualquer auditoria ou investigação, e assegurar igualmente a cooperação da parte de comerciantes ou utilizadores de Serviços MULTIBANCO com quem tenha contratado essa aceitação ou utilização.</w:delText>
        </w:r>
      </w:del>
    </w:p>
    <w:p w14:paraId="7EAA8A5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Em caso de deteção de incumprimento dos presentes Termos e Condições, a SIBS FPS notificará formalmente o Contratante com a descrição da ocorrência e informa a(s) ação(</w:t>
      </w:r>
      <w:proofErr w:type="spellStart"/>
      <w:r w:rsidRPr="004001D9">
        <w:rPr>
          <w:szCs w:val="20"/>
          <w:lang w:val="pt-PT" w:eastAsia="pt-PT"/>
        </w:rPr>
        <w:t>ões</w:t>
      </w:r>
      <w:proofErr w:type="spellEnd"/>
      <w:r w:rsidRPr="004001D9">
        <w:rPr>
          <w:szCs w:val="20"/>
          <w:lang w:val="pt-PT" w:eastAsia="pt-PT"/>
        </w:rPr>
        <w:t>) corretiva(s) a serem tomadas pelo Contratante ou pela SIBS FPS, incluindo um prazo para correção da situação.</w:t>
      </w:r>
    </w:p>
    <w:p w14:paraId="6F8A4069" w14:textId="143341E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187" w:name="_Toc470549224"/>
      <w:bookmarkStart w:id="1188" w:name="_Toc472413281"/>
      <w:bookmarkStart w:id="1189" w:name="_Toc488226255"/>
      <w:bookmarkStart w:id="1190" w:name="_Toc507437743"/>
      <w:bookmarkStart w:id="1191" w:name="_Toc507438327"/>
      <w:r w:rsidRPr="004001D9">
        <w:rPr>
          <w:b/>
          <w:bCs/>
          <w:sz w:val="32"/>
          <w:szCs w:val="44"/>
          <w:lang w:val="pt-PT" w:eastAsia="en-US"/>
        </w:rPr>
        <w:lastRenderedPageBreak/>
        <w:t>Responsabilidades dos Emissores</w:t>
      </w:r>
      <w:bookmarkEnd w:id="1187"/>
      <w:bookmarkEnd w:id="1188"/>
      <w:bookmarkEnd w:id="1189"/>
      <w:bookmarkEnd w:id="1190"/>
      <w:bookmarkEnd w:id="1191"/>
    </w:p>
    <w:p w14:paraId="25D5F27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 Emissor é responsável por:</w:t>
      </w:r>
    </w:p>
    <w:p w14:paraId="1BC34527"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Emissão lógica e registo dos seus cartões na Base de Dados da SIBS FPS;</w:t>
      </w:r>
    </w:p>
    <w:p w14:paraId="4B42B488" w14:textId="77777777" w:rsidR="00A9026D" w:rsidRDefault="00A9026D" w:rsidP="00471048">
      <w:pPr>
        <w:numPr>
          <w:ilvl w:val="0"/>
          <w:numId w:val="82"/>
        </w:numPr>
        <w:spacing w:before="60" w:after="60" w:line="360" w:lineRule="auto"/>
        <w:contextualSpacing/>
        <w:jc w:val="both"/>
        <w:rPr>
          <w:ins w:id="1192" w:author="Maria Teresa Pais" w:date="2018-04-04T15:02:00Z"/>
          <w:szCs w:val="20"/>
          <w:lang w:val="pt-PT" w:eastAsia="pt-PT"/>
        </w:rPr>
      </w:pPr>
      <w:r w:rsidRPr="00A9026D">
        <w:rPr>
          <w:szCs w:val="20"/>
          <w:lang w:val="pt-PT" w:eastAsia="pt-PT"/>
        </w:rPr>
        <w:t xml:space="preserve">Emissão física do cartão de acordo com os requisitos dos Sistemas de Pagamento e SIBS FPS, assegurando a contratação de um </w:t>
      </w:r>
      <w:commentRangeStart w:id="1193"/>
      <w:r w:rsidRPr="00A9026D">
        <w:rPr>
          <w:szCs w:val="20"/>
          <w:lang w:val="pt-PT" w:eastAsia="pt-PT"/>
        </w:rPr>
        <w:t>personalizador de cartões devidamente certificado pela SIBS FPS</w:t>
      </w:r>
      <w:commentRangeEnd w:id="1193"/>
      <w:r>
        <w:rPr>
          <w:rStyle w:val="CommentReference"/>
        </w:rPr>
        <w:commentReference w:id="1193"/>
      </w:r>
      <w:r w:rsidRPr="00A9026D">
        <w:rPr>
          <w:szCs w:val="20"/>
          <w:lang w:val="pt-PT" w:eastAsia="pt-PT"/>
        </w:rPr>
        <w:t>;</w:t>
      </w:r>
    </w:p>
    <w:p w14:paraId="24C8C077" w14:textId="2BE3550E"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Autorização das operações - ou delegação na SIBS FPS a sua autorização - de acordo com os cenários de </w:t>
      </w:r>
      <w:r w:rsidRPr="004001D9">
        <w:rPr>
          <w:i/>
          <w:szCs w:val="20"/>
          <w:lang w:val="pt-PT" w:eastAsia="pt-PT"/>
        </w:rPr>
        <w:t>stand-in</w:t>
      </w:r>
      <w:r w:rsidRPr="004001D9">
        <w:rPr>
          <w:szCs w:val="20"/>
          <w:lang w:val="pt-PT" w:eastAsia="pt-PT"/>
        </w:rPr>
        <w:t xml:space="preserve"> disponíveis;</w:t>
      </w:r>
    </w:p>
    <w:p w14:paraId="448C65DA"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Autenticação do utilizador e titular de cartão com </w:t>
      </w:r>
      <w:proofErr w:type="spellStart"/>
      <w:r w:rsidRPr="004001D9">
        <w:rPr>
          <w:i/>
          <w:szCs w:val="20"/>
          <w:lang w:val="pt-PT" w:eastAsia="pt-PT"/>
        </w:rPr>
        <w:t>strong</w:t>
      </w:r>
      <w:proofErr w:type="spellEnd"/>
      <w:r w:rsidRPr="004001D9">
        <w:rPr>
          <w:i/>
          <w:szCs w:val="20"/>
          <w:lang w:val="pt-PT" w:eastAsia="pt-PT"/>
        </w:rPr>
        <w:t xml:space="preserve"> </w:t>
      </w:r>
      <w:proofErr w:type="spellStart"/>
      <w:r w:rsidRPr="004001D9">
        <w:rPr>
          <w:i/>
          <w:szCs w:val="20"/>
          <w:lang w:val="pt-PT" w:eastAsia="pt-PT"/>
        </w:rPr>
        <w:t>customer</w:t>
      </w:r>
      <w:proofErr w:type="spellEnd"/>
      <w:r w:rsidRPr="004001D9">
        <w:rPr>
          <w:i/>
          <w:szCs w:val="20"/>
          <w:lang w:val="pt-PT" w:eastAsia="pt-PT"/>
        </w:rPr>
        <w:t xml:space="preserve"> </w:t>
      </w:r>
      <w:proofErr w:type="spellStart"/>
      <w:r w:rsidRPr="004001D9">
        <w:rPr>
          <w:i/>
          <w:szCs w:val="20"/>
          <w:lang w:val="pt-PT" w:eastAsia="pt-PT"/>
        </w:rPr>
        <w:t>authentication</w:t>
      </w:r>
      <w:proofErr w:type="spellEnd"/>
      <w:r w:rsidRPr="004001D9">
        <w:rPr>
          <w:szCs w:val="20"/>
          <w:lang w:val="pt-PT" w:eastAsia="pt-PT"/>
        </w:rPr>
        <w:t xml:space="preserve"> (processo de autenticação forte) e débito na sua conta de pagamento previamente ao envio de um pedido de pagamento de um Serviço MULTIBANCO através do canal </w:t>
      </w:r>
      <w:proofErr w:type="spellStart"/>
      <w:r w:rsidRPr="004001D9">
        <w:rPr>
          <w:i/>
          <w:szCs w:val="20"/>
          <w:lang w:val="pt-PT" w:eastAsia="pt-PT"/>
        </w:rPr>
        <w:t>Host</w:t>
      </w:r>
      <w:proofErr w:type="spellEnd"/>
      <w:r w:rsidRPr="004001D9">
        <w:rPr>
          <w:i/>
          <w:szCs w:val="20"/>
          <w:lang w:val="pt-PT" w:eastAsia="pt-PT"/>
        </w:rPr>
        <w:t>-to-</w:t>
      </w:r>
      <w:proofErr w:type="spellStart"/>
      <w:r w:rsidRPr="004001D9">
        <w:rPr>
          <w:i/>
          <w:szCs w:val="20"/>
          <w:lang w:val="pt-PT" w:eastAsia="pt-PT"/>
        </w:rPr>
        <w:t>Host</w:t>
      </w:r>
      <w:proofErr w:type="spellEnd"/>
      <w:r w:rsidRPr="004001D9">
        <w:rPr>
          <w:szCs w:val="20"/>
          <w:lang w:val="pt-PT" w:eastAsia="pt-PT"/>
        </w:rPr>
        <w:t>;</w:t>
      </w:r>
    </w:p>
    <w:p w14:paraId="592C471E"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Parametrização, em processo validado pela SIBS FPS, das características dos seus produtos para a respetiva emissão de cartões, incluindo a definição dos cenários de autorização de operações processadas pela SIBS FPS;</w:t>
      </w:r>
    </w:p>
    <w:p w14:paraId="12B12B75"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Parametrização, em processo validado pela SIBS FPS, das operações e serviços MULTIBANCO disponibilizados aos seus clientes;</w:t>
      </w:r>
    </w:p>
    <w:p w14:paraId="31DCEE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Cumprimento das regras das marcas de cartões, emanadas pelos respetivos Sistemas de Pagamento;</w:t>
      </w:r>
    </w:p>
    <w:p w14:paraId="03A3C0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Fornecimento ao utilizador e titular do cartão, de informação relativa às operações realizadas com os seus cartões.</w:t>
      </w:r>
    </w:p>
    <w:p w14:paraId="3C09DB2D" w14:textId="77777777"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194" w:name="_Toc470549228"/>
      <w:bookmarkStart w:id="1195" w:name="_Toc472413282"/>
      <w:bookmarkStart w:id="1196" w:name="_Toc488226256"/>
      <w:bookmarkStart w:id="1197" w:name="_Toc507437744"/>
      <w:bookmarkStart w:id="1198" w:name="_Toc507438328"/>
      <w:bookmarkStart w:id="1199" w:name="_Toc470549225"/>
      <w:r w:rsidRPr="004001D9">
        <w:rPr>
          <w:b/>
          <w:bCs/>
          <w:sz w:val="32"/>
          <w:szCs w:val="44"/>
          <w:lang w:val="pt-PT" w:eastAsia="en-US"/>
        </w:rPr>
        <w:t xml:space="preserve">Responsabilidades dos </w:t>
      </w:r>
      <w:proofErr w:type="spellStart"/>
      <w:r w:rsidRPr="004001D9">
        <w:rPr>
          <w:b/>
          <w:bCs/>
          <w:i/>
          <w:sz w:val="32"/>
          <w:szCs w:val="44"/>
          <w:lang w:val="pt-PT" w:eastAsia="en-US"/>
        </w:rPr>
        <w:t>Acquirers</w:t>
      </w:r>
      <w:bookmarkEnd w:id="1194"/>
      <w:bookmarkEnd w:id="1195"/>
      <w:bookmarkEnd w:id="1196"/>
      <w:bookmarkEnd w:id="1197"/>
      <w:bookmarkEnd w:id="1198"/>
      <w:proofErr w:type="spellEnd"/>
    </w:p>
    <w:p w14:paraId="612A2E0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w:t>
      </w:r>
      <w:proofErr w:type="spellStart"/>
      <w:r w:rsidRPr="004001D9">
        <w:rPr>
          <w:i/>
          <w:szCs w:val="20"/>
          <w:lang w:val="pt-PT" w:eastAsia="pt-PT"/>
        </w:rPr>
        <w:t>Acquirers</w:t>
      </w:r>
      <w:proofErr w:type="spellEnd"/>
      <w:r w:rsidRPr="004001D9">
        <w:rPr>
          <w:szCs w:val="20"/>
          <w:lang w:val="pt-PT" w:eastAsia="pt-PT"/>
        </w:rPr>
        <w:t xml:space="preserve"> em TPA da Rede MULTIBANCO têm as seguintes responsabilidades:</w:t>
      </w:r>
    </w:p>
    <w:p w14:paraId="2A33C2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dos comerciantes para a aceitação de operações com cartão das marcas de cartões que representa;</w:t>
      </w:r>
    </w:p>
    <w:p w14:paraId="1EB3659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Registo, facultativo, no sistema da SIBS FPS, dos dados dos acordos de </w:t>
      </w:r>
      <w:proofErr w:type="spellStart"/>
      <w:r w:rsidRPr="004001D9">
        <w:rPr>
          <w:i/>
          <w:szCs w:val="20"/>
          <w:lang w:val="pt-PT" w:eastAsia="pt-PT"/>
        </w:rPr>
        <w:t>acquiring</w:t>
      </w:r>
      <w:proofErr w:type="spellEnd"/>
      <w:r w:rsidRPr="004001D9">
        <w:rPr>
          <w:szCs w:val="20"/>
          <w:lang w:val="pt-PT" w:eastAsia="pt-PT"/>
        </w:rPr>
        <w:t xml:space="preserve"> celebrados com os comerciantes. Nos casos em que o </w:t>
      </w:r>
      <w:proofErr w:type="spellStart"/>
      <w:r w:rsidRPr="004001D9">
        <w:rPr>
          <w:i/>
          <w:szCs w:val="20"/>
          <w:lang w:val="pt-PT" w:eastAsia="pt-PT"/>
        </w:rPr>
        <w:t>Acquirer</w:t>
      </w:r>
      <w:proofErr w:type="spellEnd"/>
      <w:r w:rsidRPr="004001D9">
        <w:rPr>
          <w:szCs w:val="20"/>
          <w:lang w:val="pt-PT" w:eastAsia="pt-PT"/>
        </w:rPr>
        <w:t xml:space="preserve"> posicione tarifas, a SIBS FPS limita-se a processar os dados em conformidade com os valores definidos pelo </w:t>
      </w:r>
      <w:proofErr w:type="spellStart"/>
      <w:r w:rsidRPr="004001D9">
        <w:rPr>
          <w:i/>
          <w:szCs w:val="20"/>
          <w:lang w:val="pt-PT" w:eastAsia="pt-PT"/>
        </w:rPr>
        <w:t>Acquirer</w:t>
      </w:r>
      <w:proofErr w:type="spellEnd"/>
      <w:r w:rsidRPr="004001D9">
        <w:rPr>
          <w:szCs w:val="20"/>
          <w:lang w:val="pt-PT" w:eastAsia="pt-PT"/>
        </w:rPr>
        <w:t>;</w:t>
      </w:r>
    </w:p>
    <w:p w14:paraId="634E01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Pagamento à Entidade de Apoio ao TPA da taxa de utilização definida por esta ou na ausência da taxa definida pela EAT, do pagamento da taxa </w:t>
      </w:r>
      <w:proofErr w:type="spellStart"/>
      <w:r w:rsidRPr="004001D9">
        <w:rPr>
          <w:i/>
          <w:szCs w:val="20"/>
          <w:lang w:val="pt-PT" w:eastAsia="pt-PT"/>
        </w:rPr>
        <w:t>default</w:t>
      </w:r>
      <w:proofErr w:type="spellEnd"/>
      <w:r w:rsidRPr="004001D9">
        <w:rPr>
          <w:szCs w:val="20"/>
          <w:lang w:val="pt-PT" w:eastAsia="pt-PT"/>
        </w:rPr>
        <w:t xml:space="preserve"> aprovada no Tarifário da SIBS FPS;</w:t>
      </w:r>
    </w:p>
    <w:p w14:paraId="42AF2B7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Fornecimento aos comerciantes de extratos com informação relativa às operações em TPA MULTIBANCO realizadas na sua rede de estabelecimentos, diretamente ou através de serviços da SIBS FPS, em conformidade com a regulamentação e legislação em vigor;</w:t>
      </w:r>
    </w:p>
    <w:p w14:paraId="552344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dos requisitos impostos pelos detentores dos Sistemas de Pagamento das marcas de cartões que representam.</w:t>
      </w:r>
    </w:p>
    <w:p w14:paraId="451829FD" w14:textId="07C5139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200" w:name="_Toc472413283"/>
      <w:bookmarkStart w:id="1201" w:name="_Toc488226257"/>
      <w:bookmarkStart w:id="1202" w:name="_Toc507437745"/>
      <w:bookmarkStart w:id="1203" w:name="_Toc507438329"/>
      <w:r w:rsidRPr="004001D9">
        <w:rPr>
          <w:b/>
          <w:bCs/>
          <w:sz w:val="32"/>
          <w:szCs w:val="44"/>
          <w:lang w:val="pt-PT" w:eastAsia="en-US"/>
        </w:rPr>
        <w:t>Responsabilidades das Entidades de Apoio ao TPA</w:t>
      </w:r>
      <w:bookmarkEnd w:id="1199"/>
      <w:bookmarkEnd w:id="1200"/>
      <w:bookmarkEnd w:id="1201"/>
      <w:bookmarkEnd w:id="1202"/>
      <w:bookmarkEnd w:id="1203"/>
    </w:p>
    <w:p w14:paraId="4B0FAC58"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 xml:space="preserve">A Entidade de Apoio ao TPA MULTIBANCO é responsável por: </w:t>
      </w:r>
    </w:p>
    <w:p w14:paraId="33539937"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 xml:space="preserve">Ligação de terminais na Rede TPA MULTIBANCO, disponibilizando ao comerciante o canal para aceitação das operações suportadas pela SIBS FPS nos TPA, </w:t>
      </w:r>
      <w:r w:rsidRPr="004001D9">
        <w:rPr>
          <w:i/>
          <w:szCs w:val="20"/>
          <w:lang w:val="pt-PT" w:eastAsia="pt-PT"/>
        </w:rPr>
        <w:t xml:space="preserve">Digital </w:t>
      </w:r>
      <w:proofErr w:type="spellStart"/>
      <w:r w:rsidRPr="004001D9">
        <w:rPr>
          <w:i/>
          <w:szCs w:val="20"/>
          <w:lang w:val="pt-PT" w:eastAsia="pt-PT"/>
        </w:rPr>
        <w:t>Payment</w:t>
      </w:r>
      <w:proofErr w:type="spellEnd"/>
      <w:r w:rsidRPr="004001D9">
        <w:rPr>
          <w:i/>
          <w:szCs w:val="20"/>
          <w:lang w:val="pt-PT" w:eastAsia="pt-PT"/>
        </w:rPr>
        <w:t xml:space="preserve"> Gateway</w:t>
      </w:r>
      <w:r w:rsidRPr="004001D9">
        <w:rPr>
          <w:szCs w:val="20"/>
          <w:lang w:val="pt-PT" w:eastAsia="pt-PT"/>
        </w:rPr>
        <w:t xml:space="preserve">, </w:t>
      </w:r>
      <w:r w:rsidRPr="004001D9">
        <w:rPr>
          <w:i/>
          <w:szCs w:val="20"/>
          <w:lang w:val="pt-PT" w:eastAsia="pt-PT"/>
        </w:rPr>
        <w:t>Mobile</w:t>
      </w:r>
      <w:r w:rsidRPr="004001D9">
        <w:rPr>
          <w:szCs w:val="20"/>
          <w:lang w:val="pt-PT" w:eastAsia="pt-PT"/>
        </w:rPr>
        <w:t xml:space="preserve"> POS ou MB WAY.</w:t>
      </w:r>
    </w:p>
    <w:p w14:paraId="2929A6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comerciante, dos processos definidos na Documentação Técnica e Especificações aplicáveis, para efeitos do seu registo e ligação ao sistema da SIBS FPS, e ainda o cumprimento dos processos de teste e/ou certificação definidos pela SIBS FPS;</w:t>
      </w:r>
    </w:p>
    <w:p w14:paraId="3DE0911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Registo e manutenção dos dados de comerciante nomeadamente os dados de contato, código de atividade económica (CAE), estabelecimento e terminais, bem como a respetiva identificação da conta bancária, no sistema da SIBS FPS;</w:t>
      </w:r>
    </w:p>
    <w:p w14:paraId="6B2AB52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Encaminhamento para a SIBS FPS de todas as operações iniciadas num TPA da Rede MULTIBANCO. A utilização de outros processadores deve assegurar a compatibilidade técnica e a integridade da Rede, as quais devem ser atestadas pela SIBS FPS;</w:t>
      </w:r>
    </w:p>
    <w:p w14:paraId="6074BA4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Parametrização das taxas de utilização dos seus TPA em consonância com as condições comerciais estabelecidas com </w:t>
      </w:r>
      <w:proofErr w:type="spellStart"/>
      <w:r w:rsidRPr="004001D9">
        <w:rPr>
          <w:i/>
          <w:szCs w:val="20"/>
          <w:lang w:val="pt-PT" w:eastAsia="pt-PT"/>
        </w:rPr>
        <w:t>Acquirers</w:t>
      </w:r>
      <w:proofErr w:type="spellEnd"/>
      <w:r w:rsidRPr="004001D9">
        <w:rPr>
          <w:szCs w:val="20"/>
          <w:lang w:val="pt-PT" w:eastAsia="pt-PT"/>
        </w:rPr>
        <w:t xml:space="preserve"> que posicionam acordos nos seus terminais;</w:t>
      </w:r>
    </w:p>
    <w:p w14:paraId="791A8A8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Assistência técnica de forma a garantir o correto funcionamento do TPA, incluindo a manutenção de 1ª linha;</w:t>
      </w:r>
    </w:p>
    <w:p w14:paraId="0A427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Conexão à Rede TPA MULTIBANCO, exclusivamente de marcas/modelos certificados pela SIBS FPS. Deverá proceder à substituição ou modificação dos TPA que sejam incompatíveis com as especificações ou marcas/modelo certificados pela </w:t>
      </w:r>
      <w:r w:rsidRPr="004001D9">
        <w:rPr>
          <w:szCs w:val="20"/>
          <w:lang w:val="pt-PT" w:eastAsia="pt-PT"/>
        </w:rPr>
        <w:lastRenderedPageBreak/>
        <w:t>SIBS FPS. A SIBS reserva-se o direito de cortar o acesso à Rede TPA MULTIBANCO de marcas/modelo que não cumpram as suas especificações;</w:t>
      </w:r>
    </w:p>
    <w:p w14:paraId="31FDCF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Provisão das ligações técnicas e protocolos de comunicação e segurança entre os TPA e o sistema da SIBS FPS;</w:t>
      </w:r>
    </w:p>
    <w:p w14:paraId="710A716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dos TPA, estabelecidos pela SIBS FPS;</w:t>
      </w:r>
    </w:p>
    <w:p w14:paraId="38ACF4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Manual de Procedimentos - Implementação de Novas Versões/</w:t>
      </w:r>
      <w:proofErr w:type="spellStart"/>
      <w:r w:rsidRPr="004001D9">
        <w:rPr>
          <w:i/>
          <w:szCs w:val="20"/>
          <w:lang w:val="pt-PT" w:eastAsia="pt-PT"/>
        </w:rPr>
        <w:t>Releases</w:t>
      </w:r>
      <w:proofErr w:type="spellEnd"/>
      <w:r w:rsidRPr="004001D9">
        <w:rPr>
          <w:szCs w:val="20"/>
          <w:lang w:val="pt-PT" w:eastAsia="pt-PT"/>
        </w:rPr>
        <w:t xml:space="preserve"> de </w:t>
      </w:r>
      <w:r w:rsidRPr="004001D9">
        <w:rPr>
          <w:i/>
          <w:szCs w:val="20"/>
          <w:lang w:val="pt-PT" w:eastAsia="pt-PT"/>
        </w:rPr>
        <w:t>Software</w:t>
      </w:r>
      <w:r w:rsidRPr="004001D9">
        <w:rPr>
          <w:szCs w:val="20"/>
          <w:lang w:val="pt-PT" w:eastAsia="pt-PT"/>
        </w:rPr>
        <w:t xml:space="preserve"> nas Redes TPA MULTIBANCO e MB SPOT assegurando também, junto dos fornecedores de TPA que estes o cumprem;</w:t>
      </w:r>
    </w:p>
    <w:p w14:paraId="5E28DC9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Protocolo de Publicidade nos TPA da Rede MULTIBANCO, caso pretendam que os TPA por si contratados apresentem publicidade aos utilizadores do terminal;</w:t>
      </w:r>
    </w:p>
    <w:p w14:paraId="60A4AB5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das regras de imagem de sinalização das Redes TPA MULTIBANCO e MB SPOT;</w:t>
      </w:r>
    </w:p>
    <w:p w14:paraId="284EBBF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decorrentes dos processos indicados nas alíneas anteriores.</w:t>
      </w:r>
    </w:p>
    <w:p w14:paraId="6F8DE0DF" w14:textId="341B1EE4"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204" w:name="_Toc470158671"/>
      <w:bookmarkStart w:id="1205" w:name="_Toc470549226"/>
      <w:bookmarkStart w:id="1206" w:name="_Toc472413284"/>
      <w:bookmarkStart w:id="1207" w:name="_Toc488226258"/>
      <w:bookmarkStart w:id="1208" w:name="_Toc507437746"/>
      <w:bookmarkStart w:id="1209" w:name="_Toc507438330"/>
      <w:bookmarkEnd w:id="1204"/>
      <w:r w:rsidRPr="004001D9">
        <w:rPr>
          <w:b/>
          <w:bCs/>
          <w:sz w:val="32"/>
          <w:szCs w:val="44"/>
          <w:lang w:val="pt-PT" w:eastAsia="en-US"/>
        </w:rPr>
        <w:t>Responsabilidades das Entidades de Apoio ao CA</w:t>
      </w:r>
      <w:bookmarkEnd w:id="1205"/>
      <w:bookmarkEnd w:id="1206"/>
      <w:bookmarkEnd w:id="1207"/>
      <w:bookmarkEnd w:id="1208"/>
      <w:bookmarkEnd w:id="1209"/>
    </w:p>
    <w:p w14:paraId="30F8CBA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CA MULTIBANCO é responsável por:</w:t>
      </w:r>
    </w:p>
    <w:p w14:paraId="53AA0DF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Ligação de terminais CA MULTIBANCO, disponibilizando ao utilizador final todas as operações suportadas pela SIBS FPS neste canal;</w:t>
      </w:r>
    </w:p>
    <w:p w14:paraId="3DE611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de entidade para abastecimento de numerário, creditada para o efeito de acordo com a legislação em vigor;</w:t>
      </w:r>
    </w:p>
    <w:p w14:paraId="3E3176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dos dados de caraterização da localização dos terminais, nomeadamente localidade, morada e tipo de local e contactos para entidade responsável pela assistência 1ª linha ou abastecimento de numerário;</w:t>
      </w:r>
    </w:p>
    <w:p w14:paraId="0AA6B40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Contratação do espaço e garantia das condições técnicas para instalação do equipamento, no caso de CA </w:t>
      </w:r>
      <w:proofErr w:type="spellStart"/>
      <w:r w:rsidRPr="004001D9">
        <w:rPr>
          <w:i/>
          <w:szCs w:val="20"/>
          <w:lang w:val="pt-PT" w:eastAsia="pt-PT"/>
        </w:rPr>
        <w:t>off-premises</w:t>
      </w:r>
      <w:proofErr w:type="spellEnd"/>
      <w:r w:rsidRPr="004001D9">
        <w:rPr>
          <w:szCs w:val="20"/>
          <w:lang w:val="pt-PT" w:eastAsia="pt-PT"/>
        </w:rPr>
        <w:t>;</w:t>
      </w:r>
    </w:p>
    <w:p w14:paraId="3854E3B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de disponibilidade do equipamento no que concerne à assistência de 1ª linha (ex. consumíveis) e abastecimento de numerário;</w:t>
      </w:r>
    </w:p>
    <w:p w14:paraId="2BB1547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Aquisição e manutenção de terminais selecionados entre as marcas/modelos certificados pela SIBS FPS e divulgados através do respetivo Catálogo;</w:t>
      </w:r>
    </w:p>
    <w:p w14:paraId="4D019F9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Cumprimento do estipulado e divulgado no Catálogo Caixas Automáticos MULTIBANCO, nomeadamente as tipologias e as marcas/modelos de CA e respetivos requisitos de instalação, e de consumíveis, entre outros aspetos definidos no Catálogo;</w:t>
      </w:r>
    </w:p>
    <w:p w14:paraId="525509B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Não realização de qualquer modificação ao software e hardware dos CA da Rede MULTIBANCO, à exceção de personalizar a apresentação exterior do Caixa Automático, em estrito cumprimento com as regras definidas no Catálogo de Caixas Automáticos;</w:t>
      </w:r>
    </w:p>
    <w:p w14:paraId="2362E72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de ligações técnicas e protocolos de comunicação e segurança entre os CA e o sistema da SIBS FPS;</w:t>
      </w:r>
    </w:p>
    <w:p w14:paraId="244BBBE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Suportar os custos inerentes a todos os processos de evolução ou atualização tecnológica dos CA estabelecidos pela SIBS FPS.</w:t>
      </w:r>
    </w:p>
    <w:p w14:paraId="08749837" w14:textId="2C38BDE8"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32"/>
          <w:lang w:val="pt-PT" w:eastAsia="en-US"/>
        </w:rPr>
      </w:pPr>
      <w:bookmarkStart w:id="1210" w:name="_Toc470549227"/>
      <w:bookmarkStart w:id="1211" w:name="_Toc472413285"/>
      <w:bookmarkStart w:id="1212" w:name="_Toc488226259"/>
      <w:bookmarkStart w:id="1213" w:name="_Toc507437747"/>
      <w:bookmarkStart w:id="1214" w:name="_Toc507438331"/>
      <w:r w:rsidRPr="004001D9">
        <w:rPr>
          <w:b/>
          <w:bCs/>
          <w:sz w:val="32"/>
          <w:szCs w:val="32"/>
          <w:lang w:val="pt-PT" w:eastAsia="en-US"/>
        </w:rPr>
        <w:t>Responsabilidades das Entidades de Apoio aos utilizadores de Serviços MULTIBANCO de Pagamento</w:t>
      </w:r>
      <w:bookmarkEnd w:id="1210"/>
      <w:bookmarkEnd w:id="1211"/>
      <w:bookmarkEnd w:id="1212"/>
      <w:bookmarkEnd w:id="1213"/>
      <w:bookmarkEnd w:id="1214"/>
    </w:p>
    <w:p w14:paraId="7C001CCA"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A Entidade de Apoio aos utilizadores de Serviços MULTIBANCO de Pagamento é responsável por:</w:t>
      </w:r>
    </w:p>
    <w:p w14:paraId="2B5D7509"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Contratação com o seu cliente a aceitação do Serviço MULTIBANCO de Pagamento e garantir o crédito dos pagamentos aceites na Rede MULTIBANCO;</w:t>
      </w:r>
    </w:p>
    <w:p w14:paraId="3B5F934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utilizador de Serviços MULTIBANCO de Pagamento, dos processos definidos na Documentação Técnica e Especificações aplicáveis, para efeitos do seu registo e ligação ao sistema da SIBS FPS, e ainda o cumprimento dos processos de teste e/ou certificação definidos pela SIBS FPS;</w:t>
      </w:r>
    </w:p>
    <w:p w14:paraId="5CA2607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en-US"/>
        </w:rPr>
        <w:t xml:space="preserve">Registo e manutenção de dados atualizados </w:t>
      </w:r>
      <w:r w:rsidRPr="004001D9">
        <w:rPr>
          <w:szCs w:val="20"/>
          <w:lang w:val="pt-PT" w:eastAsia="pt-PT"/>
        </w:rPr>
        <w:t>dos utilizadores de Serviços MULTIBANCO de Pagamento no sistema da SIBS FPS;</w:t>
      </w:r>
    </w:p>
    <w:p w14:paraId="5C5C76B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Execução dos procedimentos de avaliação da idoneidade da atividade das empresas contratadas;</w:t>
      </w:r>
    </w:p>
    <w:p w14:paraId="6244675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dos procedimentos necessários em cumprimento da legislação em vigor de Prevenção do Branqueamento de Capitais e Financiamento do Terrorismo.</w:t>
      </w:r>
    </w:p>
    <w:p w14:paraId="753D21EF" w14:textId="77777777" w:rsidR="00D82932" w:rsidRPr="004001D9" w:rsidRDefault="00D82932" w:rsidP="00D82932">
      <w:pPr>
        <w:spacing w:before="240" w:after="60" w:line="360" w:lineRule="auto"/>
        <w:jc w:val="both"/>
        <w:rPr>
          <w:szCs w:val="20"/>
          <w:lang w:val="pt-PT" w:eastAsia="pt-PT"/>
        </w:rPr>
      </w:pPr>
      <w:r w:rsidRPr="004001D9">
        <w:rPr>
          <w:szCs w:val="20"/>
          <w:lang w:val="pt-PT" w:eastAsia="pt-PT"/>
        </w:rPr>
        <w:t xml:space="preserve">Os Contratantes deverão informar os utilizadores que os códigos de entidades e/ou referências para pagamentos dos serviços MULTIBANCO de Pagamento e respetivos algoritmos </w:t>
      </w:r>
      <w:r w:rsidRPr="004001D9">
        <w:rPr>
          <w:szCs w:val="20"/>
          <w:lang w:val="pt-PT" w:eastAsia="pt-PT"/>
        </w:rPr>
        <w:lastRenderedPageBreak/>
        <w:t>de geração constituem propriedade intelectual da SIBS FPS, sendo expressamente proibida a sua utilização para qualquer efeito que não os pagamentos de serviços e/ou faturas na Rede MULTIBANCO, salvo exceção definida e/ou autorizada pela própria SIBS FPS.</w:t>
      </w:r>
    </w:p>
    <w:p w14:paraId="454BC9E8" w14:textId="7F64EAB3"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outlineLvl w:val="0"/>
        <w:rPr>
          <w:b/>
          <w:bCs/>
          <w:sz w:val="36"/>
          <w:szCs w:val="60"/>
          <w:lang w:val="pt-PT" w:eastAsia="en-US"/>
        </w:rPr>
      </w:pPr>
      <w:bookmarkStart w:id="1215" w:name="_Toc470549229"/>
      <w:bookmarkStart w:id="1216" w:name="_Toc472413286"/>
      <w:bookmarkStart w:id="1217" w:name="_Toc488226260"/>
      <w:bookmarkStart w:id="1218" w:name="_Toc507437748"/>
      <w:bookmarkStart w:id="1219" w:name="_Toc507438332"/>
      <w:r w:rsidRPr="004001D9">
        <w:rPr>
          <w:b/>
          <w:bCs/>
          <w:sz w:val="36"/>
          <w:szCs w:val="60"/>
          <w:lang w:val="pt-PT" w:eastAsia="en-US"/>
        </w:rPr>
        <w:lastRenderedPageBreak/>
        <w:t>Utilização da informação da Rede MULTIBANCO</w:t>
      </w:r>
      <w:bookmarkEnd w:id="1215"/>
      <w:bookmarkEnd w:id="1216"/>
      <w:bookmarkEnd w:id="1217"/>
      <w:bookmarkEnd w:id="1218"/>
      <w:bookmarkEnd w:id="1219"/>
    </w:p>
    <w:p w14:paraId="078D9B5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informação disponibilizada à SIBS FPS é tratada como estritamente confidencial, cumprindo rígidas orientações internas de tratamento de dados e não sendo partilhada de forma individualizada ou não anonimizada a entidades fora da SIBS FPS. Para além de um uso da informação para uma prestação capaz dos seus serviços de pagamentos, a informação apenas será utilizada pela SIBS FPS para fins de análise estatística e prestação de serviços analíticos a terceiros.</w:t>
      </w:r>
    </w:p>
    <w:p w14:paraId="5E8CBB6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Contratante, enquanto responsável pelo tratamento de tal informação, autoriza a SIBS FPS a aceder e tratar os dados cobertos pelo dever de segredo e associados ao processamento das transações na Rede MULTIBANCO para fins de análise estatística e prestação de serviços analíticos a terceiros, nos termos seguintes:</w:t>
      </w:r>
    </w:p>
    <w:p w14:paraId="57FD7E9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Os dados respeitantes aos seus clientes que sejam pessoas singulares serão previamente anonimizados;</w:t>
      </w:r>
    </w:p>
    <w:p w14:paraId="32EE0E1E" w14:textId="77777777" w:rsidR="000D341C" w:rsidRPr="00100993"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Os dados respeitantes aos seus clientes que sejam pessoas coletivas serão sempre tratados de forma agregada (sem permitir a sua identificação) e só poderão ser utilizados sem agregação (permitindo a sua identificação) para os próprios e sob um contrato com a SIBS FPS que autoriza expressamente a utilização desses dados para efeitos de </w:t>
      </w:r>
      <w:r w:rsidRPr="00100993">
        <w:rPr>
          <w:szCs w:val="20"/>
          <w:lang w:val="pt-PT" w:eastAsia="pt-PT"/>
        </w:rPr>
        <w:t>tratamento estatístico e serviços analíticos</w:t>
      </w:r>
      <w:r w:rsidR="000D341C" w:rsidRPr="00100993">
        <w:rPr>
          <w:szCs w:val="20"/>
          <w:lang w:val="pt-PT" w:eastAsia="pt-PT"/>
        </w:rPr>
        <w:t>;</w:t>
      </w:r>
    </w:p>
    <w:p w14:paraId="71A075A1" w14:textId="77777777" w:rsidR="00D82932" w:rsidRPr="00100993" w:rsidRDefault="000D341C" w:rsidP="00471048">
      <w:pPr>
        <w:numPr>
          <w:ilvl w:val="0"/>
          <w:numId w:val="82"/>
        </w:numPr>
        <w:spacing w:before="60" w:after="60" w:line="360" w:lineRule="auto"/>
        <w:jc w:val="both"/>
        <w:rPr>
          <w:rFonts w:cs="Arial"/>
          <w:iCs/>
          <w:color w:val="000000" w:themeColor="text1"/>
          <w:szCs w:val="20"/>
          <w:lang w:val="pt-PT"/>
        </w:rPr>
      </w:pPr>
      <w:r w:rsidRPr="00100993">
        <w:rPr>
          <w:iCs/>
          <w:color w:val="000000" w:themeColor="text1"/>
          <w:lang w:val="pt-PT"/>
        </w:rPr>
        <w:t>Segmentação de utilizadores destinatários de ações de comunicação a disponibilizar baseada em fatores geográficos ou outros padrões de utilização com carácter agregado.</w:t>
      </w:r>
    </w:p>
    <w:p w14:paraId="33CD8E6F" w14:textId="77777777"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220" w:name="_Toc472413287"/>
      <w:bookmarkStart w:id="1221" w:name="_Toc488226261"/>
      <w:bookmarkStart w:id="1222" w:name="_Toc507437749"/>
      <w:bookmarkStart w:id="1223" w:name="_Toc507438333"/>
      <w:bookmarkStart w:id="1224" w:name="_Toc470549230"/>
      <w:r w:rsidRPr="004001D9">
        <w:rPr>
          <w:b/>
          <w:bCs/>
          <w:sz w:val="36"/>
          <w:szCs w:val="60"/>
          <w:lang w:val="pt-PT" w:eastAsia="en-US"/>
        </w:rPr>
        <w:lastRenderedPageBreak/>
        <w:t>Disposições finais</w:t>
      </w:r>
      <w:bookmarkEnd w:id="1220"/>
      <w:bookmarkEnd w:id="1221"/>
      <w:bookmarkEnd w:id="1222"/>
      <w:bookmarkEnd w:id="1223"/>
    </w:p>
    <w:p w14:paraId="6FDE165B" w14:textId="77777777" w:rsidR="00D82932" w:rsidRPr="004001D9" w:rsidRDefault="00D82932" w:rsidP="00D82932">
      <w:pPr>
        <w:spacing w:before="60" w:after="60" w:line="360" w:lineRule="auto"/>
        <w:jc w:val="both"/>
        <w:rPr>
          <w:szCs w:val="20"/>
          <w:lang w:val="pt-PT" w:eastAsia="pt-PT"/>
        </w:rPr>
      </w:pPr>
      <w:r w:rsidRPr="004001D9">
        <w:rPr>
          <w:szCs w:val="20"/>
          <w:lang w:val="pt-PT" w:eastAsia="en-US"/>
        </w:rPr>
        <w:t>Nos termos do Contrato, a SIBS FPS define o Tarifário dos serviços de processamento, bem como o Tarifário das Taxas de Utilização que remuneram os Contratantes pela utilização de recursos partilhados da Rede MULTIBANCO.</w:t>
      </w:r>
    </w:p>
    <w:p w14:paraId="360C9FB0"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enquanto entidade gestora da Rede MULTIBANCO, define os preços e, desta forma, assegura as condições de uniformidade da Rede.</w:t>
      </w:r>
    </w:p>
    <w:p w14:paraId="1D56FBE1" w14:textId="77777777" w:rsidR="00D82932" w:rsidRPr="004001D9" w:rsidRDefault="00D82932" w:rsidP="00D82932">
      <w:pPr>
        <w:spacing w:before="120" w:after="60" w:line="360" w:lineRule="auto"/>
        <w:jc w:val="both"/>
        <w:rPr>
          <w:szCs w:val="20"/>
          <w:lang w:val="pt-PT" w:eastAsia="pt-PT"/>
        </w:rPr>
      </w:pPr>
      <w:r w:rsidRPr="004001D9">
        <w:rPr>
          <w:szCs w:val="20"/>
          <w:lang w:val="pt-PT" w:eastAsia="en-US"/>
        </w:rPr>
        <w:t>A SIBS FPS reserva-se o direito de efetuar, em qualquer momento, atualizações, acréscimos ou retificações aos Termos e Condições, ou a qualquer um dos manuais e especificações referidos no Anexo A dos Termos e Condições.</w:t>
      </w:r>
    </w:p>
    <w:p w14:paraId="2D09B185"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As alterações introduzidas, nos termos do disposto do parágrafo anterior com impacto em nas Taxas de Utilização da Rede MULTIBANCO serão apresentadas e objeto de parecer prévio obrigatório do Comité de Representantes da Rede MULTIBANCO.</w:t>
      </w:r>
    </w:p>
    <w:p w14:paraId="67EBF96E" w14:textId="189D7DE2" w:rsidR="00D82932" w:rsidRPr="004001D9" w:rsidRDefault="00D82932" w:rsidP="00471048">
      <w:pPr>
        <w:keepNext/>
        <w:keepLines/>
        <w:pageBreakBefore/>
        <w:numPr>
          <w:ilvl w:val="0"/>
          <w:numId w:val="80"/>
        </w:numPr>
        <w:tabs>
          <w:tab w:val="left" w:pos="907"/>
        </w:tabs>
        <w:spacing w:before="480" w:after="360" w:line="360" w:lineRule="auto"/>
        <w:outlineLvl w:val="0"/>
        <w:rPr>
          <w:b/>
          <w:bCs/>
          <w:sz w:val="36"/>
          <w:szCs w:val="60"/>
          <w:lang w:val="pt-PT" w:eastAsia="en-US"/>
        </w:rPr>
      </w:pPr>
      <w:bookmarkStart w:id="1225" w:name="_Toc472413288"/>
      <w:bookmarkStart w:id="1226" w:name="_Toc488226262"/>
      <w:bookmarkStart w:id="1227" w:name="_Toc507437750"/>
      <w:bookmarkStart w:id="1228" w:name="_Toc507438334"/>
      <w:r w:rsidRPr="004001D9">
        <w:rPr>
          <w:b/>
          <w:bCs/>
          <w:sz w:val="36"/>
          <w:szCs w:val="60"/>
          <w:lang w:val="pt-PT" w:eastAsia="en-US"/>
        </w:rPr>
        <w:lastRenderedPageBreak/>
        <w:t>Documentação Técnica e Especificações da Rede MULTIBANCO</w:t>
      </w:r>
      <w:bookmarkEnd w:id="1224"/>
      <w:bookmarkEnd w:id="1225"/>
      <w:bookmarkEnd w:id="1226"/>
      <w:bookmarkEnd w:id="1227"/>
      <w:bookmarkEnd w:id="1228"/>
    </w:p>
    <w:p w14:paraId="62CCE10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CA MULTIBANCO;</w:t>
      </w:r>
    </w:p>
    <w:p w14:paraId="68E2A5B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TPA MULTIBANCO;</w:t>
      </w:r>
    </w:p>
    <w:p w14:paraId="59FCFA5B"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TPA;</w:t>
      </w:r>
    </w:p>
    <w:p w14:paraId="591D65D3"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para Emissores;</w:t>
      </w:r>
    </w:p>
    <w:p w14:paraId="57D837A7"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Implementação – </w:t>
      </w:r>
      <w:r w:rsidRPr="004001D9">
        <w:rPr>
          <w:i/>
          <w:szCs w:val="20"/>
          <w:lang w:val="pt-PT" w:eastAsia="en-US"/>
        </w:rPr>
        <w:t xml:space="preserve">Digital </w:t>
      </w:r>
      <w:proofErr w:type="spellStart"/>
      <w:r w:rsidRPr="004001D9">
        <w:rPr>
          <w:i/>
          <w:szCs w:val="20"/>
          <w:lang w:val="pt-PT" w:eastAsia="en-US"/>
        </w:rPr>
        <w:t>Payments</w:t>
      </w:r>
      <w:proofErr w:type="spellEnd"/>
      <w:r w:rsidRPr="004001D9">
        <w:rPr>
          <w:i/>
          <w:szCs w:val="20"/>
          <w:lang w:val="pt-PT" w:eastAsia="en-US"/>
        </w:rPr>
        <w:t xml:space="preserve"> Gatewa</w:t>
      </w:r>
      <w:r w:rsidRPr="004001D9">
        <w:rPr>
          <w:szCs w:val="20"/>
          <w:lang w:val="pt-PT" w:eastAsia="en-US"/>
        </w:rPr>
        <w:t>y Comerciante;</w:t>
      </w:r>
    </w:p>
    <w:p w14:paraId="1CDBE00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do Serviço - MB WAY Emissores e </w:t>
      </w:r>
      <w:proofErr w:type="spellStart"/>
      <w:r w:rsidRPr="004001D9">
        <w:rPr>
          <w:szCs w:val="20"/>
          <w:lang w:val="pt-PT" w:eastAsia="en-US"/>
        </w:rPr>
        <w:t>Acquirers</w:t>
      </w:r>
      <w:proofErr w:type="spellEnd"/>
      <w:r w:rsidRPr="004001D9">
        <w:rPr>
          <w:szCs w:val="20"/>
          <w:lang w:val="pt-PT" w:eastAsia="en-US"/>
        </w:rPr>
        <w:t>;</w:t>
      </w:r>
    </w:p>
    <w:p w14:paraId="3A2D542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em TPA;</w:t>
      </w:r>
    </w:p>
    <w:p w14:paraId="7801B16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para Emissores;</w:t>
      </w:r>
    </w:p>
    <w:p w14:paraId="73FEE14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Especificações Técnicas do </w:t>
      </w:r>
      <w:proofErr w:type="spellStart"/>
      <w:r w:rsidRPr="004001D9">
        <w:rPr>
          <w:i/>
          <w:szCs w:val="20"/>
          <w:lang w:val="pt-PT" w:eastAsia="en-US"/>
        </w:rPr>
        <w:t>mPOS</w:t>
      </w:r>
      <w:proofErr w:type="spellEnd"/>
      <w:r w:rsidRPr="004001D9">
        <w:rPr>
          <w:szCs w:val="20"/>
          <w:lang w:val="pt-PT" w:eastAsia="en-US"/>
        </w:rPr>
        <w:t>;</w:t>
      </w:r>
    </w:p>
    <w:p w14:paraId="14164BF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Utilizador - </w:t>
      </w:r>
      <w:r w:rsidRPr="004001D9">
        <w:rPr>
          <w:i/>
          <w:szCs w:val="20"/>
          <w:lang w:val="pt-PT" w:eastAsia="en-US"/>
        </w:rPr>
        <w:t xml:space="preserve">Digital </w:t>
      </w:r>
      <w:proofErr w:type="spellStart"/>
      <w:r w:rsidRPr="004001D9">
        <w:rPr>
          <w:i/>
          <w:szCs w:val="20"/>
          <w:lang w:val="pt-PT" w:eastAsia="en-US"/>
        </w:rPr>
        <w:t>Payments</w:t>
      </w:r>
      <w:proofErr w:type="spellEnd"/>
      <w:r w:rsidRPr="004001D9">
        <w:rPr>
          <w:i/>
          <w:szCs w:val="20"/>
          <w:lang w:val="pt-PT" w:eastAsia="en-US"/>
        </w:rPr>
        <w:t xml:space="preserve"> Gateway</w:t>
      </w:r>
      <w:r w:rsidRPr="004001D9">
        <w:rPr>
          <w:szCs w:val="20"/>
          <w:lang w:val="pt-PT" w:eastAsia="en-US"/>
        </w:rPr>
        <w:t xml:space="preserve"> Comerciante;</w:t>
      </w:r>
    </w:p>
    <w:p w14:paraId="366D52D2"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TPA MULTIBANCO – Regras para apresentação de Logotipo no visor do TPA;</w:t>
      </w:r>
    </w:p>
    <w:p w14:paraId="1B0F0115"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Protocolo de Publicidade nos TPA da Rede MULTIBANCO;</w:t>
      </w:r>
    </w:p>
    <w:p w14:paraId="29A93E5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Anexo I - Regras de Publicidade nos TPA da Rede MULTIBANCO;</w:t>
      </w:r>
    </w:p>
    <w:p w14:paraId="5CC9AD4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Recomendações para Redes de TPA;</w:t>
      </w:r>
    </w:p>
    <w:p w14:paraId="4008770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Procedimentos - Implementação de Novas Versões/</w:t>
      </w:r>
      <w:proofErr w:type="spellStart"/>
      <w:r w:rsidRPr="004001D9">
        <w:rPr>
          <w:i/>
          <w:szCs w:val="20"/>
          <w:lang w:val="pt-PT" w:eastAsia="en-US"/>
        </w:rPr>
        <w:t>Releases</w:t>
      </w:r>
      <w:proofErr w:type="spellEnd"/>
      <w:r w:rsidRPr="004001D9">
        <w:rPr>
          <w:i/>
          <w:szCs w:val="20"/>
          <w:lang w:val="pt-PT" w:eastAsia="en-US"/>
        </w:rPr>
        <w:t xml:space="preserve"> de Software</w:t>
      </w:r>
      <w:r w:rsidRPr="004001D9">
        <w:rPr>
          <w:szCs w:val="20"/>
          <w:lang w:val="pt-PT" w:eastAsia="en-US"/>
        </w:rPr>
        <w:t xml:space="preserve"> na Rede TPA MULTIBANCO;</w:t>
      </w:r>
    </w:p>
    <w:p w14:paraId="1FCBD86F"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Caixa Automático MULTIBANCO;</w:t>
      </w:r>
    </w:p>
    <w:p w14:paraId="6A3AE25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Normas Sobre a Identidade Visual da Marca MULTIBANCO e respetiva utilização por Terceiros.</w:t>
      </w:r>
    </w:p>
    <w:p w14:paraId="70099FB5" w14:textId="697F884F"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29" w:name="_Toc470549231"/>
      <w:bookmarkStart w:id="1230" w:name="_Toc472413289"/>
      <w:bookmarkStart w:id="1231" w:name="_Toc488226263"/>
      <w:bookmarkStart w:id="1232" w:name="_Toc507437751"/>
      <w:bookmarkStart w:id="1233" w:name="_Toc507438335"/>
      <w:r w:rsidRPr="004001D9">
        <w:rPr>
          <w:b/>
          <w:bCs/>
          <w:sz w:val="36"/>
          <w:szCs w:val="60"/>
          <w:lang w:val="pt-PT" w:eastAsia="en-US"/>
        </w:rPr>
        <w:lastRenderedPageBreak/>
        <w:t>Serviços MULTIBANCO</w:t>
      </w:r>
      <w:bookmarkEnd w:id="1229"/>
      <w:bookmarkEnd w:id="1230"/>
      <w:bookmarkEnd w:id="1231"/>
      <w:bookmarkEnd w:id="1232"/>
      <w:bookmarkEnd w:id="1233"/>
    </w:p>
    <w:p w14:paraId="3C40D1E0"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todos os serviços de acordo com a sua tipologia e o canal da Rede MULTIBANCO onde o mesmo se encontra disponível.</w:t>
      </w: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4001D9" w14:paraId="736D3109" w14:textId="77777777" w:rsidTr="00CB5CCA">
        <w:trPr>
          <w:trHeight w:val="498"/>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DC0403D"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Financeiros</w:t>
            </w:r>
          </w:p>
        </w:tc>
      </w:tr>
      <w:tr w:rsidR="00D82932" w:rsidRPr="004001D9" w14:paraId="4F301E64" w14:textId="77777777" w:rsidTr="00CB5CCA">
        <w:trPr>
          <w:trHeight w:val="279"/>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EFF0E0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59CAABD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20CC195B"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040ACBC2"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D377465"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437912E5"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16D6AA9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445C378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F71E26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578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006</w:t>
            </w:r>
          </w:p>
        </w:tc>
        <w:tc>
          <w:tcPr>
            <w:tcW w:w="4911" w:type="dxa"/>
            <w:tcBorders>
              <w:top w:val="nil"/>
              <w:left w:val="nil"/>
              <w:bottom w:val="single" w:sz="4" w:space="0" w:color="auto"/>
              <w:right w:val="single" w:sz="4" w:space="0" w:color="auto"/>
            </w:tcBorders>
            <w:shd w:val="clear" w:color="auto" w:fill="auto"/>
            <w:noWrap/>
            <w:vAlign w:val="center"/>
            <w:hideMark/>
          </w:tcPr>
          <w:p w14:paraId="741F61F0"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Numerário</w:t>
            </w:r>
          </w:p>
        </w:tc>
        <w:tc>
          <w:tcPr>
            <w:tcW w:w="851" w:type="dxa"/>
            <w:tcBorders>
              <w:top w:val="nil"/>
              <w:left w:val="nil"/>
              <w:bottom w:val="single" w:sz="4" w:space="0" w:color="auto"/>
              <w:right w:val="single" w:sz="4" w:space="0" w:color="auto"/>
            </w:tcBorders>
            <w:shd w:val="clear" w:color="auto" w:fill="auto"/>
            <w:vAlign w:val="center"/>
            <w:hideMark/>
          </w:tcPr>
          <w:p w14:paraId="72FD19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C4E0A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5EA7A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B92113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070D7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007</w:t>
            </w:r>
          </w:p>
        </w:tc>
        <w:tc>
          <w:tcPr>
            <w:tcW w:w="4911" w:type="dxa"/>
            <w:tcBorders>
              <w:top w:val="nil"/>
              <w:left w:val="nil"/>
              <w:bottom w:val="single" w:sz="4" w:space="0" w:color="auto"/>
              <w:right w:val="single" w:sz="4" w:space="0" w:color="auto"/>
            </w:tcBorders>
            <w:shd w:val="clear" w:color="auto" w:fill="auto"/>
            <w:noWrap/>
            <w:vAlign w:val="center"/>
            <w:hideMark/>
          </w:tcPr>
          <w:p w14:paraId="6C9C60B9"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Valores</w:t>
            </w:r>
          </w:p>
        </w:tc>
        <w:tc>
          <w:tcPr>
            <w:tcW w:w="851" w:type="dxa"/>
            <w:tcBorders>
              <w:top w:val="nil"/>
              <w:left w:val="nil"/>
              <w:bottom w:val="single" w:sz="4" w:space="0" w:color="auto"/>
              <w:right w:val="single" w:sz="4" w:space="0" w:color="auto"/>
            </w:tcBorders>
            <w:shd w:val="clear" w:color="auto" w:fill="auto"/>
            <w:vAlign w:val="center"/>
            <w:hideMark/>
          </w:tcPr>
          <w:p w14:paraId="463798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F103B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228A0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1E1B4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DABE8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008</w:t>
            </w:r>
          </w:p>
        </w:tc>
        <w:tc>
          <w:tcPr>
            <w:tcW w:w="4911" w:type="dxa"/>
            <w:tcBorders>
              <w:top w:val="nil"/>
              <w:left w:val="nil"/>
              <w:bottom w:val="single" w:sz="4" w:space="0" w:color="auto"/>
              <w:right w:val="single" w:sz="4" w:space="0" w:color="auto"/>
            </w:tcBorders>
            <w:shd w:val="clear" w:color="auto" w:fill="auto"/>
            <w:noWrap/>
            <w:vAlign w:val="center"/>
            <w:hideMark/>
          </w:tcPr>
          <w:p w14:paraId="271059F2"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entre Contas Banco</w:t>
            </w:r>
          </w:p>
        </w:tc>
        <w:tc>
          <w:tcPr>
            <w:tcW w:w="851" w:type="dxa"/>
            <w:tcBorders>
              <w:top w:val="nil"/>
              <w:left w:val="nil"/>
              <w:bottom w:val="single" w:sz="4" w:space="0" w:color="auto"/>
              <w:right w:val="single" w:sz="4" w:space="0" w:color="auto"/>
            </w:tcBorders>
            <w:shd w:val="clear" w:color="auto" w:fill="auto"/>
            <w:vAlign w:val="center"/>
            <w:hideMark/>
          </w:tcPr>
          <w:p w14:paraId="39576A9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9A0D5E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A3A0D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6A50C0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8F20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034</w:t>
            </w:r>
          </w:p>
        </w:tc>
        <w:tc>
          <w:tcPr>
            <w:tcW w:w="4911" w:type="dxa"/>
            <w:tcBorders>
              <w:top w:val="nil"/>
              <w:left w:val="nil"/>
              <w:bottom w:val="single" w:sz="4" w:space="0" w:color="auto"/>
              <w:right w:val="single" w:sz="4" w:space="0" w:color="auto"/>
            </w:tcBorders>
            <w:shd w:val="clear" w:color="auto" w:fill="auto"/>
            <w:noWrap/>
            <w:vAlign w:val="center"/>
            <w:hideMark/>
          </w:tcPr>
          <w:p w14:paraId="583A70E1" w14:textId="77777777" w:rsidR="00D82932" w:rsidRPr="004001D9" w:rsidRDefault="00D82932" w:rsidP="00CB5CCA">
            <w:pPr>
              <w:spacing w:before="120" w:after="120"/>
              <w:rPr>
                <w:sz w:val="18"/>
                <w:szCs w:val="18"/>
                <w:lang w:val="pt-PT" w:eastAsia="pt-PT"/>
              </w:rPr>
            </w:pPr>
            <w:r w:rsidRPr="004001D9">
              <w:rPr>
                <w:sz w:val="18"/>
                <w:szCs w:val="18"/>
                <w:lang w:val="pt-PT" w:eastAsia="pt-PT"/>
              </w:rPr>
              <w:t>Adiantamento</w:t>
            </w:r>
          </w:p>
        </w:tc>
        <w:tc>
          <w:tcPr>
            <w:tcW w:w="851" w:type="dxa"/>
            <w:tcBorders>
              <w:top w:val="nil"/>
              <w:left w:val="nil"/>
              <w:bottom w:val="single" w:sz="4" w:space="0" w:color="auto"/>
              <w:right w:val="single" w:sz="4" w:space="0" w:color="auto"/>
            </w:tcBorders>
            <w:shd w:val="clear" w:color="auto" w:fill="auto"/>
            <w:vAlign w:val="center"/>
            <w:hideMark/>
          </w:tcPr>
          <w:p w14:paraId="55094A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0816CC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0375AD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2DF7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4CB302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037</w:t>
            </w:r>
          </w:p>
        </w:tc>
        <w:tc>
          <w:tcPr>
            <w:tcW w:w="4911" w:type="dxa"/>
            <w:tcBorders>
              <w:top w:val="nil"/>
              <w:left w:val="nil"/>
              <w:bottom w:val="single" w:sz="4" w:space="0" w:color="auto"/>
              <w:right w:val="single" w:sz="4" w:space="0" w:color="auto"/>
            </w:tcBorders>
            <w:shd w:val="clear" w:color="auto" w:fill="auto"/>
            <w:noWrap/>
            <w:vAlign w:val="center"/>
            <w:hideMark/>
          </w:tcPr>
          <w:p w14:paraId="4203FAB3"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(Ordenante)</w:t>
            </w:r>
          </w:p>
        </w:tc>
        <w:tc>
          <w:tcPr>
            <w:tcW w:w="851" w:type="dxa"/>
            <w:tcBorders>
              <w:top w:val="nil"/>
              <w:left w:val="nil"/>
              <w:bottom w:val="single" w:sz="4" w:space="0" w:color="auto"/>
              <w:right w:val="single" w:sz="4" w:space="0" w:color="auto"/>
            </w:tcBorders>
            <w:shd w:val="clear" w:color="auto" w:fill="auto"/>
            <w:vAlign w:val="center"/>
            <w:hideMark/>
          </w:tcPr>
          <w:p w14:paraId="2DB5826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57F63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48E80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28DBE45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9D3BE5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038</w:t>
            </w:r>
          </w:p>
        </w:tc>
        <w:tc>
          <w:tcPr>
            <w:tcW w:w="4911" w:type="dxa"/>
            <w:tcBorders>
              <w:top w:val="nil"/>
              <w:left w:val="nil"/>
              <w:bottom w:val="single" w:sz="4" w:space="0" w:color="auto"/>
              <w:right w:val="single" w:sz="4" w:space="0" w:color="auto"/>
            </w:tcBorders>
            <w:shd w:val="clear" w:color="auto" w:fill="auto"/>
            <w:noWrap/>
            <w:vAlign w:val="center"/>
            <w:hideMark/>
          </w:tcPr>
          <w:p w14:paraId="5B3A9900" w14:textId="77777777" w:rsidR="00D82932" w:rsidRPr="004001D9" w:rsidRDefault="00D82932" w:rsidP="00CB5CCA">
            <w:pPr>
              <w:spacing w:before="120" w:after="120"/>
              <w:rPr>
                <w:sz w:val="18"/>
                <w:szCs w:val="18"/>
                <w:lang w:val="pt-PT" w:eastAsia="pt-PT"/>
              </w:rPr>
            </w:pPr>
            <w:r w:rsidRPr="004001D9">
              <w:rPr>
                <w:sz w:val="18"/>
                <w:szCs w:val="18"/>
                <w:lang w:val="pt-PT" w:eastAsia="pt-PT"/>
              </w:rPr>
              <w:t>Cobrança de Efeitos</w:t>
            </w:r>
          </w:p>
        </w:tc>
        <w:tc>
          <w:tcPr>
            <w:tcW w:w="851" w:type="dxa"/>
            <w:tcBorders>
              <w:top w:val="nil"/>
              <w:left w:val="nil"/>
              <w:bottom w:val="single" w:sz="4" w:space="0" w:color="auto"/>
              <w:right w:val="single" w:sz="4" w:space="0" w:color="auto"/>
            </w:tcBorders>
            <w:shd w:val="clear" w:color="auto" w:fill="auto"/>
            <w:vAlign w:val="center"/>
            <w:hideMark/>
          </w:tcPr>
          <w:p w14:paraId="720C7D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27273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D17E5E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9EDDF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6D325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052</w:t>
            </w:r>
          </w:p>
        </w:tc>
        <w:tc>
          <w:tcPr>
            <w:tcW w:w="4911" w:type="dxa"/>
            <w:tcBorders>
              <w:top w:val="nil"/>
              <w:left w:val="nil"/>
              <w:bottom w:val="single" w:sz="4" w:space="0" w:color="auto"/>
              <w:right w:val="single" w:sz="4" w:space="0" w:color="auto"/>
            </w:tcBorders>
            <w:shd w:val="clear" w:color="auto" w:fill="auto"/>
            <w:noWrap/>
            <w:vAlign w:val="center"/>
            <w:hideMark/>
          </w:tcPr>
          <w:p w14:paraId="3D4C1E46"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(Destinatário)</w:t>
            </w:r>
          </w:p>
        </w:tc>
        <w:tc>
          <w:tcPr>
            <w:tcW w:w="851" w:type="dxa"/>
            <w:tcBorders>
              <w:top w:val="nil"/>
              <w:left w:val="nil"/>
              <w:bottom w:val="single" w:sz="4" w:space="0" w:color="auto"/>
              <w:right w:val="single" w:sz="4" w:space="0" w:color="auto"/>
            </w:tcBorders>
            <w:shd w:val="clear" w:color="auto" w:fill="auto"/>
            <w:vAlign w:val="center"/>
            <w:hideMark/>
          </w:tcPr>
          <w:p w14:paraId="2C32289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B4BF5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C136F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0C5C42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9B6E5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506</w:t>
            </w:r>
          </w:p>
        </w:tc>
        <w:tc>
          <w:tcPr>
            <w:tcW w:w="4911" w:type="dxa"/>
            <w:tcBorders>
              <w:top w:val="nil"/>
              <w:left w:val="nil"/>
              <w:bottom w:val="single" w:sz="4" w:space="0" w:color="auto"/>
              <w:right w:val="single" w:sz="4" w:space="0" w:color="auto"/>
            </w:tcBorders>
            <w:shd w:val="clear" w:color="auto" w:fill="auto"/>
            <w:noWrap/>
            <w:vAlign w:val="center"/>
            <w:hideMark/>
          </w:tcPr>
          <w:p w14:paraId="488337B5"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CFC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D9110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12AC49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6BDCAF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2F5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507</w:t>
            </w:r>
          </w:p>
        </w:tc>
        <w:tc>
          <w:tcPr>
            <w:tcW w:w="4911" w:type="dxa"/>
            <w:tcBorders>
              <w:top w:val="nil"/>
              <w:left w:val="nil"/>
              <w:bottom w:val="single" w:sz="4" w:space="0" w:color="auto"/>
              <w:right w:val="single" w:sz="4" w:space="0" w:color="auto"/>
            </w:tcBorders>
            <w:shd w:val="clear" w:color="auto" w:fill="auto"/>
            <w:noWrap/>
            <w:vAlign w:val="center"/>
            <w:hideMark/>
          </w:tcPr>
          <w:p w14:paraId="728EDD38"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DC9A0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B111C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A8621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61E85E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A2104B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508</w:t>
            </w:r>
          </w:p>
        </w:tc>
        <w:tc>
          <w:tcPr>
            <w:tcW w:w="4911" w:type="dxa"/>
            <w:tcBorders>
              <w:top w:val="nil"/>
              <w:left w:val="nil"/>
              <w:bottom w:val="single" w:sz="4" w:space="0" w:color="auto"/>
              <w:right w:val="single" w:sz="4" w:space="0" w:color="auto"/>
            </w:tcBorders>
            <w:shd w:val="clear" w:color="auto" w:fill="auto"/>
            <w:noWrap/>
            <w:vAlign w:val="center"/>
            <w:hideMark/>
          </w:tcPr>
          <w:p w14:paraId="6FBE617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5AD8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1ACEE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8815EC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8E029D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C031DC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509</w:t>
            </w:r>
          </w:p>
        </w:tc>
        <w:tc>
          <w:tcPr>
            <w:tcW w:w="4911" w:type="dxa"/>
            <w:tcBorders>
              <w:top w:val="nil"/>
              <w:left w:val="nil"/>
              <w:bottom w:val="single" w:sz="4" w:space="0" w:color="auto"/>
              <w:right w:val="single" w:sz="4" w:space="0" w:color="auto"/>
            </w:tcBorders>
            <w:shd w:val="clear" w:color="auto" w:fill="auto"/>
            <w:noWrap/>
            <w:vAlign w:val="center"/>
            <w:hideMark/>
          </w:tcPr>
          <w:p w14:paraId="7E99F34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3167C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BAC8C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8B452F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6AB31CD0" w14:textId="77777777" w:rsidR="00D82932" w:rsidRPr="004001D9" w:rsidRDefault="00D82932" w:rsidP="00D82932">
      <w:pPr>
        <w:spacing w:before="120" w:after="120" w:line="360" w:lineRule="auto"/>
        <w:jc w:val="both"/>
        <w:rPr>
          <w:szCs w:val="20"/>
          <w:lang w:val="pt-PT" w:eastAsia="en-US"/>
        </w:rPr>
      </w:pP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CC2494" w14:paraId="6A30620F" w14:textId="77777777" w:rsidTr="00CB5CCA">
        <w:trPr>
          <w:trHeight w:val="416"/>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465385E"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Não Financeiros</w:t>
            </w:r>
          </w:p>
        </w:tc>
      </w:tr>
      <w:tr w:rsidR="00D82932" w:rsidRPr="004001D9" w14:paraId="3CE6BBFF" w14:textId="77777777" w:rsidTr="00CB5CCA">
        <w:trPr>
          <w:trHeight w:val="242"/>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D2ED9A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6960AD5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7781DEBA"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7AC6F3DC"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3D86310A"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601418AF"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7E03D96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74B8FAF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5E0D8B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4A7A8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002</w:t>
            </w:r>
          </w:p>
        </w:tc>
        <w:tc>
          <w:tcPr>
            <w:tcW w:w="4911" w:type="dxa"/>
            <w:tcBorders>
              <w:top w:val="nil"/>
              <w:left w:val="nil"/>
              <w:bottom w:val="single" w:sz="4" w:space="0" w:color="auto"/>
              <w:right w:val="single" w:sz="4" w:space="0" w:color="auto"/>
            </w:tcBorders>
            <w:shd w:val="clear" w:color="auto" w:fill="auto"/>
            <w:noWrap/>
            <w:vAlign w:val="center"/>
            <w:hideMark/>
          </w:tcPr>
          <w:p w14:paraId="604BA213"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Livro de Cheques</w:t>
            </w:r>
          </w:p>
        </w:tc>
        <w:tc>
          <w:tcPr>
            <w:tcW w:w="851" w:type="dxa"/>
            <w:tcBorders>
              <w:top w:val="nil"/>
              <w:left w:val="nil"/>
              <w:bottom w:val="single" w:sz="4" w:space="0" w:color="auto"/>
              <w:right w:val="single" w:sz="4" w:space="0" w:color="auto"/>
            </w:tcBorders>
            <w:shd w:val="clear" w:color="auto" w:fill="auto"/>
            <w:vAlign w:val="center"/>
            <w:hideMark/>
          </w:tcPr>
          <w:p w14:paraId="509597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5E5F3F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1CC4E3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ADDAE6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E6A4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003</w:t>
            </w:r>
          </w:p>
        </w:tc>
        <w:tc>
          <w:tcPr>
            <w:tcW w:w="4911" w:type="dxa"/>
            <w:tcBorders>
              <w:top w:val="nil"/>
              <w:left w:val="nil"/>
              <w:bottom w:val="single" w:sz="4" w:space="0" w:color="auto"/>
              <w:right w:val="single" w:sz="4" w:space="0" w:color="auto"/>
            </w:tcBorders>
            <w:shd w:val="clear" w:color="auto" w:fill="auto"/>
            <w:noWrap/>
            <w:vAlign w:val="center"/>
            <w:hideMark/>
          </w:tcPr>
          <w:p w14:paraId="343AAE57"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Saldos</w:t>
            </w:r>
          </w:p>
        </w:tc>
        <w:tc>
          <w:tcPr>
            <w:tcW w:w="851" w:type="dxa"/>
            <w:tcBorders>
              <w:top w:val="nil"/>
              <w:left w:val="nil"/>
              <w:bottom w:val="single" w:sz="4" w:space="0" w:color="auto"/>
              <w:right w:val="single" w:sz="4" w:space="0" w:color="auto"/>
            </w:tcBorders>
            <w:shd w:val="clear" w:color="auto" w:fill="auto"/>
            <w:vAlign w:val="center"/>
            <w:hideMark/>
          </w:tcPr>
          <w:p w14:paraId="4A3EFD3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D844C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784C0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A0BA25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577C8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004</w:t>
            </w:r>
          </w:p>
        </w:tc>
        <w:tc>
          <w:tcPr>
            <w:tcW w:w="4911" w:type="dxa"/>
            <w:tcBorders>
              <w:top w:val="nil"/>
              <w:left w:val="nil"/>
              <w:bottom w:val="single" w:sz="4" w:space="0" w:color="auto"/>
              <w:right w:val="single" w:sz="4" w:space="0" w:color="auto"/>
            </w:tcBorders>
            <w:shd w:val="clear" w:color="auto" w:fill="auto"/>
            <w:noWrap/>
            <w:vAlign w:val="center"/>
            <w:hideMark/>
          </w:tcPr>
          <w:p w14:paraId="0F59B3D2"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w:t>
            </w:r>
          </w:p>
        </w:tc>
        <w:tc>
          <w:tcPr>
            <w:tcW w:w="851" w:type="dxa"/>
            <w:tcBorders>
              <w:top w:val="nil"/>
              <w:left w:val="nil"/>
              <w:bottom w:val="single" w:sz="4" w:space="0" w:color="auto"/>
              <w:right w:val="single" w:sz="4" w:space="0" w:color="auto"/>
            </w:tcBorders>
            <w:shd w:val="clear" w:color="auto" w:fill="auto"/>
            <w:vAlign w:val="center"/>
            <w:hideMark/>
          </w:tcPr>
          <w:p w14:paraId="7F542A3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AE4A9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4BF53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5EA702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B5EB4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005</w:t>
            </w:r>
          </w:p>
        </w:tc>
        <w:tc>
          <w:tcPr>
            <w:tcW w:w="4911" w:type="dxa"/>
            <w:tcBorders>
              <w:top w:val="nil"/>
              <w:left w:val="nil"/>
              <w:bottom w:val="single" w:sz="4" w:space="0" w:color="auto"/>
              <w:right w:val="single" w:sz="4" w:space="0" w:color="auto"/>
            </w:tcBorders>
            <w:shd w:val="clear" w:color="auto" w:fill="auto"/>
            <w:noWrap/>
            <w:vAlign w:val="center"/>
            <w:hideMark/>
          </w:tcPr>
          <w:p w14:paraId="1B451920" w14:textId="77777777" w:rsidR="00D82932" w:rsidRPr="004001D9" w:rsidRDefault="00D82932" w:rsidP="00CB5CCA">
            <w:pPr>
              <w:spacing w:before="120" w:after="120"/>
              <w:rPr>
                <w:sz w:val="18"/>
                <w:szCs w:val="18"/>
                <w:lang w:val="pt-PT" w:eastAsia="pt-PT"/>
              </w:rPr>
            </w:pPr>
            <w:r w:rsidRPr="004001D9">
              <w:rPr>
                <w:sz w:val="18"/>
                <w:szCs w:val="18"/>
                <w:lang w:val="pt-PT" w:eastAsia="pt-PT"/>
              </w:rPr>
              <w:t>Alteração de PIN</w:t>
            </w:r>
          </w:p>
        </w:tc>
        <w:tc>
          <w:tcPr>
            <w:tcW w:w="851" w:type="dxa"/>
            <w:tcBorders>
              <w:top w:val="nil"/>
              <w:left w:val="nil"/>
              <w:bottom w:val="single" w:sz="4" w:space="0" w:color="auto"/>
              <w:right w:val="single" w:sz="4" w:space="0" w:color="auto"/>
            </w:tcBorders>
            <w:shd w:val="clear" w:color="auto" w:fill="auto"/>
            <w:vAlign w:val="center"/>
            <w:hideMark/>
          </w:tcPr>
          <w:p w14:paraId="44E1ABC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087D24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599BC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C67E5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DDE868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532</w:t>
            </w:r>
          </w:p>
        </w:tc>
        <w:tc>
          <w:tcPr>
            <w:tcW w:w="4911" w:type="dxa"/>
            <w:tcBorders>
              <w:top w:val="nil"/>
              <w:left w:val="nil"/>
              <w:bottom w:val="single" w:sz="4" w:space="0" w:color="auto"/>
              <w:right w:val="single" w:sz="4" w:space="0" w:color="auto"/>
            </w:tcBorders>
            <w:shd w:val="clear" w:color="auto" w:fill="auto"/>
            <w:noWrap/>
            <w:vAlign w:val="center"/>
            <w:hideMark/>
          </w:tcPr>
          <w:p w14:paraId="6CDBBF82" w14:textId="77777777" w:rsidR="00D82932" w:rsidRPr="004001D9" w:rsidRDefault="00D82932" w:rsidP="00CB5CCA">
            <w:pPr>
              <w:spacing w:before="120" w:after="120"/>
              <w:rPr>
                <w:sz w:val="18"/>
                <w:szCs w:val="18"/>
                <w:lang w:val="pt-PT" w:eastAsia="pt-PT"/>
              </w:rPr>
            </w:pPr>
            <w:r w:rsidRPr="004001D9">
              <w:rPr>
                <w:sz w:val="18"/>
                <w:szCs w:val="18"/>
                <w:lang w:val="pt-PT" w:eastAsia="pt-PT"/>
              </w:rPr>
              <w:t>Emissão de Cheques - Confirmação</w:t>
            </w:r>
          </w:p>
        </w:tc>
        <w:tc>
          <w:tcPr>
            <w:tcW w:w="851" w:type="dxa"/>
            <w:tcBorders>
              <w:top w:val="nil"/>
              <w:left w:val="nil"/>
              <w:bottom w:val="single" w:sz="4" w:space="0" w:color="auto"/>
              <w:right w:val="single" w:sz="4" w:space="0" w:color="auto"/>
            </w:tcBorders>
            <w:shd w:val="clear" w:color="auto" w:fill="auto"/>
            <w:vAlign w:val="center"/>
            <w:hideMark/>
          </w:tcPr>
          <w:p w14:paraId="454ECF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B7ECD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A9760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54900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BE5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0A0</w:t>
            </w:r>
          </w:p>
        </w:tc>
        <w:tc>
          <w:tcPr>
            <w:tcW w:w="4911" w:type="dxa"/>
            <w:tcBorders>
              <w:top w:val="nil"/>
              <w:left w:val="nil"/>
              <w:bottom w:val="single" w:sz="4" w:space="0" w:color="auto"/>
              <w:right w:val="single" w:sz="4" w:space="0" w:color="auto"/>
            </w:tcBorders>
            <w:shd w:val="clear" w:color="auto" w:fill="auto"/>
            <w:noWrap/>
            <w:vAlign w:val="center"/>
            <w:hideMark/>
          </w:tcPr>
          <w:p w14:paraId="1705C0BD"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Pagamentos Baixo Valor</w:t>
            </w:r>
          </w:p>
        </w:tc>
        <w:tc>
          <w:tcPr>
            <w:tcW w:w="851" w:type="dxa"/>
            <w:tcBorders>
              <w:top w:val="nil"/>
              <w:left w:val="nil"/>
              <w:bottom w:val="single" w:sz="4" w:space="0" w:color="auto"/>
              <w:right w:val="single" w:sz="4" w:space="0" w:color="auto"/>
            </w:tcBorders>
            <w:shd w:val="clear" w:color="auto" w:fill="auto"/>
            <w:vAlign w:val="center"/>
            <w:hideMark/>
          </w:tcPr>
          <w:p w14:paraId="52BFC5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2015F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9C568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1B612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93E53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0A1</w:t>
            </w:r>
          </w:p>
        </w:tc>
        <w:tc>
          <w:tcPr>
            <w:tcW w:w="4911" w:type="dxa"/>
            <w:tcBorders>
              <w:top w:val="nil"/>
              <w:left w:val="nil"/>
              <w:bottom w:val="single" w:sz="4" w:space="0" w:color="auto"/>
              <w:right w:val="single" w:sz="4" w:space="0" w:color="auto"/>
            </w:tcBorders>
            <w:shd w:val="clear" w:color="auto" w:fill="auto"/>
            <w:noWrap/>
            <w:vAlign w:val="center"/>
            <w:hideMark/>
          </w:tcPr>
          <w:p w14:paraId="40CD3770"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 MULTIBANCO</w:t>
            </w:r>
          </w:p>
        </w:tc>
        <w:tc>
          <w:tcPr>
            <w:tcW w:w="851" w:type="dxa"/>
            <w:tcBorders>
              <w:top w:val="nil"/>
              <w:left w:val="nil"/>
              <w:bottom w:val="single" w:sz="4" w:space="0" w:color="auto"/>
              <w:right w:val="single" w:sz="4" w:space="0" w:color="auto"/>
            </w:tcBorders>
            <w:shd w:val="clear" w:color="auto" w:fill="auto"/>
            <w:vAlign w:val="center"/>
            <w:hideMark/>
          </w:tcPr>
          <w:p w14:paraId="1BD48FF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4A3CD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B0108A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11CD58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1F52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0A2</w:t>
            </w:r>
          </w:p>
        </w:tc>
        <w:tc>
          <w:tcPr>
            <w:tcW w:w="4911" w:type="dxa"/>
            <w:tcBorders>
              <w:top w:val="nil"/>
              <w:left w:val="nil"/>
              <w:bottom w:val="single" w:sz="4" w:space="0" w:color="auto"/>
              <w:right w:val="single" w:sz="4" w:space="0" w:color="auto"/>
            </w:tcBorders>
            <w:shd w:val="clear" w:color="auto" w:fill="auto"/>
            <w:noWrap/>
            <w:vAlign w:val="center"/>
            <w:hideMark/>
          </w:tcPr>
          <w:p w14:paraId="6D55A0EB"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a NIB/IBAN</w:t>
            </w:r>
          </w:p>
        </w:tc>
        <w:tc>
          <w:tcPr>
            <w:tcW w:w="851" w:type="dxa"/>
            <w:tcBorders>
              <w:top w:val="nil"/>
              <w:left w:val="nil"/>
              <w:bottom w:val="single" w:sz="4" w:space="0" w:color="auto"/>
              <w:right w:val="single" w:sz="4" w:space="0" w:color="auto"/>
            </w:tcBorders>
            <w:shd w:val="clear" w:color="auto" w:fill="auto"/>
            <w:vAlign w:val="center"/>
            <w:hideMark/>
          </w:tcPr>
          <w:p w14:paraId="090B3E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687F6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6EC44E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97CC3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391E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0DB</w:t>
            </w:r>
          </w:p>
        </w:tc>
        <w:tc>
          <w:tcPr>
            <w:tcW w:w="4911" w:type="dxa"/>
            <w:tcBorders>
              <w:top w:val="nil"/>
              <w:left w:val="nil"/>
              <w:bottom w:val="single" w:sz="4" w:space="0" w:color="auto"/>
              <w:right w:val="single" w:sz="4" w:space="0" w:color="auto"/>
            </w:tcBorders>
            <w:shd w:val="clear" w:color="auto" w:fill="auto"/>
            <w:noWrap/>
            <w:vAlign w:val="center"/>
            <w:hideMark/>
          </w:tcPr>
          <w:p w14:paraId="2C446E70"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Cheques Personalizado</w:t>
            </w:r>
          </w:p>
        </w:tc>
        <w:tc>
          <w:tcPr>
            <w:tcW w:w="851" w:type="dxa"/>
            <w:tcBorders>
              <w:top w:val="nil"/>
              <w:left w:val="nil"/>
              <w:bottom w:val="single" w:sz="4" w:space="0" w:color="auto"/>
              <w:right w:val="single" w:sz="4" w:space="0" w:color="auto"/>
            </w:tcBorders>
            <w:shd w:val="clear" w:color="auto" w:fill="auto"/>
            <w:vAlign w:val="center"/>
            <w:hideMark/>
          </w:tcPr>
          <w:p w14:paraId="584D91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2E170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D9B29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934E04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8146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0A6</w:t>
            </w:r>
          </w:p>
        </w:tc>
        <w:tc>
          <w:tcPr>
            <w:tcW w:w="4911" w:type="dxa"/>
            <w:tcBorders>
              <w:top w:val="nil"/>
              <w:left w:val="nil"/>
              <w:bottom w:val="single" w:sz="4" w:space="0" w:color="auto"/>
              <w:right w:val="single" w:sz="4" w:space="0" w:color="auto"/>
            </w:tcBorders>
            <w:shd w:val="clear" w:color="auto" w:fill="auto"/>
            <w:noWrap/>
            <w:vAlign w:val="center"/>
            <w:hideMark/>
          </w:tcPr>
          <w:p w14:paraId="606A0B4F"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Via Verde</w:t>
            </w:r>
          </w:p>
        </w:tc>
        <w:tc>
          <w:tcPr>
            <w:tcW w:w="851" w:type="dxa"/>
            <w:tcBorders>
              <w:top w:val="nil"/>
              <w:left w:val="nil"/>
              <w:bottom w:val="single" w:sz="4" w:space="0" w:color="auto"/>
              <w:right w:val="single" w:sz="4" w:space="0" w:color="auto"/>
            </w:tcBorders>
            <w:shd w:val="clear" w:color="auto" w:fill="auto"/>
            <w:vAlign w:val="center"/>
            <w:hideMark/>
          </w:tcPr>
          <w:p w14:paraId="5F40CF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46C3B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72CB5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1CB482E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8D0D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0E6</w:t>
            </w:r>
          </w:p>
        </w:tc>
        <w:tc>
          <w:tcPr>
            <w:tcW w:w="4911" w:type="dxa"/>
            <w:tcBorders>
              <w:top w:val="nil"/>
              <w:left w:val="nil"/>
              <w:bottom w:val="single" w:sz="4" w:space="0" w:color="auto"/>
              <w:right w:val="single" w:sz="4" w:space="0" w:color="auto"/>
            </w:tcBorders>
            <w:shd w:val="clear" w:color="auto" w:fill="auto"/>
            <w:noWrap/>
            <w:vAlign w:val="center"/>
            <w:hideMark/>
          </w:tcPr>
          <w:p w14:paraId="3A51EEA0"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NET</w:t>
            </w:r>
          </w:p>
        </w:tc>
        <w:tc>
          <w:tcPr>
            <w:tcW w:w="851" w:type="dxa"/>
            <w:tcBorders>
              <w:top w:val="nil"/>
              <w:left w:val="nil"/>
              <w:bottom w:val="single" w:sz="4" w:space="0" w:color="auto"/>
              <w:right w:val="single" w:sz="4" w:space="0" w:color="auto"/>
            </w:tcBorders>
            <w:shd w:val="clear" w:color="auto" w:fill="auto"/>
            <w:vAlign w:val="center"/>
            <w:hideMark/>
          </w:tcPr>
          <w:p w14:paraId="743C4E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8AEF1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A7CB18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0EEC5985"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DD9F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0PU</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326FA59C"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WAY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031131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5B5FC6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1A195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495D678"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30E6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4PX</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6DBC12AE"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Adesão VIVA </w:t>
            </w:r>
            <w:proofErr w:type="spellStart"/>
            <w:r w:rsidRPr="004001D9">
              <w:rPr>
                <w:sz w:val="18"/>
                <w:szCs w:val="18"/>
                <w:lang w:val="pt-PT" w:eastAsia="pt-PT"/>
              </w:rPr>
              <w:t>Go</w:t>
            </w:r>
            <w:proofErr w:type="spellEnd"/>
          </w:p>
        </w:tc>
        <w:tc>
          <w:tcPr>
            <w:tcW w:w="851" w:type="dxa"/>
            <w:tcBorders>
              <w:top w:val="single" w:sz="4" w:space="0" w:color="auto"/>
              <w:left w:val="nil"/>
              <w:bottom w:val="single" w:sz="4" w:space="0" w:color="auto"/>
              <w:right w:val="single" w:sz="4" w:space="0" w:color="auto"/>
            </w:tcBorders>
            <w:shd w:val="clear" w:color="auto" w:fill="auto"/>
            <w:vAlign w:val="center"/>
          </w:tcPr>
          <w:p w14:paraId="63257CD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tcPr>
          <w:p w14:paraId="303255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160478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435182B9" w14:textId="77777777" w:rsidR="00D82932" w:rsidRPr="004001D9" w:rsidRDefault="00D82932" w:rsidP="00D82932">
      <w:pPr>
        <w:spacing w:before="120" w:after="120" w:line="360" w:lineRule="auto"/>
        <w:jc w:val="both"/>
        <w:rPr>
          <w:szCs w:val="20"/>
          <w:lang w:val="pt-PT" w:eastAsia="en-US"/>
        </w:rPr>
      </w:pPr>
    </w:p>
    <w:tbl>
      <w:tblPr>
        <w:tblW w:w="9087" w:type="dxa"/>
        <w:tblInd w:w="55" w:type="dxa"/>
        <w:tblLayout w:type="fixed"/>
        <w:tblCellMar>
          <w:left w:w="70" w:type="dxa"/>
          <w:right w:w="70" w:type="dxa"/>
        </w:tblCellMar>
        <w:tblLook w:val="04A0" w:firstRow="1" w:lastRow="0" w:firstColumn="1" w:lastColumn="0" w:noHBand="0" w:noVBand="1"/>
      </w:tblPr>
      <w:tblGrid>
        <w:gridCol w:w="774"/>
        <w:gridCol w:w="4911"/>
        <w:gridCol w:w="851"/>
        <w:gridCol w:w="850"/>
        <w:gridCol w:w="851"/>
        <w:gridCol w:w="850"/>
      </w:tblGrid>
      <w:tr w:rsidR="00D82932" w:rsidRPr="004001D9" w14:paraId="0635046A" w14:textId="77777777" w:rsidTr="00CB5CCA">
        <w:trPr>
          <w:trHeight w:val="527"/>
          <w:tblHeader/>
        </w:trPr>
        <w:tc>
          <w:tcPr>
            <w:tcW w:w="9087"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910D7D6"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lastRenderedPageBreak/>
              <w:t>Serviços MULTIBANCO de Pagamento</w:t>
            </w:r>
          </w:p>
        </w:tc>
      </w:tr>
      <w:tr w:rsidR="00D82932" w:rsidRPr="004001D9" w14:paraId="6B84AEA1" w14:textId="77777777" w:rsidTr="00CB5CCA">
        <w:trPr>
          <w:trHeight w:val="407"/>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F6F78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3402" w:type="dxa"/>
            <w:gridSpan w:val="4"/>
            <w:tcBorders>
              <w:top w:val="single" w:sz="4" w:space="0" w:color="auto"/>
              <w:left w:val="nil"/>
              <w:bottom w:val="single" w:sz="4" w:space="0" w:color="auto"/>
              <w:right w:val="single" w:sz="4" w:space="0" w:color="auto"/>
            </w:tcBorders>
            <w:shd w:val="clear" w:color="auto" w:fill="D9D9D9"/>
            <w:noWrap/>
            <w:vAlign w:val="center"/>
            <w:hideMark/>
          </w:tcPr>
          <w:p w14:paraId="2F83BA09"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4915DD96" w14:textId="77777777" w:rsidTr="00CB5CCA">
        <w:trPr>
          <w:trHeight w:val="525"/>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5C2C3BA4"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7F8E4D0"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126EB810"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3C97EFA4"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2BD13867"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c>
          <w:tcPr>
            <w:tcW w:w="850" w:type="dxa"/>
            <w:tcBorders>
              <w:top w:val="nil"/>
              <w:left w:val="nil"/>
              <w:bottom w:val="single" w:sz="4" w:space="0" w:color="auto"/>
              <w:right w:val="single" w:sz="4" w:space="0" w:color="auto"/>
            </w:tcBorders>
            <w:shd w:val="clear" w:color="auto" w:fill="D9D9D9"/>
            <w:vAlign w:val="center"/>
            <w:hideMark/>
          </w:tcPr>
          <w:p w14:paraId="146D8862"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BXV</w:t>
            </w:r>
          </w:p>
        </w:tc>
      </w:tr>
      <w:tr w:rsidR="00D82932" w:rsidRPr="004001D9" w14:paraId="3C84DA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6E28FF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009</w:t>
            </w:r>
          </w:p>
        </w:tc>
        <w:tc>
          <w:tcPr>
            <w:tcW w:w="4911" w:type="dxa"/>
            <w:tcBorders>
              <w:top w:val="nil"/>
              <w:left w:val="nil"/>
              <w:bottom w:val="single" w:sz="4" w:space="0" w:color="auto"/>
              <w:right w:val="single" w:sz="4" w:space="0" w:color="auto"/>
            </w:tcBorders>
            <w:shd w:val="clear" w:color="auto" w:fill="auto"/>
            <w:noWrap/>
            <w:vAlign w:val="center"/>
            <w:hideMark/>
          </w:tcPr>
          <w:p w14:paraId="1CBAEE93"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de Serviços</w:t>
            </w:r>
          </w:p>
        </w:tc>
        <w:tc>
          <w:tcPr>
            <w:tcW w:w="851" w:type="dxa"/>
            <w:tcBorders>
              <w:top w:val="nil"/>
              <w:left w:val="nil"/>
              <w:bottom w:val="single" w:sz="4" w:space="0" w:color="auto"/>
              <w:right w:val="single" w:sz="4" w:space="0" w:color="auto"/>
            </w:tcBorders>
            <w:shd w:val="clear" w:color="auto" w:fill="auto"/>
            <w:vAlign w:val="center"/>
            <w:hideMark/>
          </w:tcPr>
          <w:p w14:paraId="4A5F35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83F2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DEE346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65D83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FB950A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AE141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0A5</w:t>
            </w:r>
          </w:p>
        </w:tc>
        <w:tc>
          <w:tcPr>
            <w:tcW w:w="4911" w:type="dxa"/>
            <w:tcBorders>
              <w:top w:val="nil"/>
              <w:left w:val="nil"/>
              <w:bottom w:val="single" w:sz="4" w:space="0" w:color="auto"/>
              <w:right w:val="single" w:sz="4" w:space="0" w:color="auto"/>
            </w:tcBorders>
            <w:shd w:val="clear" w:color="auto" w:fill="auto"/>
            <w:noWrap/>
            <w:vAlign w:val="center"/>
            <w:hideMark/>
          </w:tcPr>
          <w:p w14:paraId="6444A6DE" w14:textId="77777777" w:rsidR="00D82932" w:rsidRPr="004001D9" w:rsidRDefault="00D82932" w:rsidP="00CB5CCA">
            <w:pPr>
              <w:spacing w:before="120" w:after="120"/>
              <w:rPr>
                <w:sz w:val="18"/>
                <w:szCs w:val="18"/>
                <w:lang w:val="pt-PT" w:eastAsia="pt-PT"/>
              </w:rPr>
            </w:pPr>
            <w:r w:rsidRPr="004001D9">
              <w:rPr>
                <w:sz w:val="18"/>
                <w:szCs w:val="18"/>
                <w:lang w:val="pt-PT" w:eastAsia="pt-PT"/>
              </w:rPr>
              <w:t>Venda de Bilhetes CP</w:t>
            </w:r>
          </w:p>
        </w:tc>
        <w:tc>
          <w:tcPr>
            <w:tcW w:w="851" w:type="dxa"/>
            <w:tcBorders>
              <w:top w:val="nil"/>
              <w:left w:val="nil"/>
              <w:bottom w:val="single" w:sz="4" w:space="0" w:color="auto"/>
              <w:right w:val="single" w:sz="4" w:space="0" w:color="auto"/>
            </w:tcBorders>
            <w:shd w:val="clear" w:color="auto" w:fill="auto"/>
            <w:vAlign w:val="center"/>
            <w:hideMark/>
          </w:tcPr>
          <w:p w14:paraId="38C272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B19E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1E852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7627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EF31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3575C2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0E0</w:t>
            </w:r>
          </w:p>
        </w:tc>
        <w:tc>
          <w:tcPr>
            <w:tcW w:w="4911" w:type="dxa"/>
            <w:tcBorders>
              <w:top w:val="nil"/>
              <w:left w:val="nil"/>
              <w:bottom w:val="single" w:sz="4" w:space="0" w:color="auto"/>
              <w:right w:val="single" w:sz="4" w:space="0" w:color="auto"/>
            </w:tcBorders>
            <w:shd w:val="clear" w:color="auto" w:fill="auto"/>
            <w:noWrap/>
            <w:vAlign w:val="center"/>
            <w:hideMark/>
          </w:tcPr>
          <w:p w14:paraId="1976FCF7"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c>
          <w:tcPr>
            <w:tcW w:w="851" w:type="dxa"/>
            <w:tcBorders>
              <w:top w:val="nil"/>
              <w:left w:val="nil"/>
              <w:bottom w:val="single" w:sz="4" w:space="0" w:color="auto"/>
              <w:right w:val="single" w:sz="4" w:space="0" w:color="auto"/>
            </w:tcBorders>
            <w:shd w:val="clear" w:color="auto" w:fill="auto"/>
            <w:vAlign w:val="center"/>
            <w:hideMark/>
          </w:tcPr>
          <w:p w14:paraId="04D35D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BB42C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A2238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D39A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B93D60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921925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0E4</w:t>
            </w:r>
          </w:p>
        </w:tc>
        <w:tc>
          <w:tcPr>
            <w:tcW w:w="4911" w:type="dxa"/>
            <w:tcBorders>
              <w:top w:val="nil"/>
              <w:left w:val="nil"/>
              <w:bottom w:val="single" w:sz="4" w:space="0" w:color="auto"/>
              <w:right w:val="single" w:sz="4" w:space="0" w:color="auto"/>
            </w:tcBorders>
            <w:shd w:val="clear" w:color="auto" w:fill="auto"/>
            <w:noWrap/>
            <w:vAlign w:val="center"/>
            <w:hideMark/>
          </w:tcPr>
          <w:p w14:paraId="37F75E7B"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Carregamentos </w:t>
            </w:r>
            <w:proofErr w:type="spellStart"/>
            <w:r w:rsidRPr="004001D9">
              <w:rPr>
                <w:sz w:val="18"/>
                <w:szCs w:val="18"/>
                <w:lang w:val="pt-PT" w:eastAsia="pt-PT"/>
              </w:rPr>
              <w:t>Netpac</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27F07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F0BED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7B62BF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2C0DA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A17CB6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187B1A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0P4</w:t>
            </w:r>
          </w:p>
        </w:tc>
        <w:tc>
          <w:tcPr>
            <w:tcW w:w="4911" w:type="dxa"/>
            <w:tcBorders>
              <w:top w:val="nil"/>
              <w:left w:val="nil"/>
              <w:bottom w:val="single" w:sz="4" w:space="0" w:color="auto"/>
              <w:right w:val="single" w:sz="4" w:space="0" w:color="auto"/>
            </w:tcBorders>
            <w:shd w:val="clear" w:color="auto" w:fill="auto"/>
            <w:noWrap/>
            <w:vAlign w:val="center"/>
            <w:hideMark/>
          </w:tcPr>
          <w:p w14:paraId="7DB8048C"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à Segurança Social</w:t>
            </w:r>
          </w:p>
        </w:tc>
        <w:tc>
          <w:tcPr>
            <w:tcW w:w="851" w:type="dxa"/>
            <w:tcBorders>
              <w:top w:val="nil"/>
              <w:left w:val="nil"/>
              <w:bottom w:val="single" w:sz="4" w:space="0" w:color="auto"/>
              <w:right w:val="single" w:sz="4" w:space="0" w:color="auto"/>
            </w:tcBorders>
            <w:shd w:val="clear" w:color="auto" w:fill="auto"/>
            <w:vAlign w:val="center"/>
            <w:hideMark/>
          </w:tcPr>
          <w:p w14:paraId="179372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EA844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491E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30FA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5B0CB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DE36F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0PA</w:t>
            </w:r>
          </w:p>
        </w:tc>
        <w:tc>
          <w:tcPr>
            <w:tcW w:w="4911" w:type="dxa"/>
            <w:tcBorders>
              <w:top w:val="nil"/>
              <w:left w:val="nil"/>
              <w:bottom w:val="single" w:sz="4" w:space="0" w:color="auto"/>
              <w:right w:val="single" w:sz="4" w:space="0" w:color="auto"/>
            </w:tcBorders>
            <w:shd w:val="clear" w:color="auto" w:fill="auto"/>
            <w:noWrap/>
            <w:vAlign w:val="center"/>
            <w:hideMark/>
          </w:tcPr>
          <w:p w14:paraId="0939AB71"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Via </w:t>
            </w:r>
            <w:proofErr w:type="spellStart"/>
            <w:r w:rsidRPr="004001D9">
              <w:rPr>
                <w:sz w:val="18"/>
                <w:szCs w:val="18"/>
                <w:lang w:val="pt-PT" w:eastAsia="pt-PT"/>
              </w:rPr>
              <w:t>Card</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0472C00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3DAC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607E5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EB372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E4068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7D08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0PC</w:t>
            </w:r>
          </w:p>
        </w:tc>
        <w:tc>
          <w:tcPr>
            <w:tcW w:w="4911" w:type="dxa"/>
            <w:tcBorders>
              <w:top w:val="nil"/>
              <w:left w:val="nil"/>
              <w:bottom w:val="single" w:sz="4" w:space="0" w:color="auto"/>
              <w:right w:val="single" w:sz="4" w:space="0" w:color="auto"/>
            </w:tcBorders>
            <w:shd w:val="clear" w:color="auto" w:fill="auto"/>
            <w:noWrap/>
            <w:vAlign w:val="center"/>
            <w:hideMark/>
          </w:tcPr>
          <w:p w14:paraId="59C99B57"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Vodafone</w:t>
            </w:r>
          </w:p>
        </w:tc>
        <w:tc>
          <w:tcPr>
            <w:tcW w:w="851" w:type="dxa"/>
            <w:tcBorders>
              <w:top w:val="nil"/>
              <w:left w:val="nil"/>
              <w:bottom w:val="single" w:sz="4" w:space="0" w:color="auto"/>
              <w:right w:val="single" w:sz="4" w:space="0" w:color="auto"/>
            </w:tcBorders>
            <w:shd w:val="clear" w:color="auto" w:fill="auto"/>
            <w:vAlign w:val="center"/>
            <w:hideMark/>
          </w:tcPr>
          <w:p w14:paraId="2659340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72D6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4F002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68CDC1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675F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ADADD9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0PD</w:t>
            </w:r>
          </w:p>
        </w:tc>
        <w:tc>
          <w:tcPr>
            <w:tcW w:w="4911" w:type="dxa"/>
            <w:tcBorders>
              <w:top w:val="nil"/>
              <w:left w:val="nil"/>
              <w:bottom w:val="single" w:sz="4" w:space="0" w:color="auto"/>
              <w:right w:val="single" w:sz="4" w:space="0" w:color="auto"/>
            </w:tcBorders>
            <w:shd w:val="clear" w:color="auto" w:fill="auto"/>
            <w:noWrap/>
            <w:vAlign w:val="center"/>
            <w:hideMark/>
          </w:tcPr>
          <w:p w14:paraId="097358A0" w14:textId="77777777" w:rsidR="00D82932" w:rsidRPr="004001D9" w:rsidRDefault="00D82932" w:rsidP="00CB5CCA">
            <w:pPr>
              <w:spacing w:before="120" w:after="120"/>
              <w:rPr>
                <w:sz w:val="18"/>
                <w:szCs w:val="18"/>
                <w:lang w:val="pt-PT" w:eastAsia="pt-PT"/>
              </w:rPr>
            </w:pPr>
            <w:r w:rsidRPr="004001D9">
              <w:rPr>
                <w:sz w:val="18"/>
                <w:szCs w:val="18"/>
                <w:lang w:val="pt-PT" w:eastAsia="pt-PT"/>
              </w:rPr>
              <w:t>Jogos Santa Casa - Resgate Prémios</w:t>
            </w:r>
          </w:p>
        </w:tc>
        <w:tc>
          <w:tcPr>
            <w:tcW w:w="851" w:type="dxa"/>
            <w:tcBorders>
              <w:top w:val="nil"/>
              <w:left w:val="nil"/>
              <w:bottom w:val="single" w:sz="4" w:space="0" w:color="auto"/>
              <w:right w:val="single" w:sz="4" w:space="0" w:color="auto"/>
            </w:tcBorders>
            <w:shd w:val="clear" w:color="auto" w:fill="auto"/>
            <w:vAlign w:val="center"/>
            <w:hideMark/>
          </w:tcPr>
          <w:p w14:paraId="291BAE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5F487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10D6C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B017E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3E06E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C727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0PG</w:t>
            </w:r>
          </w:p>
        </w:tc>
        <w:tc>
          <w:tcPr>
            <w:tcW w:w="4911" w:type="dxa"/>
            <w:tcBorders>
              <w:top w:val="nil"/>
              <w:left w:val="nil"/>
              <w:bottom w:val="single" w:sz="4" w:space="0" w:color="auto"/>
              <w:right w:val="single" w:sz="4" w:space="0" w:color="auto"/>
            </w:tcBorders>
            <w:shd w:val="clear" w:color="auto" w:fill="auto"/>
            <w:noWrap/>
            <w:vAlign w:val="center"/>
            <w:hideMark/>
          </w:tcPr>
          <w:p w14:paraId="3655C5C4" w14:textId="77777777" w:rsidR="00D82932" w:rsidRPr="004001D9" w:rsidRDefault="00D82932" w:rsidP="00CB5CCA">
            <w:pPr>
              <w:spacing w:before="120" w:after="120"/>
              <w:rPr>
                <w:sz w:val="18"/>
                <w:szCs w:val="18"/>
                <w:lang w:val="pt-PT" w:eastAsia="pt-PT"/>
              </w:rPr>
            </w:pPr>
            <w:r w:rsidRPr="004001D9">
              <w:rPr>
                <w:sz w:val="18"/>
                <w:szCs w:val="18"/>
                <w:lang w:val="pt-PT" w:eastAsia="pt-PT"/>
              </w:rPr>
              <w:t>SAPO ADSL Pré-Pago</w:t>
            </w:r>
          </w:p>
        </w:tc>
        <w:tc>
          <w:tcPr>
            <w:tcW w:w="851" w:type="dxa"/>
            <w:tcBorders>
              <w:top w:val="nil"/>
              <w:left w:val="nil"/>
              <w:bottom w:val="single" w:sz="4" w:space="0" w:color="auto"/>
              <w:right w:val="single" w:sz="4" w:space="0" w:color="auto"/>
            </w:tcBorders>
            <w:shd w:val="clear" w:color="auto" w:fill="auto"/>
            <w:vAlign w:val="center"/>
            <w:hideMark/>
          </w:tcPr>
          <w:p w14:paraId="1390B4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15C7F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9186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DF4A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6B2675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89CC4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0PL</w:t>
            </w:r>
          </w:p>
        </w:tc>
        <w:tc>
          <w:tcPr>
            <w:tcW w:w="4911" w:type="dxa"/>
            <w:tcBorders>
              <w:top w:val="nil"/>
              <w:left w:val="nil"/>
              <w:bottom w:val="single" w:sz="4" w:space="0" w:color="auto"/>
              <w:right w:val="single" w:sz="4" w:space="0" w:color="auto"/>
            </w:tcBorders>
            <w:shd w:val="clear" w:color="auto" w:fill="auto"/>
            <w:noWrap/>
            <w:vAlign w:val="center"/>
            <w:hideMark/>
          </w:tcPr>
          <w:p w14:paraId="112B863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Marítimas</w:t>
            </w:r>
          </w:p>
        </w:tc>
        <w:tc>
          <w:tcPr>
            <w:tcW w:w="851" w:type="dxa"/>
            <w:tcBorders>
              <w:top w:val="nil"/>
              <w:left w:val="nil"/>
              <w:bottom w:val="single" w:sz="4" w:space="0" w:color="auto"/>
              <w:right w:val="single" w:sz="4" w:space="0" w:color="auto"/>
            </w:tcBorders>
            <w:shd w:val="clear" w:color="auto" w:fill="auto"/>
            <w:vAlign w:val="center"/>
            <w:hideMark/>
          </w:tcPr>
          <w:p w14:paraId="4DC8E7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F7000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6CB49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FC5148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B81F4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53494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0PN</w:t>
            </w:r>
          </w:p>
        </w:tc>
        <w:tc>
          <w:tcPr>
            <w:tcW w:w="4911" w:type="dxa"/>
            <w:tcBorders>
              <w:top w:val="nil"/>
              <w:left w:val="nil"/>
              <w:bottom w:val="single" w:sz="4" w:space="0" w:color="auto"/>
              <w:right w:val="single" w:sz="4" w:space="0" w:color="auto"/>
            </w:tcBorders>
            <w:shd w:val="clear" w:color="auto" w:fill="auto"/>
            <w:noWrap/>
            <w:vAlign w:val="center"/>
            <w:hideMark/>
          </w:tcPr>
          <w:p w14:paraId="3D44498F"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Caça</w:t>
            </w:r>
          </w:p>
        </w:tc>
        <w:tc>
          <w:tcPr>
            <w:tcW w:w="851" w:type="dxa"/>
            <w:tcBorders>
              <w:top w:val="nil"/>
              <w:left w:val="nil"/>
              <w:bottom w:val="single" w:sz="4" w:space="0" w:color="auto"/>
              <w:right w:val="single" w:sz="4" w:space="0" w:color="auto"/>
            </w:tcBorders>
            <w:shd w:val="clear" w:color="auto" w:fill="auto"/>
            <w:vAlign w:val="center"/>
            <w:hideMark/>
          </w:tcPr>
          <w:p w14:paraId="7FC6CDC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8D091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465DA2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126DFE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72CF82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2959A0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0PO</w:t>
            </w:r>
          </w:p>
        </w:tc>
        <w:tc>
          <w:tcPr>
            <w:tcW w:w="4911" w:type="dxa"/>
            <w:tcBorders>
              <w:top w:val="nil"/>
              <w:left w:val="nil"/>
              <w:bottom w:val="single" w:sz="4" w:space="0" w:color="auto"/>
              <w:right w:val="single" w:sz="4" w:space="0" w:color="auto"/>
            </w:tcBorders>
            <w:shd w:val="clear" w:color="auto" w:fill="auto"/>
            <w:noWrap/>
            <w:vAlign w:val="center"/>
            <w:hideMark/>
          </w:tcPr>
          <w:p w14:paraId="5041C15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Doces</w:t>
            </w:r>
          </w:p>
        </w:tc>
        <w:tc>
          <w:tcPr>
            <w:tcW w:w="851" w:type="dxa"/>
            <w:tcBorders>
              <w:top w:val="nil"/>
              <w:left w:val="nil"/>
              <w:bottom w:val="single" w:sz="4" w:space="0" w:color="auto"/>
              <w:right w:val="single" w:sz="4" w:space="0" w:color="auto"/>
            </w:tcBorders>
            <w:shd w:val="clear" w:color="auto" w:fill="auto"/>
            <w:vAlign w:val="center"/>
            <w:hideMark/>
          </w:tcPr>
          <w:p w14:paraId="05A35A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6E26A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72F52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0D7972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984338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3388A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0PP</w:t>
            </w:r>
          </w:p>
        </w:tc>
        <w:tc>
          <w:tcPr>
            <w:tcW w:w="4911" w:type="dxa"/>
            <w:tcBorders>
              <w:top w:val="nil"/>
              <w:left w:val="nil"/>
              <w:bottom w:val="single" w:sz="4" w:space="0" w:color="auto"/>
              <w:right w:val="single" w:sz="4" w:space="0" w:color="auto"/>
            </w:tcBorders>
            <w:shd w:val="clear" w:color="auto" w:fill="auto"/>
            <w:noWrap/>
            <w:vAlign w:val="center"/>
            <w:hideMark/>
          </w:tcPr>
          <w:p w14:paraId="0B2AADD0" w14:textId="77777777" w:rsidR="00D82932" w:rsidRPr="004001D9" w:rsidRDefault="00D82932" w:rsidP="00CB5CCA">
            <w:pPr>
              <w:spacing w:before="120" w:after="120"/>
              <w:rPr>
                <w:sz w:val="18"/>
                <w:szCs w:val="18"/>
                <w:lang w:val="pt-PT" w:eastAsia="pt-PT"/>
              </w:rPr>
            </w:pPr>
            <w:r w:rsidRPr="004001D9">
              <w:rPr>
                <w:sz w:val="18"/>
                <w:szCs w:val="18"/>
                <w:lang w:val="pt-PT" w:eastAsia="pt-PT"/>
              </w:rPr>
              <w:t>Ser Solidário</w:t>
            </w:r>
          </w:p>
        </w:tc>
        <w:tc>
          <w:tcPr>
            <w:tcW w:w="851" w:type="dxa"/>
            <w:tcBorders>
              <w:top w:val="nil"/>
              <w:left w:val="nil"/>
              <w:bottom w:val="single" w:sz="4" w:space="0" w:color="auto"/>
              <w:right w:val="single" w:sz="4" w:space="0" w:color="auto"/>
            </w:tcBorders>
            <w:shd w:val="clear" w:color="auto" w:fill="auto"/>
            <w:vAlign w:val="center"/>
            <w:hideMark/>
          </w:tcPr>
          <w:p w14:paraId="7F5AB2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58FB2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4B04E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7AB915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F321E4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BA891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0PT</w:t>
            </w:r>
          </w:p>
        </w:tc>
        <w:tc>
          <w:tcPr>
            <w:tcW w:w="4911" w:type="dxa"/>
            <w:tcBorders>
              <w:top w:val="nil"/>
              <w:left w:val="nil"/>
              <w:bottom w:val="single" w:sz="4" w:space="0" w:color="auto"/>
              <w:right w:val="single" w:sz="4" w:space="0" w:color="auto"/>
            </w:tcBorders>
            <w:shd w:val="clear" w:color="auto" w:fill="auto"/>
            <w:noWrap/>
            <w:vAlign w:val="center"/>
            <w:hideMark/>
          </w:tcPr>
          <w:p w14:paraId="422AA55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Produtos </w:t>
            </w:r>
            <w:proofErr w:type="spellStart"/>
            <w:r w:rsidRPr="004001D9">
              <w:rPr>
                <w:i/>
                <w:sz w:val="18"/>
                <w:szCs w:val="18"/>
                <w:lang w:val="pt-PT" w:eastAsia="pt-PT"/>
              </w:rPr>
              <w:t>Paysafecard</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79155D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A3B8F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AFC02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0FC6EC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05B1F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0BFA7A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0S2</w:t>
            </w:r>
          </w:p>
        </w:tc>
        <w:tc>
          <w:tcPr>
            <w:tcW w:w="4911" w:type="dxa"/>
            <w:tcBorders>
              <w:top w:val="nil"/>
              <w:left w:val="nil"/>
              <w:bottom w:val="single" w:sz="4" w:space="0" w:color="auto"/>
              <w:right w:val="single" w:sz="4" w:space="0" w:color="auto"/>
            </w:tcBorders>
            <w:shd w:val="clear" w:color="auto" w:fill="auto"/>
            <w:noWrap/>
            <w:vAlign w:val="center"/>
            <w:hideMark/>
          </w:tcPr>
          <w:p w14:paraId="738EF400"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MEO</w:t>
            </w:r>
          </w:p>
        </w:tc>
        <w:tc>
          <w:tcPr>
            <w:tcW w:w="851" w:type="dxa"/>
            <w:tcBorders>
              <w:top w:val="nil"/>
              <w:left w:val="nil"/>
              <w:bottom w:val="single" w:sz="4" w:space="0" w:color="auto"/>
              <w:right w:val="single" w:sz="4" w:space="0" w:color="auto"/>
            </w:tcBorders>
            <w:shd w:val="clear" w:color="auto" w:fill="auto"/>
            <w:vAlign w:val="center"/>
            <w:hideMark/>
          </w:tcPr>
          <w:p w14:paraId="4E33916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B5DB10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5D0B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816D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4CDE7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2D58F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0S5</w:t>
            </w:r>
          </w:p>
        </w:tc>
        <w:tc>
          <w:tcPr>
            <w:tcW w:w="4911" w:type="dxa"/>
            <w:tcBorders>
              <w:top w:val="nil"/>
              <w:left w:val="nil"/>
              <w:bottom w:val="single" w:sz="4" w:space="0" w:color="auto"/>
              <w:right w:val="single" w:sz="4" w:space="0" w:color="auto"/>
            </w:tcBorders>
            <w:shd w:val="clear" w:color="auto" w:fill="auto"/>
            <w:noWrap/>
            <w:vAlign w:val="center"/>
            <w:hideMark/>
          </w:tcPr>
          <w:p w14:paraId="55F3EA8E"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Caixa Geral de Aposentações</w:t>
            </w:r>
          </w:p>
        </w:tc>
        <w:tc>
          <w:tcPr>
            <w:tcW w:w="851" w:type="dxa"/>
            <w:tcBorders>
              <w:top w:val="nil"/>
              <w:left w:val="nil"/>
              <w:bottom w:val="single" w:sz="4" w:space="0" w:color="auto"/>
              <w:right w:val="single" w:sz="4" w:space="0" w:color="auto"/>
            </w:tcBorders>
            <w:shd w:val="clear" w:color="auto" w:fill="auto"/>
            <w:vAlign w:val="center"/>
            <w:hideMark/>
          </w:tcPr>
          <w:p w14:paraId="097A25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E0FB0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B015F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EA7B8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45742C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6FFF60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0S6</w:t>
            </w:r>
          </w:p>
        </w:tc>
        <w:tc>
          <w:tcPr>
            <w:tcW w:w="4911" w:type="dxa"/>
            <w:tcBorders>
              <w:top w:val="nil"/>
              <w:left w:val="nil"/>
              <w:bottom w:val="single" w:sz="4" w:space="0" w:color="auto"/>
              <w:right w:val="single" w:sz="4" w:space="0" w:color="auto"/>
            </w:tcBorders>
            <w:shd w:val="clear" w:color="auto" w:fill="auto"/>
            <w:noWrap/>
            <w:vAlign w:val="center"/>
            <w:hideMark/>
          </w:tcPr>
          <w:p w14:paraId="448DCF6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ZON Mobile e NOS</w:t>
            </w:r>
          </w:p>
        </w:tc>
        <w:tc>
          <w:tcPr>
            <w:tcW w:w="851" w:type="dxa"/>
            <w:tcBorders>
              <w:top w:val="nil"/>
              <w:left w:val="nil"/>
              <w:bottom w:val="single" w:sz="4" w:space="0" w:color="auto"/>
              <w:right w:val="single" w:sz="4" w:space="0" w:color="auto"/>
            </w:tcBorders>
            <w:shd w:val="clear" w:color="auto" w:fill="auto"/>
            <w:vAlign w:val="center"/>
            <w:hideMark/>
          </w:tcPr>
          <w:p w14:paraId="0F5B1F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5C6E87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AD214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7C51B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7F9EA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2A9A4B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0S7</w:t>
            </w:r>
          </w:p>
        </w:tc>
        <w:tc>
          <w:tcPr>
            <w:tcW w:w="4911" w:type="dxa"/>
            <w:tcBorders>
              <w:top w:val="nil"/>
              <w:left w:val="nil"/>
              <w:bottom w:val="single" w:sz="4" w:space="0" w:color="auto"/>
              <w:right w:val="single" w:sz="4" w:space="0" w:color="auto"/>
            </w:tcBorders>
            <w:shd w:val="clear" w:color="auto" w:fill="auto"/>
            <w:noWrap/>
            <w:vAlign w:val="center"/>
            <w:hideMark/>
          </w:tcPr>
          <w:p w14:paraId="11209A7C"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WTF</w:t>
            </w:r>
          </w:p>
        </w:tc>
        <w:tc>
          <w:tcPr>
            <w:tcW w:w="851" w:type="dxa"/>
            <w:tcBorders>
              <w:top w:val="nil"/>
              <w:left w:val="nil"/>
              <w:bottom w:val="single" w:sz="4" w:space="0" w:color="auto"/>
              <w:right w:val="single" w:sz="4" w:space="0" w:color="auto"/>
            </w:tcBorders>
            <w:shd w:val="clear" w:color="auto" w:fill="auto"/>
            <w:vAlign w:val="center"/>
            <w:hideMark/>
          </w:tcPr>
          <w:p w14:paraId="2AD33BA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4A416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5FCA2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7F0C34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FD95E7A"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F576A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0S8</w:t>
            </w:r>
          </w:p>
        </w:tc>
        <w:tc>
          <w:tcPr>
            <w:tcW w:w="4911" w:type="dxa"/>
            <w:tcBorders>
              <w:top w:val="nil"/>
              <w:left w:val="nil"/>
              <w:bottom w:val="single" w:sz="4" w:space="0" w:color="auto"/>
              <w:right w:val="single" w:sz="4" w:space="0" w:color="auto"/>
            </w:tcBorders>
            <w:shd w:val="clear" w:color="auto" w:fill="auto"/>
            <w:noWrap/>
            <w:vAlign w:val="center"/>
            <w:hideMark/>
          </w:tcPr>
          <w:p w14:paraId="5FD5E1A6"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OPTIMUS e NOS</w:t>
            </w:r>
          </w:p>
        </w:tc>
        <w:tc>
          <w:tcPr>
            <w:tcW w:w="851" w:type="dxa"/>
            <w:tcBorders>
              <w:top w:val="nil"/>
              <w:left w:val="nil"/>
              <w:bottom w:val="single" w:sz="4" w:space="0" w:color="auto"/>
              <w:right w:val="single" w:sz="4" w:space="0" w:color="auto"/>
            </w:tcBorders>
            <w:shd w:val="clear" w:color="auto" w:fill="auto"/>
            <w:vAlign w:val="center"/>
            <w:hideMark/>
          </w:tcPr>
          <w:p w14:paraId="2B3E763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4B19A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A24733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65B4E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63EAAF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10A4B6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0S9</w:t>
            </w:r>
          </w:p>
        </w:tc>
        <w:tc>
          <w:tcPr>
            <w:tcW w:w="4911" w:type="dxa"/>
            <w:tcBorders>
              <w:top w:val="nil"/>
              <w:left w:val="nil"/>
              <w:bottom w:val="single" w:sz="4" w:space="0" w:color="auto"/>
              <w:right w:val="single" w:sz="4" w:space="0" w:color="auto"/>
            </w:tcBorders>
            <w:shd w:val="clear" w:color="auto" w:fill="auto"/>
            <w:noWrap/>
            <w:vAlign w:val="center"/>
            <w:hideMark/>
          </w:tcPr>
          <w:p w14:paraId="42FAB901"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Carregamentos </w:t>
            </w:r>
            <w:proofErr w:type="spellStart"/>
            <w:r w:rsidRPr="004001D9">
              <w:rPr>
                <w:sz w:val="18"/>
                <w:szCs w:val="18"/>
                <w:lang w:val="pt-PT" w:eastAsia="pt-PT"/>
              </w:rPr>
              <w:t>LycaMobile</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2798435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75D25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B65E4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EEA1BF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2C7FA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31AB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0SA</w:t>
            </w:r>
          </w:p>
        </w:tc>
        <w:tc>
          <w:tcPr>
            <w:tcW w:w="4911" w:type="dxa"/>
            <w:tcBorders>
              <w:top w:val="nil"/>
              <w:left w:val="nil"/>
              <w:bottom w:val="single" w:sz="4" w:space="0" w:color="auto"/>
              <w:right w:val="single" w:sz="4" w:space="0" w:color="auto"/>
            </w:tcBorders>
            <w:shd w:val="clear" w:color="auto" w:fill="auto"/>
            <w:noWrap/>
            <w:vAlign w:val="center"/>
            <w:hideMark/>
          </w:tcPr>
          <w:p w14:paraId="1586C169" w14:textId="77777777" w:rsidR="00D82932" w:rsidRPr="004001D9" w:rsidRDefault="00D82932" w:rsidP="00CB5CCA">
            <w:pPr>
              <w:spacing w:before="120" w:after="120"/>
              <w:rPr>
                <w:sz w:val="18"/>
                <w:szCs w:val="18"/>
                <w:lang w:val="pt-PT" w:eastAsia="pt-PT"/>
              </w:rPr>
            </w:pPr>
            <w:r w:rsidRPr="004001D9">
              <w:rPr>
                <w:sz w:val="18"/>
                <w:szCs w:val="18"/>
                <w:lang w:val="pt-PT" w:eastAsia="pt-PT"/>
              </w:rPr>
              <w:t>MOCHE</w:t>
            </w:r>
          </w:p>
        </w:tc>
        <w:tc>
          <w:tcPr>
            <w:tcW w:w="851" w:type="dxa"/>
            <w:tcBorders>
              <w:top w:val="nil"/>
              <w:left w:val="nil"/>
              <w:bottom w:val="single" w:sz="4" w:space="0" w:color="auto"/>
              <w:right w:val="single" w:sz="4" w:space="0" w:color="auto"/>
            </w:tcBorders>
            <w:shd w:val="clear" w:color="auto" w:fill="auto"/>
            <w:vAlign w:val="center"/>
            <w:hideMark/>
          </w:tcPr>
          <w:p w14:paraId="6DB691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F299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EF67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71CF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61519A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629AF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0SC</w:t>
            </w:r>
          </w:p>
        </w:tc>
        <w:tc>
          <w:tcPr>
            <w:tcW w:w="4911" w:type="dxa"/>
            <w:tcBorders>
              <w:top w:val="nil"/>
              <w:left w:val="nil"/>
              <w:bottom w:val="single" w:sz="4" w:space="0" w:color="auto"/>
              <w:right w:val="single" w:sz="4" w:space="0" w:color="auto"/>
            </w:tcBorders>
            <w:shd w:val="clear" w:color="auto" w:fill="auto"/>
            <w:noWrap/>
            <w:vAlign w:val="center"/>
            <w:hideMark/>
          </w:tcPr>
          <w:p w14:paraId="483F14E0" w14:textId="77777777" w:rsidR="00D82932" w:rsidRPr="004001D9" w:rsidRDefault="00D82932" w:rsidP="00CB5CCA">
            <w:pPr>
              <w:spacing w:before="120" w:after="120"/>
              <w:rPr>
                <w:sz w:val="18"/>
                <w:szCs w:val="18"/>
                <w:lang w:val="pt-PT" w:eastAsia="pt-PT"/>
              </w:rPr>
            </w:pPr>
            <w:r w:rsidRPr="004001D9">
              <w:rPr>
                <w:sz w:val="18"/>
                <w:szCs w:val="18"/>
                <w:lang w:val="pt-PT" w:eastAsia="pt-PT"/>
              </w:rPr>
              <w:t>MEO</w:t>
            </w:r>
          </w:p>
        </w:tc>
        <w:tc>
          <w:tcPr>
            <w:tcW w:w="851" w:type="dxa"/>
            <w:tcBorders>
              <w:top w:val="nil"/>
              <w:left w:val="nil"/>
              <w:bottom w:val="single" w:sz="4" w:space="0" w:color="auto"/>
              <w:right w:val="single" w:sz="4" w:space="0" w:color="auto"/>
            </w:tcBorders>
            <w:shd w:val="clear" w:color="auto" w:fill="auto"/>
            <w:vAlign w:val="center"/>
            <w:hideMark/>
          </w:tcPr>
          <w:p w14:paraId="3710A6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4DF91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FCAD0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2A1D92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3C0055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2858C4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0SD</w:t>
            </w:r>
          </w:p>
        </w:tc>
        <w:tc>
          <w:tcPr>
            <w:tcW w:w="4911" w:type="dxa"/>
            <w:tcBorders>
              <w:top w:val="nil"/>
              <w:left w:val="nil"/>
              <w:bottom w:val="single" w:sz="4" w:space="0" w:color="auto"/>
              <w:right w:val="single" w:sz="4" w:space="0" w:color="auto"/>
            </w:tcBorders>
            <w:shd w:val="clear" w:color="auto" w:fill="auto"/>
            <w:noWrap/>
            <w:vAlign w:val="center"/>
            <w:hideMark/>
          </w:tcPr>
          <w:p w14:paraId="18649A7A"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UZO </w:t>
            </w:r>
          </w:p>
        </w:tc>
        <w:tc>
          <w:tcPr>
            <w:tcW w:w="851" w:type="dxa"/>
            <w:tcBorders>
              <w:top w:val="nil"/>
              <w:left w:val="nil"/>
              <w:bottom w:val="single" w:sz="4" w:space="0" w:color="auto"/>
              <w:right w:val="single" w:sz="4" w:space="0" w:color="auto"/>
            </w:tcBorders>
            <w:shd w:val="clear" w:color="auto" w:fill="auto"/>
            <w:vAlign w:val="center"/>
            <w:hideMark/>
          </w:tcPr>
          <w:p w14:paraId="668703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A7B6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2010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130B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79A2AB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9A7E7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4PF</w:t>
            </w:r>
          </w:p>
        </w:tc>
        <w:tc>
          <w:tcPr>
            <w:tcW w:w="4911" w:type="dxa"/>
            <w:tcBorders>
              <w:top w:val="nil"/>
              <w:left w:val="nil"/>
              <w:bottom w:val="single" w:sz="4" w:space="0" w:color="auto"/>
              <w:right w:val="single" w:sz="4" w:space="0" w:color="auto"/>
            </w:tcBorders>
            <w:shd w:val="clear" w:color="auto" w:fill="auto"/>
            <w:noWrap/>
            <w:vAlign w:val="center"/>
            <w:hideMark/>
          </w:tcPr>
          <w:p w14:paraId="49F1EE7F"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 Títulos Transporte</w:t>
            </w:r>
          </w:p>
        </w:tc>
        <w:tc>
          <w:tcPr>
            <w:tcW w:w="851" w:type="dxa"/>
            <w:tcBorders>
              <w:top w:val="nil"/>
              <w:left w:val="nil"/>
              <w:bottom w:val="single" w:sz="4" w:space="0" w:color="auto"/>
              <w:right w:val="single" w:sz="4" w:space="0" w:color="auto"/>
            </w:tcBorders>
            <w:shd w:val="clear" w:color="auto" w:fill="auto"/>
            <w:vAlign w:val="center"/>
            <w:hideMark/>
          </w:tcPr>
          <w:p w14:paraId="61576D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0FD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65D2E8C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392DA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7E9365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tcPr>
          <w:p w14:paraId="106501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F10</w:t>
            </w:r>
          </w:p>
        </w:tc>
        <w:tc>
          <w:tcPr>
            <w:tcW w:w="4911" w:type="dxa"/>
            <w:tcBorders>
              <w:top w:val="nil"/>
              <w:left w:val="nil"/>
              <w:bottom w:val="single" w:sz="4" w:space="0" w:color="auto"/>
              <w:right w:val="single" w:sz="4" w:space="0" w:color="auto"/>
            </w:tcBorders>
            <w:shd w:val="clear" w:color="auto" w:fill="auto"/>
            <w:noWrap/>
            <w:vAlign w:val="center"/>
          </w:tcPr>
          <w:p w14:paraId="0DFB2BFE"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Ferries</w:t>
            </w:r>
          </w:p>
        </w:tc>
        <w:tc>
          <w:tcPr>
            <w:tcW w:w="851" w:type="dxa"/>
            <w:tcBorders>
              <w:top w:val="nil"/>
              <w:left w:val="nil"/>
              <w:bottom w:val="single" w:sz="4" w:space="0" w:color="auto"/>
              <w:right w:val="single" w:sz="4" w:space="0" w:color="auto"/>
            </w:tcBorders>
            <w:shd w:val="clear" w:color="auto" w:fill="auto"/>
            <w:vAlign w:val="center"/>
          </w:tcPr>
          <w:p w14:paraId="77D367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0443A8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tcPr>
          <w:p w14:paraId="32A8F6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16FF36E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7428BA0"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5C6C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M10</w:t>
            </w:r>
          </w:p>
        </w:tc>
        <w:tc>
          <w:tcPr>
            <w:tcW w:w="4911" w:type="dxa"/>
            <w:tcBorders>
              <w:top w:val="nil"/>
              <w:left w:val="nil"/>
              <w:bottom w:val="single" w:sz="4" w:space="0" w:color="auto"/>
              <w:right w:val="single" w:sz="4" w:space="0" w:color="auto"/>
            </w:tcBorders>
            <w:shd w:val="clear" w:color="auto" w:fill="auto"/>
            <w:noWrap/>
            <w:vAlign w:val="center"/>
            <w:hideMark/>
          </w:tcPr>
          <w:p w14:paraId="2C38663D"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proofErr w:type="spellStart"/>
            <w:r w:rsidRPr="004001D9">
              <w:rPr>
                <w:i/>
                <w:sz w:val="18"/>
                <w:szCs w:val="18"/>
                <w:lang w:val="pt-PT" w:eastAsia="pt-PT"/>
              </w:rPr>
              <w:t>McDrive</w:t>
            </w:r>
            <w:proofErr w:type="spellEnd"/>
          </w:p>
        </w:tc>
        <w:tc>
          <w:tcPr>
            <w:tcW w:w="851" w:type="dxa"/>
            <w:tcBorders>
              <w:top w:val="nil"/>
              <w:left w:val="nil"/>
              <w:bottom w:val="single" w:sz="4" w:space="0" w:color="auto"/>
              <w:right w:val="single" w:sz="4" w:space="0" w:color="auto"/>
            </w:tcBorders>
            <w:shd w:val="clear" w:color="auto" w:fill="auto"/>
            <w:vAlign w:val="center"/>
            <w:hideMark/>
          </w:tcPr>
          <w:p w14:paraId="0AB6F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469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DB9369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5707B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143618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EF35A4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R10</w:t>
            </w:r>
          </w:p>
        </w:tc>
        <w:tc>
          <w:tcPr>
            <w:tcW w:w="4911" w:type="dxa"/>
            <w:tcBorders>
              <w:top w:val="nil"/>
              <w:left w:val="nil"/>
              <w:bottom w:val="single" w:sz="4" w:space="0" w:color="auto"/>
              <w:right w:val="single" w:sz="4" w:space="0" w:color="auto"/>
            </w:tcBorders>
            <w:shd w:val="clear" w:color="auto" w:fill="auto"/>
            <w:noWrap/>
            <w:vAlign w:val="center"/>
            <w:hideMark/>
          </w:tcPr>
          <w:p w14:paraId="58DC52B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Parques Estacionamento</w:t>
            </w:r>
          </w:p>
        </w:tc>
        <w:tc>
          <w:tcPr>
            <w:tcW w:w="851" w:type="dxa"/>
            <w:tcBorders>
              <w:top w:val="nil"/>
              <w:left w:val="nil"/>
              <w:bottom w:val="single" w:sz="4" w:space="0" w:color="auto"/>
              <w:right w:val="single" w:sz="4" w:space="0" w:color="auto"/>
            </w:tcBorders>
            <w:shd w:val="clear" w:color="auto" w:fill="auto"/>
            <w:vAlign w:val="center"/>
            <w:hideMark/>
          </w:tcPr>
          <w:p w14:paraId="175E95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28A864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4EDD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94C48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CF203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067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S10</w:t>
            </w:r>
          </w:p>
        </w:tc>
        <w:tc>
          <w:tcPr>
            <w:tcW w:w="4911" w:type="dxa"/>
            <w:tcBorders>
              <w:top w:val="single" w:sz="4" w:space="0" w:color="auto"/>
              <w:left w:val="nil"/>
              <w:bottom w:val="single" w:sz="4" w:space="0" w:color="auto"/>
              <w:right w:val="single" w:sz="4" w:space="0" w:color="auto"/>
            </w:tcBorders>
            <w:shd w:val="clear" w:color="auto" w:fill="auto"/>
            <w:noWrap/>
          </w:tcPr>
          <w:p w14:paraId="278151F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Estacionamento de Superfície </w:t>
            </w:r>
          </w:p>
        </w:tc>
        <w:tc>
          <w:tcPr>
            <w:tcW w:w="851" w:type="dxa"/>
            <w:tcBorders>
              <w:top w:val="single" w:sz="4" w:space="0" w:color="auto"/>
              <w:left w:val="nil"/>
              <w:bottom w:val="single" w:sz="4" w:space="0" w:color="auto"/>
              <w:right w:val="single" w:sz="4" w:space="0" w:color="auto"/>
            </w:tcBorders>
            <w:shd w:val="clear" w:color="auto" w:fill="auto"/>
            <w:vAlign w:val="center"/>
          </w:tcPr>
          <w:p w14:paraId="2731C5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3B80D9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592E572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61D1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42B6C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5AD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V10</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799F9EF5"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Portagens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BA212B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3B4DE1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CB993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665A3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32FE5813"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A7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O10</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5E99F712"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VIVA </w:t>
            </w:r>
            <w:proofErr w:type="spellStart"/>
            <w:r w:rsidRPr="004001D9">
              <w:rPr>
                <w:sz w:val="18"/>
                <w:szCs w:val="18"/>
                <w:lang w:val="pt-PT" w:eastAsia="pt-PT"/>
              </w:rPr>
              <w:t>Go</w:t>
            </w:r>
            <w:proofErr w:type="spellEnd"/>
          </w:p>
        </w:tc>
        <w:tc>
          <w:tcPr>
            <w:tcW w:w="851" w:type="dxa"/>
            <w:tcBorders>
              <w:top w:val="single" w:sz="4" w:space="0" w:color="auto"/>
              <w:left w:val="nil"/>
              <w:bottom w:val="single" w:sz="4" w:space="0" w:color="auto"/>
              <w:right w:val="single" w:sz="4" w:space="0" w:color="auto"/>
            </w:tcBorders>
            <w:shd w:val="clear" w:color="auto" w:fill="auto"/>
            <w:vAlign w:val="center"/>
          </w:tcPr>
          <w:p w14:paraId="53A85F9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D679C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ADDCF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A7699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bl>
    <w:p w14:paraId="6285B0BC" w14:textId="22AC2887"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34" w:name="_Toc470549232"/>
      <w:bookmarkStart w:id="1235" w:name="_Toc472413290"/>
      <w:bookmarkStart w:id="1236" w:name="_Toc488226264"/>
      <w:bookmarkStart w:id="1237" w:name="_Toc507437752"/>
      <w:bookmarkStart w:id="1238" w:name="_Toc507438336"/>
      <w:r w:rsidRPr="004001D9">
        <w:rPr>
          <w:b/>
          <w:bCs/>
          <w:sz w:val="36"/>
          <w:szCs w:val="60"/>
          <w:lang w:val="pt-PT" w:eastAsia="en-US"/>
        </w:rPr>
        <w:lastRenderedPageBreak/>
        <w:t>Operações disponíveis Canal MB WAY</w:t>
      </w:r>
      <w:bookmarkEnd w:id="1234"/>
      <w:bookmarkEnd w:id="1235"/>
      <w:bookmarkEnd w:id="1236"/>
      <w:bookmarkEnd w:id="1237"/>
      <w:bookmarkEnd w:id="1238"/>
    </w:p>
    <w:p w14:paraId="3DDA025A"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as operações disponíveis no canal MB WAY:</w:t>
      </w:r>
    </w:p>
    <w:tbl>
      <w:tblPr>
        <w:tblW w:w="5402" w:type="dxa"/>
        <w:tblInd w:w="55" w:type="dxa"/>
        <w:tblCellMar>
          <w:left w:w="70" w:type="dxa"/>
          <w:right w:w="70" w:type="dxa"/>
        </w:tblCellMar>
        <w:tblLook w:val="04A0" w:firstRow="1" w:lastRow="0" w:firstColumn="1" w:lastColumn="0" w:noHBand="0" w:noVBand="1"/>
      </w:tblPr>
      <w:tblGrid>
        <w:gridCol w:w="1291"/>
        <w:gridCol w:w="4111"/>
      </w:tblGrid>
      <w:tr w:rsidR="00D82932" w:rsidRPr="004001D9" w14:paraId="702A7355"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F98F94E" w14:textId="77777777" w:rsidR="00D82932" w:rsidRPr="004001D9" w:rsidRDefault="00D82932" w:rsidP="00CB5CCA">
            <w:pPr>
              <w:spacing w:before="120" w:after="120"/>
              <w:jc w:val="center"/>
              <w:rPr>
                <w:b/>
                <w:sz w:val="18"/>
                <w:szCs w:val="18"/>
                <w:lang w:val="pt-PT" w:eastAsia="pt-PT"/>
              </w:rPr>
            </w:pPr>
            <w:r w:rsidRPr="004001D9">
              <w:rPr>
                <w:b/>
                <w:sz w:val="18"/>
                <w:szCs w:val="18"/>
                <w:lang w:val="pt-PT" w:eastAsia="pt-PT"/>
              </w:rPr>
              <w:t>Código</w:t>
            </w:r>
          </w:p>
        </w:tc>
        <w:tc>
          <w:tcPr>
            <w:tcW w:w="4111" w:type="dxa"/>
            <w:tcBorders>
              <w:top w:val="single" w:sz="4" w:space="0" w:color="auto"/>
              <w:left w:val="nil"/>
              <w:bottom w:val="single" w:sz="4" w:space="0" w:color="auto"/>
              <w:right w:val="single" w:sz="4" w:space="0" w:color="auto"/>
            </w:tcBorders>
            <w:shd w:val="clear" w:color="auto" w:fill="D9D9D9"/>
            <w:noWrap/>
            <w:vAlign w:val="center"/>
            <w:hideMark/>
          </w:tcPr>
          <w:p w14:paraId="5AA11188" w14:textId="77777777" w:rsidR="00D82932" w:rsidRPr="004001D9" w:rsidRDefault="00D82932" w:rsidP="00CB5CCA">
            <w:pPr>
              <w:spacing w:before="120" w:after="120"/>
              <w:rPr>
                <w:b/>
                <w:sz w:val="18"/>
                <w:szCs w:val="18"/>
                <w:lang w:val="pt-PT" w:eastAsia="pt-PT"/>
              </w:rPr>
            </w:pPr>
            <w:r w:rsidRPr="004001D9">
              <w:rPr>
                <w:b/>
                <w:sz w:val="18"/>
                <w:szCs w:val="18"/>
                <w:lang w:val="pt-PT" w:eastAsia="pt-PT"/>
              </w:rPr>
              <w:t>Descritivo</w:t>
            </w:r>
          </w:p>
        </w:tc>
      </w:tr>
      <w:tr w:rsidR="00D82932" w:rsidRPr="004001D9" w14:paraId="70839A9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7776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P010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8CD214E" w14:textId="77777777" w:rsidR="00D82932" w:rsidRPr="004001D9" w:rsidRDefault="00D82932" w:rsidP="00CB5CCA">
            <w:pPr>
              <w:spacing w:before="120" w:after="120"/>
              <w:rPr>
                <w:sz w:val="18"/>
                <w:szCs w:val="18"/>
                <w:lang w:val="pt-PT" w:eastAsia="pt-PT"/>
              </w:rPr>
            </w:pPr>
            <w:r w:rsidRPr="004001D9">
              <w:rPr>
                <w:sz w:val="18"/>
                <w:szCs w:val="18"/>
                <w:lang w:val="pt-PT" w:eastAsia="pt-PT"/>
              </w:rPr>
              <w:t>Compra</w:t>
            </w:r>
          </w:p>
        </w:tc>
      </w:tr>
      <w:tr w:rsidR="00D82932" w:rsidRPr="004001D9" w14:paraId="0335DFA7"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E19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P179</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4BBC9B5"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Instantânea</w:t>
            </w:r>
          </w:p>
        </w:tc>
      </w:tr>
      <w:tr w:rsidR="00D82932" w:rsidRPr="004001D9" w14:paraId="3A4CA7D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1B4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3BFED560" w14:textId="77777777" w:rsidR="00D82932" w:rsidRPr="004001D9" w:rsidRDefault="00D82932" w:rsidP="00CB5CCA">
            <w:pPr>
              <w:spacing w:before="120" w:after="120"/>
              <w:rPr>
                <w:sz w:val="18"/>
                <w:szCs w:val="18"/>
                <w:lang w:val="pt-PT" w:eastAsia="pt-PT"/>
              </w:rPr>
            </w:pPr>
            <w:r w:rsidRPr="004001D9">
              <w:rPr>
                <w:sz w:val="18"/>
                <w:szCs w:val="18"/>
                <w:lang w:val="pt-PT" w:eastAsia="pt-PT"/>
              </w:rPr>
              <w:t>Geração Cartões MBNET</w:t>
            </w:r>
          </w:p>
        </w:tc>
      </w:tr>
      <w:tr w:rsidR="00D82932" w:rsidRPr="004001D9" w14:paraId="23F6938D"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F55B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P001</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21753CD" w14:textId="77777777" w:rsidR="00D82932" w:rsidRPr="004001D9" w:rsidRDefault="00D82932" w:rsidP="00CB5CCA">
            <w:pPr>
              <w:spacing w:before="120" w:after="120"/>
              <w:rPr>
                <w:sz w:val="18"/>
                <w:szCs w:val="18"/>
                <w:lang w:val="pt-PT" w:eastAsia="pt-PT"/>
              </w:rPr>
            </w:pPr>
            <w:r w:rsidRPr="004001D9">
              <w:rPr>
                <w:sz w:val="18"/>
                <w:szCs w:val="18"/>
                <w:lang w:val="pt-PT" w:eastAsia="pt-PT"/>
              </w:rPr>
              <w:t>Levantamento MB WAY</w:t>
            </w:r>
          </w:p>
        </w:tc>
      </w:tr>
      <w:tr w:rsidR="00D82932" w:rsidRPr="004001D9" w14:paraId="497773F8"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8744E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P0E0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16BA3C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r>
    </w:tbl>
    <w:p w14:paraId="06A8C70A" w14:textId="7BF927F8"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39" w:name="_Toc470158680"/>
      <w:bookmarkStart w:id="1240" w:name="_Toc470549233"/>
      <w:bookmarkStart w:id="1241" w:name="_Toc472413291"/>
      <w:bookmarkStart w:id="1242" w:name="_Toc488226265"/>
      <w:bookmarkStart w:id="1243" w:name="_Toc507437753"/>
      <w:bookmarkStart w:id="1244" w:name="_Toc507438337"/>
      <w:bookmarkEnd w:id="1239"/>
      <w:r w:rsidRPr="004001D9">
        <w:rPr>
          <w:b/>
          <w:bCs/>
          <w:sz w:val="36"/>
          <w:szCs w:val="60"/>
          <w:lang w:val="pt-PT" w:eastAsia="en-US"/>
        </w:rPr>
        <w:lastRenderedPageBreak/>
        <w:t>Montantes limite por operação</w:t>
      </w:r>
      <w:bookmarkEnd w:id="1240"/>
      <w:bookmarkEnd w:id="1241"/>
      <w:bookmarkEnd w:id="1242"/>
      <w:bookmarkEnd w:id="1243"/>
      <w:bookmarkEnd w:id="1244"/>
    </w:p>
    <w:p w14:paraId="13E88B39" w14:textId="77777777" w:rsidR="00D82932" w:rsidRPr="004001D9" w:rsidRDefault="00D82932" w:rsidP="00D82932">
      <w:pPr>
        <w:spacing w:before="480" w:after="120" w:line="360" w:lineRule="auto"/>
        <w:jc w:val="both"/>
        <w:rPr>
          <w:b/>
          <w:szCs w:val="20"/>
          <w:lang w:val="pt-PT" w:eastAsia="en-US"/>
        </w:rPr>
      </w:pPr>
      <w:r w:rsidRPr="004001D9">
        <w:rPr>
          <w:b/>
          <w:szCs w:val="20"/>
          <w:lang w:val="pt-PT" w:eastAsia="en-US"/>
        </w:rPr>
        <w:t>CA MULTIBANCO</w:t>
      </w:r>
    </w:p>
    <w:p w14:paraId="5B31D336"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mínimo por operação de levantamento é 10,00 Euro;</w:t>
      </w:r>
    </w:p>
    <w:p w14:paraId="21809FBA"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por operação de levantamento é 200,00 Euro, salvo situações de exceção de terminais;</w:t>
      </w:r>
    </w:p>
    <w:p w14:paraId="5E7C65A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 com o mesmo cartão </w:t>
      </w:r>
      <w:proofErr w:type="spellStart"/>
      <w:r w:rsidRPr="004001D9">
        <w:rPr>
          <w:i/>
          <w:szCs w:val="20"/>
          <w:lang w:val="pt-PT" w:eastAsia="en-US"/>
        </w:rPr>
        <w:t>on-us</w:t>
      </w:r>
      <w:proofErr w:type="spellEnd"/>
      <w:r w:rsidRPr="004001D9">
        <w:rPr>
          <w:szCs w:val="20"/>
          <w:lang w:val="pt-PT" w:eastAsia="en-US"/>
        </w:rPr>
        <w:t xml:space="preserve"> é 400,00 Euro; salvo situações de exceção de terminais;</w:t>
      </w:r>
    </w:p>
    <w:p w14:paraId="6553C12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aceite por operação – excetuando levantamentos - é 99.999,99 Euro (correspondente ao valor máximo definido no SICOI);</w:t>
      </w:r>
    </w:p>
    <w:p w14:paraId="5925018D"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Em determinados terminais instalados em localizações específicas, como casinos e aeroportos, entre outras, os montantes máximos por operação poderão ser</w:t>
      </w:r>
      <w:r w:rsidRPr="004001D9">
        <w:rPr>
          <w:rFonts w:cs="Arial"/>
          <w:szCs w:val="20"/>
          <w:lang w:val="pt-PT" w:eastAsia="en-US"/>
        </w:rPr>
        <w:t xml:space="preserve"> superiores a 1.000,00 Euro, quer para cartões </w:t>
      </w:r>
      <w:proofErr w:type="spellStart"/>
      <w:r w:rsidRPr="004001D9">
        <w:rPr>
          <w:rFonts w:cs="Arial"/>
          <w:i/>
          <w:szCs w:val="20"/>
          <w:lang w:val="pt-PT" w:eastAsia="en-US"/>
        </w:rPr>
        <w:t>on-us</w:t>
      </w:r>
      <w:proofErr w:type="spellEnd"/>
      <w:r w:rsidRPr="004001D9">
        <w:rPr>
          <w:rFonts w:cs="Arial"/>
          <w:szCs w:val="20"/>
          <w:lang w:val="pt-PT" w:eastAsia="en-US"/>
        </w:rPr>
        <w:t xml:space="preserve">, quer para cartões </w:t>
      </w:r>
      <w:proofErr w:type="spellStart"/>
      <w:r w:rsidRPr="004001D9">
        <w:rPr>
          <w:rFonts w:cs="Arial"/>
          <w:i/>
          <w:szCs w:val="20"/>
          <w:lang w:val="pt-PT" w:eastAsia="en-US"/>
        </w:rPr>
        <w:t>not-on-us</w:t>
      </w:r>
      <w:proofErr w:type="spellEnd"/>
      <w:r w:rsidRPr="004001D9">
        <w:rPr>
          <w:szCs w:val="20"/>
          <w:lang w:val="pt-PT" w:eastAsia="en-US"/>
        </w:rPr>
        <w:t>;</w:t>
      </w:r>
    </w:p>
    <w:p w14:paraId="7BB97402"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levantamentos com cartões </w:t>
      </w:r>
      <w:proofErr w:type="spellStart"/>
      <w:r w:rsidRPr="004001D9">
        <w:rPr>
          <w:i/>
          <w:szCs w:val="20"/>
          <w:lang w:val="pt-PT" w:eastAsia="en-US"/>
        </w:rPr>
        <w:t>on-us</w:t>
      </w:r>
      <w:proofErr w:type="spellEnd"/>
      <w:r w:rsidRPr="004001D9">
        <w:rPr>
          <w:szCs w:val="20"/>
          <w:lang w:val="pt-PT" w:eastAsia="en-US"/>
        </w:rPr>
        <w:t xml:space="preserve"> nos terminais excecionados, instalados em localizações específicas, é 1.000,00 Euro.</w:t>
      </w:r>
    </w:p>
    <w:p w14:paraId="14A45F4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ATM Express</w:t>
      </w:r>
    </w:p>
    <w:p w14:paraId="00E6CABC" w14:textId="77777777" w:rsidR="00D82932" w:rsidRPr="004001D9" w:rsidRDefault="00D82932" w:rsidP="00471048">
      <w:pPr>
        <w:numPr>
          <w:ilvl w:val="0"/>
          <w:numId w:val="85"/>
        </w:numPr>
        <w:spacing w:before="60" w:after="60" w:line="360" w:lineRule="auto"/>
        <w:ind w:left="714" w:hanging="357"/>
        <w:jc w:val="both"/>
        <w:rPr>
          <w:i/>
          <w:szCs w:val="20"/>
          <w:lang w:val="pt-PT" w:eastAsia="en-US"/>
        </w:rPr>
      </w:pPr>
      <w:r w:rsidRPr="004001D9">
        <w:rPr>
          <w:szCs w:val="20"/>
          <w:lang w:val="pt-PT" w:eastAsia="en-US"/>
        </w:rPr>
        <w:t xml:space="preserve">Cartões </w:t>
      </w:r>
      <w:proofErr w:type="spellStart"/>
      <w:r w:rsidRPr="004001D9">
        <w:rPr>
          <w:i/>
          <w:szCs w:val="20"/>
          <w:lang w:val="pt-PT" w:eastAsia="en-US"/>
        </w:rPr>
        <w:t>on-us</w:t>
      </w:r>
      <w:proofErr w:type="spellEnd"/>
      <w:r w:rsidRPr="004001D9">
        <w:rPr>
          <w:i/>
          <w:szCs w:val="20"/>
          <w:lang w:val="pt-PT" w:eastAsia="en-US"/>
        </w:rPr>
        <w:t xml:space="preserve">: </w:t>
      </w:r>
      <w:r w:rsidRPr="004001D9">
        <w:rPr>
          <w:szCs w:val="20"/>
          <w:lang w:val="pt-PT" w:eastAsia="en-US"/>
        </w:rPr>
        <w:t>aplicadas as mesmas regras em vigor na Rede CA MULTIBANCO;</w:t>
      </w:r>
    </w:p>
    <w:p w14:paraId="30FC2F6B" w14:textId="77777777" w:rsidR="00D82932" w:rsidRPr="004001D9" w:rsidRDefault="00D82932" w:rsidP="00471048">
      <w:pPr>
        <w:numPr>
          <w:ilvl w:val="0"/>
          <w:numId w:val="85"/>
        </w:numPr>
        <w:spacing w:before="60" w:after="60" w:line="360" w:lineRule="auto"/>
        <w:ind w:left="714" w:hanging="357"/>
        <w:jc w:val="both"/>
        <w:rPr>
          <w:szCs w:val="20"/>
          <w:lang w:val="pt-PT" w:eastAsia="en-US"/>
        </w:rPr>
      </w:pPr>
      <w:r w:rsidRPr="004001D9">
        <w:rPr>
          <w:szCs w:val="20"/>
          <w:lang w:val="pt-PT" w:eastAsia="en-US"/>
        </w:rPr>
        <w:t xml:space="preserve">Cartões </w:t>
      </w:r>
      <w:proofErr w:type="spellStart"/>
      <w:r w:rsidRPr="004001D9">
        <w:rPr>
          <w:i/>
          <w:szCs w:val="20"/>
          <w:lang w:val="pt-PT" w:eastAsia="en-US"/>
        </w:rPr>
        <w:t>not-on-us</w:t>
      </w:r>
      <w:proofErr w:type="spellEnd"/>
      <w:r w:rsidRPr="004001D9">
        <w:rPr>
          <w:szCs w:val="20"/>
          <w:lang w:val="pt-PT" w:eastAsia="en-US"/>
        </w:rPr>
        <w:t>:</w:t>
      </w:r>
    </w:p>
    <w:p w14:paraId="55B3DA49"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mínimo por operação de levantamento é 10,00 Euro;</w:t>
      </w:r>
    </w:p>
    <w:p w14:paraId="6FCA139F"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máximo por operação de levantamento é 500,00 Euro;</w:t>
      </w:r>
    </w:p>
    <w:p w14:paraId="365FAEE7" w14:textId="77777777" w:rsidR="00D82932" w:rsidRPr="004001D9" w:rsidRDefault="00D82932" w:rsidP="00471048">
      <w:pPr>
        <w:numPr>
          <w:ilvl w:val="0"/>
          <w:numId w:val="91"/>
        </w:numPr>
        <w:spacing w:before="60" w:after="60" w:line="360" w:lineRule="auto"/>
        <w:ind w:left="1276" w:hanging="357"/>
        <w:jc w:val="both"/>
        <w:rPr>
          <w:szCs w:val="20"/>
          <w:lang w:val="pt-PT" w:eastAsia="en-US"/>
        </w:rPr>
      </w:pPr>
      <w:r w:rsidRPr="004001D9">
        <w:rPr>
          <w:szCs w:val="20"/>
          <w:lang w:val="pt-PT" w:eastAsia="en-US"/>
        </w:rPr>
        <w:t>Não existe limite para o montante máximo diário nas operações de levantamento com o mesmo cartão.</w:t>
      </w:r>
    </w:p>
    <w:p w14:paraId="0FC59C6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TPA MULTIBANCO</w:t>
      </w:r>
    </w:p>
    <w:p w14:paraId="2B0CDB27"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é o indicado no SICOI e que atualmente corresponde a 99.999,99 Euro;</w:t>
      </w:r>
    </w:p>
    <w:p w14:paraId="27403D90"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sem autenticação do titular do cartão é 20,00 Euro. Atualmente este limite não é aplicável aos pagamentos em portagens, podendo a mesma exceção ser aplicada a outros tipos de operações, se decidido pela SIBS FPS e autorizado pelos Contratantes.</w:t>
      </w:r>
    </w:p>
    <w:p w14:paraId="66868158" w14:textId="77777777" w:rsidR="00D82932" w:rsidRPr="004001D9" w:rsidRDefault="00D82932" w:rsidP="00D82932">
      <w:pPr>
        <w:keepNext/>
        <w:keepLines/>
        <w:spacing w:before="240" w:after="120" w:line="360" w:lineRule="auto"/>
        <w:jc w:val="both"/>
        <w:rPr>
          <w:b/>
          <w:szCs w:val="20"/>
          <w:lang w:val="pt-PT" w:eastAsia="en-US"/>
        </w:rPr>
      </w:pPr>
      <w:r w:rsidRPr="004001D9">
        <w:rPr>
          <w:b/>
          <w:szCs w:val="20"/>
          <w:lang w:val="pt-PT" w:eastAsia="en-US"/>
        </w:rPr>
        <w:lastRenderedPageBreak/>
        <w:t>MB WAY</w:t>
      </w:r>
    </w:p>
    <w:p w14:paraId="511D0A79" w14:textId="77777777" w:rsidR="00D82932" w:rsidRPr="004001D9" w:rsidRDefault="00D82932" w:rsidP="00471048">
      <w:pPr>
        <w:keepNext/>
        <w:keepLines/>
        <w:numPr>
          <w:ilvl w:val="0"/>
          <w:numId w:val="88"/>
        </w:numPr>
        <w:spacing w:before="60" w:after="60" w:line="360" w:lineRule="auto"/>
        <w:ind w:left="714" w:hanging="357"/>
        <w:jc w:val="both"/>
        <w:rPr>
          <w:szCs w:val="20"/>
          <w:lang w:val="pt-PT" w:eastAsia="en-US"/>
        </w:rPr>
      </w:pPr>
      <w:r w:rsidRPr="004001D9">
        <w:rPr>
          <w:szCs w:val="20"/>
          <w:lang w:val="pt-PT" w:eastAsia="en-US"/>
        </w:rPr>
        <w:t>O limite diário definido para o serviço no momento de adesão (limite até ao qual o utilizador pode efetuar compras), é de 50,00 Euro, podendo em momento posterior esse valor ser alterado pelo utilizador;</w:t>
      </w:r>
    </w:p>
    <w:p w14:paraId="6227A74F" w14:textId="77777777" w:rsidR="00D82932" w:rsidRPr="004001D9" w:rsidRDefault="00D82932" w:rsidP="00471048">
      <w:pPr>
        <w:keepNext/>
        <w:keepLines/>
        <w:numPr>
          <w:ilvl w:val="0"/>
          <w:numId w:val="88"/>
        </w:numPr>
        <w:spacing w:before="240" w:after="120" w:line="360" w:lineRule="auto"/>
        <w:ind w:left="714" w:hanging="357"/>
        <w:jc w:val="both"/>
        <w:rPr>
          <w:szCs w:val="20"/>
          <w:lang w:val="pt-PT" w:eastAsia="en-US"/>
        </w:rPr>
      </w:pPr>
      <w:r w:rsidRPr="004001D9">
        <w:rPr>
          <w:szCs w:val="20"/>
          <w:lang w:val="pt-PT" w:eastAsia="en-US"/>
        </w:rPr>
        <w:t>No caso da Transferência Instantânea, os limites de Rede são:</w:t>
      </w:r>
    </w:p>
    <w:p w14:paraId="264A7C5C" w14:textId="77777777" w:rsidR="00D82932" w:rsidRPr="004001D9" w:rsidRDefault="00D82932" w:rsidP="00471048">
      <w:pPr>
        <w:numPr>
          <w:ilvl w:val="0"/>
          <w:numId w:val="89"/>
        </w:numPr>
        <w:spacing w:before="60" w:after="60" w:line="360" w:lineRule="auto"/>
        <w:ind w:left="1276" w:hanging="357"/>
        <w:jc w:val="both"/>
        <w:rPr>
          <w:szCs w:val="20"/>
          <w:lang w:val="pt-PT" w:eastAsia="en-US"/>
        </w:rPr>
      </w:pPr>
      <w:r w:rsidRPr="004001D9">
        <w:rPr>
          <w:szCs w:val="20"/>
          <w:lang w:val="pt-PT" w:eastAsia="en-US"/>
        </w:rPr>
        <w:t>Para o ordenante:</w:t>
      </w:r>
    </w:p>
    <w:p w14:paraId="1291962A"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ordenante pode efetuar um máximo de 2.500,00 Euro de transferências instantâneas, por mês, por número de cartão (PAN);</w:t>
      </w:r>
    </w:p>
    <w:p w14:paraId="763A7A55" w14:textId="77777777" w:rsidR="00D82932" w:rsidRPr="004001D9" w:rsidRDefault="00D82932" w:rsidP="00471048">
      <w:pPr>
        <w:numPr>
          <w:ilvl w:val="2"/>
          <w:numId w:val="90"/>
        </w:numPr>
        <w:spacing w:before="60" w:after="60" w:line="360" w:lineRule="auto"/>
        <w:ind w:left="1701" w:hanging="357"/>
        <w:jc w:val="both"/>
        <w:rPr>
          <w:szCs w:val="20"/>
          <w:lang w:val="pt-PT" w:eastAsia="en-US"/>
        </w:rPr>
      </w:pPr>
      <w:r w:rsidRPr="004001D9">
        <w:rPr>
          <w:szCs w:val="20"/>
          <w:lang w:val="pt-PT" w:eastAsia="en-US"/>
        </w:rPr>
        <w:t>Cada operação de transferência instantânea não pode ultrapassar os 750,00 Euro;</w:t>
      </w:r>
    </w:p>
    <w:p w14:paraId="3C740E1C" w14:textId="77777777" w:rsidR="00D82932" w:rsidRPr="004001D9" w:rsidRDefault="00D82932" w:rsidP="00471048">
      <w:pPr>
        <w:numPr>
          <w:ilvl w:val="0"/>
          <w:numId w:val="89"/>
        </w:numPr>
        <w:spacing w:before="120" w:after="60" w:line="360" w:lineRule="auto"/>
        <w:ind w:left="1276" w:hanging="357"/>
        <w:jc w:val="both"/>
        <w:rPr>
          <w:szCs w:val="20"/>
          <w:lang w:val="pt-PT" w:eastAsia="en-US"/>
        </w:rPr>
      </w:pPr>
      <w:r w:rsidRPr="004001D9">
        <w:rPr>
          <w:szCs w:val="20"/>
          <w:lang w:val="pt-PT" w:eastAsia="en-US"/>
        </w:rPr>
        <w:t>Para o destinatário:</w:t>
      </w:r>
    </w:p>
    <w:p w14:paraId="4B4E0C22"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20 operações de transferência instantânea, por mês;</w:t>
      </w:r>
    </w:p>
    <w:p w14:paraId="0C344487"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2.500,00 Euro de transferências instantâneas, por mês.</w:t>
      </w:r>
    </w:p>
    <w:p w14:paraId="4C35B028" w14:textId="77777777" w:rsidR="00D82932" w:rsidRPr="0084033A" w:rsidRDefault="00D82932" w:rsidP="00D82932">
      <w:pPr>
        <w:spacing w:line="348" w:lineRule="auto"/>
        <w:jc w:val="both"/>
        <w:rPr>
          <w:rFonts w:cs="Arial"/>
          <w:szCs w:val="20"/>
          <w:lang w:val="pt-PT" w:eastAsia="pt-PT"/>
        </w:rPr>
      </w:pPr>
    </w:p>
    <w:p w14:paraId="42B3C273" w14:textId="77777777" w:rsidR="00CD27BA" w:rsidRDefault="00CD27BA" w:rsidP="0084033A">
      <w:pPr>
        <w:keepNext/>
        <w:keepLines/>
        <w:spacing w:line="360" w:lineRule="auto"/>
        <w:contextualSpacing/>
        <w:jc w:val="center"/>
        <w:outlineLvl w:val="0"/>
        <w:rPr>
          <w:rFonts w:eastAsia="Calibri" w:cs="Arial"/>
          <w:b/>
          <w:bCs/>
          <w:caps/>
          <w:color w:val="000000"/>
          <w:sz w:val="28"/>
          <w:szCs w:val="28"/>
          <w:lang w:val="pt-PT" w:eastAsia="en-US"/>
        </w:rPr>
      </w:pPr>
      <w:r>
        <w:rPr>
          <w:rFonts w:eastAsia="Calibri" w:cs="Arial"/>
          <w:b/>
          <w:bCs/>
          <w:caps/>
          <w:color w:val="000000"/>
          <w:sz w:val="28"/>
          <w:szCs w:val="28"/>
          <w:lang w:val="pt-PT" w:eastAsia="en-US"/>
        </w:rPr>
        <w:br w:type="page"/>
      </w:r>
    </w:p>
    <w:p w14:paraId="0537A067" w14:textId="1EC5515D" w:rsidR="00F92082" w:rsidRPr="00030595" w:rsidRDefault="00F92082" w:rsidP="00F92082">
      <w:pPr>
        <w:keepNext/>
        <w:keepLines/>
        <w:spacing w:line="360" w:lineRule="auto"/>
        <w:contextualSpacing/>
        <w:jc w:val="center"/>
        <w:outlineLvl w:val="0"/>
        <w:rPr>
          <w:rFonts w:eastAsia="Calibri" w:cs="Arial"/>
          <w:b/>
          <w:bCs/>
          <w:caps/>
          <w:color w:val="000000"/>
          <w:sz w:val="28"/>
          <w:szCs w:val="28"/>
          <w:lang w:val="pt-PT" w:eastAsia="en-US"/>
        </w:rPr>
      </w:pPr>
      <w:bookmarkStart w:id="1245" w:name="_Toc507437754"/>
      <w:bookmarkStart w:id="1246" w:name="_Toc507438338"/>
      <w:r w:rsidRPr="00030595">
        <w:rPr>
          <w:rFonts w:eastAsia="Calibri" w:cs="Arial"/>
          <w:b/>
          <w:bCs/>
          <w:caps/>
          <w:color w:val="000000"/>
          <w:sz w:val="28"/>
          <w:szCs w:val="28"/>
          <w:lang w:val="pt-PT" w:eastAsia="en-US"/>
        </w:rPr>
        <w:lastRenderedPageBreak/>
        <w:t xml:space="preserve">ANEXO </w:t>
      </w:r>
      <w:r w:rsidR="00CD27BA">
        <w:rPr>
          <w:rFonts w:eastAsia="Calibri" w:cs="Arial"/>
          <w:b/>
          <w:bCs/>
          <w:caps/>
          <w:color w:val="000000"/>
          <w:sz w:val="28"/>
          <w:szCs w:val="28"/>
          <w:lang w:val="pt-PT" w:eastAsia="en-US"/>
        </w:rPr>
        <w:t>IV</w:t>
      </w:r>
      <w:r w:rsidRPr="00030595">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NÍVEIS DE SERVIÇO</w:t>
      </w:r>
      <w:r w:rsidR="00EE3606">
        <w:rPr>
          <w:rFonts w:eastAsia="Calibri" w:cs="Arial"/>
          <w:b/>
          <w:bCs/>
          <w:caps/>
          <w:color w:val="000000"/>
          <w:sz w:val="28"/>
          <w:szCs w:val="28"/>
          <w:lang w:val="pt-PT" w:eastAsia="en-US"/>
        </w:rPr>
        <w:t xml:space="preserve"> E PENALIDADES</w:t>
      </w:r>
      <w:bookmarkEnd w:id="1245"/>
      <w:bookmarkEnd w:id="1246"/>
    </w:p>
    <w:p w14:paraId="4211551A" w14:textId="77777777" w:rsidR="00AD5772" w:rsidRDefault="00AD5772" w:rsidP="0084033A">
      <w:pPr>
        <w:spacing w:line="348" w:lineRule="auto"/>
        <w:jc w:val="both"/>
        <w:rPr>
          <w:rFonts w:cs="Arial"/>
          <w:szCs w:val="20"/>
          <w:lang w:val="pt-PT" w:eastAsia="pt-PT"/>
        </w:rPr>
      </w:pPr>
    </w:p>
    <w:p w14:paraId="2DFA9D70" w14:textId="77777777" w:rsidR="00B32B61" w:rsidRDefault="00B32B61" w:rsidP="005C0B1B">
      <w:pPr>
        <w:pStyle w:val="Body"/>
        <w:rPr>
          <w:lang w:val="pt-PT" w:eastAsia="pt-PT"/>
        </w:rPr>
      </w:pPr>
      <w:r>
        <w:rPr>
          <w:lang w:val="pt-PT" w:eastAsia="pt-PT"/>
        </w:rPr>
        <w:t>A SIBS compromete-se a garantir os seguintes níveis de serviço:</w:t>
      </w:r>
    </w:p>
    <w:tbl>
      <w:tblPr>
        <w:tblStyle w:val="TableGrid"/>
        <w:tblW w:w="10798" w:type="dxa"/>
        <w:tblLook w:val="04A0" w:firstRow="1" w:lastRow="0" w:firstColumn="1" w:lastColumn="0" w:noHBand="0" w:noVBand="1"/>
      </w:tblPr>
      <w:tblGrid>
        <w:gridCol w:w="317"/>
        <w:gridCol w:w="1521"/>
        <w:gridCol w:w="5528"/>
        <w:gridCol w:w="1242"/>
        <w:gridCol w:w="727"/>
        <w:gridCol w:w="736"/>
        <w:gridCol w:w="727"/>
      </w:tblGrid>
      <w:tr w:rsidR="0022702E" w:rsidRPr="0022702E" w14:paraId="1CA65D91" w14:textId="77777777" w:rsidTr="0022702E">
        <w:trPr>
          <w:cnfStyle w:val="100000000000" w:firstRow="1" w:lastRow="0" w:firstColumn="0" w:lastColumn="0" w:oddVBand="0" w:evenVBand="0" w:oddHBand="0" w:evenHBand="0" w:firstRowFirstColumn="0" w:firstRowLastColumn="0" w:lastRowFirstColumn="0" w:lastRowLastColumn="0"/>
          <w:trHeight w:val="223"/>
        </w:trPr>
        <w:tc>
          <w:tcPr>
            <w:tcW w:w="317" w:type="dxa"/>
            <w:shd w:val="clear" w:color="auto" w:fill="EAEAEA" w:themeFill="accent5" w:themeFillTint="33"/>
            <w:noWrap/>
            <w:hideMark/>
          </w:tcPr>
          <w:p w14:paraId="0276A71C" w14:textId="77777777" w:rsidR="0022702E" w:rsidRPr="00F32539" w:rsidRDefault="0022702E" w:rsidP="0022702E">
            <w:pPr>
              <w:pStyle w:val="Body"/>
              <w:spacing w:after="60" w:line="240" w:lineRule="auto"/>
              <w:jc w:val="left"/>
            </w:pPr>
          </w:p>
        </w:tc>
        <w:tc>
          <w:tcPr>
            <w:tcW w:w="1521" w:type="dxa"/>
            <w:shd w:val="clear" w:color="auto" w:fill="EAEAEA" w:themeFill="accent5" w:themeFillTint="33"/>
            <w:noWrap/>
            <w:hideMark/>
          </w:tcPr>
          <w:p w14:paraId="1CF59359" w14:textId="77777777" w:rsidR="0022702E" w:rsidRPr="00F32539" w:rsidRDefault="0022702E" w:rsidP="0022702E">
            <w:pPr>
              <w:pStyle w:val="Body"/>
              <w:spacing w:after="60" w:line="240" w:lineRule="auto"/>
              <w:jc w:val="left"/>
            </w:pPr>
          </w:p>
        </w:tc>
        <w:tc>
          <w:tcPr>
            <w:tcW w:w="5528" w:type="dxa"/>
            <w:shd w:val="clear" w:color="auto" w:fill="EAEAEA" w:themeFill="accent5" w:themeFillTint="33"/>
            <w:noWrap/>
            <w:hideMark/>
          </w:tcPr>
          <w:p w14:paraId="14227D53" w14:textId="77777777" w:rsidR="0022702E" w:rsidRPr="00F32539" w:rsidRDefault="0022702E" w:rsidP="0022702E">
            <w:pPr>
              <w:pStyle w:val="Body"/>
              <w:spacing w:after="60" w:line="240" w:lineRule="auto"/>
              <w:jc w:val="left"/>
            </w:pPr>
          </w:p>
        </w:tc>
        <w:tc>
          <w:tcPr>
            <w:tcW w:w="1242" w:type="dxa"/>
            <w:shd w:val="clear" w:color="auto" w:fill="EAEAEA" w:themeFill="accent5" w:themeFillTint="33"/>
            <w:noWrap/>
            <w:hideMark/>
          </w:tcPr>
          <w:p w14:paraId="0A2EA848" w14:textId="77777777" w:rsidR="0022702E" w:rsidRPr="00F32539" w:rsidRDefault="0022702E" w:rsidP="0022702E">
            <w:pPr>
              <w:pStyle w:val="Body"/>
              <w:spacing w:after="60" w:line="240" w:lineRule="auto"/>
              <w:jc w:val="left"/>
            </w:pPr>
          </w:p>
        </w:tc>
        <w:tc>
          <w:tcPr>
            <w:tcW w:w="2190" w:type="dxa"/>
            <w:gridSpan w:val="3"/>
            <w:shd w:val="clear" w:color="auto" w:fill="EAEAEA" w:themeFill="accent5" w:themeFillTint="33"/>
            <w:noWrap/>
            <w:vAlign w:val="center"/>
            <w:hideMark/>
          </w:tcPr>
          <w:p w14:paraId="3AFA7E71" w14:textId="77777777" w:rsidR="0022702E" w:rsidRPr="0022702E" w:rsidRDefault="0022702E" w:rsidP="0022702E">
            <w:pPr>
              <w:pStyle w:val="Body"/>
              <w:spacing w:after="60" w:line="240" w:lineRule="auto"/>
              <w:jc w:val="center"/>
              <w:rPr>
                <w:bCs/>
              </w:rPr>
            </w:pPr>
            <w:r w:rsidRPr="0022702E">
              <w:rPr>
                <w:bCs/>
              </w:rPr>
              <w:t>Nível de desvio</w:t>
            </w:r>
          </w:p>
          <w:p w14:paraId="36D175F1" w14:textId="77777777" w:rsidR="0022702E" w:rsidRPr="0022702E" w:rsidRDefault="0022702E" w:rsidP="0022702E">
            <w:pPr>
              <w:pStyle w:val="Body"/>
              <w:spacing w:after="60" w:line="240" w:lineRule="auto"/>
              <w:jc w:val="center"/>
              <w:rPr>
                <w:bCs/>
              </w:rPr>
            </w:pPr>
            <w:r w:rsidRPr="0022702E">
              <w:rPr>
                <w:bCs/>
              </w:rPr>
              <w:t>(penalização)</w:t>
            </w:r>
          </w:p>
        </w:tc>
      </w:tr>
      <w:tr w:rsidR="0022702E" w:rsidRPr="0022702E" w14:paraId="4D2B7FB1" w14:textId="77777777" w:rsidTr="0022702E">
        <w:trPr>
          <w:trHeight w:val="223"/>
        </w:trPr>
        <w:tc>
          <w:tcPr>
            <w:tcW w:w="317" w:type="dxa"/>
            <w:shd w:val="clear" w:color="auto" w:fill="EAEAEA" w:themeFill="accent5" w:themeFillTint="33"/>
            <w:noWrap/>
            <w:hideMark/>
          </w:tcPr>
          <w:p w14:paraId="3560544D" w14:textId="77777777" w:rsidR="0022702E" w:rsidRPr="0022702E" w:rsidRDefault="0022702E" w:rsidP="0022702E">
            <w:pPr>
              <w:pStyle w:val="Body"/>
              <w:spacing w:after="60" w:line="240" w:lineRule="auto"/>
              <w:jc w:val="left"/>
              <w:rPr>
                <w:b/>
                <w:bCs/>
              </w:rPr>
            </w:pPr>
            <w:r w:rsidRPr="0022702E">
              <w:rPr>
                <w:b/>
                <w:bCs/>
              </w:rPr>
              <w:t>#</w:t>
            </w:r>
          </w:p>
        </w:tc>
        <w:tc>
          <w:tcPr>
            <w:tcW w:w="1521" w:type="dxa"/>
            <w:shd w:val="clear" w:color="auto" w:fill="EAEAEA" w:themeFill="accent5" w:themeFillTint="33"/>
            <w:noWrap/>
            <w:hideMark/>
          </w:tcPr>
          <w:p w14:paraId="4B8ED288" w14:textId="77777777" w:rsidR="0022702E" w:rsidRPr="0022702E" w:rsidRDefault="0022702E" w:rsidP="0022702E">
            <w:pPr>
              <w:pStyle w:val="Body"/>
              <w:spacing w:after="60" w:line="240" w:lineRule="auto"/>
              <w:jc w:val="left"/>
              <w:rPr>
                <w:b/>
                <w:bCs/>
              </w:rPr>
            </w:pPr>
            <w:r w:rsidRPr="0022702E">
              <w:rPr>
                <w:b/>
                <w:bCs/>
              </w:rPr>
              <w:t>Indicador</w:t>
            </w:r>
          </w:p>
        </w:tc>
        <w:tc>
          <w:tcPr>
            <w:tcW w:w="5528" w:type="dxa"/>
            <w:shd w:val="clear" w:color="auto" w:fill="EAEAEA" w:themeFill="accent5" w:themeFillTint="33"/>
            <w:noWrap/>
            <w:hideMark/>
          </w:tcPr>
          <w:p w14:paraId="412F8CF7" w14:textId="77777777" w:rsidR="0022702E" w:rsidRPr="0022702E" w:rsidRDefault="0022702E" w:rsidP="0022702E">
            <w:pPr>
              <w:pStyle w:val="Body"/>
              <w:tabs>
                <w:tab w:val="left" w:pos="1490"/>
              </w:tabs>
              <w:spacing w:after="60" w:line="240" w:lineRule="auto"/>
              <w:jc w:val="left"/>
              <w:rPr>
                <w:b/>
                <w:bCs/>
              </w:rPr>
            </w:pPr>
            <w:r w:rsidRPr="0022702E">
              <w:rPr>
                <w:b/>
                <w:bCs/>
              </w:rPr>
              <w:t>Descritivo</w:t>
            </w:r>
            <w:r w:rsidRPr="0022702E">
              <w:rPr>
                <w:b/>
                <w:bCs/>
              </w:rPr>
              <w:tab/>
            </w:r>
          </w:p>
        </w:tc>
        <w:tc>
          <w:tcPr>
            <w:tcW w:w="1242" w:type="dxa"/>
            <w:shd w:val="clear" w:color="auto" w:fill="EAEAEA" w:themeFill="accent5" w:themeFillTint="33"/>
            <w:noWrap/>
            <w:hideMark/>
          </w:tcPr>
          <w:p w14:paraId="583FA63D" w14:textId="77777777" w:rsidR="0022702E" w:rsidRPr="0022702E" w:rsidRDefault="0022702E" w:rsidP="0022702E">
            <w:pPr>
              <w:pStyle w:val="Body"/>
              <w:spacing w:after="60" w:line="240" w:lineRule="auto"/>
              <w:jc w:val="left"/>
              <w:rPr>
                <w:b/>
                <w:bCs/>
              </w:rPr>
            </w:pPr>
            <w:r w:rsidRPr="0022702E">
              <w:rPr>
                <w:b/>
                <w:bCs/>
              </w:rPr>
              <w:t>SLA</w:t>
            </w:r>
          </w:p>
        </w:tc>
        <w:tc>
          <w:tcPr>
            <w:tcW w:w="727" w:type="dxa"/>
            <w:shd w:val="clear" w:color="auto" w:fill="EAEAEA" w:themeFill="accent5" w:themeFillTint="33"/>
            <w:noWrap/>
            <w:hideMark/>
          </w:tcPr>
          <w:p w14:paraId="1CD94914" w14:textId="77777777" w:rsidR="0022702E" w:rsidRPr="0022702E" w:rsidRDefault="0022702E" w:rsidP="0022702E">
            <w:pPr>
              <w:pStyle w:val="Body"/>
              <w:spacing w:after="60" w:line="240" w:lineRule="auto"/>
              <w:jc w:val="left"/>
              <w:rPr>
                <w:b/>
                <w:bCs/>
              </w:rPr>
            </w:pPr>
            <w:r w:rsidRPr="0022702E">
              <w:rPr>
                <w:b/>
                <w:bCs/>
              </w:rPr>
              <w:t>Leve (1%)</w:t>
            </w:r>
          </w:p>
        </w:tc>
        <w:tc>
          <w:tcPr>
            <w:tcW w:w="736" w:type="dxa"/>
            <w:shd w:val="clear" w:color="auto" w:fill="EAEAEA" w:themeFill="accent5" w:themeFillTint="33"/>
            <w:noWrap/>
            <w:hideMark/>
          </w:tcPr>
          <w:p w14:paraId="56D552B7" w14:textId="77777777" w:rsidR="0022702E" w:rsidRPr="0022702E" w:rsidRDefault="0022702E" w:rsidP="0022702E">
            <w:pPr>
              <w:pStyle w:val="Body"/>
              <w:spacing w:after="60" w:line="240" w:lineRule="auto"/>
              <w:jc w:val="left"/>
              <w:rPr>
                <w:b/>
                <w:bCs/>
              </w:rPr>
            </w:pPr>
            <w:r w:rsidRPr="0022702E">
              <w:rPr>
                <w:b/>
                <w:bCs/>
              </w:rPr>
              <w:t>Médio (2%)</w:t>
            </w:r>
          </w:p>
        </w:tc>
        <w:tc>
          <w:tcPr>
            <w:tcW w:w="727" w:type="dxa"/>
            <w:shd w:val="clear" w:color="auto" w:fill="EAEAEA" w:themeFill="accent5" w:themeFillTint="33"/>
            <w:noWrap/>
            <w:hideMark/>
          </w:tcPr>
          <w:p w14:paraId="50D31723" w14:textId="77777777" w:rsidR="0022702E" w:rsidRPr="0022702E" w:rsidRDefault="0022702E" w:rsidP="0022702E">
            <w:pPr>
              <w:pStyle w:val="Body"/>
              <w:spacing w:after="60" w:line="240" w:lineRule="auto"/>
              <w:jc w:val="left"/>
              <w:rPr>
                <w:b/>
                <w:bCs/>
              </w:rPr>
            </w:pPr>
            <w:r w:rsidRPr="0022702E">
              <w:rPr>
                <w:b/>
                <w:bCs/>
              </w:rPr>
              <w:t>Grave (5%)</w:t>
            </w:r>
          </w:p>
        </w:tc>
      </w:tr>
      <w:tr w:rsidR="0022702E" w:rsidRPr="0022702E" w14:paraId="6905ABFA" w14:textId="77777777" w:rsidTr="0022702E">
        <w:trPr>
          <w:trHeight w:val="446"/>
        </w:trPr>
        <w:tc>
          <w:tcPr>
            <w:tcW w:w="317" w:type="dxa"/>
            <w:hideMark/>
          </w:tcPr>
          <w:p w14:paraId="18CE8B4F" w14:textId="77777777" w:rsidR="0022702E" w:rsidRPr="0022702E" w:rsidRDefault="0022702E" w:rsidP="0022702E">
            <w:pPr>
              <w:pStyle w:val="Body"/>
              <w:spacing w:after="60" w:line="240" w:lineRule="auto"/>
              <w:jc w:val="left"/>
            </w:pPr>
            <w:r w:rsidRPr="0022702E">
              <w:t>1</w:t>
            </w:r>
          </w:p>
        </w:tc>
        <w:tc>
          <w:tcPr>
            <w:tcW w:w="1521" w:type="dxa"/>
            <w:hideMark/>
          </w:tcPr>
          <w:p w14:paraId="46C31FA7" w14:textId="77777777" w:rsidR="0022702E" w:rsidRPr="0022702E" w:rsidRDefault="0022702E" w:rsidP="0022702E">
            <w:pPr>
              <w:pStyle w:val="Body"/>
              <w:spacing w:after="60" w:line="240" w:lineRule="auto"/>
              <w:jc w:val="left"/>
            </w:pPr>
            <w:r w:rsidRPr="0022702E">
              <w:t>Disponibilização dos ficheiros da compensação MULTIBANCO</w:t>
            </w:r>
          </w:p>
        </w:tc>
        <w:tc>
          <w:tcPr>
            <w:tcW w:w="5528" w:type="dxa"/>
            <w:hideMark/>
          </w:tcPr>
          <w:p w14:paraId="46A22E39" w14:textId="77777777" w:rsidR="0022702E" w:rsidRPr="0022702E" w:rsidRDefault="0022702E" w:rsidP="0022702E">
            <w:pPr>
              <w:pStyle w:val="Body"/>
              <w:spacing w:after="60" w:line="240" w:lineRule="auto"/>
              <w:jc w:val="left"/>
            </w:pPr>
            <w:r w:rsidRPr="0022702E">
              <w:t>Disponibilização pela SIBS FPS de todos os ficheiros base de output da Compensação MULTIBANCO (ORI5, DST5, MOV5, CLN5, RMB5) diariamente até às 03h00.</w:t>
            </w:r>
          </w:p>
        </w:tc>
        <w:tc>
          <w:tcPr>
            <w:tcW w:w="1242" w:type="dxa"/>
            <w:noWrap/>
            <w:hideMark/>
          </w:tcPr>
          <w:p w14:paraId="56D41167" w14:textId="77777777" w:rsidR="0022702E" w:rsidRPr="0022702E" w:rsidRDefault="0022702E" w:rsidP="0022702E">
            <w:pPr>
              <w:pStyle w:val="Body"/>
              <w:spacing w:after="60" w:line="240" w:lineRule="auto"/>
              <w:jc w:val="left"/>
            </w:pPr>
            <w:r w:rsidRPr="0022702E">
              <w:t>≥ 90,00%</w:t>
            </w:r>
          </w:p>
        </w:tc>
        <w:tc>
          <w:tcPr>
            <w:tcW w:w="727" w:type="dxa"/>
            <w:noWrap/>
            <w:hideMark/>
          </w:tcPr>
          <w:p w14:paraId="20AC8E50" w14:textId="77777777" w:rsidR="0022702E" w:rsidRPr="0022702E" w:rsidRDefault="0022702E" w:rsidP="0022702E">
            <w:pPr>
              <w:pStyle w:val="Body"/>
              <w:spacing w:after="60" w:line="240" w:lineRule="auto"/>
              <w:jc w:val="left"/>
            </w:pPr>
            <w:r w:rsidRPr="0022702E">
              <w:t>89%</w:t>
            </w:r>
          </w:p>
        </w:tc>
        <w:tc>
          <w:tcPr>
            <w:tcW w:w="736" w:type="dxa"/>
            <w:noWrap/>
            <w:hideMark/>
          </w:tcPr>
          <w:p w14:paraId="16DC4A23" w14:textId="77777777" w:rsidR="0022702E" w:rsidRPr="0022702E" w:rsidRDefault="0022702E" w:rsidP="0022702E">
            <w:pPr>
              <w:pStyle w:val="Body"/>
              <w:spacing w:after="60" w:line="240" w:lineRule="auto"/>
              <w:jc w:val="left"/>
            </w:pPr>
            <w:r w:rsidRPr="0022702E">
              <w:t>88%</w:t>
            </w:r>
          </w:p>
        </w:tc>
        <w:tc>
          <w:tcPr>
            <w:tcW w:w="727" w:type="dxa"/>
            <w:noWrap/>
            <w:hideMark/>
          </w:tcPr>
          <w:p w14:paraId="1C14E799" w14:textId="77777777" w:rsidR="0022702E" w:rsidRPr="0022702E" w:rsidRDefault="0022702E" w:rsidP="0022702E">
            <w:pPr>
              <w:pStyle w:val="Body"/>
              <w:spacing w:after="60" w:line="240" w:lineRule="auto"/>
              <w:jc w:val="left"/>
            </w:pPr>
            <w:r w:rsidRPr="0022702E">
              <w:t>85%</w:t>
            </w:r>
          </w:p>
        </w:tc>
      </w:tr>
      <w:tr w:rsidR="0022702E" w:rsidRPr="0022702E" w14:paraId="3581E7E2" w14:textId="77777777" w:rsidTr="0022702E">
        <w:trPr>
          <w:trHeight w:val="446"/>
        </w:trPr>
        <w:tc>
          <w:tcPr>
            <w:tcW w:w="317" w:type="dxa"/>
            <w:hideMark/>
          </w:tcPr>
          <w:p w14:paraId="19A37608" w14:textId="77777777" w:rsidR="0022702E" w:rsidRPr="0022702E" w:rsidRDefault="0022702E" w:rsidP="0022702E">
            <w:pPr>
              <w:pStyle w:val="Body"/>
              <w:spacing w:after="60" w:line="240" w:lineRule="auto"/>
              <w:jc w:val="left"/>
            </w:pPr>
            <w:r w:rsidRPr="0022702E">
              <w:t>2</w:t>
            </w:r>
          </w:p>
        </w:tc>
        <w:tc>
          <w:tcPr>
            <w:tcW w:w="1521" w:type="dxa"/>
            <w:hideMark/>
          </w:tcPr>
          <w:p w14:paraId="2EF3CD13" w14:textId="77777777" w:rsidR="0022702E" w:rsidRPr="0022702E" w:rsidRDefault="0022702E" w:rsidP="0022702E">
            <w:pPr>
              <w:pStyle w:val="Body"/>
              <w:spacing w:after="60" w:line="240" w:lineRule="auto"/>
              <w:jc w:val="left"/>
            </w:pPr>
            <w:r w:rsidRPr="0022702E">
              <w:t>Abandono de chamadas no atendimento</w:t>
            </w:r>
          </w:p>
        </w:tc>
        <w:tc>
          <w:tcPr>
            <w:tcW w:w="5528" w:type="dxa"/>
            <w:hideMark/>
          </w:tcPr>
          <w:p w14:paraId="5A0F2645" w14:textId="77777777" w:rsidR="0022702E" w:rsidRPr="0022702E" w:rsidRDefault="0022702E" w:rsidP="0022702E">
            <w:pPr>
              <w:pStyle w:val="Body"/>
              <w:spacing w:after="60" w:line="240" w:lineRule="auto"/>
              <w:jc w:val="left"/>
            </w:pPr>
            <w:r w:rsidRPr="0022702E">
              <w:t>Número de chamadas em que o cliente desliga sem que tenha ocorrido atendimento. Pretende-se medir a disponibilidade do Serviço de Atendimento face às solicitações de clientes e utilizadores</w:t>
            </w:r>
          </w:p>
        </w:tc>
        <w:tc>
          <w:tcPr>
            <w:tcW w:w="1242" w:type="dxa"/>
            <w:noWrap/>
            <w:hideMark/>
          </w:tcPr>
          <w:p w14:paraId="123C1324" w14:textId="77777777" w:rsidR="0022702E" w:rsidRPr="0022702E" w:rsidRDefault="0022702E" w:rsidP="0022702E">
            <w:pPr>
              <w:pStyle w:val="Body"/>
              <w:spacing w:after="60" w:line="240" w:lineRule="auto"/>
              <w:jc w:val="left"/>
            </w:pPr>
            <w:r w:rsidRPr="0022702E">
              <w:t>≤ 7,00 %</w:t>
            </w:r>
          </w:p>
        </w:tc>
        <w:tc>
          <w:tcPr>
            <w:tcW w:w="727" w:type="dxa"/>
            <w:noWrap/>
            <w:hideMark/>
          </w:tcPr>
          <w:p w14:paraId="25B6F909" w14:textId="77777777" w:rsidR="0022702E" w:rsidRPr="0022702E" w:rsidRDefault="0022702E" w:rsidP="0022702E">
            <w:pPr>
              <w:pStyle w:val="Body"/>
              <w:spacing w:after="60" w:line="240" w:lineRule="auto"/>
              <w:jc w:val="left"/>
            </w:pPr>
            <w:r w:rsidRPr="0022702E">
              <w:t>8%</w:t>
            </w:r>
          </w:p>
        </w:tc>
        <w:tc>
          <w:tcPr>
            <w:tcW w:w="736" w:type="dxa"/>
            <w:noWrap/>
            <w:hideMark/>
          </w:tcPr>
          <w:p w14:paraId="777CA782" w14:textId="77777777" w:rsidR="0022702E" w:rsidRPr="0022702E" w:rsidRDefault="0022702E" w:rsidP="0022702E">
            <w:pPr>
              <w:pStyle w:val="Body"/>
              <w:spacing w:after="60" w:line="240" w:lineRule="auto"/>
              <w:jc w:val="left"/>
            </w:pPr>
            <w:r w:rsidRPr="0022702E">
              <w:t>9%</w:t>
            </w:r>
          </w:p>
        </w:tc>
        <w:tc>
          <w:tcPr>
            <w:tcW w:w="727" w:type="dxa"/>
            <w:noWrap/>
            <w:hideMark/>
          </w:tcPr>
          <w:p w14:paraId="04330CE2" w14:textId="77777777" w:rsidR="0022702E" w:rsidRPr="0022702E" w:rsidRDefault="0022702E" w:rsidP="0022702E">
            <w:pPr>
              <w:pStyle w:val="Body"/>
              <w:spacing w:after="60" w:line="240" w:lineRule="auto"/>
              <w:jc w:val="left"/>
            </w:pPr>
            <w:r w:rsidRPr="0022702E">
              <w:t>10%</w:t>
            </w:r>
          </w:p>
        </w:tc>
      </w:tr>
      <w:tr w:rsidR="0022702E" w:rsidRPr="0022702E" w14:paraId="5AA2A9A6" w14:textId="77777777" w:rsidTr="0022702E">
        <w:trPr>
          <w:trHeight w:val="446"/>
        </w:trPr>
        <w:tc>
          <w:tcPr>
            <w:tcW w:w="317" w:type="dxa"/>
            <w:hideMark/>
          </w:tcPr>
          <w:p w14:paraId="53A9A244" w14:textId="77777777" w:rsidR="0022702E" w:rsidRPr="0022702E" w:rsidRDefault="0022702E" w:rsidP="0022702E">
            <w:pPr>
              <w:pStyle w:val="Body"/>
              <w:spacing w:after="60" w:line="240" w:lineRule="auto"/>
              <w:jc w:val="left"/>
            </w:pPr>
            <w:r w:rsidRPr="0022702E">
              <w:t>3</w:t>
            </w:r>
          </w:p>
        </w:tc>
        <w:tc>
          <w:tcPr>
            <w:tcW w:w="1521" w:type="dxa"/>
            <w:hideMark/>
          </w:tcPr>
          <w:p w14:paraId="2DC2EA63" w14:textId="77777777" w:rsidR="0022702E" w:rsidRPr="0022702E" w:rsidRDefault="0022702E" w:rsidP="0022702E">
            <w:pPr>
              <w:pStyle w:val="Body"/>
              <w:spacing w:after="60" w:line="240" w:lineRule="auto"/>
              <w:jc w:val="left"/>
            </w:pPr>
            <w:r w:rsidRPr="0022702E">
              <w:t>Tempo média de espera até ser atendido</w:t>
            </w:r>
          </w:p>
        </w:tc>
        <w:tc>
          <w:tcPr>
            <w:tcW w:w="5528" w:type="dxa"/>
            <w:hideMark/>
          </w:tcPr>
          <w:p w14:paraId="29A6B015" w14:textId="77777777" w:rsidR="0022702E" w:rsidRPr="0022702E" w:rsidRDefault="0022702E" w:rsidP="0022702E">
            <w:pPr>
              <w:pStyle w:val="Body"/>
              <w:spacing w:after="60" w:line="240" w:lineRule="auto"/>
              <w:jc w:val="left"/>
            </w:pPr>
            <w:r w:rsidRPr="0022702E">
              <w:t>Valor médio mensal do tempo de espera do cliente/utilizador até que este seja atendido pelo operador. Mede a carga do Serviço de Atendimento e afere se os recursos disponíveis são ou não em número suficiente</w:t>
            </w:r>
          </w:p>
        </w:tc>
        <w:tc>
          <w:tcPr>
            <w:tcW w:w="1242" w:type="dxa"/>
            <w:noWrap/>
            <w:hideMark/>
          </w:tcPr>
          <w:p w14:paraId="7ABDE07B" w14:textId="77777777" w:rsidR="0022702E" w:rsidRPr="0022702E" w:rsidRDefault="0022702E" w:rsidP="0022702E">
            <w:pPr>
              <w:pStyle w:val="Body"/>
              <w:spacing w:after="60" w:line="240" w:lineRule="auto"/>
              <w:jc w:val="left"/>
            </w:pPr>
            <w:r w:rsidRPr="0022702E">
              <w:t xml:space="preserve">≤ 45,00 </w:t>
            </w:r>
            <w:proofErr w:type="spellStart"/>
            <w:r w:rsidRPr="0022702E">
              <w:t>seg</w:t>
            </w:r>
            <w:proofErr w:type="spellEnd"/>
          </w:p>
        </w:tc>
        <w:tc>
          <w:tcPr>
            <w:tcW w:w="727" w:type="dxa"/>
            <w:noWrap/>
            <w:hideMark/>
          </w:tcPr>
          <w:p w14:paraId="6159BA21" w14:textId="77777777" w:rsidR="0022702E" w:rsidRPr="0022702E" w:rsidRDefault="0022702E" w:rsidP="0022702E">
            <w:pPr>
              <w:pStyle w:val="Body"/>
              <w:spacing w:after="60" w:line="240" w:lineRule="auto"/>
              <w:jc w:val="left"/>
            </w:pPr>
            <w:r w:rsidRPr="0022702E">
              <w:t>50,00</w:t>
            </w:r>
          </w:p>
        </w:tc>
        <w:tc>
          <w:tcPr>
            <w:tcW w:w="736" w:type="dxa"/>
            <w:noWrap/>
            <w:hideMark/>
          </w:tcPr>
          <w:p w14:paraId="4A46701C" w14:textId="77777777" w:rsidR="0022702E" w:rsidRPr="0022702E" w:rsidRDefault="0022702E" w:rsidP="0022702E">
            <w:pPr>
              <w:pStyle w:val="Body"/>
              <w:spacing w:after="60" w:line="240" w:lineRule="auto"/>
              <w:jc w:val="left"/>
            </w:pPr>
            <w:r w:rsidRPr="0022702E">
              <w:t>55,00</w:t>
            </w:r>
          </w:p>
        </w:tc>
        <w:tc>
          <w:tcPr>
            <w:tcW w:w="727" w:type="dxa"/>
            <w:noWrap/>
            <w:hideMark/>
          </w:tcPr>
          <w:p w14:paraId="0B47C023" w14:textId="77777777" w:rsidR="0022702E" w:rsidRPr="0022702E" w:rsidRDefault="0022702E" w:rsidP="0022702E">
            <w:pPr>
              <w:pStyle w:val="Body"/>
              <w:spacing w:after="60" w:line="240" w:lineRule="auto"/>
              <w:jc w:val="left"/>
            </w:pPr>
            <w:r w:rsidRPr="0022702E">
              <w:t>65,00</w:t>
            </w:r>
          </w:p>
        </w:tc>
      </w:tr>
      <w:tr w:rsidR="0022702E" w:rsidRPr="00CC2494" w14:paraId="6E0E5655" w14:textId="77777777" w:rsidTr="00AD481C">
        <w:trPr>
          <w:trHeight w:val="892"/>
        </w:trPr>
        <w:tc>
          <w:tcPr>
            <w:tcW w:w="317" w:type="dxa"/>
            <w:hideMark/>
          </w:tcPr>
          <w:p w14:paraId="7A06ECE6" w14:textId="2FA8C157" w:rsidR="0022702E" w:rsidRPr="0022702E" w:rsidRDefault="00360C5C" w:rsidP="0022702E">
            <w:pPr>
              <w:pStyle w:val="Body"/>
              <w:spacing w:after="60" w:line="240" w:lineRule="auto"/>
              <w:jc w:val="left"/>
            </w:pPr>
            <w:r>
              <w:t>4</w:t>
            </w:r>
          </w:p>
        </w:tc>
        <w:tc>
          <w:tcPr>
            <w:tcW w:w="1521" w:type="dxa"/>
            <w:shd w:val="clear" w:color="auto" w:fill="auto"/>
            <w:hideMark/>
          </w:tcPr>
          <w:p w14:paraId="76BB369A" w14:textId="77777777" w:rsidR="0022702E" w:rsidRPr="00AD481C" w:rsidRDefault="0022702E" w:rsidP="0022702E">
            <w:pPr>
              <w:pStyle w:val="Body"/>
              <w:spacing w:after="60" w:line="240" w:lineRule="auto"/>
              <w:jc w:val="left"/>
            </w:pPr>
            <w:r w:rsidRPr="00AD481C">
              <w:t>Nº de horas em serviço reduzido na manutenção programada</w:t>
            </w:r>
          </w:p>
        </w:tc>
        <w:tc>
          <w:tcPr>
            <w:tcW w:w="5528" w:type="dxa"/>
            <w:shd w:val="clear" w:color="auto" w:fill="auto"/>
            <w:hideMark/>
          </w:tcPr>
          <w:p w14:paraId="072AA650" w14:textId="77777777" w:rsidR="0022702E" w:rsidRPr="00AD481C" w:rsidRDefault="0022702E" w:rsidP="0022702E">
            <w:pPr>
              <w:pStyle w:val="Body"/>
              <w:spacing w:after="60" w:line="240" w:lineRule="auto"/>
              <w:jc w:val="left"/>
            </w:pPr>
            <w:r w:rsidRPr="00AD481C">
              <w:t>Número de horas em Serviço Reduzido efetivo face ao número de horas expectáveis em Serviço Reduzido programado no sistema SIBS FPS para a Rede CA MULTIBANCO e Rede TPA MULTIBANCO.</w:t>
            </w:r>
          </w:p>
        </w:tc>
        <w:tc>
          <w:tcPr>
            <w:tcW w:w="1242" w:type="dxa"/>
            <w:shd w:val="clear" w:color="auto" w:fill="auto"/>
            <w:hideMark/>
          </w:tcPr>
          <w:p w14:paraId="0A3B01FD" w14:textId="77777777" w:rsidR="0022702E" w:rsidRPr="00AD481C" w:rsidRDefault="0022702E" w:rsidP="0022702E">
            <w:pPr>
              <w:pStyle w:val="Body"/>
              <w:spacing w:after="60" w:line="240" w:lineRule="auto"/>
              <w:jc w:val="left"/>
            </w:pPr>
            <w:r w:rsidRPr="00AD481C">
              <w:t>2 horas por cada 2ª feira (mensal)</w:t>
            </w:r>
          </w:p>
        </w:tc>
        <w:tc>
          <w:tcPr>
            <w:tcW w:w="727" w:type="dxa"/>
            <w:shd w:val="clear" w:color="auto" w:fill="auto"/>
            <w:hideMark/>
          </w:tcPr>
          <w:p w14:paraId="14C7FFDC" w14:textId="77777777" w:rsidR="0022702E" w:rsidRPr="00AD481C" w:rsidRDefault="0022702E" w:rsidP="0022702E">
            <w:pPr>
              <w:pStyle w:val="Body"/>
              <w:spacing w:after="60" w:line="240" w:lineRule="auto"/>
              <w:jc w:val="left"/>
            </w:pPr>
            <w:r w:rsidRPr="00AD481C">
              <w:t>até 10 min x nº de dias do mês</w:t>
            </w:r>
          </w:p>
        </w:tc>
        <w:tc>
          <w:tcPr>
            <w:tcW w:w="736" w:type="dxa"/>
            <w:shd w:val="clear" w:color="auto" w:fill="auto"/>
            <w:hideMark/>
          </w:tcPr>
          <w:p w14:paraId="57AF5032" w14:textId="77777777" w:rsidR="0022702E" w:rsidRPr="00AD481C" w:rsidRDefault="0022702E" w:rsidP="0022702E">
            <w:pPr>
              <w:pStyle w:val="Body"/>
              <w:spacing w:after="60" w:line="240" w:lineRule="auto"/>
              <w:jc w:val="left"/>
            </w:pPr>
            <w:r w:rsidRPr="00AD481C">
              <w:t>até 15 min x nº de dias do mês</w:t>
            </w:r>
          </w:p>
        </w:tc>
        <w:tc>
          <w:tcPr>
            <w:tcW w:w="727" w:type="dxa"/>
            <w:shd w:val="clear" w:color="auto" w:fill="auto"/>
            <w:hideMark/>
          </w:tcPr>
          <w:p w14:paraId="7BA46D9F" w14:textId="77777777" w:rsidR="0022702E" w:rsidRPr="00AD481C" w:rsidRDefault="0022702E" w:rsidP="0022702E">
            <w:pPr>
              <w:pStyle w:val="Body"/>
              <w:spacing w:after="60" w:line="240" w:lineRule="auto"/>
              <w:jc w:val="left"/>
            </w:pPr>
            <w:r w:rsidRPr="00AD481C">
              <w:t>até 30 min x nº de dias do mês</w:t>
            </w:r>
          </w:p>
        </w:tc>
      </w:tr>
      <w:tr w:rsidR="0022702E" w:rsidRPr="0022702E" w14:paraId="247A09E6" w14:textId="77777777" w:rsidTr="00AD481C">
        <w:trPr>
          <w:trHeight w:val="446"/>
        </w:trPr>
        <w:tc>
          <w:tcPr>
            <w:tcW w:w="317" w:type="dxa"/>
            <w:hideMark/>
          </w:tcPr>
          <w:p w14:paraId="3712F889" w14:textId="5F891DD5" w:rsidR="0022702E" w:rsidRPr="0022702E" w:rsidRDefault="00360C5C" w:rsidP="0022702E">
            <w:pPr>
              <w:pStyle w:val="Body"/>
              <w:spacing w:after="60" w:line="240" w:lineRule="auto"/>
              <w:jc w:val="left"/>
            </w:pPr>
            <w:r>
              <w:t>5</w:t>
            </w:r>
          </w:p>
        </w:tc>
        <w:tc>
          <w:tcPr>
            <w:tcW w:w="1521" w:type="dxa"/>
            <w:shd w:val="clear" w:color="auto" w:fill="auto"/>
            <w:hideMark/>
          </w:tcPr>
          <w:p w14:paraId="6DD56AC5" w14:textId="7EFB72B1" w:rsidR="0022702E" w:rsidRPr="00AD481C" w:rsidRDefault="0022702E" w:rsidP="0022702E">
            <w:pPr>
              <w:pStyle w:val="Body"/>
              <w:spacing w:after="60" w:line="240" w:lineRule="auto"/>
              <w:jc w:val="left"/>
            </w:pPr>
            <w:proofErr w:type="spellStart"/>
            <w:r w:rsidRPr="00AD481C">
              <w:t>Uptime</w:t>
            </w:r>
            <w:proofErr w:type="spellEnd"/>
            <w:r w:rsidRPr="00AD481C">
              <w:t xml:space="preserve"> da Rede TPA MULTIBANCO - Geral</w:t>
            </w:r>
          </w:p>
        </w:tc>
        <w:tc>
          <w:tcPr>
            <w:tcW w:w="5528" w:type="dxa"/>
            <w:shd w:val="clear" w:color="auto" w:fill="auto"/>
            <w:hideMark/>
          </w:tcPr>
          <w:p w14:paraId="2F6E00F4" w14:textId="77777777" w:rsidR="0022702E" w:rsidRPr="00AD481C" w:rsidRDefault="0022702E" w:rsidP="0022702E">
            <w:pPr>
              <w:pStyle w:val="Body"/>
              <w:spacing w:after="60" w:line="240" w:lineRule="auto"/>
              <w:jc w:val="left"/>
            </w:pPr>
            <w:r w:rsidRPr="00AD481C">
              <w:t>Disponibilidade do sistema da SIBS FPS para o Serviço MULTIBANCO para a Rede de TPA MULTIBANCO 24 horas por dia, 365 dias por ano</w:t>
            </w:r>
          </w:p>
        </w:tc>
        <w:tc>
          <w:tcPr>
            <w:tcW w:w="1242" w:type="dxa"/>
            <w:shd w:val="clear" w:color="auto" w:fill="auto"/>
            <w:noWrap/>
            <w:hideMark/>
          </w:tcPr>
          <w:p w14:paraId="2A274E02" w14:textId="77777777" w:rsidR="0022702E" w:rsidRPr="00AD481C" w:rsidRDefault="0022702E" w:rsidP="0022702E">
            <w:pPr>
              <w:pStyle w:val="Body"/>
              <w:spacing w:after="60" w:line="240" w:lineRule="auto"/>
              <w:jc w:val="left"/>
            </w:pPr>
            <w:r w:rsidRPr="00AD481C">
              <w:t>≥ 99,00 %</w:t>
            </w:r>
          </w:p>
        </w:tc>
        <w:tc>
          <w:tcPr>
            <w:tcW w:w="727" w:type="dxa"/>
            <w:shd w:val="clear" w:color="auto" w:fill="auto"/>
            <w:noWrap/>
            <w:hideMark/>
          </w:tcPr>
          <w:p w14:paraId="40E87380" w14:textId="77777777" w:rsidR="0022702E" w:rsidRPr="00AD481C" w:rsidRDefault="0022702E" w:rsidP="0022702E">
            <w:pPr>
              <w:pStyle w:val="Body"/>
              <w:spacing w:after="60" w:line="240" w:lineRule="auto"/>
              <w:jc w:val="left"/>
            </w:pPr>
            <w:r w:rsidRPr="00AD481C">
              <w:t>98,0%</w:t>
            </w:r>
          </w:p>
        </w:tc>
        <w:tc>
          <w:tcPr>
            <w:tcW w:w="736" w:type="dxa"/>
            <w:shd w:val="clear" w:color="auto" w:fill="auto"/>
            <w:noWrap/>
            <w:hideMark/>
          </w:tcPr>
          <w:p w14:paraId="30A3C7FF" w14:textId="77777777" w:rsidR="0022702E" w:rsidRPr="00AD481C" w:rsidRDefault="0022702E" w:rsidP="0022702E">
            <w:pPr>
              <w:pStyle w:val="Body"/>
              <w:spacing w:after="60" w:line="240" w:lineRule="auto"/>
              <w:jc w:val="left"/>
            </w:pPr>
            <w:r w:rsidRPr="00AD481C">
              <w:t>97,0%</w:t>
            </w:r>
          </w:p>
        </w:tc>
        <w:tc>
          <w:tcPr>
            <w:tcW w:w="727" w:type="dxa"/>
            <w:shd w:val="clear" w:color="auto" w:fill="auto"/>
            <w:noWrap/>
            <w:hideMark/>
          </w:tcPr>
          <w:p w14:paraId="163C5AF4" w14:textId="77777777" w:rsidR="0022702E" w:rsidRPr="00AD481C" w:rsidRDefault="0022702E" w:rsidP="0022702E">
            <w:pPr>
              <w:pStyle w:val="Body"/>
              <w:spacing w:after="60" w:line="240" w:lineRule="auto"/>
              <w:jc w:val="left"/>
            </w:pPr>
            <w:r w:rsidRPr="00AD481C">
              <w:t>95,0%</w:t>
            </w:r>
          </w:p>
        </w:tc>
      </w:tr>
      <w:tr w:rsidR="0022702E" w:rsidRPr="0022702E" w14:paraId="593CAC49" w14:textId="77777777" w:rsidTr="00AD481C">
        <w:trPr>
          <w:trHeight w:val="446"/>
        </w:trPr>
        <w:tc>
          <w:tcPr>
            <w:tcW w:w="317" w:type="dxa"/>
            <w:hideMark/>
          </w:tcPr>
          <w:p w14:paraId="78DA8C6D" w14:textId="1645EE26" w:rsidR="0022702E" w:rsidRPr="0022702E" w:rsidRDefault="00360C5C" w:rsidP="0022702E">
            <w:pPr>
              <w:pStyle w:val="Body"/>
              <w:spacing w:after="60" w:line="240" w:lineRule="auto"/>
              <w:jc w:val="left"/>
            </w:pPr>
            <w:r>
              <w:t>6</w:t>
            </w:r>
          </w:p>
        </w:tc>
        <w:tc>
          <w:tcPr>
            <w:tcW w:w="1521" w:type="dxa"/>
            <w:shd w:val="clear" w:color="auto" w:fill="auto"/>
            <w:hideMark/>
          </w:tcPr>
          <w:p w14:paraId="734A2390" w14:textId="77777777" w:rsidR="0022702E" w:rsidRPr="00AD481C" w:rsidRDefault="0022702E" w:rsidP="0022702E">
            <w:pPr>
              <w:pStyle w:val="Body"/>
              <w:spacing w:after="60" w:line="240" w:lineRule="auto"/>
              <w:jc w:val="left"/>
            </w:pPr>
            <w:proofErr w:type="spellStart"/>
            <w:r w:rsidRPr="00AD481C">
              <w:t>Uptime</w:t>
            </w:r>
            <w:proofErr w:type="spellEnd"/>
            <w:r w:rsidRPr="00AD481C">
              <w:t xml:space="preserve"> da Rede TPA MULTIBANCO - Horário de maior tráfego</w:t>
            </w:r>
          </w:p>
        </w:tc>
        <w:tc>
          <w:tcPr>
            <w:tcW w:w="5528" w:type="dxa"/>
            <w:shd w:val="clear" w:color="auto" w:fill="auto"/>
            <w:hideMark/>
          </w:tcPr>
          <w:p w14:paraId="7E432FCA" w14:textId="77777777" w:rsidR="0022702E" w:rsidRPr="00AD481C" w:rsidRDefault="0022702E" w:rsidP="0022702E">
            <w:pPr>
              <w:pStyle w:val="Body"/>
              <w:spacing w:after="60" w:line="240" w:lineRule="auto"/>
              <w:jc w:val="left"/>
            </w:pPr>
            <w:r w:rsidRPr="00AD481C">
              <w:t>Disponibilidade do sistema da SIBS para o Serviço Multibanco para a Rede de TPA no horário de maior tráfego (10h00-22h00), 365 dias por ano</w:t>
            </w:r>
          </w:p>
        </w:tc>
        <w:tc>
          <w:tcPr>
            <w:tcW w:w="1242" w:type="dxa"/>
            <w:shd w:val="clear" w:color="auto" w:fill="auto"/>
            <w:noWrap/>
            <w:hideMark/>
          </w:tcPr>
          <w:p w14:paraId="728D488C" w14:textId="77777777" w:rsidR="0022702E" w:rsidRPr="00AD481C" w:rsidRDefault="0022702E" w:rsidP="0022702E">
            <w:pPr>
              <w:pStyle w:val="Body"/>
              <w:spacing w:after="60" w:line="240" w:lineRule="auto"/>
              <w:jc w:val="left"/>
            </w:pPr>
            <w:r w:rsidRPr="00AD481C">
              <w:t>≥ 99,50 %</w:t>
            </w:r>
          </w:p>
        </w:tc>
        <w:tc>
          <w:tcPr>
            <w:tcW w:w="727" w:type="dxa"/>
            <w:shd w:val="clear" w:color="auto" w:fill="auto"/>
            <w:noWrap/>
            <w:hideMark/>
          </w:tcPr>
          <w:p w14:paraId="31251FEA" w14:textId="77777777" w:rsidR="0022702E" w:rsidRPr="00AD481C" w:rsidRDefault="0022702E" w:rsidP="0022702E">
            <w:pPr>
              <w:pStyle w:val="Body"/>
              <w:spacing w:after="60" w:line="240" w:lineRule="auto"/>
              <w:jc w:val="left"/>
            </w:pPr>
            <w:r w:rsidRPr="00AD481C">
              <w:t>98,5%</w:t>
            </w:r>
          </w:p>
        </w:tc>
        <w:tc>
          <w:tcPr>
            <w:tcW w:w="736" w:type="dxa"/>
            <w:shd w:val="clear" w:color="auto" w:fill="auto"/>
            <w:noWrap/>
            <w:hideMark/>
          </w:tcPr>
          <w:p w14:paraId="784633FD" w14:textId="77777777" w:rsidR="0022702E" w:rsidRPr="00AD481C" w:rsidRDefault="0022702E" w:rsidP="0022702E">
            <w:pPr>
              <w:pStyle w:val="Body"/>
              <w:spacing w:after="60" w:line="240" w:lineRule="auto"/>
              <w:jc w:val="left"/>
            </w:pPr>
            <w:r w:rsidRPr="00AD481C">
              <w:t>97,5%</w:t>
            </w:r>
          </w:p>
        </w:tc>
        <w:tc>
          <w:tcPr>
            <w:tcW w:w="727" w:type="dxa"/>
            <w:shd w:val="clear" w:color="auto" w:fill="auto"/>
            <w:noWrap/>
            <w:hideMark/>
          </w:tcPr>
          <w:p w14:paraId="384564E6" w14:textId="77777777" w:rsidR="0022702E" w:rsidRPr="00AD481C" w:rsidRDefault="0022702E" w:rsidP="0022702E">
            <w:pPr>
              <w:pStyle w:val="Body"/>
              <w:spacing w:after="60" w:line="240" w:lineRule="auto"/>
              <w:jc w:val="left"/>
            </w:pPr>
            <w:r w:rsidRPr="00AD481C">
              <w:t>95,5%</w:t>
            </w:r>
          </w:p>
        </w:tc>
      </w:tr>
      <w:tr w:rsidR="0022702E" w:rsidRPr="0022702E" w14:paraId="353B9658" w14:textId="77777777" w:rsidTr="0022702E">
        <w:trPr>
          <w:trHeight w:val="446"/>
        </w:trPr>
        <w:tc>
          <w:tcPr>
            <w:tcW w:w="317" w:type="dxa"/>
            <w:hideMark/>
          </w:tcPr>
          <w:p w14:paraId="07AA5978" w14:textId="7316F1F7" w:rsidR="0022702E" w:rsidRPr="0022702E" w:rsidRDefault="00360C5C" w:rsidP="0022702E">
            <w:pPr>
              <w:pStyle w:val="Body"/>
              <w:spacing w:after="60" w:line="240" w:lineRule="auto"/>
              <w:jc w:val="left"/>
            </w:pPr>
            <w:r>
              <w:t>7</w:t>
            </w:r>
          </w:p>
        </w:tc>
        <w:tc>
          <w:tcPr>
            <w:tcW w:w="1521" w:type="dxa"/>
            <w:hideMark/>
          </w:tcPr>
          <w:p w14:paraId="2D37081E" w14:textId="77777777" w:rsidR="0022702E" w:rsidRPr="0022702E" w:rsidRDefault="0022702E" w:rsidP="0022702E">
            <w:pPr>
              <w:pStyle w:val="Body"/>
              <w:spacing w:after="60" w:line="240" w:lineRule="auto"/>
              <w:jc w:val="left"/>
            </w:pPr>
            <w:r w:rsidRPr="0022702E">
              <w:t>Nº de interrupções de serviço na Rede TPA Multibanco</w:t>
            </w:r>
          </w:p>
        </w:tc>
        <w:tc>
          <w:tcPr>
            <w:tcW w:w="5528" w:type="dxa"/>
            <w:hideMark/>
          </w:tcPr>
          <w:p w14:paraId="333F313A" w14:textId="77777777" w:rsidR="0022702E" w:rsidRPr="0022702E" w:rsidRDefault="0022702E" w:rsidP="0022702E">
            <w:pPr>
              <w:pStyle w:val="Body"/>
              <w:spacing w:after="60" w:line="240" w:lineRule="auto"/>
              <w:jc w:val="left"/>
            </w:pPr>
            <w:r w:rsidRPr="0022702E">
              <w:t>Número de interrupções de serviço na Rede TPA MULTIBANCO, com responsabilidade SIBS, com impacto total ou parcial na disponibilização do serviço.</w:t>
            </w:r>
          </w:p>
        </w:tc>
        <w:tc>
          <w:tcPr>
            <w:tcW w:w="1242" w:type="dxa"/>
            <w:noWrap/>
            <w:hideMark/>
          </w:tcPr>
          <w:p w14:paraId="1A505F1B" w14:textId="77777777" w:rsidR="0022702E" w:rsidRPr="0022702E" w:rsidRDefault="0022702E" w:rsidP="0022702E">
            <w:pPr>
              <w:pStyle w:val="Body"/>
              <w:spacing w:after="60" w:line="240" w:lineRule="auto"/>
              <w:jc w:val="left"/>
            </w:pPr>
            <w:r w:rsidRPr="0022702E">
              <w:t xml:space="preserve">≤ 3 </w:t>
            </w:r>
            <w:proofErr w:type="spellStart"/>
            <w:r w:rsidRPr="0022702E">
              <w:t>int</w:t>
            </w:r>
            <w:proofErr w:type="spellEnd"/>
          </w:p>
        </w:tc>
        <w:tc>
          <w:tcPr>
            <w:tcW w:w="727" w:type="dxa"/>
            <w:noWrap/>
            <w:hideMark/>
          </w:tcPr>
          <w:p w14:paraId="185D4AE7" w14:textId="77777777" w:rsidR="0022702E" w:rsidRPr="0022702E" w:rsidRDefault="0022702E" w:rsidP="0022702E">
            <w:pPr>
              <w:pStyle w:val="Body"/>
              <w:spacing w:after="60" w:line="240" w:lineRule="auto"/>
              <w:jc w:val="left"/>
            </w:pPr>
            <w:r w:rsidRPr="0022702E">
              <w:t>4</w:t>
            </w:r>
          </w:p>
        </w:tc>
        <w:tc>
          <w:tcPr>
            <w:tcW w:w="736" w:type="dxa"/>
            <w:noWrap/>
            <w:hideMark/>
          </w:tcPr>
          <w:p w14:paraId="4E0F4D52" w14:textId="77777777" w:rsidR="0022702E" w:rsidRPr="0022702E" w:rsidRDefault="0022702E" w:rsidP="0022702E">
            <w:pPr>
              <w:pStyle w:val="Body"/>
              <w:spacing w:after="60" w:line="240" w:lineRule="auto"/>
              <w:jc w:val="left"/>
            </w:pPr>
            <w:r w:rsidRPr="0022702E">
              <w:t>5</w:t>
            </w:r>
          </w:p>
        </w:tc>
        <w:tc>
          <w:tcPr>
            <w:tcW w:w="727" w:type="dxa"/>
            <w:noWrap/>
            <w:hideMark/>
          </w:tcPr>
          <w:p w14:paraId="3C160E9E" w14:textId="77777777" w:rsidR="0022702E" w:rsidRPr="0022702E" w:rsidRDefault="0022702E" w:rsidP="0022702E">
            <w:pPr>
              <w:pStyle w:val="Body"/>
              <w:spacing w:after="60" w:line="240" w:lineRule="auto"/>
              <w:jc w:val="left"/>
            </w:pPr>
            <w:r w:rsidRPr="0022702E">
              <w:t>6</w:t>
            </w:r>
          </w:p>
        </w:tc>
      </w:tr>
    </w:tbl>
    <w:p w14:paraId="4A038ABB" w14:textId="77777777" w:rsidR="0022702E" w:rsidRDefault="0022702E" w:rsidP="005C0B1B">
      <w:pPr>
        <w:pStyle w:val="Body"/>
        <w:rPr>
          <w:lang w:val="pt-PT" w:eastAsia="pt-PT"/>
        </w:rPr>
      </w:pPr>
    </w:p>
    <w:p w14:paraId="04EDFCD5" w14:textId="77777777" w:rsidR="00AD5772" w:rsidRDefault="00AD5772" w:rsidP="005C0B1B">
      <w:pPr>
        <w:pStyle w:val="Body"/>
        <w:rPr>
          <w:lang w:val="pt-PT" w:eastAsia="pt-PT"/>
        </w:rPr>
      </w:pPr>
      <w:r>
        <w:rPr>
          <w:lang w:val="pt-PT" w:eastAsia="pt-PT"/>
        </w:rPr>
        <w:t xml:space="preserve">Para efeitos de calculo de níveis de serviço </w:t>
      </w:r>
      <w:r w:rsidR="005C0B1B">
        <w:rPr>
          <w:lang w:val="pt-PT" w:eastAsia="pt-PT"/>
        </w:rPr>
        <w:t xml:space="preserve">não deverão ser considerados </w:t>
      </w:r>
      <w:r>
        <w:rPr>
          <w:lang w:val="pt-PT" w:eastAsia="pt-PT"/>
        </w:rPr>
        <w:t xml:space="preserve">os períodos de tempo </w:t>
      </w:r>
      <w:r w:rsidR="005C0B1B">
        <w:rPr>
          <w:lang w:val="pt-PT" w:eastAsia="pt-PT"/>
        </w:rPr>
        <w:t>em que ocorra alguma das seguintes circunstâncias:</w:t>
      </w:r>
    </w:p>
    <w:p w14:paraId="39092323" w14:textId="6E829419" w:rsidR="00AD5772" w:rsidRPr="005C0B1B" w:rsidRDefault="00AD5772" w:rsidP="00471048">
      <w:pPr>
        <w:pStyle w:val="roman1"/>
        <w:numPr>
          <w:ilvl w:val="0"/>
          <w:numId w:val="72"/>
        </w:numPr>
        <w:rPr>
          <w:lang w:val="pt-PT" w:eastAsia="pt-PT"/>
        </w:rPr>
      </w:pPr>
      <w:bookmarkStart w:id="1247" w:name="_Toc507437755"/>
      <w:bookmarkStart w:id="1248" w:name="_Toc507438339"/>
      <w:r w:rsidRPr="005C0B1B">
        <w:rPr>
          <w:lang w:val="pt-PT" w:eastAsia="pt-PT"/>
        </w:rPr>
        <w:t xml:space="preserve">Casos de força maior tal como previsto </w:t>
      </w:r>
      <w:r w:rsidR="005C0B1B">
        <w:rPr>
          <w:lang w:val="pt-PT" w:eastAsia="pt-PT"/>
        </w:rPr>
        <w:t>na Cláusula 15.</w:t>
      </w:r>
      <w:r w:rsidRPr="005C0B1B">
        <w:rPr>
          <w:lang w:val="pt-PT" w:eastAsia="pt-PT"/>
        </w:rPr>
        <w:t xml:space="preserve">º do presente </w:t>
      </w:r>
      <w:r w:rsidR="005C0B1B">
        <w:rPr>
          <w:lang w:val="pt-PT" w:eastAsia="pt-PT"/>
        </w:rPr>
        <w:t>C</w:t>
      </w:r>
      <w:r w:rsidRPr="005C0B1B">
        <w:rPr>
          <w:lang w:val="pt-PT" w:eastAsia="pt-PT"/>
        </w:rPr>
        <w:t>ontrato;</w:t>
      </w:r>
      <w:bookmarkEnd w:id="1247"/>
      <w:bookmarkEnd w:id="1248"/>
    </w:p>
    <w:p w14:paraId="068DAAC1" w14:textId="124C7995" w:rsidR="00A9026D" w:rsidRDefault="00AD5772" w:rsidP="00471048">
      <w:pPr>
        <w:pStyle w:val="roman1"/>
        <w:numPr>
          <w:ilvl w:val="0"/>
          <w:numId w:val="72"/>
        </w:numPr>
        <w:rPr>
          <w:ins w:id="1249" w:author="Maria Teresa Pais" w:date="2018-04-04T15:01:00Z"/>
          <w:lang w:val="pt-PT" w:eastAsia="pt-PT"/>
        </w:rPr>
      </w:pPr>
      <w:bookmarkStart w:id="1250" w:name="_Toc507437756"/>
      <w:bookmarkStart w:id="1251" w:name="_Toc507438340"/>
      <w:r w:rsidRPr="005C0B1B">
        <w:rPr>
          <w:lang w:val="pt-PT" w:eastAsia="pt-PT"/>
        </w:rPr>
        <w:t xml:space="preserve">Anomalias </w:t>
      </w:r>
      <w:r w:rsidR="00483EDA" w:rsidRPr="005C0B1B">
        <w:rPr>
          <w:lang w:val="pt-PT" w:eastAsia="pt-PT"/>
        </w:rPr>
        <w:t xml:space="preserve">da responsabilidade </w:t>
      </w:r>
      <w:ins w:id="1252" w:author="Maria Teresa Pais" w:date="2018-10-09T16:11:00Z">
        <w:r w:rsidR="008C03B3">
          <w:rPr>
            <w:lang w:val="pt-PT" w:eastAsia="pt-PT"/>
          </w:rPr>
          <w:t>do BANCO</w:t>
        </w:r>
      </w:ins>
    </w:p>
    <w:p w14:paraId="2E95D28D" w14:textId="11DC88D0" w:rsidR="00483EDA" w:rsidRPr="005C0B1B" w:rsidRDefault="003A7319" w:rsidP="00471048">
      <w:pPr>
        <w:pStyle w:val="roman1"/>
        <w:numPr>
          <w:ilvl w:val="0"/>
          <w:numId w:val="72"/>
        </w:numPr>
        <w:rPr>
          <w:lang w:val="pt-PT" w:eastAsia="pt-PT"/>
        </w:rPr>
      </w:pPr>
      <w:ins w:id="1253" w:author="Maria Teresa Pais" w:date="2018-03-29T11:19:00Z">
        <w:r>
          <w:rPr>
            <w:lang w:val="pt-PT" w:eastAsia="pt-PT"/>
          </w:rPr>
          <w:t>BANCO</w:t>
        </w:r>
      </w:ins>
      <w:r w:rsidR="00483EDA" w:rsidRPr="005C0B1B">
        <w:rPr>
          <w:lang w:val="pt-PT" w:eastAsia="pt-PT"/>
        </w:rPr>
        <w:t xml:space="preserve"> ou de terceiros, desde que alheias à responsabilidade da SIBS;</w:t>
      </w:r>
      <w:r w:rsidR="005C0B1B">
        <w:rPr>
          <w:lang w:val="pt-PT" w:eastAsia="pt-PT"/>
        </w:rPr>
        <w:t xml:space="preserve"> e</w:t>
      </w:r>
      <w:bookmarkEnd w:id="1250"/>
      <w:bookmarkEnd w:id="1251"/>
    </w:p>
    <w:p w14:paraId="44BB4716" w14:textId="6E3EB826" w:rsidR="00AD5772" w:rsidRPr="005C0B1B" w:rsidRDefault="00AD5772" w:rsidP="00471048">
      <w:pPr>
        <w:pStyle w:val="roman1"/>
        <w:numPr>
          <w:ilvl w:val="0"/>
          <w:numId w:val="72"/>
        </w:numPr>
        <w:rPr>
          <w:lang w:val="pt-PT" w:eastAsia="pt-PT"/>
        </w:rPr>
      </w:pPr>
      <w:bookmarkStart w:id="1254" w:name="_Toc507437757"/>
      <w:bookmarkStart w:id="1255" w:name="_Toc507438341"/>
      <w:r w:rsidRPr="005C0B1B">
        <w:rPr>
          <w:lang w:val="pt-PT" w:eastAsia="pt-PT"/>
        </w:rPr>
        <w:t xml:space="preserve">Situações de indisponibilidade planeadas e / ou programadas pela SIBS para efeitos de manutenção ou intervenção técnica, desde que comunicadas antecipadamente à </w:t>
      </w:r>
      <w:r w:rsidRPr="005C0B1B">
        <w:rPr>
          <w:highlight w:val="lightGray"/>
          <w:lang w:val="pt-PT" w:eastAsia="pt-PT"/>
        </w:rPr>
        <w:t>Nome</w:t>
      </w:r>
      <w:bookmarkEnd w:id="1254"/>
      <w:bookmarkEnd w:id="1255"/>
    </w:p>
    <w:p w14:paraId="5FA2E4FE" w14:textId="77777777" w:rsidR="005C0B1B" w:rsidRDefault="005C0B1B" w:rsidP="005C0B1B">
      <w:pPr>
        <w:pStyle w:val="Body"/>
        <w:rPr>
          <w:lang w:val="pt-PT" w:eastAsia="pt-PT"/>
        </w:rPr>
      </w:pPr>
      <w:r>
        <w:rPr>
          <w:lang w:val="pt-PT" w:eastAsia="pt-PT"/>
        </w:rPr>
        <w:t>As penalidades indicadas são aplicáveis sobre o valor mensal da faturação do mês em que o incumprimento do nível de serviço se verificou</w:t>
      </w:r>
      <w:r w:rsidR="0022702E">
        <w:rPr>
          <w:lang w:val="pt-PT" w:eastAsia="pt-PT"/>
        </w:rPr>
        <w:t>, e são cumulativas até um máximo de 10% da faturação desse mês</w:t>
      </w:r>
      <w:r>
        <w:rPr>
          <w:lang w:val="pt-PT" w:eastAsia="pt-PT"/>
        </w:rPr>
        <w:t xml:space="preserve">. Os créditos devidos à </w:t>
      </w:r>
      <w:r w:rsidRPr="00BB47B8">
        <w:rPr>
          <w:highlight w:val="lightGray"/>
          <w:lang w:val="pt-PT" w:eastAsia="pt-PT"/>
        </w:rPr>
        <w:t>Nome</w:t>
      </w:r>
      <w:r>
        <w:rPr>
          <w:lang w:val="pt-PT" w:eastAsia="pt-PT"/>
        </w:rPr>
        <w:t xml:space="preserve"> por incumprimento dos níveis de serviço serão lançados na fatura do mês seguinte ao apuramento.</w:t>
      </w:r>
    </w:p>
    <w:p w14:paraId="72F7D7B8" w14:textId="368B0552" w:rsidR="00F92082" w:rsidRPr="00007072" w:rsidRDefault="00CD27BA" w:rsidP="00F92082">
      <w:pPr>
        <w:keepNext/>
        <w:keepLines/>
        <w:spacing w:line="360" w:lineRule="auto"/>
        <w:contextualSpacing/>
        <w:jc w:val="center"/>
        <w:outlineLvl w:val="0"/>
        <w:rPr>
          <w:rFonts w:eastAsia="Calibri" w:cs="Arial"/>
          <w:b/>
          <w:bCs/>
          <w:caps/>
          <w:color w:val="000000"/>
          <w:sz w:val="28"/>
          <w:szCs w:val="28"/>
          <w:lang w:val="en-US" w:eastAsia="en-US"/>
        </w:rPr>
      </w:pPr>
      <w:bookmarkStart w:id="1256" w:name="_Toc507437758"/>
      <w:bookmarkStart w:id="1257" w:name="_Toc507438342"/>
      <w:r w:rsidRPr="00007072">
        <w:rPr>
          <w:rFonts w:eastAsia="Calibri" w:cs="Arial"/>
          <w:b/>
          <w:bCs/>
          <w:caps/>
          <w:color w:val="000000"/>
          <w:sz w:val="28"/>
          <w:szCs w:val="28"/>
          <w:lang w:val="en-US" w:eastAsia="en-US"/>
        </w:rPr>
        <w:t xml:space="preserve">ANEXO </w:t>
      </w:r>
      <w:r w:rsidR="00F92082" w:rsidRPr="00007072">
        <w:rPr>
          <w:rFonts w:eastAsia="Calibri" w:cs="Arial"/>
          <w:b/>
          <w:bCs/>
          <w:caps/>
          <w:color w:val="000000"/>
          <w:sz w:val="28"/>
          <w:szCs w:val="28"/>
          <w:lang w:val="en-US" w:eastAsia="en-US"/>
        </w:rPr>
        <w:t xml:space="preserve">v – </w:t>
      </w:r>
      <w:r w:rsidR="00A87788" w:rsidRPr="00007072">
        <w:rPr>
          <w:rFonts w:eastAsia="Calibri" w:cs="Arial"/>
          <w:b/>
          <w:bCs/>
          <w:caps/>
          <w:color w:val="000000"/>
          <w:sz w:val="28"/>
          <w:szCs w:val="28"/>
          <w:lang w:val="en-US" w:eastAsia="en-US"/>
        </w:rPr>
        <w:t>TARIFAS SIBS</w:t>
      </w:r>
      <w:bookmarkEnd w:id="1256"/>
      <w:bookmarkEnd w:id="1257"/>
    </w:p>
    <w:p w14:paraId="291BB34B" w14:textId="77777777" w:rsidR="00B32B61" w:rsidRPr="00007072" w:rsidRDefault="00B32B61" w:rsidP="00B32B61">
      <w:pPr>
        <w:tabs>
          <w:tab w:val="left" w:pos="2977"/>
        </w:tabs>
        <w:spacing w:before="120" w:after="120" w:line="360" w:lineRule="auto"/>
        <w:rPr>
          <w:rFonts w:cs="Arial"/>
          <w:b/>
          <w:vanish/>
          <w:color w:val="800000"/>
          <w:szCs w:val="20"/>
          <w:lang w:val="en-US" w:eastAsia="pt-PT"/>
        </w:rPr>
      </w:pPr>
    </w:p>
    <w:p w14:paraId="26BA1698" w14:textId="77777777" w:rsidR="00B32B61" w:rsidRPr="00007072" w:rsidRDefault="00B32B61" w:rsidP="00B32B61">
      <w:pPr>
        <w:spacing w:before="120" w:after="120" w:line="420" w:lineRule="exact"/>
        <w:jc w:val="center"/>
        <w:rPr>
          <w:rFonts w:cs="Arial"/>
          <w:b/>
          <w:sz w:val="40"/>
          <w:szCs w:val="40"/>
          <w:lang w:val="en-US" w:eastAsia="pt-PT"/>
        </w:rPr>
      </w:pPr>
    </w:p>
    <w:p w14:paraId="4C019099" w14:textId="77777777" w:rsidR="00B32B61" w:rsidRPr="00007072" w:rsidRDefault="00B32B61" w:rsidP="00B32B61">
      <w:pPr>
        <w:spacing w:before="120" w:after="120" w:line="420" w:lineRule="exact"/>
        <w:jc w:val="center"/>
        <w:rPr>
          <w:rFonts w:cs="Arial"/>
          <w:b/>
          <w:sz w:val="40"/>
          <w:szCs w:val="40"/>
          <w:lang w:val="en-US" w:eastAsia="pt-PT"/>
        </w:rPr>
      </w:pPr>
      <w:r w:rsidRPr="00B32B61">
        <w:rPr>
          <w:rFonts w:cs="Arial"/>
          <w:b/>
          <w:noProof/>
          <w:szCs w:val="20"/>
        </w:rPr>
        <w:drawing>
          <wp:anchor distT="0" distB="0" distL="114300" distR="114300" simplePos="0" relativeHeight="251659264" behindDoc="0" locked="0" layoutInCell="1" allowOverlap="0" wp14:anchorId="4D0F3A43" wp14:editId="5C3AFBF2">
            <wp:simplePos x="0" y="0"/>
            <wp:positionH relativeFrom="column">
              <wp:posOffset>831850</wp:posOffset>
            </wp:positionH>
            <wp:positionV relativeFrom="paragraph">
              <wp:posOffset>52070</wp:posOffset>
            </wp:positionV>
            <wp:extent cx="4276725" cy="1190625"/>
            <wp:effectExtent l="0" t="0" r="9525" b="9525"/>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50D14" w14:textId="77777777" w:rsidR="00B32B61" w:rsidRPr="00007072" w:rsidRDefault="00B32B61" w:rsidP="00B32B61">
      <w:pPr>
        <w:spacing w:before="120" w:after="120" w:line="420" w:lineRule="exact"/>
        <w:jc w:val="center"/>
        <w:rPr>
          <w:rFonts w:cs="Arial"/>
          <w:b/>
          <w:sz w:val="40"/>
          <w:szCs w:val="40"/>
          <w:lang w:val="en-US" w:eastAsia="pt-PT"/>
        </w:rPr>
      </w:pPr>
    </w:p>
    <w:p w14:paraId="09A3ADC2" w14:textId="77777777" w:rsidR="00B32B61" w:rsidRPr="00007072" w:rsidRDefault="00B32B61" w:rsidP="00B32B61">
      <w:pPr>
        <w:spacing w:before="120" w:after="120" w:line="420" w:lineRule="exact"/>
        <w:jc w:val="center"/>
        <w:rPr>
          <w:rFonts w:cs="Arial"/>
          <w:b/>
          <w:sz w:val="40"/>
          <w:szCs w:val="40"/>
          <w:lang w:val="en-US" w:eastAsia="pt-PT"/>
        </w:rPr>
      </w:pPr>
    </w:p>
    <w:p w14:paraId="674D97C2"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26C3D4BB"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41C4C8F3" w14:textId="77777777" w:rsidR="00B32B61" w:rsidRPr="00007072" w:rsidRDefault="00B32B61" w:rsidP="00EE3606">
      <w:pPr>
        <w:spacing w:before="100" w:after="120" w:line="360" w:lineRule="auto"/>
        <w:rPr>
          <w:rFonts w:cs="Arial"/>
          <w:caps/>
          <w:color w:val="000080"/>
          <w:sz w:val="32"/>
          <w:szCs w:val="20"/>
          <w:lang w:val="en-US" w:eastAsia="pt-PT"/>
        </w:rPr>
      </w:pPr>
    </w:p>
    <w:p w14:paraId="355DE2E7"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TarifAS</w:t>
      </w:r>
    </w:p>
    <w:p w14:paraId="6DD67C7A"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SIBS Forward Payment Solutions</w:t>
      </w:r>
    </w:p>
    <w:p w14:paraId="587235E0" w14:textId="30EBA36B" w:rsidR="00B32B61" w:rsidRPr="00B32B61" w:rsidRDefault="00B32B61" w:rsidP="00EE3606">
      <w:pPr>
        <w:tabs>
          <w:tab w:val="center" w:pos="6804"/>
          <w:tab w:val="right" w:pos="8789"/>
        </w:tabs>
        <w:spacing w:beforeLines="60" w:before="144" w:afterLines="60" w:after="144" w:line="360" w:lineRule="auto"/>
        <w:jc w:val="center"/>
        <w:rPr>
          <w:rFonts w:cs="Arial"/>
          <w:sz w:val="24"/>
          <w:szCs w:val="20"/>
          <w:lang w:val="pt-PT" w:eastAsia="pt-PT"/>
        </w:rPr>
      </w:pPr>
      <w:r w:rsidRPr="00B32B61">
        <w:rPr>
          <w:rFonts w:cs="Arial"/>
          <w:sz w:val="24"/>
          <w:szCs w:val="20"/>
          <w:lang w:val="pt-PT" w:eastAsia="pt-PT"/>
        </w:rPr>
        <w:t xml:space="preserve">[A vigorar a partir de 1 de </w:t>
      </w:r>
      <w:proofErr w:type="gramStart"/>
      <w:r w:rsidR="005B0DC3">
        <w:rPr>
          <w:rFonts w:cs="Arial"/>
          <w:sz w:val="24"/>
          <w:szCs w:val="20"/>
          <w:lang w:val="pt-PT" w:eastAsia="pt-PT"/>
        </w:rPr>
        <w:t>Março</w:t>
      </w:r>
      <w:proofErr w:type="gramEnd"/>
      <w:r w:rsidR="005B0DC3">
        <w:rPr>
          <w:rFonts w:cs="Arial"/>
          <w:sz w:val="24"/>
          <w:szCs w:val="20"/>
          <w:lang w:val="pt-PT" w:eastAsia="pt-PT"/>
        </w:rPr>
        <w:t xml:space="preserve"> de 2018</w:t>
      </w:r>
      <w:r w:rsidRPr="00B32B61">
        <w:rPr>
          <w:rFonts w:cs="Arial"/>
          <w:sz w:val="24"/>
          <w:szCs w:val="20"/>
          <w:lang w:val="pt-PT" w:eastAsia="pt-PT"/>
        </w:rPr>
        <w:t>, salvo quando especificamente for referida uma data diferente]</w:t>
      </w:r>
    </w:p>
    <w:p w14:paraId="3089BF66"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F806A8C"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6C844311"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90DC496"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103B6711"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B32B61">
        <w:rPr>
          <w:rFonts w:cs="Arial"/>
          <w:sz w:val="16"/>
          <w:szCs w:val="20"/>
          <w:lang w:val="pt-PT" w:eastAsia="pt-PT"/>
        </w:rPr>
        <w:sym w:font="Symbol" w:char="F0D3"/>
      </w:r>
      <w:r w:rsidRPr="00B32B61">
        <w:rPr>
          <w:rFonts w:cs="Arial"/>
          <w:sz w:val="16"/>
          <w:szCs w:val="20"/>
          <w:lang w:val="pt-PT" w:eastAsia="pt-PT"/>
        </w:rPr>
        <w:t xml:space="preserve"> SIBS FPS</w:t>
      </w:r>
    </w:p>
    <w:p w14:paraId="51EDAFF8" w14:textId="3A361C2E" w:rsidR="00B32B61" w:rsidRPr="00B32B61" w:rsidRDefault="005B0DC3" w:rsidP="00B32B6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Março</w:t>
      </w:r>
      <w:r w:rsidRPr="00B32B61">
        <w:rPr>
          <w:rFonts w:cs="Arial"/>
          <w:sz w:val="14"/>
          <w:szCs w:val="14"/>
          <w:lang w:val="pt-PT" w:eastAsia="pt-PT"/>
        </w:rPr>
        <w:t xml:space="preserve"> </w:t>
      </w:r>
      <w:r w:rsidR="00B32B61" w:rsidRPr="00B32B61">
        <w:rPr>
          <w:rFonts w:cs="Arial"/>
          <w:sz w:val="14"/>
          <w:szCs w:val="14"/>
          <w:lang w:val="pt-PT" w:eastAsia="pt-PT"/>
        </w:rPr>
        <w:t xml:space="preserve">de </w:t>
      </w:r>
      <w:r>
        <w:rPr>
          <w:rFonts w:cs="Arial"/>
          <w:sz w:val="14"/>
          <w:szCs w:val="14"/>
          <w:lang w:val="pt-PT" w:eastAsia="pt-PT"/>
        </w:rPr>
        <w:t>2018</w:t>
      </w:r>
    </w:p>
    <w:p w14:paraId="2684B129"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 xml:space="preserve">Esta informação é propriedade da SIBS FPS classificada como restrita, não podendo ser duplicada, publicada ou </w:t>
      </w:r>
    </w:p>
    <w:p w14:paraId="4B8D333B"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fornecida total ou parcialmente a terceiros sem o prévio consentimento da SIBS FPS</w:t>
      </w:r>
    </w:p>
    <w:p w14:paraId="02F34743"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B32B61">
        <w:rPr>
          <w:rFonts w:cs="Arial"/>
          <w:sz w:val="14"/>
          <w:szCs w:val="16"/>
          <w:lang w:val="pt-PT" w:eastAsia="pt-PT"/>
        </w:rPr>
        <w:t xml:space="preserve">SIBS </w:t>
      </w:r>
      <w:proofErr w:type="spellStart"/>
      <w:r w:rsidRPr="00B32B61">
        <w:rPr>
          <w:rFonts w:cs="Arial"/>
          <w:sz w:val="14"/>
          <w:szCs w:val="16"/>
          <w:lang w:val="pt-PT" w:eastAsia="pt-PT"/>
        </w:rPr>
        <w:t>Forward</w:t>
      </w:r>
      <w:proofErr w:type="spellEnd"/>
      <w:r w:rsidRPr="00B32B61">
        <w:rPr>
          <w:rFonts w:cs="Arial"/>
          <w:sz w:val="14"/>
          <w:szCs w:val="16"/>
          <w:lang w:val="pt-PT" w:eastAsia="pt-PT"/>
        </w:rPr>
        <w:t xml:space="preserve"> </w:t>
      </w:r>
      <w:proofErr w:type="spellStart"/>
      <w:r w:rsidRPr="00B32B61">
        <w:rPr>
          <w:rFonts w:cs="Arial"/>
          <w:sz w:val="14"/>
          <w:szCs w:val="16"/>
          <w:lang w:val="pt-PT" w:eastAsia="pt-PT"/>
        </w:rPr>
        <w:t>Payment</w:t>
      </w:r>
      <w:proofErr w:type="spellEnd"/>
      <w:r w:rsidRPr="00B32B61">
        <w:rPr>
          <w:rFonts w:cs="Arial"/>
          <w:sz w:val="14"/>
          <w:szCs w:val="16"/>
          <w:lang w:val="pt-PT" w:eastAsia="pt-PT"/>
        </w:rPr>
        <w:t xml:space="preserve"> </w:t>
      </w:r>
      <w:proofErr w:type="spellStart"/>
      <w:r w:rsidRPr="00B32B61">
        <w:rPr>
          <w:rFonts w:cs="Arial"/>
          <w:sz w:val="14"/>
          <w:szCs w:val="16"/>
          <w:lang w:val="pt-PT" w:eastAsia="pt-PT"/>
        </w:rPr>
        <w:t>Solutions</w:t>
      </w:r>
      <w:proofErr w:type="spellEnd"/>
      <w:r w:rsidRPr="00B32B61">
        <w:rPr>
          <w:rFonts w:cs="Arial"/>
          <w:sz w:val="14"/>
          <w:szCs w:val="16"/>
          <w:lang w:val="pt-PT" w:eastAsia="pt-PT"/>
        </w:rPr>
        <w:t>, Rua Soeiro Pereira Gomes, Lote 1, 1649-031 - Lisboa, Portugal.</w:t>
      </w:r>
    </w:p>
    <w:p w14:paraId="4A018D3C" w14:textId="77777777" w:rsidR="00B32B61" w:rsidRPr="00363A7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DD0CDCD" w14:textId="3A361647" w:rsidR="000A085A" w:rsidRDefault="000A085A">
      <w:pPr>
        <w:rPr>
          <w:rFonts w:cs="Arial"/>
          <w:b/>
          <w:color w:val="000080"/>
          <w:szCs w:val="20"/>
          <w:lang w:val="it-IT" w:eastAsia="pt-PT"/>
        </w:rPr>
      </w:pPr>
      <w:bookmarkStart w:id="1258" w:name="_Toc454887352"/>
      <w:r>
        <w:rPr>
          <w:rFonts w:cs="Arial"/>
          <w:b/>
          <w:color w:val="000080"/>
          <w:szCs w:val="20"/>
          <w:lang w:val="it-IT" w:eastAsia="pt-PT"/>
        </w:rPr>
        <w:br w:type="page"/>
      </w:r>
    </w:p>
    <w:sdt>
      <w:sdtPr>
        <w:rPr>
          <w:rFonts w:ascii="Arial" w:eastAsia="Times New Roman" w:hAnsi="Arial" w:cs="Times New Roman"/>
          <w:b w:val="0"/>
          <w:color w:val="auto"/>
          <w:sz w:val="24"/>
          <w:szCs w:val="24"/>
          <w:lang w:val="pt-PT"/>
        </w:rPr>
        <w:id w:val="-1237551118"/>
        <w:docPartObj>
          <w:docPartGallery w:val="Table of Contents"/>
          <w:docPartUnique/>
        </w:docPartObj>
      </w:sdtPr>
      <w:sdtEndPr>
        <w:rPr>
          <w:bCs/>
          <w:sz w:val="20"/>
          <w:lang w:val="en-GB"/>
        </w:rPr>
      </w:sdtEndPr>
      <w:sdtContent>
        <w:p w14:paraId="3D497375" w14:textId="4FFA88DF" w:rsidR="000A085A" w:rsidRPr="000A085A" w:rsidRDefault="000A085A" w:rsidP="000A085A">
          <w:pPr>
            <w:pStyle w:val="TOCHeading"/>
            <w:spacing w:before="120" w:after="120"/>
            <w:rPr>
              <w:color w:val="auto"/>
              <w:sz w:val="24"/>
              <w:szCs w:val="24"/>
            </w:rPr>
          </w:pPr>
          <w:r>
            <w:rPr>
              <w:color w:val="auto"/>
              <w:sz w:val="24"/>
              <w:szCs w:val="24"/>
              <w:lang w:val="pt-PT"/>
            </w:rPr>
            <w:t>Índice</w:t>
          </w:r>
        </w:p>
        <w:p w14:paraId="45DF261F" w14:textId="07D2E647" w:rsidR="000A085A" w:rsidRDefault="000A085A"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TOC \o "1-3" \h \z \u </w:instrText>
          </w:r>
          <w:r>
            <w:fldChar w:fldCharType="separate"/>
          </w:r>
          <w:r w:rsidR="00AF2D7E">
            <w:fldChar w:fldCharType="begin"/>
          </w:r>
          <w:r w:rsidR="00AF2D7E">
            <w:instrText xml:space="preserve"> HYPERLINK \l "_Toc507438343" </w:instrText>
          </w:r>
          <w:r w:rsidR="00AF2D7E">
            <w:fldChar w:fldCharType="separate"/>
          </w:r>
          <w:r w:rsidRPr="0090395B">
            <w:rPr>
              <w:rStyle w:val="Hyperlink"/>
              <w:rFonts w:cs="Arial"/>
              <w:b/>
              <w:caps/>
              <w:noProof/>
              <w:kern w:val="28"/>
              <w:lang w:val="pt-PT" w:eastAsia="pt-PT"/>
            </w:rPr>
            <w:t>ÂMBITO</w:t>
          </w:r>
          <w:r>
            <w:rPr>
              <w:noProof/>
              <w:webHidden/>
            </w:rPr>
            <w:tab/>
          </w:r>
          <w:r>
            <w:rPr>
              <w:noProof/>
              <w:webHidden/>
            </w:rPr>
            <w:fldChar w:fldCharType="begin"/>
          </w:r>
          <w:r>
            <w:rPr>
              <w:noProof/>
              <w:webHidden/>
            </w:rPr>
            <w:instrText xml:space="preserve"> PAGEREF _Toc507438343 \h </w:instrText>
          </w:r>
          <w:r>
            <w:rPr>
              <w:noProof/>
              <w:webHidden/>
            </w:rPr>
          </w:r>
          <w:r>
            <w:rPr>
              <w:noProof/>
              <w:webHidden/>
            </w:rPr>
            <w:fldChar w:fldCharType="separate"/>
          </w:r>
          <w:ins w:id="1259" w:author="Maria Teresa Pais" w:date="2018-04-04T12:29:00Z">
            <w:r w:rsidR="00977543">
              <w:rPr>
                <w:noProof/>
                <w:webHidden/>
              </w:rPr>
              <w:t>2</w:t>
            </w:r>
          </w:ins>
          <w:del w:id="1260" w:author="Maria Teresa Pais" w:date="2018-03-12T09:26:00Z">
            <w:r w:rsidR="00AB62A5" w:rsidDel="00AF2D7E">
              <w:rPr>
                <w:noProof/>
                <w:webHidden/>
              </w:rPr>
              <w:delText>62</w:delText>
            </w:r>
          </w:del>
          <w:r>
            <w:rPr>
              <w:noProof/>
              <w:webHidden/>
            </w:rPr>
            <w:fldChar w:fldCharType="end"/>
          </w:r>
          <w:r w:rsidR="00AF2D7E">
            <w:rPr>
              <w:noProof/>
            </w:rPr>
            <w:fldChar w:fldCharType="end"/>
          </w:r>
        </w:p>
        <w:p w14:paraId="1CC64C34" w14:textId="5C5BF42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"_Toc507438344" </w:instrText>
          </w:r>
          <w:r>
            <w:fldChar w:fldCharType="separate"/>
          </w:r>
          <w:r w:rsidR="000A085A" w:rsidRPr="0090395B">
            <w:rPr>
              <w:rStyle w:val="Hyperlink"/>
              <w:rFonts w:cs="Arial"/>
              <w:b/>
              <w:caps/>
              <w:noProof/>
              <w:kern w:val="28"/>
              <w:lang w:val="pt-PT" w:eastAsia="pt-PT"/>
            </w:rPr>
            <w:t>A – Ligação Central</w:t>
          </w:r>
          <w:r w:rsidR="000A085A">
            <w:rPr>
              <w:noProof/>
              <w:webHidden/>
            </w:rPr>
            <w:tab/>
          </w:r>
          <w:r w:rsidR="000A085A">
            <w:rPr>
              <w:noProof/>
              <w:webHidden/>
            </w:rPr>
            <w:fldChar w:fldCharType="begin"/>
          </w:r>
          <w:r w:rsidR="000A085A">
            <w:rPr>
              <w:noProof/>
              <w:webHidden/>
            </w:rPr>
            <w:instrText xml:space="preserve"> PAGEREF _Toc507438344 \h </w:instrText>
          </w:r>
          <w:r w:rsidR="000A085A">
            <w:rPr>
              <w:noProof/>
              <w:webHidden/>
            </w:rPr>
          </w:r>
          <w:r w:rsidR="000A085A">
            <w:rPr>
              <w:noProof/>
              <w:webHidden/>
            </w:rPr>
            <w:fldChar w:fldCharType="separate"/>
          </w:r>
          <w:ins w:id="1261" w:author="Maria Teresa Pais" w:date="2018-04-04T12:29:00Z">
            <w:r w:rsidR="00977543">
              <w:rPr>
                <w:noProof/>
                <w:webHidden/>
              </w:rPr>
              <w:t>2</w:t>
            </w:r>
          </w:ins>
          <w:del w:id="1262" w:author="Maria Teresa Pais" w:date="2018-03-12T09:26:00Z">
            <w:r w:rsidR="00AB62A5" w:rsidDel="00AF2D7E">
              <w:rPr>
                <w:noProof/>
                <w:webHidden/>
              </w:rPr>
              <w:delText>63</w:delText>
            </w:r>
          </w:del>
          <w:r w:rsidR="000A085A">
            <w:rPr>
              <w:noProof/>
              <w:webHidden/>
            </w:rPr>
            <w:fldChar w:fldCharType="end"/>
          </w:r>
          <w:r>
            <w:rPr>
              <w:noProof/>
            </w:rPr>
            <w:fldChar w:fldCharType="end"/>
          </w:r>
        </w:p>
        <w:p w14:paraId="7E6631AA" w14:textId="4F3816AB"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"_Toc507438345" </w:instrText>
          </w:r>
          <w:r>
            <w:fldChar w:fldCharType="separate"/>
          </w:r>
          <w:r w:rsidR="000A085A" w:rsidRPr="0090395B">
            <w:rPr>
              <w:rStyle w:val="Hyperlink"/>
              <w:rFonts w:cs="Arial"/>
              <w:b/>
              <w:caps/>
              <w:noProof/>
              <w:kern w:val="28"/>
              <w:lang w:val="pt-PT" w:eastAsia="pt-PT"/>
            </w:rPr>
            <w:t>B – Encargos de Equipamento</w:t>
          </w:r>
          <w:r w:rsidR="000A085A">
            <w:rPr>
              <w:noProof/>
              <w:webHidden/>
            </w:rPr>
            <w:tab/>
          </w:r>
          <w:r w:rsidR="000A085A">
            <w:rPr>
              <w:noProof/>
              <w:webHidden/>
            </w:rPr>
            <w:fldChar w:fldCharType="begin"/>
          </w:r>
          <w:r w:rsidR="000A085A">
            <w:rPr>
              <w:noProof/>
              <w:webHidden/>
            </w:rPr>
            <w:instrText xml:space="preserve"> PAGEREF _Toc507438345 \h </w:instrText>
          </w:r>
          <w:r w:rsidR="000A085A">
            <w:rPr>
              <w:noProof/>
              <w:webHidden/>
            </w:rPr>
          </w:r>
          <w:r w:rsidR="000A085A">
            <w:rPr>
              <w:noProof/>
              <w:webHidden/>
            </w:rPr>
            <w:fldChar w:fldCharType="separate"/>
          </w:r>
          <w:ins w:id="1263" w:author="Maria Teresa Pais" w:date="2018-04-04T12:29:00Z">
            <w:r w:rsidR="00977543">
              <w:rPr>
                <w:noProof/>
                <w:webHidden/>
              </w:rPr>
              <w:t>2</w:t>
            </w:r>
          </w:ins>
          <w:del w:id="1264" w:author="Maria Teresa Pais" w:date="2018-03-12T09:26:00Z">
            <w:r w:rsidR="00AB62A5" w:rsidDel="00AF2D7E">
              <w:rPr>
                <w:noProof/>
                <w:webHidden/>
              </w:rPr>
              <w:delText>64</w:delText>
            </w:r>
          </w:del>
          <w:r w:rsidR="000A085A">
            <w:rPr>
              <w:noProof/>
              <w:webHidden/>
            </w:rPr>
            <w:fldChar w:fldCharType="end"/>
          </w:r>
          <w:r>
            <w:rPr>
              <w:noProof/>
            </w:rPr>
            <w:fldChar w:fldCharType="end"/>
          </w:r>
        </w:p>
        <w:p w14:paraId="318C519A" w14:textId="319A1ED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"_Toc507438346" </w:instrText>
          </w:r>
          <w:r>
            <w:fldChar w:fldCharType="separate"/>
          </w:r>
          <w:r w:rsidR="000A085A" w:rsidRPr="0090395B">
            <w:rPr>
              <w:rStyle w:val="Hyperlink"/>
              <w:rFonts w:cs="Arial"/>
              <w:b/>
              <w:caps/>
              <w:noProof/>
              <w:kern w:val="28"/>
              <w:lang w:val="pt-PT" w:eastAsia="pt-PT"/>
            </w:rPr>
            <w:t>C – ACESSO A SERVIÇOS SIBS POR TERCEIROS</w:t>
          </w:r>
          <w:r w:rsidR="000A085A">
            <w:rPr>
              <w:noProof/>
              <w:webHidden/>
            </w:rPr>
            <w:tab/>
          </w:r>
          <w:r w:rsidR="000A085A">
            <w:rPr>
              <w:noProof/>
              <w:webHidden/>
            </w:rPr>
            <w:fldChar w:fldCharType="begin"/>
          </w:r>
          <w:r w:rsidR="000A085A">
            <w:rPr>
              <w:noProof/>
              <w:webHidden/>
            </w:rPr>
            <w:instrText xml:space="preserve"> PAGEREF _Toc507438346 \h </w:instrText>
          </w:r>
          <w:r w:rsidR="000A085A">
            <w:rPr>
              <w:noProof/>
              <w:webHidden/>
            </w:rPr>
          </w:r>
          <w:r w:rsidR="000A085A">
            <w:rPr>
              <w:noProof/>
              <w:webHidden/>
            </w:rPr>
            <w:fldChar w:fldCharType="separate"/>
          </w:r>
          <w:ins w:id="1265" w:author="Maria Teresa Pais" w:date="2018-04-04T12:29:00Z">
            <w:r w:rsidR="00977543">
              <w:rPr>
                <w:noProof/>
                <w:webHidden/>
              </w:rPr>
              <w:t>2</w:t>
            </w:r>
          </w:ins>
          <w:del w:id="1266" w:author="Maria Teresa Pais" w:date="2018-03-12T09:26:00Z">
            <w:r w:rsidR="00AB62A5" w:rsidDel="00AF2D7E">
              <w:rPr>
                <w:noProof/>
                <w:webHidden/>
              </w:rPr>
              <w:delText>69</w:delText>
            </w:r>
          </w:del>
          <w:r w:rsidR="000A085A">
            <w:rPr>
              <w:noProof/>
              <w:webHidden/>
            </w:rPr>
            <w:fldChar w:fldCharType="end"/>
          </w:r>
          <w:r>
            <w:rPr>
              <w:noProof/>
            </w:rPr>
            <w:fldChar w:fldCharType="end"/>
          </w:r>
        </w:p>
        <w:p w14:paraId="6F234ABF" w14:textId="659D52C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"_Toc507438347" </w:instrText>
          </w:r>
          <w:r>
            <w:fldChar w:fldCharType="separate"/>
          </w:r>
          <w:r w:rsidR="000A085A" w:rsidRPr="0090395B">
            <w:rPr>
              <w:rStyle w:val="Hyperlink"/>
              <w:b/>
              <w:caps/>
              <w:noProof/>
              <w:kern w:val="28"/>
              <w:lang w:val="pt-PT" w:eastAsia="pt-PT"/>
            </w:rPr>
            <w:t>D – SISTEMA MULTIBANCO</w:t>
          </w:r>
          <w:r w:rsidR="000A085A">
            <w:rPr>
              <w:noProof/>
              <w:webHidden/>
            </w:rPr>
            <w:tab/>
          </w:r>
          <w:r w:rsidR="000A085A">
            <w:rPr>
              <w:noProof/>
              <w:webHidden/>
            </w:rPr>
            <w:fldChar w:fldCharType="begin"/>
          </w:r>
          <w:r w:rsidR="000A085A">
            <w:rPr>
              <w:noProof/>
              <w:webHidden/>
            </w:rPr>
            <w:instrText xml:space="preserve"> PAGEREF _Toc507438347 \h </w:instrText>
          </w:r>
          <w:r w:rsidR="000A085A">
            <w:rPr>
              <w:noProof/>
              <w:webHidden/>
            </w:rPr>
          </w:r>
          <w:r w:rsidR="000A085A">
            <w:rPr>
              <w:noProof/>
              <w:webHidden/>
            </w:rPr>
            <w:fldChar w:fldCharType="separate"/>
          </w:r>
          <w:ins w:id="1267" w:author="Maria Teresa Pais" w:date="2018-04-04T12:29:00Z">
            <w:r w:rsidR="00977543">
              <w:rPr>
                <w:noProof/>
                <w:webHidden/>
              </w:rPr>
              <w:t>2</w:t>
            </w:r>
          </w:ins>
          <w:del w:id="1268" w:author="Maria Teresa Pais" w:date="2018-03-12T09:26:00Z">
            <w:r w:rsidR="00AB62A5" w:rsidDel="00AF2D7E">
              <w:rPr>
                <w:noProof/>
                <w:webHidden/>
              </w:rPr>
              <w:delText>70</w:delText>
            </w:r>
          </w:del>
          <w:r w:rsidR="000A085A">
            <w:rPr>
              <w:noProof/>
              <w:webHidden/>
            </w:rPr>
            <w:fldChar w:fldCharType="end"/>
          </w:r>
          <w:r>
            <w:rPr>
              <w:noProof/>
            </w:rPr>
            <w:fldChar w:fldCharType="end"/>
          </w:r>
        </w:p>
        <w:p w14:paraId="37F77E5E" w14:textId="50C9A346"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"_Toc507438348" </w:instrText>
          </w:r>
          <w:r>
            <w:fldChar w:fldCharType="separate"/>
          </w:r>
          <w:r w:rsidR="000A085A" w:rsidRPr="0090395B">
            <w:rPr>
              <w:rStyle w:val="Hyperlink"/>
              <w:b/>
              <w:caps/>
              <w:noProof/>
              <w:kern w:val="28"/>
              <w:lang w:val="pt-PT" w:eastAsia="pt-PT"/>
            </w:rPr>
            <w:t>E – UTILIZAção de cartões</w:t>
          </w:r>
          <w:r w:rsidR="000A085A">
            <w:rPr>
              <w:noProof/>
              <w:webHidden/>
            </w:rPr>
            <w:tab/>
          </w:r>
          <w:r w:rsidR="000A085A">
            <w:rPr>
              <w:noProof/>
              <w:webHidden/>
            </w:rPr>
            <w:fldChar w:fldCharType="begin"/>
          </w:r>
          <w:r w:rsidR="000A085A">
            <w:rPr>
              <w:noProof/>
              <w:webHidden/>
            </w:rPr>
            <w:instrText xml:space="preserve"> PAGEREF _Toc507438348 \h </w:instrText>
          </w:r>
          <w:r w:rsidR="000A085A">
            <w:rPr>
              <w:noProof/>
              <w:webHidden/>
            </w:rPr>
          </w:r>
          <w:r w:rsidR="000A085A">
            <w:rPr>
              <w:noProof/>
              <w:webHidden/>
            </w:rPr>
            <w:fldChar w:fldCharType="separate"/>
          </w:r>
          <w:ins w:id="1269" w:author="Maria Teresa Pais" w:date="2018-04-04T12:29:00Z">
            <w:r w:rsidR="00977543">
              <w:rPr>
                <w:noProof/>
                <w:webHidden/>
              </w:rPr>
              <w:t>2</w:t>
            </w:r>
          </w:ins>
          <w:del w:id="1270" w:author="Maria Teresa Pais" w:date="2018-03-12T09:26:00Z">
            <w:r w:rsidR="00AB62A5" w:rsidDel="00AF2D7E">
              <w:rPr>
                <w:noProof/>
                <w:webHidden/>
              </w:rPr>
              <w:delText>72</w:delText>
            </w:r>
          </w:del>
          <w:r w:rsidR="000A085A">
            <w:rPr>
              <w:noProof/>
              <w:webHidden/>
            </w:rPr>
            <w:fldChar w:fldCharType="end"/>
          </w:r>
          <w:r>
            <w:rPr>
              <w:noProof/>
            </w:rPr>
            <w:fldChar w:fldCharType="end"/>
          </w:r>
        </w:p>
        <w:p w14:paraId="2CB7B517" w14:textId="52CA773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"_Toc507438349" </w:instrText>
          </w:r>
          <w:r>
            <w:fldChar w:fldCharType="separate"/>
          </w:r>
          <w:r w:rsidR="000A085A" w:rsidRPr="0090395B">
            <w:rPr>
              <w:rStyle w:val="Hyperlink"/>
              <w:b/>
              <w:caps/>
              <w:noProof/>
              <w:kern w:val="28"/>
              <w:lang w:val="pt-PT" w:eastAsia="pt-PT"/>
            </w:rPr>
            <w:t>F – GESTãO De FICHEIRO DE PIN</w:t>
          </w:r>
          <w:r w:rsidR="000A085A">
            <w:rPr>
              <w:noProof/>
              <w:webHidden/>
            </w:rPr>
            <w:tab/>
          </w:r>
          <w:r w:rsidR="000A085A">
            <w:rPr>
              <w:noProof/>
              <w:webHidden/>
            </w:rPr>
            <w:fldChar w:fldCharType="begin"/>
          </w:r>
          <w:r w:rsidR="000A085A">
            <w:rPr>
              <w:noProof/>
              <w:webHidden/>
            </w:rPr>
            <w:instrText xml:space="preserve"> PAGEREF _Toc507438349 \h </w:instrText>
          </w:r>
          <w:r w:rsidR="000A085A">
            <w:rPr>
              <w:noProof/>
              <w:webHidden/>
            </w:rPr>
          </w:r>
          <w:r w:rsidR="000A085A">
            <w:rPr>
              <w:noProof/>
              <w:webHidden/>
            </w:rPr>
            <w:fldChar w:fldCharType="separate"/>
          </w:r>
          <w:ins w:id="1271" w:author="Maria Teresa Pais" w:date="2018-04-04T12:29:00Z">
            <w:r w:rsidR="00977543">
              <w:rPr>
                <w:noProof/>
                <w:webHidden/>
              </w:rPr>
              <w:t>2</w:t>
            </w:r>
          </w:ins>
          <w:del w:id="1272" w:author="Maria Teresa Pais" w:date="2018-03-12T09:26:00Z">
            <w:r w:rsidR="00AB62A5" w:rsidDel="00AF2D7E">
              <w:rPr>
                <w:noProof/>
                <w:webHidden/>
              </w:rPr>
              <w:delText>74</w:delText>
            </w:r>
          </w:del>
          <w:r w:rsidR="000A085A">
            <w:rPr>
              <w:noProof/>
              <w:webHidden/>
            </w:rPr>
            <w:fldChar w:fldCharType="end"/>
          </w:r>
          <w:r>
            <w:rPr>
              <w:noProof/>
            </w:rPr>
            <w:fldChar w:fldCharType="end"/>
          </w:r>
        </w:p>
        <w:p w14:paraId="1EAAFE23" w14:textId="782C16B5"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"_Toc507438350" </w:instrText>
          </w:r>
          <w:r>
            <w:fldChar w:fldCharType="separate"/>
          </w:r>
          <w:r w:rsidR="000A085A" w:rsidRPr="0090395B">
            <w:rPr>
              <w:rStyle w:val="Hyperlink"/>
              <w:b/>
              <w:caps/>
              <w:noProof/>
              <w:kern w:val="28"/>
              <w:lang w:val="pt-PT" w:eastAsia="pt-PT"/>
            </w:rPr>
            <w:t>G – TranSACçÕES</w:t>
          </w:r>
          <w:r w:rsidR="000A085A">
            <w:rPr>
              <w:noProof/>
              <w:webHidden/>
            </w:rPr>
            <w:tab/>
          </w:r>
          <w:r w:rsidR="000A085A">
            <w:rPr>
              <w:noProof/>
              <w:webHidden/>
            </w:rPr>
            <w:fldChar w:fldCharType="begin"/>
          </w:r>
          <w:r w:rsidR="000A085A">
            <w:rPr>
              <w:noProof/>
              <w:webHidden/>
            </w:rPr>
            <w:instrText xml:space="preserve"> PAGEREF _Toc507438350 \h </w:instrText>
          </w:r>
          <w:r w:rsidR="000A085A">
            <w:rPr>
              <w:noProof/>
              <w:webHidden/>
            </w:rPr>
          </w:r>
          <w:r w:rsidR="000A085A">
            <w:rPr>
              <w:noProof/>
              <w:webHidden/>
            </w:rPr>
            <w:fldChar w:fldCharType="separate"/>
          </w:r>
          <w:ins w:id="1273" w:author="Maria Teresa Pais" w:date="2018-04-04T12:29:00Z">
            <w:r w:rsidR="00977543">
              <w:rPr>
                <w:noProof/>
                <w:webHidden/>
              </w:rPr>
              <w:t>2</w:t>
            </w:r>
          </w:ins>
          <w:del w:id="1274" w:author="Maria Teresa Pais" w:date="2018-03-12T09:26:00Z">
            <w:r w:rsidR="00AB62A5" w:rsidDel="00AF2D7E">
              <w:rPr>
                <w:noProof/>
                <w:webHidden/>
              </w:rPr>
              <w:delText>75</w:delText>
            </w:r>
          </w:del>
          <w:r w:rsidR="000A085A">
            <w:rPr>
              <w:noProof/>
              <w:webHidden/>
            </w:rPr>
            <w:fldChar w:fldCharType="end"/>
          </w:r>
          <w:r>
            <w:rPr>
              <w:noProof/>
            </w:rPr>
            <w:fldChar w:fldCharType="end"/>
          </w:r>
        </w:p>
        <w:p w14:paraId="20E442D5" w14:textId="3A407F88"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"_Toc507438351" </w:instrText>
          </w:r>
          <w:r>
            <w:fldChar w:fldCharType="separate"/>
          </w:r>
          <w:r w:rsidR="000A085A" w:rsidRPr="0090395B">
            <w:rPr>
              <w:rStyle w:val="Hyperlink"/>
              <w:b/>
              <w:caps/>
              <w:noProof/>
              <w:kern w:val="28"/>
              <w:lang w:val="pt-PT" w:eastAsia="pt-PT"/>
            </w:rPr>
            <w:t>H – COMISSÕES – RELAÇÕES EXTERNAS</w:t>
          </w:r>
          <w:r w:rsidR="000A085A">
            <w:rPr>
              <w:noProof/>
              <w:webHidden/>
            </w:rPr>
            <w:tab/>
          </w:r>
          <w:r w:rsidR="000A085A">
            <w:rPr>
              <w:noProof/>
              <w:webHidden/>
            </w:rPr>
            <w:fldChar w:fldCharType="begin"/>
          </w:r>
          <w:r w:rsidR="000A085A">
            <w:rPr>
              <w:noProof/>
              <w:webHidden/>
            </w:rPr>
            <w:instrText xml:space="preserve"> PAGEREF _Toc507438351 \h </w:instrText>
          </w:r>
          <w:r w:rsidR="000A085A">
            <w:rPr>
              <w:noProof/>
              <w:webHidden/>
            </w:rPr>
          </w:r>
          <w:r w:rsidR="000A085A">
            <w:rPr>
              <w:noProof/>
              <w:webHidden/>
            </w:rPr>
            <w:fldChar w:fldCharType="separate"/>
          </w:r>
          <w:ins w:id="1275" w:author="Maria Teresa Pais" w:date="2018-04-04T12:29:00Z">
            <w:r w:rsidR="00977543">
              <w:rPr>
                <w:noProof/>
                <w:webHidden/>
              </w:rPr>
              <w:t>2</w:t>
            </w:r>
          </w:ins>
          <w:del w:id="1276" w:author="Maria Teresa Pais" w:date="2018-03-12T09:26:00Z">
            <w:r w:rsidR="00AB62A5" w:rsidDel="00AF2D7E">
              <w:rPr>
                <w:noProof/>
                <w:webHidden/>
              </w:rPr>
              <w:delText>79</w:delText>
            </w:r>
          </w:del>
          <w:r w:rsidR="000A085A">
            <w:rPr>
              <w:noProof/>
              <w:webHidden/>
            </w:rPr>
            <w:fldChar w:fldCharType="end"/>
          </w:r>
          <w:r>
            <w:rPr>
              <w:noProof/>
            </w:rPr>
            <w:fldChar w:fldCharType="end"/>
          </w:r>
        </w:p>
        <w:p w14:paraId="6FE4AF1B" w14:textId="0173BB8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"_Toc507438352" </w:instrText>
          </w:r>
          <w:r>
            <w:fldChar w:fldCharType="separate"/>
          </w:r>
          <w:r w:rsidR="000A085A" w:rsidRPr="0090395B">
            <w:rPr>
              <w:rStyle w:val="Hyperlink"/>
              <w:b/>
              <w:caps/>
              <w:noProof/>
              <w:kern w:val="28"/>
              <w:lang w:val="pt-PT" w:eastAsia="pt-PT"/>
            </w:rPr>
            <w:t>I – ENCARGOS DE SERVIÇOS EM TPA</w:t>
          </w:r>
          <w:r w:rsidR="000A085A">
            <w:rPr>
              <w:noProof/>
              <w:webHidden/>
            </w:rPr>
            <w:tab/>
          </w:r>
          <w:r w:rsidR="000A085A">
            <w:rPr>
              <w:noProof/>
              <w:webHidden/>
            </w:rPr>
            <w:fldChar w:fldCharType="begin"/>
          </w:r>
          <w:r w:rsidR="000A085A">
            <w:rPr>
              <w:noProof/>
              <w:webHidden/>
            </w:rPr>
            <w:instrText xml:space="preserve"> PAGEREF _Toc507438352 \h </w:instrText>
          </w:r>
          <w:r w:rsidR="000A085A">
            <w:rPr>
              <w:noProof/>
              <w:webHidden/>
            </w:rPr>
          </w:r>
          <w:r w:rsidR="000A085A">
            <w:rPr>
              <w:noProof/>
              <w:webHidden/>
            </w:rPr>
            <w:fldChar w:fldCharType="separate"/>
          </w:r>
          <w:ins w:id="1277" w:author="Maria Teresa Pais" w:date="2018-04-04T12:29:00Z">
            <w:r w:rsidR="00977543">
              <w:rPr>
                <w:noProof/>
                <w:webHidden/>
              </w:rPr>
              <w:t>2</w:t>
            </w:r>
          </w:ins>
          <w:del w:id="1278" w:author="Maria Teresa Pais" w:date="2018-03-12T09:26:00Z">
            <w:r w:rsidR="00AB62A5" w:rsidDel="00AF2D7E">
              <w:rPr>
                <w:noProof/>
                <w:webHidden/>
              </w:rPr>
              <w:delText>80</w:delText>
            </w:r>
          </w:del>
          <w:r w:rsidR="000A085A">
            <w:rPr>
              <w:noProof/>
              <w:webHidden/>
            </w:rPr>
            <w:fldChar w:fldCharType="end"/>
          </w:r>
          <w:r>
            <w:rPr>
              <w:noProof/>
            </w:rPr>
            <w:fldChar w:fldCharType="end"/>
          </w:r>
        </w:p>
        <w:p w14:paraId="331E94D2" w14:textId="4BE5EF5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"_Toc507438353" </w:instrText>
          </w:r>
          <w:r>
            <w:fldChar w:fldCharType="separate"/>
          </w:r>
          <w:r w:rsidR="000A085A" w:rsidRPr="0090395B">
            <w:rPr>
              <w:rStyle w:val="Hyperlink"/>
              <w:b/>
              <w:caps/>
              <w:noProof/>
              <w:kern w:val="28"/>
              <w:lang w:val="pt-PT" w:eastAsia="pt-PT"/>
            </w:rPr>
            <w:t>J – TRANSMISSÃO DE FICHEIROS</w:t>
          </w:r>
          <w:r w:rsidR="000A085A">
            <w:rPr>
              <w:noProof/>
              <w:webHidden/>
            </w:rPr>
            <w:tab/>
          </w:r>
          <w:r w:rsidR="000A085A">
            <w:rPr>
              <w:noProof/>
              <w:webHidden/>
            </w:rPr>
            <w:fldChar w:fldCharType="begin"/>
          </w:r>
          <w:r w:rsidR="000A085A">
            <w:rPr>
              <w:noProof/>
              <w:webHidden/>
            </w:rPr>
            <w:instrText xml:space="preserve"> PAGEREF _Toc507438353 \h </w:instrText>
          </w:r>
          <w:r w:rsidR="000A085A">
            <w:rPr>
              <w:noProof/>
              <w:webHidden/>
            </w:rPr>
          </w:r>
          <w:r w:rsidR="000A085A">
            <w:rPr>
              <w:noProof/>
              <w:webHidden/>
            </w:rPr>
            <w:fldChar w:fldCharType="separate"/>
          </w:r>
          <w:ins w:id="1279" w:author="Maria Teresa Pais" w:date="2018-04-04T12:29:00Z">
            <w:r w:rsidR="00977543">
              <w:rPr>
                <w:noProof/>
                <w:webHidden/>
              </w:rPr>
              <w:t>2</w:t>
            </w:r>
          </w:ins>
          <w:del w:id="1280" w:author="Maria Teresa Pais" w:date="2018-03-12T09:26:00Z">
            <w:r w:rsidR="00AB62A5" w:rsidDel="00AF2D7E">
              <w:rPr>
                <w:noProof/>
                <w:webHidden/>
              </w:rPr>
              <w:delText>81</w:delText>
            </w:r>
          </w:del>
          <w:r w:rsidR="000A085A">
            <w:rPr>
              <w:noProof/>
              <w:webHidden/>
            </w:rPr>
            <w:fldChar w:fldCharType="end"/>
          </w:r>
          <w:r>
            <w:rPr>
              <w:noProof/>
            </w:rPr>
            <w:fldChar w:fldCharType="end"/>
          </w:r>
        </w:p>
        <w:p w14:paraId="3740196D" w14:textId="4B00AB18"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"_Toc507438354" </w:instrText>
          </w:r>
          <w:r>
            <w:fldChar w:fldCharType="separate"/>
          </w:r>
          <w:r w:rsidR="000A085A" w:rsidRPr="0090395B">
            <w:rPr>
              <w:rStyle w:val="Hyperlink"/>
              <w:b/>
              <w:caps/>
              <w:noProof/>
              <w:kern w:val="28"/>
              <w:lang w:val="pt-PT" w:eastAsia="pt-PT"/>
            </w:rPr>
            <w:t>k – portal de serviços sibs</w:t>
          </w:r>
          <w:r w:rsidR="000A085A">
            <w:rPr>
              <w:noProof/>
              <w:webHidden/>
            </w:rPr>
            <w:tab/>
          </w:r>
          <w:r w:rsidR="000A085A">
            <w:rPr>
              <w:noProof/>
              <w:webHidden/>
            </w:rPr>
            <w:fldChar w:fldCharType="begin"/>
          </w:r>
          <w:r w:rsidR="000A085A">
            <w:rPr>
              <w:noProof/>
              <w:webHidden/>
            </w:rPr>
            <w:instrText xml:space="preserve"> PAGEREF _Toc507438354 \h </w:instrText>
          </w:r>
          <w:r w:rsidR="000A085A">
            <w:rPr>
              <w:noProof/>
              <w:webHidden/>
            </w:rPr>
          </w:r>
          <w:r w:rsidR="000A085A">
            <w:rPr>
              <w:noProof/>
              <w:webHidden/>
            </w:rPr>
            <w:fldChar w:fldCharType="separate"/>
          </w:r>
          <w:ins w:id="1281" w:author="Maria Teresa Pais" w:date="2018-04-04T12:29:00Z">
            <w:r w:rsidR="00977543">
              <w:rPr>
                <w:noProof/>
                <w:webHidden/>
              </w:rPr>
              <w:t>2</w:t>
            </w:r>
          </w:ins>
          <w:del w:id="1282" w:author="Maria Teresa Pais" w:date="2018-03-12T09:26:00Z">
            <w:r w:rsidR="00AB62A5" w:rsidDel="00AF2D7E">
              <w:rPr>
                <w:noProof/>
                <w:webHidden/>
              </w:rPr>
              <w:delText>82</w:delText>
            </w:r>
          </w:del>
          <w:r w:rsidR="000A085A">
            <w:rPr>
              <w:noProof/>
              <w:webHidden/>
            </w:rPr>
            <w:fldChar w:fldCharType="end"/>
          </w:r>
          <w:r>
            <w:rPr>
              <w:noProof/>
            </w:rPr>
            <w:fldChar w:fldCharType="end"/>
          </w:r>
        </w:p>
        <w:p w14:paraId="311C3BF9" w14:textId="55F581D4"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"_Toc507438355" </w:instrText>
          </w:r>
          <w:r>
            <w:fldChar w:fldCharType="separate"/>
          </w:r>
          <w:r w:rsidR="000A085A" w:rsidRPr="0090395B">
            <w:rPr>
              <w:rStyle w:val="Hyperlink"/>
              <w:b/>
              <w:caps/>
              <w:noProof/>
              <w:kern w:val="28"/>
              <w:lang w:val="pt-PT" w:eastAsia="pt-PT"/>
            </w:rPr>
            <w:t>L – SERVIÇOS DE AUTENTICAÇÃO FORTE</w:t>
          </w:r>
          <w:r w:rsidR="000A085A">
            <w:rPr>
              <w:noProof/>
              <w:webHidden/>
            </w:rPr>
            <w:tab/>
          </w:r>
          <w:r w:rsidR="000A085A">
            <w:rPr>
              <w:noProof/>
              <w:webHidden/>
            </w:rPr>
            <w:fldChar w:fldCharType="begin"/>
          </w:r>
          <w:r w:rsidR="000A085A">
            <w:rPr>
              <w:noProof/>
              <w:webHidden/>
            </w:rPr>
            <w:instrText xml:space="preserve"> PAGEREF _Toc507438355 \h </w:instrText>
          </w:r>
          <w:r w:rsidR="000A085A">
            <w:rPr>
              <w:noProof/>
              <w:webHidden/>
            </w:rPr>
          </w:r>
          <w:r w:rsidR="000A085A">
            <w:rPr>
              <w:noProof/>
              <w:webHidden/>
            </w:rPr>
            <w:fldChar w:fldCharType="separate"/>
          </w:r>
          <w:ins w:id="1283" w:author="Maria Teresa Pais" w:date="2018-04-04T12:29:00Z">
            <w:r w:rsidR="00977543">
              <w:rPr>
                <w:noProof/>
                <w:webHidden/>
              </w:rPr>
              <w:t>2</w:t>
            </w:r>
          </w:ins>
          <w:del w:id="1284" w:author="Maria Teresa Pais" w:date="2018-03-12T09:26:00Z">
            <w:r w:rsidR="00AB62A5" w:rsidDel="00AF2D7E">
              <w:rPr>
                <w:noProof/>
                <w:webHidden/>
              </w:rPr>
              <w:delText>83</w:delText>
            </w:r>
          </w:del>
          <w:r w:rsidR="000A085A">
            <w:rPr>
              <w:noProof/>
              <w:webHidden/>
            </w:rPr>
            <w:fldChar w:fldCharType="end"/>
          </w:r>
          <w:r>
            <w:rPr>
              <w:noProof/>
            </w:rPr>
            <w:fldChar w:fldCharType="end"/>
          </w:r>
        </w:p>
        <w:p w14:paraId="23357CFA" w14:textId="1A5729E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"_Toc507438356" </w:instrText>
          </w:r>
          <w:r>
            <w:fldChar w:fldCharType="separate"/>
          </w:r>
          <w:r w:rsidR="000A085A" w:rsidRPr="0090395B">
            <w:rPr>
              <w:rStyle w:val="Hyperlink"/>
              <w:b/>
              <w:caps/>
              <w:noProof/>
              <w:kern w:val="28"/>
              <w:lang w:val="pt-PT" w:eastAsia="pt-PT"/>
            </w:rPr>
            <w:t>M – TRANSACÇÕES RECEBIDAS POR FICHEIRO</w:t>
          </w:r>
          <w:r w:rsidR="000A085A">
            <w:rPr>
              <w:noProof/>
              <w:webHidden/>
            </w:rPr>
            <w:tab/>
          </w:r>
          <w:r w:rsidR="000A085A">
            <w:rPr>
              <w:noProof/>
              <w:webHidden/>
            </w:rPr>
            <w:fldChar w:fldCharType="begin"/>
          </w:r>
          <w:r w:rsidR="000A085A">
            <w:rPr>
              <w:noProof/>
              <w:webHidden/>
            </w:rPr>
            <w:instrText xml:space="preserve"> PAGEREF _Toc507438356 \h </w:instrText>
          </w:r>
          <w:r w:rsidR="000A085A">
            <w:rPr>
              <w:noProof/>
              <w:webHidden/>
            </w:rPr>
          </w:r>
          <w:r w:rsidR="000A085A">
            <w:rPr>
              <w:noProof/>
              <w:webHidden/>
            </w:rPr>
            <w:fldChar w:fldCharType="separate"/>
          </w:r>
          <w:ins w:id="1285" w:author="Maria Teresa Pais" w:date="2018-04-04T12:29:00Z">
            <w:r w:rsidR="00977543">
              <w:rPr>
                <w:noProof/>
                <w:webHidden/>
              </w:rPr>
              <w:t>2</w:t>
            </w:r>
          </w:ins>
          <w:del w:id="1286" w:author="Maria Teresa Pais" w:date="2018-03-12T09:26:00Z">
            <w:r w:rsidR="00AB62A5" w:rsidDel="00AF2D7E">
              <w:rPr>
                <w:noProof/>
                <w:webHidden/>
              </w:rPr>
              <w:delText>84</w:delText>
            </w:r>
          </w:del>
          <w:r w:rsidR="000A085A">
            <w:rPr>
              <w:noProof/>
              <w:webHidden/>
            </w:rPr>
            <w:fldChar w:fldCharType="end"/>
          </w:r>
          <w:r>
            <w:rPr>
              <w:noProof/>
            </w:rPr>
            <w:fldChar w:fldCharType="end"/>
          </w:r>
        </w:p>
        <w:p w14:paraId="56083B2A" w14:textId="05FF7E25"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"_Toc507438357" </w:instrText>
          </w:r>
          <w:r>
            <w:fldChar w:fldCharType="separate"/>
          </w:r>
          <w:r w:rsidR="000A085A" w:rsidRPr="0090395B">
            <w:rPr>
              <w:rStyle w:val="Hyperlink"/>
              <w:b/>
              <w:caps/>
              <w:noProof/>
              <w:kern w:val="28"/>
              <w:lang w:val="pt-PT" w:eastAsia="pt-PT"/>
            </w:rPr>
            <w:t>N – COMPENSAÇÃO</w:t>
          </w:r>
          <w:r w:rsidR="000A085A">
            <w:rPr>
              <w:noProof/>
              <w:webHidden/>
            </w:rPr>
            <w:tab/>
          </w:r>
          <w:r w:rsidR="000A085A">
            <w:rPr>
              <w:noProof/>
              <w:webHidden/>
            </w:rPr>
            <w:fldChar w:fldCharType="begin"/>
          </w:r>
          <w:r w:rsidR="000A085A">
            <w:rPr>
              <w:noProof/>
              <w:webHidden/>
            </w:rPr>
            <w:instrText xml:space="preserve"> PAGEREF _Toc507438357 \h </w:instrText>
          </w:r>
          <w:r w:rsidR="000A085A">
            <w:rPr>
              <w:noProof/>
              <w:webHidden/>
            </w:rPr>
          </w:r>
          <w:r w:rsidR="000A085A">
            <w:rPr>
              <w:noProof/>
              <w:webHidden/>
            </w:rPr>
            <w:fldChar w:fldCharType="separate"/>
          </w:r>
          <w:ins w:id="1287" w:author="Maria Teresa Pais" w:date="2018-04-04T12:29:00Z">
            <w:r w:rsidR="00977543">
              <w:rPr>
                <w:noProof/>
                <w:webHidden/>
              </w:rPr>
              <w:t>2</w:t>
            </w:r>
          </w:ins>
          <w:del w:id="1288" w:author="Maria Teresa Pais" w:date="2018-03-12T09:26:00Z">
            <w:r w:rsidR="00AB62A5" w:rsidDel="00AF2D7E">
              <w:rPr>
                <w:noProof/>
                <w:webHidden/>
              </w:rPr>
              <w:delText>85</w:delText>
            </w:r>
          </w:del>
          <w:r w:rsidR="000A085A">
            <w:rPr>
              <w:noProof/>
              <w:webHidden/>
            </w:rPr>
            <w:fldChar w:fldCharType="end"/>
          </w:r>
          <w:r>
            <w:rPr>
              <w:noProof/>
            </w:rPr>
            <w:fldChar w:fldCharType="end"/>
          </w:r>
        </w:p>
        <w:p w14:paraId="14D2AAE1" w14:textId="7D98FD8F"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"_Toc507438358" </w:instrText>
          </w:r>
          <w:r>
            <w:fldChar w:fldCharType="separate"/>
          </w:r>
          <w:r w:rsidR="000A085A" w:rsidRPr="0090395B">
            <w:rPr>
              <w:rStyle w:val="Hyperlink"/>
              <w:b/>
              <w:caps/>
              <w:noProof/>
              <w:kern w:val="28"/>
              <w:lang w:val="pt-PT" w:eastAsia="pt-PT"/>
            </w:rPr>
            <w:t>O – TARIFÁRIO INTERBANCÁRIO</w:t>
          </w:r>
          <w:r w:rsidR="000A085A">
            <w:rPr>
              <w:noProof/>
              <w:webHidden/>
            </w:rPr>
            <w:tab/>
          </w:r>
          <w:r w:rsidR="000A085A">
            <w:rPr>
              <w:noProof/>
              <w:webHidden/>
            </w:rPr>
            <w:fldChar w:fldCharType="begin"/>
          </w:r>
          <w:r w:rsidR="000A085A">
            <w:rPr>
              <w:noProof/>
              <w:webHidden/>
            </w:rPr>
            <w:instrText xml:space="preserve"> PAGEREF _Toc507438358 \h </w:instrText>
          </w:r>
          <w:r w:rsidR="000A085A">
            <w:rPr>
              <w:noProof/>
              <w:webHidden/>
            </w:rPr>
          </w:r>
          <w:r w:rsidR="000A085A">
            <w:rPr>
              <w:noProof/>
              <w:webHidden/>
            </w:rPr>
            <w:fldChar w:fldCharType="separate"/>
          </w:r>
          <w:ins w:id="1289" w:author="Maria Teresa Pais" w:date="2018-04-04T12:29:00Z">
            <w:r w:rsidR="00977543">
              <w:rPr>
                <w:noProof/>
                <w:webHidden/>
              </w:rPr>
              <w:t>2</w:t>
            </w:r>
          </w:ins>
          <w:del w:id="1290" w:author="Maria Teresa Pais" w:date="2018-03-12T09:26:00Z">
            <w:r w:rsidR="00AB62A5" w:rsidDel="00AF2D7E">
              <w:rPr>
                <w:noProof/>
                <w:webHidden/>
              </w:rPr>
              <w:delText>86</w:delText>
            </w:r>
          </w:del>
          <w:r w:rsidR="000A085A">
            <w:rPr>
              <w:noProof/>
              <w:webHidden/>
            </w:rPr>
            <w:fldChar w:fldCharType="end"/>
          </w:r>
          <w:r>
            <w:rPr>
              <w:noProof/>
            </w:rPr>
            <w:fldChar w:fldCharType="end"/>
          </w:r>
        </w:p>
        <w:p w14:paraId="70F22D70" w14:textId="6277AB74"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"_Toc507438359" </w:instrText>
          </w:r>
          <w:r>
            <w:fldChar w:fldCharType="separate"/>
          </w:r>
          <w:r w:rsidR="000A085A" w:rsidRPr="0090395B">
            <w:rPr>
              <w:rStyle w:val="Hyperlink"/>
              <w:b/>
              <w:caps/>
              <w:noProof/>
              <w:kern w:val="28"/>
              <w:lang w:val="pt-PT" w:eastAsia="pt-PT"/>
            </w:rPr>
            <w:t>P – SWIFT SERVICES</w:t>
          </w:r>
          <w:r w:rsidR="000A085A">
            <w:rPr>
              <w:noProof/>
              <w:webHidden/>
            </w:rPr>
            <w:tab/>
          </w:r>
          <w:r w:rsidR="000A085A">
            <w:rPr>
              <w:noProof/>
              <w:webHidden/>
            </w:rPr>
            <w:fldChar w:fldCharType="begin"/>
          </w:r>
          <w:r w:rsidR="000A085A">
            <w:rPr>
              <w:noProof/>
              <w:webHidden/>
            </w:rPr>
            <w:instrText xml:space="preserve"> PAGEREF _Toc507438359 \h </w:instrText>
          </w:r>
          <w:r w:rsidR="000A085A">
            <w:rPr>
              <w:noProof/>
              <w:webHidden/>
            </w:rPr>
          </w:r>
          <w:r w:rsidR="000A085A">
            <w:rPr>
              <w:noProof/>
              <w:webHidden/>
            </w:rPr>
            <w:fldChar w:fldCharType="separate"/>
          </w:r>
          <w:ins w:id="1291" w:author="Maria Teresa Pais" w:date="2018-04-04T12:29:00Z">
            <w:r w:rsidR="00977543">
              <w:rPr>
                <w:noProof/>
                <w:webHidden/>
              </w:rPr>
              <w:t>2</w:t>
            </w:r>
          </w:ins>
          <w:del w:id="1292" w:author="Maria Teresa Pais" w:date="2018-03-12T09:26:00Z">
            <w:r w:rsidR="00AB62A5" w:rsidDel="00AF2D7E">
              <w:rPr>
                <w:noProof/>
                <w:webHidden/>
              </w:rPr>
              <w:delText>87</w:delText>
            </w:r>
          </w:del>
          <w:r w:rsidR="000A085A">
            <w:rPr>
              <w:noProof/>
              <w:webHidden/>
            </w:rPr>
            <w:fldChar w:fldCharType="end"/>
          </w:r>
          <w:r>
            <w:rPr>
              <w:noProof/>
            </w:rPr>
            <w:fldChar w:fldCharType="end"/>
          </w:r>
        </w:p>
        <w:p w14:paraId="15C60844" w14:textId="313254B3"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"_Toc507438360" </w:instrText>
          </w:r>
          <w:r>
            <w:fldChar w:fldCharType="separate"/>
          </w:r>
          <w:r w:rsidR="000A085A" w:rsidRPr="0090395B">
            <w:rPr>
              <w:rStyle w:val="Hyperlink"/>
              <w:b/>
              <w:caps/>
              <w:noProof/>
              <w:kern w:val="28"/>
              <w:lang w:val="pt-PT" w:eastAsia="pt-PT"/>
            </w:rPr>
            <w:t>v – serviços DE backoffice</w:t>
          </w:r>
          <w:r w:rsidR="000A085A">
            <w:rPr>
              <w:noProof/>
              <w:webHidden/>
            </w:rPr>
            <w:tab/>
          </w:r>
          <w:r w:rsidR="000A085A">
            <w:rPr>
              <w:noProof/>
              <w:webHidden/>
            </w:rPr>
            <w:fldChar w:fldCharType="begin"/>
          </w:r>
          <w:r w:rsidR="000A085A">
            <w:rPr>
              <w:noProof/>
              <w:webHidden/>
            </w:rPr>
            <w:instrText xml:space="preserve"> PAGEREF _Toc507438360 \h </w:instrText>
          </w:r>
          <w:r w:rsidR="000A085A">
            <w:rPr>
              <w:noProof/>
              <w:webHidden/>
            </w:rPr>
          </w:r>
          <w:r w:rsidR="000A085A">
            <w:rPr>
              <w:noProof/>
              <w:webHidden/>
            </w:rPr>
            <w:fldChar w:fldCharType="separate"/>
          </w:r>
          <w:ins w:id="1293" w:author="Maria Teresa Pais" w:date="2018-04-04T12:29:00Z">
            <w:r w:rsidR="00977543">
              <w:rPr>
                <w:noProof/>
                <w:webHidden/>
              </w:rPr>
              <w:t>2</w:t>
            </w:r>
          </w:ins>
          <w:del w:id="1294" w:author="Maria Teresa Pais" w:date="2018-03-12T09:26:00Z">
            <w:r w:rsidR="00AB62A5" w:rsidDel="00AF2D7E">
              <w:rPr>
                <w:noProof/>
                <w:webHidden/>
              </w:rPr>
              <w:delText>88</w:delText>
            </w:r>
          </w:del>
          <w:r w:rsidR="000A085A">
            <w:rPr>
              <w:noProof/>
              <w:webHidden/>
            </w:rPr>
            <w:fldChar w:fldCharType="end"/>
          </w:r>
          <w:r>
            <w:rPr>
              <w:noProof/>
            </w:rPr>
            <w:fldChar w:fldCharType="end"/>
          </w:r>
        </w:p>
        <w:p w14:paraId="6937E5CD" w14:textId="50068D9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"_Toc507438361" </w:instrText>
          </w:r>
          <w:r>
            <w:fldChar w:fldCharType="separate"/>
          </w:r>
          <w:r w:rsidR="000A085A" w:rsidRPr="0090395B">
            <w:rPr>
              <w:rStyle w:val="Hyperlink"/>
              <w:b/>
              <w:caps/>
              <w:noProof/>
              <w:kern w:val="28"/>
              <w:lang w:val="pt-PT" w:eastAsia="pt-PT"/>
            </w:rPr>
            <w:t>x – serviços de monitorização de fraude</w:t>
          </w:r>
          <w:r w:rsidR="000A085A">
            <w:rPr>
              <w:noProof/>
              <w:webHidden/>
            </w:rPr>
            <w:tab/>
          </w:r>
          <w:r w:rsidR="000A085A">
            <w:rPr>
              <w:noProof/>
              <w:webHidden/>
            </w:rPr>
            <w:fldChar w:fldCharType="begin"/>
          </w:r>
          <w:r w:rsidR="000A085A">
            <w:rPr>
              <w:noProof/>
              <w:webHidden/>
            </w:rPr>
            <w:instrText xml:space="preserve"> PAGEREF _Toc507438361 \h </w:instrText>
          </w:r>
          <w:r w:rsidR="000A085A">
            <w:rPr>
              <w:noProof/>
              <w:webHidden/>
            </w:rPr>
          </w:r>
          <w:r w:rsidR="000A085A">
            <w:rPr>
              <w:noProof/>
              <w:webHidden/>
            </w:rPr>
            <w:fldChar w:fldCharType="separate"/>
          </w:r>
          <w:ins w:id="1295" w:author="Maria Teresa Pais" w:date="2018-04-04T12:29:00Z">
            <w:r w:rsidR="00977543">
              <w:rPr>
                <w:noProof/>
                <w:webHidden/>
              </w:rPr>
              <w:t>2</w:t>
            </w:r>
          </w:ins>
          <w:del w:id="1296" w:author="Maria Teresa Pais" w:date="2018-03-12T09:26:00Z">
            <w:r w:rsidR="00AB62A5" w:rsidDel="00AF2D7E">
              <w:rPr>
                <w:noProof/>
                <w:webHidden/>
              </w:rPr>
              <w:delText>90</w:delText>
            </w:r>
          </w:del>
          <w:r w:rsidR="000A085A">
            <w:rPr>
              <w:noProof/>
              <w:webHidden/>
            </w:rPr>
            <w:fldChar w:fldCharType="end"/>
          </w:r>
          <w:r>
            <w:rPr>
              <w:noProof/>
            </w:rPr>
            <w:fldChar w:fldCharType="end"/>
          </w:r>
        </w:p>
        <w:p w14:paraId="2077E628" w14:textId="7131D45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"_Toc507438362" </w:instrText>
          </w:r>
          <w:r>
            <w:fldChar w:fldCharType="separate"/>
          </w:r>
          <w:r w:rsidR="000A085A" w:rsidRPr="0090395B">
            <w:rPr>
              <w:rStyle w:val="Hyperlink"/>
              <w:b/>
              <w:caps/>
              <w:noProof/>
              <w:kern w:val="28"/>
              <w:lang w:val="pt-PT" w:eastAsia="pt-PT"/>
            </w:rPr>
            <w:t>z – outros serviços</w:t>
          </w:r>
          <w:r w:rsidR="000A085A">
            <w:rPr>
              <w:noProof/>
              <w:webHidden/>
            </w:rPr>
            <w:tab/>
          </w:r>
          <w:r w:rsidR="000A085A">
            <w:rPr>
              <w:noProof/>
              <w:webHidden/>
            </w:rPr>
            <w:fldChar w:fldCharType="begin"/>
          </w:r>
          <w:r w:rsidR="000A085A">
            <w:rPr>
              <w:noProof/>
              <w:webHidden/>
            </w:rPr>
            <w:instrText xml:space="preserve"> PAGEREF _Toc507438362 \h </w:instrText>
          </w:r>
          <w:r w:rsidR="000A085A">
            <w:rPr>
              <w:noProof/>
              <w:webHidden/>
            </w:rPr>
          </w:r>
          <w:r w:rsidR="000A085A">
            <w:rPr>
              <w:noProof/>
              <w:webHidden/>
            </w:rPr>
            <w:fldChar w:fldCharType="separate"/>
          </w:r>
          <w:ins w:id="1297" w:author="Maria Teresa Pais" w:date="2018-04-04T12:29:00Z">
            <w:r w:rsidR="00977543">
              <w:rPr>
                <w:noProof/>
                <w:webHidden/>
              </w:rPr>
              <w:t>2</w:t>
            </w:r>
          </w:ins>
          <w:del w:id="1298" w:author="Maria Teresa Pais" w:date="2018-03-12T09:26:00Z">
            <w:r w:rsidR="00AB62A5" w:rsidDel="00AF2D7E">
              <w:rPr>
                <w:noProof/>
                <w:webHidden/>
              </w:rPr>
              <w:delText>93</w:delText>
            </w:r>
          </w:del>
          <w:r w:rsidR="000A085A">
            <w:rPr>
              <w:noProof/>
              <w:webHidden/>
            </w:rPr>
            <w:fldChar w:fldCharType="end"/>
          </w:r>
          <w:r>
            <w:rPr>
              <w:noProof/>
            </w:rPr>
            <w:fldChar w:fldCharType="end"/>
          </w:r>
        </w:p>
        <w:p w14:paraId="32C54999" w14:textId="0752384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"_Toc507438363" </w:instrText>
          </w:r>
          <w:r>
            <w:fldChar w:fldCharType="separate"/>
          </w:r>
          <w:r w:rsidR="000A085A" w:rsidRPr="0090395B">
            <w:rPr>
              <w:rStyle w:val="Hyperlink"/>
              <w:b/>
              <w:caps/>
              <w:noProof/>
              <w:kern w:val="28"/>
              <w:lang w:val="pt-PT" w:eastAsia="pt-PT"/>
            </w:rPr>
            <w:t>Definições e conceitos chave de serviços em ca multibanco</w:t>
          </w:r>
          <w:r w:rsidR="000A085A">
            <w:rPr>
              <w:noProof/>
              <w:webHidden/>
            </w:rPr>
            <w:tab/>
          </w:r>
          <w:r w:rsidR="000A085A">
            <w:rPr>
              <w:noProof/>
              <w:webHidden/>
            </w:rPr>
            <w:fldChar w:fldCharType="begin"/>
          </w:r>
          <w:r w:rsidR="000A085A">
            <w:rPr>
              <w:noProof/>
              <w:webHidden/>
            </w:rPr>
            <w:instrText xml:space="preserve"> PAGEREF _Toc507438363 \h </w:instrText>
          </w:r>
          <w:r w:rsidR="000A085A">
            <w:rPr>
              <w:noProof/>
              <w:webHidden/>
            </w:rPr>
          </w:r>
          <w:r w:rsidR="000A085A">
            <w:rPr>
              <w:noProof/>
              <w:webHidden/>
            </w:rPr>
            <w:fldChar w:fldCharType="separate"/>
          </w:r>
          <w:ins w:id="1299" w:author="Maria Teresa Pais" w:date="2018-04-04T12:29:00Z">
            <w:r w:rsidR="00977543">
              <w:rPr>
                <w:noProof/>
                <w:webHidden/>
              </w:rPr>
              <w:t>2</w:t>
            </w:r>
          </w:ins>
          <w:del w:id="1300" w:author="Maria Teresa Pais" w:date="2018-03-12T09:26:00Z">
            <w:r w:rsidR="00AB62A5" w:rsidDel="00AF2D7E">
              <w:rPr>
                <w:noProof/>
                <w:webHidden/>
              </w:rPr>
              <w:delText>94</w:delText>
            </w:r>
          </w:del>
          <w:r w:rsidR="000A085A">
            <w:rPr>
              <w:noProof/>
              <w:webHidden/>
            </w:rPr>
            <w:fldChar w:fldCharType="end"/>
          </w:r>
          <w:r>
            <w:rPr>
              <w:noProof/>
            </w:rPr>
            <w:fldChar w:fldCharType="end"/>
          </w:r>
        </w:p>
        <w:p w14:paraId="55A54DD8" w14:textId="7EB5CD9F"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"_Toc507438364" </w:instrText>
          </w:r>
          <w:r>
            <w:fldChar w:fldCharType="separate"/>
          </w:r>
          <w:r w:rsidR="000A085A" w:rsidRPr="0090395B">
            <w:rPr>
              <w:rStyle w:val="Hyperlink"/>
              <w:b/>
              <w:caps/>
              <w:noProof/>
              <w:kern w:val="28"/>
              <w:lang w:val="pt-PT" w:eastAsia="pt-PT"/>
            </w:rPr>
            <w:t>preços de equipamentos</w:t>
          </w:r>
          <w:r w:rsidR="000A085A">
            <w:rPr>
              <w:noProof/>
              <w:webHidden/>
            </w:rPr>
            <w:tab/>
          </w:r>
          <w:r w:rsidR="000A085A">
            <w:rPr>
              <w:noProof/>
              <w:webHidden/>
            </w:rPr>
            <w:fldChar w:fldCharType="begin"/>
          </w:r>
          <w:r w:rsidR="000A085A">
            <w:rPr>
              <w:noProof/>
              <w:webHidden/>
            </w:rPr>
            <w:instrText xml:space="preserve"> PAGEREF _Toc507438364 \h </w:instrText>
          </w:r>
          <w:r w:rsidR="000A085A">
            <w:rPr>
              <w:noProof/>
              <w:webHidden/>
            </w:rPr>
          </w:r>
          <w:r w:rsidR="000A085A">
            <w:rPr>
              <w:noProof/>
              <w:webHidden/>
            </w:rPr>
            <w:fldChar w:fldCharType="separate"/>
          </w:r>
          <w:ins w:id="1301" w:author="Maria Teresa Pais" w:date="2018-04-04T12:29:00Z">
            <w:r w:rsidR="00977543">
              <w:rPr>
                <w:noProof/>
                <w:webHidden/>
              </w:rPr>
              <w:t>2</w:t>
            </w:r>
          </w:ins>
          <w:del w:id="1302" w:author="Maria Teresa Pais" w:date="2018-03-12T09:26:00Z">
            <w:r w:rsidR="00AB62A5" w:rsidDel="00AF2D7E">
              <w:rPr>
                <w:noProof/>
                <w:webHidden/>
              </w:rPr>
              <w:delText>98</w:delText>
            </w:r>
          </w:del>
          <w:r w:rsidR="000A085A">
            <w:rPr>
              <w:noProof/>
              <w:webHidden/>
            </w:rPr>
            <w:fldChar w:fldCharType="end"/>
          </w:r>
          <w:r>
            <w:rPr>
              <w:noProof/>
            </w:rPr>
            <w:fldChar w:fldCharType="end"/>
          </w:r>
        </w:p>
        <w:p w14:paraId="41A83A73" w14:textId="193A579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"_Toc507438365" </w:instrText>
          </w:r>
          <w:r>
            <w:fldChar w:fldCharType="separate"/>
          </w:r>
          <w:r w:rsidR="000A085A" w:rsidRPr="0090395B">
            <w:rPr>
              <w:rStyle w:val="Hyperlink"/>
              <w:b/>
              <w:caps/>
              <w:noProof/>
              <w:kern w:val="28"/>
              <w:lang w:val="pt-PT" w:eastAsia="pt-PT"/>
            </w:rPr>
            <w:t>PREÇOS DOS SERVIÇOS E OPCIONAIS</w:t>
          </w:r>
          <w:r w:rsidR="000A085A">
            <w:rPr>
              <w:noProof/>
              <w:webHidden/>
            </w:rPr>
            <w:tab/>
          </w:r>
          <w:r w:rsidR="000A085A">
            <w:rPr>
              <w:noProof/>
              <w:webHidden/>
            </w:rPr>
            <w:fldChar w:fldCharType="begin"/>
          </w:r>
          <w:r w:rsidR="000A085A">
            <w:rPr>
              <w:noProof/>
              <w:webHidden/>
            </w:rPr>
            <w:instrText xml:space="preserve"> PAGEREF _Toc507438365 \h </w:instrText>
          </w:r>
          <w:r w:rsidR="000A085A">
            <w:rPr>
              <w:noProof/>
              <w:webHidden/>
            </w:rPr>
          </w:r>
          <w:r w:rsidR="000A085A">
            <w:rPr>
              <w:noProof/>
              <w:webHidden/>
            </w:rPr>
            <w:fldChar w:fldCharType="separate"/>
          </w:r>
          <w:ins w:id="1303" w:author="Maria Teresa Pais" w:date="2018-04-04T12:29:00Z">
            <w:r w:rsidR="00977543">
              <w:rPr>
                <w:noProof/>
                <w:webHidden/>
              </w:rPr>
              <w:t>2</w:t>
            </w:r>
          </w:ins>
          <w:del w:id="1304" w:author="Maria Teresa Pais" w:date="2018-03-12T09:26:00Z">
            <w:r w:rsidR="00AB62A5" w:rsidDel="00AF2D7E">
              <w:rPr>
                <w:noProof/>
                <w:webHidden/>
              </w:rPr>
              <w:delText>100</w:delText>
            </w:r>
          </w:del>
          <w:r w:rsidR="000A085A">
            <w:rPr>
              <w:noProof/>
              <w:webHidden/>
            </w:rPr>
            <w:fldChar w:fldCharType="end"/>
          </w:r>
          <w:r>
            <w:rPr>
              <w:noProof/>
            </w:rPr>
            <w:fldChar w:fldCharType="end"/>
          </w:r>
        </w:p>
        <w:p w14:paraId="6DD72597" w14:textId="77777777" w:rsidR="000A085A" w:rsidRDefault="000A085A" w:rsidP="000A085A">
          <w:pPr>
            <w:spacing w:before="120" w:after="120"/>
            <w:rPr>
              <w:b/>
              <w:bCs/>
            </w:rPr>
          </w:pPr>
          <w:r>
            <w:rPr>
              <w:b/>
              <w:bCs/>
            </w:rPr>
            <w:fldChar w:fldCharType="end"/>
          </w:r>
        </w:p>
      </w:sdtContent>
    </w:sdt>
    <w:p w14:paraId="49BEB386" w14:textId="77777777" w:rsidR="00FF3BE7" w:rsidRDefault="00FF3BE7" w:rsidP="00FF3BE7">
      <w:pPr>
        <w:keepNext/>
        <w:keepLines/>
        <w:spacing w:before="240" w:after="120" w:line="259" w:lineRule="auto"/>
        <w:rPr>
          <w:rFonts w:cs="Arial"/>
          <w:b/>
          <w:color w:val="000080"/>
          <w:szCs w:val="20"/>
          <w:lang w:val="it-IT" w:eastAsia="pt-PT"/>
        </w:rPr>
        <w:sectPr w:rsidR="00FF3BE7" w:rsidSect="0084033A">
          <w:pgSz w:w="11907" w:h="16839"/>
          <w:pgMar w:top="1701" w:right="1588" w:bottom="1304" w:left="1588" w:header="766" w:footer="482" w:gutter="0"/>
          <w:cols w:space="708"/>
          <w:docGrid w:linePitch="360"/>
        </w:sectPr>
      </w:pPr>
    </w:p>
    <w:p w14:paraId="37630E51" w14:textId="2598CEA9" w:rsidR="00B32B61" w:rsidRPr="000A085A" w:rsidRDefault="00B32B61" w:rsidP="000A085A">
      <w:pPr>
        <w:keepNext/>
        <w:pageBreakBefore/>
        <w:spacing w:before="240" w:after="240"/>
        <w:jc w:val="center"/>
        <w:outlineLvl w:val="0"/>
        <w:rPr>
          <w:rFonts w:cs="Arial"/>
          <w:b/>
          <w:caps/>
          <w:kern w:val="28"/>
          <w:szCs w:val="20"/>
          <w:lang w:val="pt-PT" w:eastAsia="pt-PT"/>
        </w:rPr>
      </w:pPr>
      <w:bookmarkStart w:id="1305" w:name="_Toc507437759"/>
      <w:bookmarkStart w:id="1306" w:name="_Toc507438343"/>
      <w:r w:rsidRPr="000A085A">
        <w:rPr>
          <w:rFonts w:cs="Arial"/>
          <w:b/>
          <w:caps/>
          <w:kern w:val="28"/>
          <w:szCs w:val="20"/>
          <w:lang w:val="pt-PT" w:eastAsia="pt-PT"/>
        </w:rPr>
        <w:lastRenderedPageBreak/>
        <w:t>ÂMBITO</w:t>
      </w:r>
      <w:bookmarkEnd w:id="1258"/>
      <w:bookmarkEnd w:id="1305"/>
      <w:bookmarkEnd w:id="1306"/>
    </w:p>
    <w:p w14:paraId="6E29174F" w14:textId="77777777" w:rsidR="00B32B61" w:rsidRPr="00B32B61" w:rsidRDefault="00B32B61" w:rsidP="00EE3606">
      <w:pPr>
        <w:spacing w:before="240" w:after="240" w:line="360" w:lineRule="auto"/>
        <w:ind w:left="284"/>
        <w:jc w:val="both"/>
        <w:rPr>
          <w:rFonts w:cs="Arial"/>
          <w:color w:val="000000"/>
          <w:sz w:val="18"/>
          <w:szCs w:val="20"/>
          <w:lang w:val="pt-PT" w:eastAsia="pt-PT"/>
        </w:rPr>
      </w:pPr>
    </w:p>
    <w:p w14:paraId="39702264"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 presente documento compreende o conjunto de rubricas aplicadas no âmbito da atividade da SIBS </w:t>
      </w:r>
      <w:proofErr w:type="spellStart"/>
      <w:r w:rsidRPr="00295A3F">
        <w:rPr>
          <w:rFonts w:cs="Arial"/>
          <w:i/>
          <w:iCs/>
          <w:color w:val="000000"/>
          <w:sz w:val="18"/>
          <w:szCs w:val="20"/>
          <w:lang w:val="pt-PT" w:eastAsia="pt-PT"/>
        </w:rPr>
        <w:t>Forward</w:t>
      </w:r>
      <w:proofErr w:type="spellEnd"/>
      <w:r w:rsidRPr="00295A3F">
        <w:rPr>
          <w:rFonts w:cs="Arial"/>
          <w:i/>
          <w:iCs/>
          <w:color w:val="000000"/>
          <w:sz w:val="18"/>
          <w:szCs w:val="20"/>
          <w:lang w:val="pt-PT" w:eastAsia="pt-PT"/>
        </w:rPr>
        <w:t xml:space="preserve"> </w:t>
      </w:r>
      <w:proofErr w:type="spellStart"/>
      <w:r w:rsidRPr="00295A3F">
        <w:rPr>
          <w:rFonts w:cs="Arial"/>
          <w:i/>
          <w:iCs/>
          <w:color w:val="000000"/>
          <w:sz w:val="18"/>
          <w:szCs w:val="20"/>
          <w:lang w:val="pt-PT" w:eastAsia="pt-PT"/>
        </w:rPr>
        <w:t>Payment</w:t>
      </w:r>
      <w:proofErr w:type="spellEnd"/>
      <w:r w:rsidRPr="00295A3F">
        <w:rPr>
          <w:rFonts w:cs="Arial"/>
          <w:i/>
          <w:iCs/>
          <w:color w:val="000000"/>
          <w:sz w:val="18"/>
          <w:szCs w:val="20"/>
          <w:lang w:val="pt-PT" w:eastAsia="pt-PT"/>
        </w:rPr>
        <w:t xml:space="preserve"> </w:t>
      </w:r>
      <w:proofErr w:type="spellStart"/>
      <w:r w:rsidRPr="00295A3F">
        <w:rPr>
          <w:rFonts w:cs="Arial"/>
          <w:i/>
          <w:iCs/>
          <w:color w:val="000000"/>
          <w:sz w:val="18"/>
          <w:szCs w:val="20"/>
          <w:lang w:val="pt-PT" w:eastAsia="pt-PT"/>
        </w:rPr>
        <w:t>Solutions</w:t>
      </w:r>
      <w:proofErr w:type="spellEnd"/>
      <w:r w:rsidR="00363A71">
        <w:rPr>
          <w:rFonts w:cs="Arial"/>
          <w:color w:val="000000"/>
          <w:sz w:val="18"/>
          <w:szCs w:val="20"/>
          <w:lang w:val="pt-PT" w:eastAsia="pt-PT"/>
        </w:rPr>
        <w:t>.</w:t>
      </w:r>
    </w:p>
    <w:p w14:paraId="1DE4375D"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Os escalões previstos neste documento serão aplicados sucessivamente a cada um dos intervalos considerados, </w:t>
      </w:r>
      <w:r w:rsidR="00EE3606" w:rsidRPr="00B32B61">
        <w:rPr>
          <w:rFonts w:cs="Arial"/>
          <w:color w:val="000000"/>
          <w:sz w:val="18"/>
          <w:szCs w:val="20"/>
          <w:lang w:val="pt-PT" w:eastAsia="pt-PT"/>
        </w:rPr>
        <w:t>exceto</w:t>
      </w:r>
      <w:r w:rsidRPr="00B32B61">
        <w:rPr>
          <w:rFonts w:cs="Arial"/>
          <w:color w:val="000000"/>
          <w:sz w:val="18"/>
          <w:szCs w:val="20"/>
          <w:lang w:val="pt-PT" w:eastAsia="pt-PT"/>
        </w:rPr>
        <w:t xml:space="preserve"> onde assinalado em contrário.</w:t>
      </w:r>
    </w:p>
    <w:p w14:paraId="572CA6E0"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Os valores deste documento encontram-se em unidades e em Euros.</w:t>
      </w:r>
    </w:p>
    <w:p w14:paraId="670AD323" w14:textId="77777777" w:rsidR="00B32B61" w:rsidRPr="00B32B61" w:rsidRDefault="00B32B61" w:rsidP="00EE3606">
      <w:pPr>
        <w:spacing w:before="120" w:after="120" w:line="360" w:lineRule="auto"/>
        <w:jc w:val="both"/>
        <w:rPr>
          <w:rFonts w:cs="Arial"/>
          <w:color w:val="000000"/>
          <w:szCs w:val="20"/>
          <w:lang w:val="pt-PT" w:eastAsia="pt-PT"/>
        </w:rPr>
      </w:pPr>
    </w:p>
    <w:p w14:paraId="47D23DFF" w14:textId="7C68CAFF" w:rsidR="000A085A" w:rsidRPr="007E0553" w:rsidRDefault="000A085A">
      <w:pPr>
        <w:rPr>
          <w:lang w:val="pt-PT"/>
        </w:rPr>
      </w:pPr>
      <w:bookmarkStart w:id="1307" w:name="_Toc507437760"/>
      <w:r w:rsidRPr="007E0553">
        <w:rPr>
          <w:lang w:val="pt-PT"/>
        </w:rPr>
        <w:br w:type="page"/>
      </w:r>
    </w:p>
    <w:p w14:paraId="23FD13D2" w14:textId="490EFF61" w:rsidR="00007072" w:rsidRPr="00007072" w:rsidRDefault="00007072" w:rsidP="00007072">
      <w:pPr>
        <w:keepNext/>
        <w:pageBreakBefore/>
        <w:spacing w:before="240" w:after="240"/>
        <w:outlineLvl w:val="0"/>
        <w:rPr>
          <w:rFonts w:cs="Arial"/>
          <w:b/>
          <w:caps/>
          <w:kern w:val="28"/>
          <w:szCs w:val="20"/>
          <w:lang w:val="pt-PT" w:eastAsia="pt-PT"/>
        </w:rPr>
      </w:pPr>
      <w:bookmarkStart w:id="1308" w:name="_Toc507438344"/>
      <w:r w:rsidRPr="00007072">
        <w:rPr>
          <w:rFonts w:cs="Arial"/>
          <w:b/>
          <w:caps/>
          <w:kern w:val="28"/>
          <w:szCs w:val="20"/>
          <w:lang w:val="pt-PT" w:eastAsia="pt-PT"/>
        </w:rPr>
        <w:lastRenderedPageBreak/>
        <w:t>A – Ligação Central</w:t>
      </w:r>
      <w:bookmarkEnd w:id="1307"/>
      <w:bookmarkEnd w:id="1308"/>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0847840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3EEE1E4E"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00D66F5"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33AFEE" w14:textId="77777777" w:rsidR="00007072" w:rsidRPr="00007072" w:rsidRDefault="00007072" w:rsidP="00007072">
            <w:pPr>
              <w:rPr>
                <w:rFonts w:cs="Arial"/>
                <w:caps/>
                <w:sz w:val="12"/>
                <w:szCs w:val="12"/>
              </w:rPr>
            </w:pPr>
            <w:r w:rsidRPr="00007072">
              <w:rPr>
                <w:rFonts w:cs="Arial"/>
                <w:caps/>
                <w:sz w:val="12"/>
                <w:szCs w:val="12"/>
              </w:rPr>
              <w:t>Valor</w:t>
            </w:r>
          </w:p>
          <w:p w14:paraId="32F0F8A8"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1800B89"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3AD4089" w14:textId="77777777" w:rsidTr="00FF3BE7">
        <w:trPr>
          <w:trHeight w:val="207"/>
          <w:jc w:val="right"/>
        </w:trPr>
        <w:tc>
          <w:tcPr>
            <w:tcW w:w="3075" w:type="dxa"/>
            <w:vMerge/>
            <w:tcBorders>
              <w:bottom w:val="single" w:sz="4" w:space="0" w:color="auto"/>
            </w:tcBorders>
            <w:shd w:val="clear" w:color="auto" w:fill="CCDBF0"/>
            <w:vAlign w:val="center"/>
          </w:tcPr>
          <w:p w14:paraId="3AA1B52C"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8B039A4"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4BA02E8E"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5B26DF97"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7D5C942B"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F7B95C1" w14:textId="77777777" w:rsidTr="00FF3BE7">
        <w:trPr>
          <w:trHeight w:val="492"/>
          <w:jc w:val="right"/>
        </w:trPr>
        <w:tc>
          <w:tcPr>
            <w:tcW w:w="3075" w:type="dxa"/>
            <w:vMerge w:val="restart"/>
            <w:vAlign w:val="center"/>
          </w:tcPr>
          <w:p w14:paraId="0891BEFC" w14:textId="77777777" w:rsidR="00007072" w:rsidRPr="00007072" w:rsidRDefault="00007072" w:rsidP="00007072">
            <w:pPr>
              <w:jc w:val="left"/>
              <w:rPr>
                <w:rFonts w:cs="Arial"/>
                <w:caps/>
                <w:sz w:val="12"/>
                <w:szCs w:val="12"/>
              </w:rPr>
            </w:pPr>
            <w:r w:rsidRPr="00007072">
              <w:rPr>
                <w:rFonts w:cs="Arial"/>
                <w:caps/>
                <w:sz w:val="12"/>
                <w:szCs w:val="12"/>
              </w:rPr>
              <w:t>A1 – ADERENTES ÀS REDES SIBS</w:t>
            </w:r>
            <w:r w:rsidRPr="00007072">
              <w:rPr>
                <w:rFonts w:cs="Arial"/>
                <w:caps/>
                <w:sz w:val="14"/>
                <w:szCs w:val="12"/>
                <w:vertAlign w:val="superscript"/>
              </w:rPr>
              <w:footnoteReference w:id="4"/>
            </w:r>
          </w:p>
        </w:tc>
        <w:tc>
          <w:tcPr>
            <w:tcW w:w="3075" w:type="dxa"/>
            <w:vAlign w:val="center"/>
          </w:tcPr>
          <w:p w14:paraId="5A587CA6" w14:textId="77777777" w:rsidR="00007072" w:rsidRPr="00007072" w:rsidRDefault="00007072" w:rsidP="00007072">
            <w:pPr>
              <w:jc w:val="left"/>
              <w:rPr>
                <w:rFonts w:cs="Arial"/>
                <w:caps/>
                <w:sz w:val="12"/>
                <w:szCs w:val="12"/>
              </w:rPr>
            </w:pPr>
            <w:r w:rsidRPr="00007072">
              <w:rPr>
                <w:rFonts w:cs="Arial"/>
                <w:caps/>
                <w:sz w:val="12"/>
                <w:szCs w:val="12"/>
              </w:rPr>
              <w:t>A11 – CPU ligado em real time</w:t>
            </w:r>
            <w:r w:rsidRPr="00007072">
              <w:rPr>
                <w:rFonts w:cs="Arial"/>
                <w:caps/>
                <w:sz w:val="14"/>
                <w:szCs w:val="12"/>
                <w:vertAlign w:val="superscript"/>
              </w:rPr>
              <w:footnoteReference w:id="5"/>
            </w:r>
          </w:p>
        </w:tc>
        <w:tc>
          <w:tcPr>
            <w:tcW w:w="857" w:type="dxa"/>
            <w:vAlign w:val="center"/>
          </w:tcPr>
          <w:p w14:paraId="0FB2C180" w14:textId="77777777" w:rsidR="00007072" w:rsidRPr="00007072" w:rsidRDefault="00007072" w:rsidP="00007072">
            <w:pPr>
              <w:rPr>
                <w:rFonts w:cs="Arial"/>
                <w:caps/>
                <w:sz w:val="12"/>
                <w:szCs w:val="12"/>
              </w:rPr>
            </w:pPr>
            <w:r w:rsidRPr="00007072">
              <w:rPr>
                <w:rFonts w:cs="Arial"/>
                <w:caps/>
                <w:sz w:val="12"/>
                <w:szCs w:val="12"/>
              </w:rPr>
              <w:t>1.000</w:t>
            </w:r>
          </w:p>
        </w:tc>
        <w:tc>
          <w:tcPr>
            <w:tcW w:w="1228" w:type="dxa"/>
            <w:vAlign w:val="center"/>
          </w:tcPr>
          <w:p w14:paraId="57B6132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7F08C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F70D15" w14:textId="77777777" w:rsidTr="00FF3BE7">
        <w:trPr>
          <w:trHeight w:val="492"/>
          <w:jc w:val="right"/>
        </w:trPr>
        <w:tc>
          <w:tcPr>
            <w:tcW w:w="3075" w:type="dxa"/>
            <w:vMerge/>
            <w:vAlign w:val="center"/>
          </w:tcPr>
          <w:p w14:paraId="132CCD2E" w14:textId="77777777" w:rsidR="00007072" w:rsidRPr="00007072" w:rsidRDefault="00007072" w:rsidP="00007072">
            <w:pPr>
              <w:jc w:val="left"/>
              <w:rPr>
                <w:rFonts w:cs="Arial"/>
                <w:caps/>
                <w:sz w:val="12"/>
                <w:szCs w:val="12"/>
              </w:rPr>
            </w:pPr>
          </w:p>
        </w:tc>
        <w:tc>
          <w:tcPr>
            <w:tcW w:w="3075" w:type="dxa"/>
            <w:vAlign w:val="center"/>
          </w:tcPr>
          <w:p w14:paraId="38C81CCD" w14:textId="77777777" w:rsidR="00007072" w:rsidRPr="00007072" w:rsidRDefault="00007072" w:rsidP="00007072">
            <w:pPr>
              <w:jc w:val="left"/>
              <w:rPr>
                <w:rFonts w:cs="Arial"/>
                <w:caps/>
                <w:sz w:val="12"/>
                <w:szCs w:val="12"/>
              </w:rPr>
            </w:pPr>
            <w:r w:rsidRPr="00007072">
              <w:rPr>
                <w:rFonts w:cs="Arial"/>
                <w:caps/>
                <w:sz w:val="12"/>
                <w:szCs w:val="12"/>
              </w:rPr>
              <w:t>A12 – CPU não ligado em real time</w:t>
            </w:r>
          </w:p>
        </w:tc>
        <w:tc>
          <w:tcPr>
            <w:tcW w:w="857" w:type="dxa"/>
            <w:vAlign w:val="center"/>
          </w:tcPr>
          <w:p w14:paraId="7005BC10" w14:textId="77777777" w:rsidR="00007072" w:rsidRPr="00007072" w:rsidRDefault="00007072" w:rsidP="00007072">
            <w:pPr>
              <w:rPr>
                <w:rFonts w:cs="Arial"/>
                <w:caps/>
                <w:sz w:val="12"/>
                <w:szCs w:val="12"/>
              </w:rPr>
            </w:pPr>
            <w:r w:rsidRPr="00007072">
              <w:rPr>
                <w:rFonts w:cs="Arial"/>
                <w:caps/>
                <w:sz w:val="12"/>
                <w:szCs w:val="12"/>
              </w:rPr>
              <w:t>0</w:t>
            </w:r>
          </w:p>
        </w:tc>
        <w:tc>
          <w:tcPr>
            <w:tcW w:w="1228" w:type="dxa"/>
            <w:vAlign w:val="center"/>
          </w:tcPr>
          <w:p w14:paraId="270C989E"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2947A0F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B5756E" w14:textId="77777777" w:rsidTr="00FF3BE7">
        <w:trPr>
          <w:trHeight w:val="624"/>
          <w:jc w:val="right"/>
        </w:trPr>
        <w:tc>
          <w:tcPr>
            <w:tcW w:w="3075" w:type="dxa"/>
            <w:vAlign w:val="center"/>
          </w:tcPr>
          <w:p w14:paraId="0FBDA0F2" w14:textId="77777777" w:rsidR="00007072" w:rsidRPr="00007072" w:rsidRDefault="00007072" w:rsidP="00007072">
            <w:pPr>
              <w:jc w:val="left"/>
              <w:rPr>
                <w:rFonts w:cs="Arial"/>
                <w:caps/>
                <w:sz w:val="12"/>
                <w:szCs w:val="12"/>
              </w:rPr>
            </w:pPr>
            <w:r w:rsidRPr="00007072">
              <w:rPr>
                <w:rFonts w:cs="Arial"/>
                <w:caps/>
                <w:sz w:val="12"/>
                <w:szCs w:val="12"/>
              </w:rPr>
              <w:t>A2 – ENTIDADES NÃO PARTICIPANTES NO SISTEMA MULTIBANCO</w:t>
            </w:r>
          </w:p>
        </w:tc>
        <w:tc>
          <w:tcPr>
            <w:tcW w:w="3075" w:type="dxa"/>
            <w:vAlign w:val="center"/>
          </w:tcPr>
          <w:p w14:paraId="78D40DDF" w14:textId="77777777" w:rsidR="00007072" w:rsidRPr="00007072" w:rsidRDefault="00007072" w:rsidP="00007072">
            <w:pPr>
              <w:jc w:val="left"/>
              <w:rPr>
                <w:rFonts w:cs="Arial"/>
                <w:caps/>
                <w:sz w:val="12"/>
                <w:szCs w:val="12"/>
              </w:rPr>
            </w:pPr>
            <w:r w:rsidRPr="00007072">
              <w:rPr>
                <w:rFonts w:cs="Arial"/>
                <w:caps/>
                <w:sz w:val="12"/>
                <w:szCs w:val="12"/>
              </w:rPr>
              <w:t>A21 – CPU ligado em real time</w:t>
            </w:r>
            <w:r w:rsidRPr="00007072">
              <w:rPr>
                <w:rFonts w:cs="Arial"/>
                <w:caps/>
                <w:sz w:val="14"/>
                <w:szCs w:val="12"/>
                <w:vertAlign w:val="superscript"/>
              </w:rPr>
              <w:footnoteReference w:id="6"/>
            </w:r>
          </w:p>
        </w:tc>
        <w:tc>
          <w:tcPr>
            <w:tcW w:w="857" w:type="dxa"/>
            <w:vAlign w:val="center"/>
          </w:tcPr>
          <w:p w14:paraId="7A25196C" w14:textId="77777777" w:rsidR="00007072" w:rsidRPr="00007072" w:rsidRDefault="00007072" w:rsidP="00007072">
            <w:pPr>
              <w:rPr>
                <w:rFonts w:cs="Arial"/>
                <w:caps/>
                <w:sz w:val="12"/>
                <w:szCs w:val="12"/>
              </w:rPr>
            </w:pPr>
            <w:r w:rsidRPr="00007072">
              <w:rPr>
                <w:rFonts w:cs="Arial"/>
                <w:caps/>
                <w:sz w:val="12"/>
                <w:szCs w:val="12"/>
              </w:rPr>
              <w:t>1.500/</w:t>
            </w:r>
          </w:p>
          <w:p w14:paraId="7C4D3659" w14:textId="77777777" w:rsidR="00007072" w:rsidRPr="00007072" w:rsidRDefault="00007072" w:rsidP="00007072">
            <w:pPr>
              <w:rPr>
                <w:rFonts w:cs="Arial"/>
                <w:caps/>
                <w:sz w:val="12"/>
                <w:szCs w:val="12"/>
              </w:rPr>
            </w:pPr>
            <w:r w:rsidRPr="00007072">
              <w:rPr>
                <w:rFonts w:cs="Arial"/>
                <w:caps/>
                <w:sz w:val="12"/>
                <w:szCs w:val="12"/>
              </w:rPr>
              <w:t>mês</w:t>
            </w:r>
          </w:p>
        </w:tc>
        <w:tc>
          <w:tcPr>
            <w:tcW w:w="1228" w:type="dxa"/>
            <w:vAlign w:val="center"/>
          </w:tcPr>
          <w:p w14:paraId="392AE6C0" w14:textId="77777777" w:rsidR="00007072" w:rsidRPr="00007072" w:rsidRDefault="00007072" w:rsidP="00007072">
            <w:pPr>
              <w:rPr>
                <w:rFonts w:cs="Arial"/>
                <w:caps/>
                <w:sz w:val="12"/>
                <w:szCs w:val="12"/>
              </w:rPr>
            </w:pPr>
            <w:r w:rsidRPr="00007072">
              <w:rPr>
                <w:rFonts w:cs="Arial"/>
                <w:caps/>
                <w:sz w:val="12"/>
                <w:szCs w:val="12"/>
              </w:rPr>
              <w:t>entidade</w:t>
            </w:r>
          </w:p>
        </w:tc>
        <w:tc>
          <w:tcPr>
            <w:tcW w:w="1228" w:type="dxa"/>
            <w:vAlign w:val="center"/>
          </w:tcPr>
          <w:p w14:paraId="3DE3155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C02102" w14:textId="77777777" w:rsidTr="00FF3BE7">
        <w:trPr>
          <w:trHeight w:val="624"/>
          <w:jc w:val="right"/>
        </w:trPr>
        <w:tc>
          <w:tcPr>
            <w:tcW w:w="3075" w:type="dxa"/>
            <w:vMerge w:val="restart"/>
            <w:vAlign w:val="center"/>
          </w:tcPr>
          <w:p w14:paraId="0B66CEDC" w14:textId="77777777" w:rsidR="00007072" w:rsidRPr="00007072" w:rsidRDefault="00007072" w:rsidP="00007072">
            <w:pPr>
              <w:jc w:val="left"/>
              <w:rPr>
                <w:rFonts w:cs="Arial"/>
                <w:caps/>
                <w:sz w:val="12"/>
                <w:szCs w:val="12"/>
              </w:rPr>
            </w:pPr>
            <w:r w:rsidRPr="00007072">
              <w:rPr>
                <w:rFonts w:cs="Arial"/>
                <w:caps/>
                <w:sz w:val="12"/>
                <w:szCs w:val="12"/>
              </w:rPr>
              <w:t>A3 – SERVIÇO DE GESTÃO DA EXTRANET SIBS</w:t>
            </w:r>
            <w:r w:rsidRPr="00007072">
              <w:rPr>
                <w:rFonts w:cs="Arial"/>
                <w:caps/>
                <w:sz w:val="14"/>
                <w:szCs w:val="12"/>
                <w:vertAlign w:val="superscript"/>
              </w:rPr>
              <w:footnoteReference w:id="7"/>
            </w:r>
          </w:p>
        </w:tc>
        <w:tc>
          <w:tcPr>
            <w:tcW w:w="3075" w:type="dxa"/>
            <w:vAlign w:val="center"/>
          </w:tcPr>
          <w:p w14:paraId="021A95DB" w14:textId="77777777" w:rsidR="00007072" w:rsidRPr="00007072" w:rsidRDefault="00007072" w:rsidP="00007072">
            <w:pPr>
              <w:jc w:val="left"/>
              <w:rPr>
                <w:rFonts w:cs="Arial"/>
                <w:caps/>
                <w:sz w:val="12"/>
                <w:szCs w:val="12"/>
              </w:rPr>
            </w:pPr>
            <w:r w:rsidRPr="00007072">
              <w:rPr>
                <w:rFonts w:cs="Arial"/>
                <w:caps/>
                <w:sz w:val="12"/>
                <w:szCs w:val="12"/>
              </w:rPr>
              <w:t>A31 – Por ligação simples da entidade ao operador de comunicações</w:t>
            </w:r>
          </w:p>
        </w:tc>
        <w:tc>
          <w:tcPr>
            <w:tcW w:w="857" w:type="dxa"/>
            <w:vAlign w:val="center"/>
          </w:tcPr>
          <w:p w14:paraId="50F3B46B"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305D601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093D10F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479BD" w14:textId="77777777" w:rsidTr="00FF3BE7">
        <w:trPr>
          <w:trHeight w:val="624"/>
          <w:jc w:val="right"/>
        </w:trPr>
        <w:tc>
          <w:tcPr>
            <w:tcW w:w="3075" w:type="dxa"/>
            <w:vMerge/>
            <w:vAlign w:val="center"/>
          </w:tcPr>
          <w:p w14:paraId="13BEFE54" w14:textId="77777777" w:rsidR="00007072" w:rsidRPr="00007072" w:rsidRDefault="00007072" w:rsidP="00007072">
            <w:pPr>
              <w:jc w:val="left"/>
              <w:rPr>
                <w:rFonts w:cs="Arial"/>
                <w:caps/>
                <w:sz w:val="12"/>
                <w:szCs w:val="12"/>
              </w:rPr>
            </w:pPr>
          </w:p>
        </w:tc>
        <w:tc>
          <w:tcPr>
            <w:tcW w:w="3075" w:type="dxa"/>
            <w:vAlign w:val="center"/>
          </w:tcPr>
          <w:p w14:paraId="212FA3A0" w14:textId="77777777" w:rsidR="00007072" w:rsidRPr="00007072" w:rsidRDefault="00007072" w:rsidP="00007072">
            <w:pPr>
              <w:jc w:val="left"/>
              <w:rPr>
                <w:rFonts w:cs="Arial"/>
                <w:caps/>
                <w:sz w:val="12"/>
                <w:szCs w:val="12"/>
              </w:rPr>
            </w:pPr>
            <w:r w:rsidRPr="00007072">
              <w:rPr>
                <w:rFonts w:cs="Arial"/>
                <w:caps/>
                <w:sz w:val="12"/>
                <w:szCs w:val="12"/>
              </w:rPr>
              <w:t>A32 – Por ligação dupla da entidade ao operador de comunicações</w:t>
            </w:r>
          </w:p>
        </w:tc>
        <w:tc>
          <w:tcPr>
            <w:tcW w:w="857" w:type="dxa"/>
            <w:vAlign w:val="center"/>
          </w:tcPr>
          <w:p w14:paraId="3BA4F310" w14:textId="77777777" w:rsidR="00007072" w:rsidRPr="00007072" w:rsidRDefault="00007072" w:rsidP="00007072">
            <w:pPr>
              <w:rPr>
                <w:rFonts w:cs="Arial"/>
                <w:caps/>
                <w:sz w:val="12"/>
                <w:szCs w:val="12"/>
              </w:rPr>
            </w:pPr>
            <w:r w:rsidRPr="00007072">
              <w:rPr>
                <w:rFonts w:cs="Arial"/>
                <w:caps/>
                <w:sz w:val="12"/>
                <w:szCs w:val="12"/>
              </w:rPr>
              <w:t>150</w:t>
            </w:r>
          </w:p>
        </w:tc>
        <w:tc>
          <w:tcPr>
            <w:tcW w:w="1228" w:type="dxa"/>
            <w:vAlign w:val="center"/>
          </w:tcPr>
          <w:p w14:paraId="420D80A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1B0D90B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17CDBD4" w14:textId="77777777" w:rsidTr="00FF3BE7">
        <w:trPr>
          <w:trHeight w:val="624"/>
          <w:jc w:val="right"/>
        </w:trPr>
        <w:tc>
          <w:tcPr>
            <w:tcW w:w="3075" w:type="dxa"/>
            <w:vMerge w:val="restart"/>
            <w:vAlign w:val="center"/>
          </w:tcPr>
          <w:p w14:paraId="796F44A3" w14:textId="77777777" w:rsidR="00007072" w:rsidRPr="00007072" w:rsidRDefault="00007072" w:rsidP="00007072">
            <w:pPr>
              <w:jc w:val="left"/>
              <w:rPr>
                <w:rFonts w:cs="Arial"/>
                <w:caps/>
                <w:sz w:val="12"/>
                <w:szCs w:val="12"/>
              </w:rPr>
            </w:pPr>
            <w:r w:rsidRPr="00007072">
              <w:rPr>
                <w:rFonts w:cs="Arial"/>
                <w:caps/>
                <w:sz w:val="12"/>
                <w:szCs w:val="12"/>
              </w:rPr>
              <w:t>A4 – PROCESSAMENTO DE CARTÕES DE EMISSORES SEM REAL TIME</w:t>
            </w:r>
            <w:r w:rsidRPr="00007072">
              <w:rPr>
                <w:rFonts w:cs="Arial"/>
                <w:caps/>
                <w:sz w:val="14"/>
                <w:szCs w:val="12"/>
                <w:vertAlign w:val="superscript"/>
              </w:rPr>
              <w:footnoteReference w:id="8"/>
            </w:r>
            <w:r w:rsidRPr="00007072">
              <w:rPr>
                <w:rFonts w:cs="Arial"/>
                <w:caps/>
                <w:sz w:val="12"/>
                <w:szCs w:val="12"/>
                <w:vertAlign w:val="superscript"/>
              </w:rPr>
              <w:t>,</w:t>
            </w:r>
            <w:r w:rsidRPr="00007072">
              <w:rPr>
                <w:rFonts w:cs="Arial"/>
                <w:caps/>
                <w:sz w:val="14"/>
                <w:szCs w:val="12"/>
                <w:vertAlign w:val="superscript"/>
              </w:rPr>
              <w:footnoteReference w:id="9"/>
            </w:r>
          </w:p>
        </w:tc>
        <w:tc>
          <w:tcPr>
            <w:tcW w:w="3075" w:type="dxa"/>
            <w:vAlign w:val="center"/>
          </w:tcPr>
          <w:p w14:paraId="3CA92085" w14:textId="77777777" w:rsidR="00007072" w:rsidRPr="00007072" w:rsidRDefault="00007072" w:rsidP="00007072">
            <w:pPr>
              <w:jc w:val="left"/>
              <w:rPr>
                <w:rFonts w:cs="Arial"/>
                <w:caps/>
                <w:sz w:val="12"/>
                <w:szCs w:val="12"/>
              </w:rPr>
            </w:pPr>
            <w:r w:rsidRPr="00007072">
              <w:rPr>
                <w:rFonts w:cs="Arial"/>
                <w:caps/>
                <w:sz w:val="12"/>
                <w:szCs w:val="12"/>
              </w:rPr>
              <w:t>A41 – Menos de 5.000 cartões</w:t>
            </w:r>
          </w:p>
        </w:tc>
        <w:tc>
          <w:tcPr>
            <w:tcW w:w="857" w:type="dxa"/>
            <w:vAlign w:val="center"/>
          </w:tcPr>
          <w:p w14:paraId="3F51592C" w14:textId="77777777" w:rsidR="00007072" w:rsidRPr="00007072" w:rsidRDefault="00007072" w:rsidP="00007072">
            <w:pPr>
              <w:rPr>
                <w:rFonts w:cs="Arial"/>
                <w:caps/>
                <w:sz w:val="12"/>
                <w:szCs w:val="12"/>
              </w:rPr>
            </w:pPr>
            <w:r w:rsidRPr="00007072">
              <w:rPr>
                <w:rFonts w:cs="Arial"/>
                <w:caps/>
                <w:sz w:val="12"/>
                <w:szCs w:val="12"/>
              </w:rPr>
              <w:t>0,050</w:t>
            </w:r>
          </w:p>
        </w:tc>
        <w:tc>
          <w:tcPr>
            <w:tcW w:w="1228" w:type="dxa"/>
            <w:vAlign w:val="center"/>
          </w:tcPr>
          <w:p w14:paraId="2ED6B2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D7A22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AB63120" w14:textId="77777777" w:rsidTr="00FF3BE7">
        <w:trPr>
          <w:trHeight w:val="624"/>
          <w:jc w:val="right"/>
        </w:trPr>
        <w:tc>
          <w:tcPr>
            <w:tcW w:w="3075" w:type="dxa"/>
            <w:vMerge/>
            <w:vAlign w:val="center"/>
          </w:tcPr>
          <w:p w14:paraId="3E0A2D8E" w14:textId="77777777" w:rsidR="00007072" w:rsidRPr="00007072" w:rsidRDefault="00007072" w:rsidP="00007072">
            <w:pPr>
              <w:jc w:val="left"/>
              <w:rPr>
                <w:rFonts w:cs="Arial"/>
                <w:caps/>
                <w:sz w:val="12"/>
                <w:szCs w:val="12"/>
              </w:rPr>
            </w:pPr>
          </w:p>
        </w:tc>
        <w:tc>
          <w:tcPr>
            <w:tcW w:w="3075" w:type="dxa"/>
            <w:vAlign w:val="center"/>
          </w:tcPr>
          <w:p w14:paraId="27827CC0" w14:textId="77777777" w:rsidR="00007072" w:rsidRPr="00007072" w:rsidRDefault="00007072" w:rsidP="00007072">
            <w:pPr>
              <w:jc w:val="left"/>
              <w:rPr>
                <w:rFonts w:cs="Arial"/>
                <w:caps/>
                <w:sz w:val="12"/>
                <w:szCs w:val="12"/>
              </w:rPr>
            </w:pPr>
            <w:r w:rsidRPr="00007072">
              <w:rPr>
                <w:rFonts w:cs="Arial"/>
                <w:caps/>
                <w:sz w:val="12"/>
                <w:szCs w:val="12"/>
              </w:rPr>
              <w:t>A42 – De 5.001 a 10.000</w:t>
            </w:r>
          </w:p>
        </w:tc>
        <w:tc>
          <w:tcPr>
            <w:tcW w:w="857" w:type="dxa"/>
            <w:vAlign w:val="center"/>
          </w:tcPr>
          <w:p w14:paraId="53F89542" w14:textId="77777777" w:rsidR="00007072" w:rsidRPr="00007072" w:rsidRDefault="00007072" w:rsidP="00007072">
            <w:pPr>
              <w:rPr>
                <w:rFonts w:cs="Arial"/>
                <w:caps/>
                <w:sz w:val="12"/>
                <w:szCs w:val="12"/>
              </w:rPr>
            </w:pPr>
            <w:r w:rsidRPr="00007072">
              <w:rPr>
                <w:rFonts w:cs="Arial"/>
                <w:caps/>
                <w:sz w:val="12"/>
                <w:szCs w:val="12"/>
              </w:rPr>
              <w:t>0,040</w:t>
            </w:r>
          </w:p>
        </w:tc>
        <w:tc>
          <w:tcPr>
            <w:tcW w:w="1228" w:type="dxa"/>
            <w:vAlign w:val="center"/>
          </w:tcPr>
          <w:p w14:paraId="0282F8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5737E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9BA8CF" w14:textId="77777777" w:rsidTr="00FF3BE7">
        <w:trPr>
          <w:trHeight w:val="644"/>
          <w:jc w:val="right"/>
        </w:trPr>
        <w:tc>
          <w:tcPr>
            <w:tcW w:w="3075" w:type="dxa"/>
            <w:vMerge/>
            <w:vAlign w:val="center"/>
          </w:tcPr>
          <w:p w14:paraId="6A878917" w14:textId="77777777" w:rsidR="00007072" w:rsidRPr="00007072" w:rsidRDefault="00007072" w:rsidP="00007072">
            <w:pPr>
              <w:jc w:val="left"/>
              <w:rPr>
                <w:rFonts w:cs="Arial"/>
                <w:caps/>
                <w:sz w:val="12"/>
                <w:szCs w:val="12"/>
              </w:rPr>
            </w:pPr>
          </w:p>
        </w:tc>
        <w:tc>
          <w:tcPr>
            <w:tcW w:w="3075" w:type="dxa"/>
            <w:vAlign w:val="center"/>
          </w:tcPr>
          <w:p w14:paraId="6CA329D8" w14:textId="77777777" w:rsidR="00007072" w:rsidRPr="00007072" w:rsidRDefault="00007072" w:rsidP="00007072">
            <w:pPr>
              <w:jc w:val="left"/>
              <w:rPr>
                <w:rFonts w:cs="Arial"/>
                <w:caps/>
                <w:sz w:val="12"/>
                <w:szCs w:val="12"/>
              </w:rPr>
            </w:pPr>
            <w:r w:rsidRPr="00007072">
              <w:rPr>
                <w:rFonts w:cs="Arial"/>
                <w:caps/>
                <w:sz w:val="12"/>
                <w:szCs w:val="12"/>
              </w:rPr>
              <w:t>A43 – De 10.001 a 20.000</w:t>
            </w:r>
          </w:p>
        </w:tc>
        <w:tc>
          <w:tcPr>
            <w:tcW w:w="857" w:type="dxa"/>
            <w:vAlign w:val="center"/>
          </w:tcPr>
          <w:p w14:paraId="4A89324A" w14:textId="77777777" w:rsidR="00007072" w:rsidRPr="00007072" w:rsidRDefault="00007072" w:rsidP="00007072">
            <w:pPr>
              <w:rPr>
                <w:rFonts w:cs="Arial"/>
                <w:caps/>
                <w:sz w:val="12"/>
                <w:szCs w:val="12"/>
              </w:rPr>
            </w:pPr>
            <w:r w:rsidRPr="00007072">
              <w:rPr>
                <w:rFonts w:cs="Arial"/>
                <w:caps/>
                <w:sz w:val="12"/>
                <w:szCs w:val="12"/>
              </w:rPr>
              <w:t>0,030</w:t>
            </w:r>
          </w:p>
        </w:tc>
        <w:tc>
          <w:tcPr>
            <w:tcW w:w="1228" w:type="dxa"/>
            <w:vAlign w:val="center"/>
          </w:tcPr>
          <w:p w14:paraId="0C5B0D3D"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1C1794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E4F709" w14:textId="77777777" w:rsidTr="00FF3BE7">
        <w:trPr>
          <w:trHeight w:val="606"/>
          <w:jc w:val="right"/>
        </w:trPr>
        <w:tc>
          <w:tcPr>
            <w:tcW w:w="3075" w:type="dxa"/>
            <w:vMerge/>
            <w:vAlign w:val="center"/>
          </w:tcPr>
          <w:p w14:paraId="21A7E4B8" w14:textId="77777777" w:rsidR="00007072" w:rsidRPr="00007072" w:rsidRDefault="00007072" w:rsidP="00007072">
            <w:pPr>
              <w:jc w:val="left"/>
              <w:rPr>
                <w:rFonts w:cs="Arial"/>
                <w:caps/>
                <w:sz w:val="12"/>
                <w:szCs w:val="12"/>
              </w:rPr>
            </w:pPr>
          </w:p>
        </w:tc>
        <w:tc>
          <w:tcPr>
            <w:tcW w:w="3075" w:type="dxa"/>
            <w:vAlign w:val="center"/>
          </w:tcPr>
          <w:p w14:paraId="40FE2050" w14:textId="77777777" w:rsidR="00007072" w:rsidRPr="00007072" w:rsidRDefault="00007072" w:rsidP="00007072">
            <w:pPr>
              <w:jc w:val="left"/>
              <w:rPr>
                <w:rFonts w:cs="Arial"/>
                <w:caps/>
                <w:sz w:val="12"/>
                <w:szCs w:val="12"/>
              </w:rPr>
            </w:pPr>
            <w:r w:rsidRPr="00007072">
              <w:rPr>
                <w:rFonts w:cs="Arial"/>
                <w:caps/>
                <w:sz w:val="12"/>
                <w:szCs w:val="12"/>
              </w:rPr>
              <w:t>A44 – Mais de 20.000</w:t>
            </w:r>
          </w:p>
        </w:tc>
        <w:tc>
          <w:tcPr>
            <w:tcW w:w="857" w:type="dxa"/>
            <w:vAlign w:val="center"/>
          </w:tcPr>
          <w:p w14:paraId="702A831D" w14:textId="77777777" w:rsidR="00007072" w:rsidRPr="00007072" w:rsidRDefault="00007072" w:rsidP="00007072">
            <w:pPr>
              <w:rPr>
                <w:rFonts w:cs="Arial"/>
                <w:caps/>
                <w:sz w:val="12"/>
                <w:szCs w:val="12"/>
              </w:rPr>
            </w:pPr>
            <w:r w:rsidRPr="00007072">
              <w:rPr>
                <w:rFonts w:cs="Arial"/>
                <w:caps/>
                <w:sz w:val="12"/>
                <w:szCs w:val="12"/>
              </w:rPr>
              <w:t>0,025</w:t>
            </w:r>
          </w:p>
        </w:tc>
        <w:tc>
          <w:tcPr>
            <w:tcW w:w="1228" w:type="dxa"/>
            <w:vAlign w:val="center"/>
          </w:tcPr>
          <w:p w14:paraId="29F4D883"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3122DF80" w14:textId="77777777" w:rsidR="00007072" w:rsidRPr="00007072" w:rsidRDefault="00007072" w:rsidP="00007072">
            <w:pPr>
              <w:rPr>
                <w:rFonts w:cs="Arial"/>
                <w:caps/>
                <w:sz w:val="12"/>
                <w:szCs w:val="12"/>
              </w:rPr>
            </w:pPr>
            <w:r w:rsidRPr="00007072">
              <w:rPr>
                <w:rFonts w:cs="Arial"/>
                <w:caps/>
                <w:sz w:val="12"/>
                <w:szCs w:val="12"/>
              </w:rPr>
              <w:t>SIBS FPS</w:t>
            </w:r>
          </w:p>
        </w:tc>
      </w:tr>
    </w:tbl>
    <w:p w14:paraId="67E5DD53" w14:textId="0BB6349A" w:rsidR="00007072" w:rsidRPr="00007072" w:rsidRDefault="00007072" w:rsidP="00007072">
      <w:pPr>
        <w:keepNext/>
        <w:pageBreakBefore/>
        <w:spacing w:before="240" w:after="240"/>
        <w:outlineLvl w:val="0"/>
        <w:rPr>
          <w:rFonts w:cs="Arial"/>
          <w:b/>
          <w:caps/>
          <w:kern w:val="28"/>
          <w:szCs w:val="20"/>
          <w:lang w:val="pt-PT" w:eastAsia="pt-PT"/>
        </w:rPr>
      </w:pPr>
      <w:bookmarkStart w:id="1309" w:name="_Toc507437761"/>
      <w:bookmarkStart w:id="1310" w:name="_Toc507438345"/>
      <w:r w:rsidRPr="00007072">
        <w:rPr>
          <w:rFonts w:cs="Arial"/>
          <w:b/>
          <w:caps/>
          <w:kern w:val="28"/>
          <w:szCs w:val="20"/>
          <w:lang w:val="pt-PT" w:eastAsia="pt-PT"/>
        </w:rPr>
        <w:lastRenderedPageBreak/>
        <w:t>B – Encargos de Equipamento</w:t>
      </w:r>
      <w:bookmarkEnd w:id="1309"/>
      <w:bookmarkEnd w:id="1310"/>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786E369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786896CF"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F6E8559"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FE94CE" w14:textId="77777777" w:rsidR="00007072" w:rsidRPr="00007072" w:rsidRDefault="00007072" w:rsidP="00007072">
            <w:pPr>
              <w:rPr>
                <w:rFonts w:cs="Arial"/>
                <w:caps/>
                <w:sz w:val="12"/>
                <w:szCs w:val="12"/>
              </w:rPr>
            </w:pPr>
            <w:r w:rsidRPr="00007072">
              <w:rPr>
                <w:rFonts w:cs="Arial"/>
                <w:caps/>
                <w:sz w:val="12"/>
                <w:szCs w:val="12"/>
              </w:rPr>
              <w:t>Valor</w:t>
            </w:r>
          </w:p>
          <w:p w14:paraId="1A9F64C7"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FE9D3C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45D08C5" w14:textId="77777777" w:rsidTr="00FF3BE7">
        <w:trPr>
          <w:trHeight w:val="207"/>
          <w:jc w:val="right"/>
        </w:trPr>
        <w:tc>
          <w:tcPr>
            <w:tcW w:w="3075" w:type="dxa"/>
            <w:vMerge/>
            <w:tcBorders>
              <w:bottom w:val="single" w:sz="4" w:space="0" w:color="auto"/>
            </w:tcBorders>
            <w:shd w:val="clear" w:color="auto" w:fill="CCDBF0"/>
            <w:vAlign w:val="center"/>
          </w:tcPr>
          <w:p w14:paraId="3730E273"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96C140A"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7249C1A9"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12975E2B"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54044F2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74458760" w14:textId="77777777" w:rsidTr="00FF3BE7">
        <w:trPr>
          <w:trHeight w:val="606"/>
          <w:jc w:val="right"/>
        </w:trPr>
        <w:tc>
          <w:tcPr>
            <w:tcW w:w="3075" w:type="dxa"/>
            <w:vMerge w:val="restart"/>
            <w:vAlign w:val="center"/>
          </w:tcPr>
          <w:p w14:paraId="40264E99" w14:textId="77777777" w:rsidR="00007072" w:rsidRPr="00007072" w:rsidRDefault="00007072" w:rsidP="00007072">
            <w:pPr>
              <w:jc w:val="left"/>
              <w:rPr>
                <w:rFonts w:cs="Arial"/>
                <w:caps/>
                <w:sz w:val="12"/>
                <w:szCs w:val="12"/>
              </w:rPr>
            </w:pPr>
            <w:r w:rsidRPr="00007072">
              <w:rPr>
                <w:rFonts w:cs="Arial"/>
                <w:caps/>
                <w:sz w:val="12"/>
                <w:szCs w:val="12"/>
              </w:rPr>
              <w:t>B1 – LIGAÇÃO DE CA</w:t>
            </w:r>
            <w:r w:rsidRPr="00007072">
              <w:rPr>
                <w:rFonts w:cs="Arial"/>
                <w:caps/>
                <w:sz w:val="14"/>
                <w:szCs w:val="12"/>
                <w:vertAlign w:val="superscript"/>
              </w:rPr>
              <w:footnoteReference w:id="10"/>
            </w:r>
            <w:r w:rsidRPr="00007072">
              <w:rPr>
                <w:rFonts w:cs="Arial"/>
                <w:caps/>
                <w:sz w:val="12"/>
                <w:szCs w:val="12"/>
                <w:vertAlign w:val="superscript"/>
              </w:rPr>
              <w:t>,</w:t>
            </w:r>
            <w:r w:rsidRPr="00007072">
              <w:rPr>
                <w:rFonts w:cs="Arial"/>
                <w:caps/>
                <w:sz w:val="14"/>
                <w:szCs w:val="12"/>
                <w:vertAlign w:val="superscript"/>
              </w:rPr>
              <w:footnoteReference w:id="11"/>
            </w:r>
          </w:p>
        </w:tc>
        <w:tc>
          <w:tcPr>
            <w:tcW w:w="3075" w:type="dxa"/>
            <w:vAlign w:val="center"/>
          </w:tcPr>
          <w:p w14:paraId="18A2260A" w14:textId="77777777" w:rsidR="00007072" w:rsidRPr="00007072" w:rsidRDefault="00007072" w:rsidP="00007072">
            <w:pPr>
              <w:jc w:val="left"/>
              <w:rPr>
                <w:rFonts w:cs="Arial"/>
                <w:caps/>
                <w:sz w:val="12"/>
                <w:szCs w:val="12"/>
              </w:rPr>
            </w:pPr>
            <w:r w:rsidRPr="00007072">
              <w:rPr>
                <w:rFonts w:cs="Arial"/>
                <w:caps/>
                <w:sz w:val="12"/>
                <w:szCs w:val="12"/>
              </w:rPr>
              <w:t>B11 – De 1 a 200 terminais</w:t>
            </w:r>
          </w:p>
        </w:tc>
        <w:tc>
          <w:tcPr>
            <w:tcW w:w="857" w:type="dxa"/>
            <w:vAlign w:val="center"/>
          </w:tcPr>
          <w:p w14:paraId="1F9A1B09" w14:textId="77777777" w:rsidR="00007072" w:rsidRPr="00007072" w:rsidRDefault="00007072" w:rsidP="00007072">
            <w:pPr>
              <w:rPr>
                <w:rFonts w:cs="Arial"/>
                <w:caps/>
                <w:sz w:val="12"/>
                <w:szCs w:val="12"/>
              </w:rPr>
            </w:pPr>
            <w:r w:rsidRPr="00007072">
              <w:rPr>
                <w:rFonts w:cs="Arial"/>
                <w:caps/>
                <w:sz w:val="12"/>
                <w:szCs w:val="12"/>
              </w:rPr>
              <w:t>102,60</w:t>
            </w:r>
          </w:p>
        </w:tc>
        <w:tc>
          <w:tcPr>
            <w:tcW w:w="1228" w:type="dxa"/>
            <w:vAlign w:val="center"/>
          </w:tcPr>
          <w:p w14:paraId="760BF41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3A036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964ABC" w14:textId="77777777" w:rsidTr="00FF3BE7">
        <w:trPr>
          <w:trHeight w:val="606"/>
          <w:jc w:val="right"/>
        </w:trPr>
        <w:tc>
          <w:tcPr>
            <w:tcW w:w="3075" w:type="dxa"/>
            <w:vMerge/>
            <w:vAlign w:val="center"/>
          </w:tcPr>
          <w:p w14:paraId="2A67701A" w14:textId="77777777" w:rsidR="00007072" w:rsidRPr="00007072" w:rsidRDefault="00007072" w:rsidP="00007072">
            <w:pPr>
              <w:jc w:val="left"/>
              <w:rPr>
                <w:rFonts w:cs="Arial"/>
                <w:caps/>
                <w:sz w:val="12"/>
                <w:szCs w:val="12"/>
              </w:rPr>
            </w:pPr>
          </w:p>
        </w:tc>
        <w:tc>
          <w:tcPr>
            <w:tcW w:w="3075" w:type="dxa"/>
            <w:vAlign w:val="center"/>
          </w:tcPr>
          <w:p w14:paraId="5D446398" w14:textId="77777777" w:rsidR="00007072" w:rsidRPr="00007072" w:rsidRDefault="00007072" w:rsidP="00007072">
            <w:pPr>
              <w:jc w:val="left"/>
              <w:rPr>
                <w:rFonts w:cs="Arial"/>
                <w:caps/>
                <w:sz w:val="12"/>
                <w:szCs w:val="12"/>
              </w:rPr>
            </w:pPr>
            <w:r w:rsidRPr="00007072">
              <w:rPr>
                <w:rFonts w:cs="Arial"/>
                <w:caps/>
                <w:sz w:val="12"/>
                <w:szCs w:val="12"/>
              </w:rPr>
              <w:t>B12 – No excedente, de 201 a 600</w:t>
            </w:r>
          </w:p>
        </w:tc>
        <w:tc>
          <w:tcPr>
            <w:tcW w:w="857" w:type="dxa"/>
            <w:vAlign w:val="center"/>
          </w:tcPr>
          <w:p w14:paraId="23ADA95E" w14:textId="77777777" w:rsidR="00007072" w:rsidRPr="00007072" w:rsidRDefault="00007072" w:rsidP="00007072">
            <w:pPr>
              <w:rPr>
                <w:rFonts w:cs="Arial"/>
                <w:caps/>
                <w:sz w:val="12"/>
                <w:szCs w:val="12"/>
              </w:rPr>
            </w:pPr>
            <w:r w:rsidRPr="00007072">
              <w:rPr>
                <w:rFonts w:cs="Arial"/>
                <w:caps/>
                <w:sz w:val="12"/>
                <w:szCs w:val="12"/>
              </w:rPr>
              <w:t>78,65</w:t>
            </w:r>
          </w:p>
        </w:tc>
        <w:tc>
          <w:tcPr>
            <w:tcW w:w="1228" w:type="dxa"/>
            <w:vAlign w:val="center"/>
          </w:tcPr>
          <w:p w14:paraId="58474B3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1E90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64FDD2" w14:textId="77777777" w:rsidTr="00FF3BE7">
        <w:trPr>
          <w:trHeight w:val="606"/>
          <w:jc w:val="right"/>
        </w:trPr>
        <w:tc>
          <w:tcPr>
            <w:tcW w:w="3075" w:type="dxa"/>
            <w:vMerge/>
            <w:vAlign w:val="center"/>
          </w:tcPr>
          <w:p w14:paraId="05BDD230" w14:textId="77777777" w:rsidR="00007072" w:rsidRPr="00007072" w:rsidRDefault="00007072" w:rsidP="00007072">
            <w:pPr>
              <w:jc w:val="left"/>
              <w:rPr>
                <w:rFonts w:cs="Arial"/>
                <w:caps/>
                <w:sz w:val="12"/>
                <w:szCs w:val="12"/>
              </w:rPr>
            </w:pPr>
          </w:p>
        </w:tc>
        <w:tc>
          <w:tcPr>
            <w:tcW w:w="3075" w:type="dxa"/>
            <w:vAlign w:val="center"/>
          </w:tcPr>
          <w:p w14:paraId="5E351E47" w14:textId="77777777" w:rsidR="00007072" w:rsidRPr="00007072" w:rsidRDefault="00007072" w:rsidP="00007072">
            <w:pPr>
              <w:jc w:val="left"/>
              <w:rPr>
                <w:rFonts w:cs="Arial"/>
                <w:caps/>
                <w:sz w:val="12"/>
                <w:szCs w:val="12"/>
              </w:rPr>
            </w:pPr>
            <w:r w:rsidRPr="00007072">
              <w:rPr>
                <w:rFonts w:cs="Arial"/>
                <w:caps/>
                <w:sz w:val="12"/>
                <w:szCs w:val="12"/>
              </w:rPr>
              <w:t>B13 – No excedente, de 601 a 1.500</w:t>
            </w:r>
          </w:p>
        </w:tc>
        <w:tc>
          <w:tcPr>
            <w:tcW w:w="857" w:type="dxa"/>
            <w:vAlign w:val="center"/>
          </w:tcPr>
          <w:p w14:paraId="36D77564" w14:textId="77777777" w:rsidR="00007072" w:rsidRPr="00007072" w:rsidRDefault="00007072" w:rsidP="00007072">
            <w:pPr>
              <w:rPr>
                <w:rFonts w:cs="Arial"/>
                <w:caps/>
                <w:sz w:val="12"/>
                <w:szCs w:val="12"/>
              </w:rPr>
            </w:pPr>
            <w:r w:rsidRPr="00007072">
              <w:rPr>
                <w:rFonts w:cs="Arial"/>
                <w:caps/>
                <w:sz w:val="12"/>
                <w:szCs w:val="12"/>
              </w:rPr>
              <w:t>54,72</w:t>
            </w:r>
          </w:p>
        </w:tc>
        <w:tc>
          <w:tcPr>
            <w:tcW w:w="1228" w:type="dxa"/>
            <w:vAlign w:val="center"/>
          </w:tcPr>
          <w:p w14:paraId="02BF50E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E69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216FB6" w14:textId="77777777" w:rsidTr="00FF3BE7">
        <w:trPr>
          <w:trHeight w:val="606"/>
          <w:jc w:val="right"/>
        </w:trPr>
        <w:tc>
          <w:tcPr>
            <w:tcW w:w="3075" w:type="dxa"/>
            <w:vMerge/>
            <w:vAlign w:val="center"/>
          </w:tcPr>
          <w:p w14:paraId="276A4D68" w14:textId="77777777" w:rsidR="00007072" w:rsidRPr="00007072" w:rsidRDefault="00007072" w:rsidP="00007072">
            <w:pPr>
              <w:jc w:val="left"/>
              <w:rPr>
                <w:rFonts w:cs="Arial"/>
                <w:caps/>
                <w:sz w:val="12"/>
                <w:szCs w:val="12"/>
              </w:rPr>
            </w:pPr>
          </w:p>
        </w:tc>
        <w:tc>
          <w:tcPr>
            <w:tcW w:w="3075" w:type="dxa"/>
            <w:vAlign w:val="center"/>
          </w:tcPr>
          <w:p w14:paraId="342859A3" w14:textId="77777777" w:rsidR="00007072" w:rsidRPr="00007072" w:rsidRDefault="00007072" w:rsidP="00007072">
            <w:pPr>
              <w:jc w:val="left"/>
              <w:rPr>
                <w:rFonts w:cs="Arial"/>
                <w:caps/>
                <w:sz w:val="12"/>
                <w:szCs w:val="12"/>
              </w:rPr>
            </w:pPr>
            <w:r w:rsidRPr="00007072">
              <w:rPr>
                <w:rFonts w:cs="Arial"/>
                <w:caps/>
                <w:sz w:val="12"/>
                <w:szCs w:val="12"/>
              </w:rPr>
              <w:t>B14 – No excedente de 1.500</w:t>
            </w:r>
          </w:p>
        </w:tc>
        <w:tc>
          <w:tcPr>
            <w:tcW w:w="857" w:type="dxa"/>
            <w:vAlign w:val="center"/>
          </w:tcPr>
          <w:p w14:paraId="0B03874D" w14:textId="77777777" w:rsidR="00007072" w:rsidRPr="00007072" w:rsidRDefault="00007072" w:rsidP="00007072">
            <w:pPr>
              <w:rPr>
                <w:rFonts w:cs="Arial"/>
                <w:caps/>
                <w:sz w:val="12"/>
                <w:szCs w:val="12"/>
              </w:rPr>
            </w:pPr>
            <w:r w:rsidRPr="00007072">
              <w:rPr>
                <w:rFonts w:cs="Arial"/>
                <w:caps/>
                <w:sz w:val="12"/>
                <w:szCs w:val="12"/>
              </w:rPr>
              <w:t>41,04</w:t>
            </w:r>
          </w:p>
        </w:tc>
        <w:tc>
          <w:tcPr>
            <w:tcW w:w="1228" w:type="dxa"/>
            <w:vAlign w:val="center"/>
          </w:tcPr>
          <w:p w14:paraId="216A5A9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821D6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CF97F9" w14:textId="77777777" w:rsidTr="00FF3BE7">
        <w:trPr>
          <w:trHeight w:val="606"/>
          <w:jc w:val="right"/>
        </w:trPr>
        <w:tc>
          <w:tcPr>
            <w:tcW w:w="3075" w:type="dxa"/>
            <w:vMerge/>
            <w:vAlign w:val="center"/>
          </w:tcPr>
          <w:p w14:paraId="3EC74EEB" w14:textId="77777777" w:rsidR="00007072" w:rsidRPr="00007072" w:rsidRDefault="00007072" w:rsidP="00007072">
            <w:pPr>
              <w:jc w:val="left"/>
              <w:rPr>
                <w:rFonts w:cs="Arial"/>
                <w:caps/>
                <w:sz w:val="12"/>
                <w:szCs w:val="12"/>
              </w:rPr>
            </w:pPr>
          </w:p>
        </w:tc>
        <w:tc>
          <w:tcPr>
            <w:tcW w:w="3075" w:type="dxa"/>
            <w:vAlign w:val="center"/>
          </w:tcPr>
          <w:p w14:paraId="7F2B50E1" w14:textId="77777777" w:rsidR="00007072" w:rsidRPr="00007072" w:rsidRDefault="00007072" w:rsidP="00007072">
            <w:pPr>
              <w:jc w:val="left"/>
              <w:rPr>
                <w:rFonts w:cs="Arial"/>
                <w:caps/>
                <w:sz w:val="12"/>
                <w:szCs w:val="12"/>
              </w:rPr>
            </w:pPr>
            <w:r w:rsidRPr="00007072">
              <w:rPr>
                <w:rFonts w:cs="Arial"/>
                <w:caps/>
                <w:sz w:val="12"/>
                <w:szCs w:val="12"/>
              </w:rPr>
              <w:t>B15 – Ligação indirecta de CA MULTIBANCO – através das redes de dados dos bancos</w:t>
            </w:r>
          </w:p>
        </w:tc>
        <w:tc>
          <w:tcPr>
            <w:tcW w:w="857" w:type="dxa"/>
            <w:vAlign w:val="center"/>
          </w:tcPr>
          <w:p w14:paraId="3BCABAD4" w14:textId="77777777" w:rsidR="00007072" w:rsidRPr="00007072" w:rsidRDefault="00007072" w:rsidP="00007072">
            <w:pPr>
              <w:rPr>
                <w:rFonts w:cs="Arial"/>
                <w:caps/>
                <w:sz w:val="12"/>
                <w:szCs w:val="12"/>
              </w:rPr>
            </w:pPr>
            <w:r w:rsidRPr="00007072">
              <w:rPr>
                <w:rFonts w:cs="Arial"/>
                <w:caps/>
                <w:sz w:val="12"/>
                <w:szCs w:val="12"/>
              </w:rPr>
              <w:t>7</w:t>
            </w:r>
          </w:p>
        </w:tc>
        <w:tc>
          <w:tcPr>
            <w:tcW w:w="1228" w:type="dxa"/>
            <w:vAlign w:val="center"/>
          </w:tcPr>
          <w:p w14:paraId="6B6E30D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D5513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432060" w14:textId="77777777" w:rsidTr="00FF3BE7">
        <w:trPr>
          <w:trHeight w:val="606"/>
          <w:jc w:val="right"/>
        </w:trPr>
        <w:tc>
          <w:tcPr>
            <w:tcW w:w="3075" w:type="dxa"/>
            <w:vMerge w:val="restart"/>
            <w:vAlign w:val="center"/>
          </w:tcPr>
          <w:p w14:paraId="0E0607B2" w14:textId="77777777" w:rsidR="00007072" w:rsidRPr="00007072" w:rsidRDefault="00007072" w:rsidP="00007072">
            <w:pPr>
              <w:jc w:val="left"/>
              <w:rPr>
                <w:rFonts w:cs="Arial"/>
                <w:caps/>
                <w:sz w:val="12"/>
                <w:szCs w:val="12"/>
              </w:rPr>
            </w:pPr>
            <w:r w:rsidRPr="00007072">
              <w:rPr>
                <w:rFonts w:cs="Arial"/>
                <w:caps/>
                <w:sz w:val="12"/>
                <w:szCs w:val="12"/>
              </w:rPr>
              <w:t>B2 – SERVIÇO DE MONITORIZAÇÃO DE CA</w:t>
            </w:r>
            <w:r w:rsidRPr="00007072">
              <w:rPr>
                <w:rFonts w:cs="Arial"/>
                <w:caps/>
                <w:sz w:val="14"/>
                <w:szCs w:val="12"/>
                <w:vertAlign w:val="superscript"/>
              </w:rPr>
              <w:footnoteReference w:id="12"/>
            </w:r>
          </w:p>
        </w:tc>
        <w:tc>
          <w:tcPr>
            <w:tcW w:w="3075" w:type="dxa"/>
            <w:vAlign w:val="center"/>
          </w:tcPr>
          <w:p w14:paraId="18620225" w14:textId="77777777" w:rsidR="00007072" w:rsidRPr="00007072" w:rsidRDefault="00007072" w:rsidP="00007072">
            <w:pPr>
              <w:jc w:val="left"/>
              <w:rPr>
                <w:rFonts w:cs="Arial"/>
                <w:caps/>
                <w:sz w:val="12"/>
                <w:szCs w:val="12"/>
              </w:rPr>
            </w:pPr>
            <w:r w:rsidRPr="00007072">
              <w:rPr>
                <w:rFonts w:cs="Arial"/>
                <w:caps/>
                <w:sz w:val="12"/>
                <w:szCs w:val="12"/>
              </w:rPr>
              <w:t>B21 – De 1 a 200 terminais</w:t>
            </w:r>
          </w:p>
        </w:tc>
        <w:tc>
          <w:tcPr>
            <w:tcW w:w="857" w:type="dxa"/>
            <w:vAlign w:val="center"/>
          </w:tcPr>
          <w:p w14:paraId="02F90E0D" w14:textId="77777777" w:rsidR="00007072" w:rsidRPr="00007072" w:rsidRDefault="00007072" w:rsidP="00007072">
            <w:pPr>
              <w:rPr>
                <w:rFonts w:cs="Arial"/>
                <w:caps/>
                <w:sz w:val="12"/>
                <w:szCs w:val="12"/>
              </w:rPr>
            </w:pPr>
            <w:r w:rsidRPr="00007072">
              <w:rPr>
                <w:rFonts w:cs="Arial"/>
                <w:caps/>
                <w:sz w:val="12"/>
                <w:szCs w:val="12"/>
              </w:rPr>
              <w:t>7,73</w:t>
            </w:r>
          </w:p>
        </w:tc>
        <w:tc>
          <w:tcPr>
            <w:tcW w:w="1228" w:type="dxa"/>
            <w:vAlign w:val="center"/>
          </w:tcPr>
          <w:p w14:paraId="279CBC9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FB21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D614E8" w14:textId="77777777" w:rsidTr="00FF3BE7">
        <w:trPr>
          <w:trHeight w:val="606"/>
          <w:jc w:val="right"/>
        </w:trPr>
        <w:tc>
          <w:tcPr>
            <w:tcW w:w="3075" w:type="dxa"/>
            <w:vMerge/>
            <w:vAlign w:val="center"/>
          </w:tcPr>
          <w:p w14:paraId="253DC9E9" w14:textId="77777777" w:rsidR="00007072" w:rsidRPr="00007072" w:rsidRDefault="00007072" w:rsidP="00007072">
            <w:pPr>
              <w:jc w:val="left"/>
              <w:rPr>
                <w:rFonts w:cs="Arial"/>
                <w:caps/>
                <w:sz w:val="12"/>
                <w:szCs w:val="12"/>
              </w:rPr>
            </w:pPr>
          </w:p>
        </w:tc>
        <w:tc>
          <w:tcPr>
            <w:tcW w:w="3075" w:type="dxa"/>
            <w:vAlign w:val="center"/>
          </w:tcPr>
          <w:p w14:paraId="4E77AA9D" w14:textId="77777777" w:rsidR="00007072" w:rsidRPr="00007072" w:rsidRDefault="00007072" w:rsidP="00007072">
            <w:pPr>
              <w:jc w:val="left"/>
              <w:rPr>
                <w:rFonts w:cs="Arial"/>
                <w:caps/>
                <w:sz w:val="12"/>
                <w:szCs w:val="12"/>
              </w:rPr>
            </w:pPr>
            <w:r w:rsidRPr="00007072">
              <w:rPr>
                <w:rFonts w:cs="Arial"/>
                <w:caps/>
                <w:sz w:val="12"/>
                <w:szCs w:val="12"/>
              </w:rPr>
              <w:t>B22 – No excedente, de 201 a 600</w:t>
            </w:r>
          </w:p>
        </w:tc>
        <w:tc>
          <w:tcPr>
            <w:tcW w:w="857" w:type="dxa"/>
            <w:vAlign w:val="center"/>
          </w:tcPr>
          <w:p w14:paraId="5FD92100" w14:textId="77777777" w:rsidR="00007072" w:rsidRPr="00007072" w:rsidRDefault="00007072" w:rsidP="00007072">
            <w:pPr>
              <w:rPr>
                <w:rFonts w:cs="Arial"/>
                <w:caps/>
                <w:sz w:val="12"/>
                <w:szCs w:val="12"/>
              </w:rPr>
            </w:pPr>
            <w:r w:rsidRPr="00007072">
              <w:rPr>
                <w:rFonts w:cs="Arial"/>
                <w:caps/>
                <w:sz w:val="12"/>
                <w:szCs w:val="12"/>
              </w:rPr>
              <w:t>5,93</w:t>
            </w:r>
          </w:p>
        </w:tc>
        <w:tc>
          <w:tcPr>
            <w:tcW w:w="1228" w:type="dxa"/>
            <w:vAlign w:val="center"/>
          </w:tcPr>
          <w:p w14:paraId="27D3E04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64FF7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02642A" w14:textId="77777777" w:rsidTr="00FF3BE7">
        <w:trPr>
          <w:trHeight w:val="606"/>
          <w:jc w:val="right"/>
        </w:trPr>
        <w:tc>
          <w:tcPr>
            <w:tcW w:w="3075" w:type="dxa"/>
            <w:vMerge/>
            <w:vAlign w:val="center"/>
          </w:tcPr>
          <w:p w14:paraId="63ECDF59" w14:textId="77777777" w:rsidR="00007072" w:rsidRPr="00007072" w:rsidRDefault="00007072" w:rsidP="00007072">
            <w:pPr>
              <w:jc w:val="left"/>
              <w:rPr>
                <w:rFonts w:cs="Arial"/>
                <w:caps/>
                <w:sz w:val="12"/>
                <w:szCs w:val="12"/>
              </w:rPr>
            </w:pPr>
          </w:p>
        </w:tc>
        <w:tc>
          <w:tcPr>
            <w:tcW w:w="3075" w:type="dxa"/>
            <w:vAlign w:val="center"/>
          </w:tcPr>
          <w:p w14:paraId="114135B9" w14:textId="77777777" w:rsidR="00007072" w:rsidRPr="00007072" w:rsidRDefault="00007072" w:rsidP="00007072">
            <w:pPr>
              <w:jc w:val="left"/>
              <w:rPr>
                <w:rFonts w:cs="Arial"/>
                <w:caps/>
                <w:sz w:val="12"/>
                <w:szCs w:val="12"/>
              </w:rPr>
            </w:pPr>
            <w:r w:rsidRPr="00007072">
              <w:rPr>
                <w:rFonts w:cs="Arial"/>
                <w:caps/>
                <w:sz w:val="12"/>
                <w:szCs w:val="12"/>
              </w:rPr>
              <w:t>B23 – No excedente, de 601 a 1.500</w:t>
            </w:r>
          </w:p>
        </w:tc>
        <w:tc>
          <w:tcPr>
            <w:tcW w:w="857" w:type="dxa"/>
            <w:vAlign w:val="center"/>
          </w:tcPr>
          <w:p w14:paraId="0DB6AC43" w14:textId="77777777" w:rsidR="00007072" w:rsidRPr="00007072" w:rsidRDefault="00007072" w:rsidP="00007072">
            <w:pPr>
              <w:rPr>
                <w:rFonts w:cs="Arial"/>
                <w:caps/>
                <w:sz w:val="12"/>
                <w:szCs w:val="12"/>
              </w:rPr>
            </w:pPr>
            <w:r w:rsidRPr="00007072">
              <w:rPr>
                <w:rFonts w:cs="Arial"/>
                <w:caps/>
                <w:sz w:val="12"/>
                <w:szCs w:val="12"/>
              </w:rPr>
              <w:t>4,12</w:t>
            </w:r>
          </w:p>
        </w:tc>
        <w:tc>
          <w:tcPr>
            <w:tcW w:w="1228" w:type="dxa"/>
            <w:vAlign w:val="center"/>
          </w:tcPr>
          <w:p w14:paraId="33FB46B4"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9D4425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E8BDF6" w14:textId="77777777" w:rsidTr="00FF3BE7">
        <w:trPr>
          <w:trHeight w:val="606"/>
          <w:jc w:val="right"/>
        </w:trPr>
        <w:tc>
          <w:tcPr>
            <w:tcW w:w="3075" w:type="dxa"/>
            <w:vMerge/>
            <w:vAlign w:val="center"/>
          </w:tcPr>
          <w:p w14:paraId="49C9878F" w14:textId="77777777" w:rsidR="00007072" w:rsidRPr="00007072" w:rsidRDefault="00007072" w:rsidP="00007072">
            <w:pPr>
              <w:jc w:val="left"/>
              <w:rPr>
                <w:rFonts w:cs="Arial"/>
                <w:caps/>
                <w:sz w:val="12"/>
                <w:szCs w:val="12"/>
              </w:rPr>
            </w:pPr>
          </w:p>
        </w:tc>
        <w:tc>
          <w:tcPr>
            <w:tcW w:w="3075" w:type="dxa"/>
            <w:vAlign w:val="center"/>
          </w:tcPr>
          <w:p w14:paraId="53624CCB" w14:textId="77777777" w:rsidR="00007072" w:rsidRPr="00007072" w:rsidRDefault="00007072" w:rsidP="00007072">
            <w:pPr>
              <w:jc w:val="left"/>
              <w:rPr>
                <w:rFonts w:cs="Arial"/>
                <w:caps/>
                <w:sz w:val="12"/>
                <w:szCs w:val="12"/>
              </w:rPr>
            </w:pPr>
            <w:r w:rsidRPr="00007072">
              <w:rPr>
                <w:rFonts w:cs="Arial"/>
                <w:caps/>
                <w:sz w:val="12"/>
                <w:szCs w:val="12"/>
              </w:rPr>
              <w:t>B24 – No excedente de 1.500</w:t>
            </w:r>
          </w:p>
        </w:tc>
        <w:tc>
          <w:tcPr>
            <w:tcW w:w="857" w:type="dxa"/>
            <w:vAlign w:val="center"/>
          </w:tcPr>
          <w:p w14:paraId="7D28EB66" w14:textId="77777777" w:rsidR="00007072" w:rsidRPr="00007072" w:rsidRDefault="00007072" w:rsidP="00007072">
            <w:pPr>
              <w:rPr>
                <w:rFonts w:cs="Arial"/>
                <w:caps/>
                <w:sz w:val="12"/>
                <w:szCs w:val="12"/>
              </w:rPr>
            </w:pPr>
            <w:r w:rsidRPr="00007072">
              <w:rPr>
                <w:rFonts w:cs="Arial"/>
                <w:caps/>
                <w:sz w:val="12"/>
                <w:szCs w:val="12"/>
              </w:rPr>
              <w:t>3,09</w:t>
            </w:r>
          </w:p>
        </w:tc>
        <w:tc>
          <w:tcPr>
            <w:tcW w:w="1228" w:type="dxa"/>
            <w:vAlign w:val="center"/>
          </w:tcPr>
          <w:p w14:paraId="25DB983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6B9965" w14:textId="77777777" w:rsidR="00007072" w:rsidRPr="00007072" w:rsidRDefault="00007072" w:rsidP="00007072">
            <w:pPr>
              <w:rPr>
                <w:rFonts w:cs="Arial"/>
                <w:caps/>
                <w:sz w:val="12"/>
                <w:szCs w:val="12"/>
              </w:rPr>
            </w:pPr>
            <w:r w:rsidRPr="00007072">
              <w:rPr>
                <w:rFonts w:cs="Arial"/>
                <w:caps/>
                <w:sz w:val="12"/>
                <w:szCs w:val="12"/>
              </w:rPr>
              <w:t>SIBS FPS</w:t>
            </w:r>
          </w:p>
        </w:tc>
      </w:tr>
      <w:tr w:rsidR="001C315D" w:rsidRPr="00007072" w14:paraId="7D80DA1E" w14:textId="77777777" w:rsidTr="00FF3BE7">
        <w:trPr>
          <w:trHeight w:val="606"/>
          <w:jc w:val="right"/>
        </w:trPr>
        <w:tc>
          <w:tcPr>
            <w:tcW w:w="3075" w:type="dxa"/>
            <w:vMerge w:val="restart"/>
            <w:vAlign w:val="center"/>
          </w:tcPr>
          <w:p w14:paraId="21CC7364" w14:textId="77777777" w:rsidR="001C315D" w:rsidRPr="00007072" w:rsidRDefault="001C315D" w:rsidP="001C315D">
            <w:pPr>
              <w:jc w:val="left"/>
              <w:rPr>
                <w:rFonts w:cs="Arial"/>
                <w:caps/>
                <w:sz w:val="12"/>
                <w:szCs w:val="12"/>
              </w:rPr>
            </w:pPr>
            <w:r w:rsidRPr="00007072">
              <w:rPr>
                <w:rFonts w:cs="Arial"/>
                <w:caps/>
                <w:sz w:val="12"/>
                <w:szCs w:val="12"/>
              </w:rPr>
              <w:t>B3 – CA TEMPORÁRIOS</w:t>
            </w:r>
            <w:r w:rsidRPr="00007072">
              <w:rPr>
                <w:rFonts w:cs="Arial"/>
                <w:caps/>
                <w:sz w:val="14"/>
                <w:szCs w:val="12"/>
                <w:vertAlign w:val="superscript"/>
              </w:rPr>
              <w:footnoteReference w:id="13"/>
            </w:r>
            <w:r w:rsidRPr="00007072">
              <w:rPr>
                <w:rFonts w:cs="Arial"/>
                <w:caps/>
                <w:sz w:val="12"/>
                <w:szCs w:val="12"/>
                <w:vertAlign w:val="superscript"/>
              </w:rPr>
              <w:t>,</w:t>
            </w:r>
            <w:r w:rsidRPr="00007072">
              <w:rPr>
                <w:rFonts w:cs="Arial"/>
                <w:caps/>
                <w:sz w:val="14"/>
                <w:szCs w:val="12"/>
                <w:vertAlign w:val="superscript"/>
              </w:rPr>
              <w:footnoteReference w:id="14"/>
            </w:r>
            <w:r w:rsidRPr="00007072">
              <w:rPr>
                <w:rFonts w:cs="Arial"/>
                <w:caps/>
                <w:sz w:val="12"/>
                <w:szCs w:val="12"/>
                <w:vertAlign w:val="superscript"/>
              </w:rPr>
              <w:t>,</w:t>
            </w:r>
            <w:r w:rsidRPr="00007072">
              <w:rPr>
                <w:rFonts w:cs="Arial"/>
                <w:caps/>
                <w:sz w:val="14"/>
                <w:szCs w:val="12"/>
                <w:vertAlign w:val="superscript"/>
              </w:rPr>
              <w:footnoteReference w:id="15"/>
            </w:r>
            <w:r w:rsidRPr="00007072">
              <w:rPr>
                <w:rFonts w:cs="Arial"/>
                <w:caps/>
                <w:sz w:val="12"/>
                <w:szCs w:val="12"/>
                <w:vertAlign w:val="superscript"/>
              </w:rPr>
              <w:t>,</w:t>
            </w:r>
            <w:r w:rsidRPr="00007072">
              <w:rPr>
                <w:rFonts w:cs="Arial"/>
                <w:caps/>
                <w:sz w:val="14"/>
                <w:szCs w:val="12"/>
                <w:vertAlign w:val="superscript"/>
              </w:rPr>
              <w:footnoteReference w:id="16"/>
            </w:r>
            <w:r w:rsidRPr="00007072">
              <w:rPr>
                <w:rFonts w:cs="Arial"/>
                <w:caps/>
                <w:sz w:val="12"/>
                <w:szCs w:val="12"/>
                <w:vertAlign w:val="superscript"/>
              </w:rPr>
              <w:t>,</w:t>
            </w:r>
            <w:r w:rsidRPr="00007072">
              <w:rPr>
                <w:rFonts w:cs="Arial"/>
                <w:caps/>
                <w:sz w:val="14"/>
                <w:szCs w:val="12"/>
                <w:vertAlign w:val="superscript"/>
              </w:rPr>
              <w:footnoteReference w:id="17"/>
            </w:r>
            <w:r w:rsidRPr="00007072">
              <w:rPr>
                <w:rFonts w:cs="Arial"/>
                <w:caps/>
                <w:sz w:val="12"/>
                <w:szCs w:val="12"/>
                <w:vertAlign w:val="superscript"/>
              </w:rPr>
              <w:t>,</w:t>
            </w:r>
            <w:r w:rsidRPr="00007072">
              <w:rPr>
                <w:rFonts w:cs="Arial"/>
                <w:caps/>
                <w:sz w:val="14"/>
                <w:szCs w:val="12"/>
                <w:vertAlign w:val="superscript"/>
              </w:rPr>
              <w:footnoteReference w:id="18"/>
            </w:r>
          </w:p>
        </w:tc>
        <w:tc>
          <w:tcPr>
            <w:tcW w:w="3075" w:type="dxa"/>
            <w:vAlign w:val="center"/>
          </w:tcPr>
          <w:p w14:paraId="3B7381D2" w14:textId="79A66CFB" w:rsidR="001C315D" w:rsidRPr="00D120B9" w:rsidRDefault="001C315D" w:rsidP="001C315D">
            <w:pPr>
              <w:jc w:val="left"/>
              <w:rPr>
                <w:rFonts w:cs="Arial"/>
                <w:caps/>
                <w:sz w:val="12"/>
                <w:szCs w:val="12"/>
                <w:highlight w:val="red"/>
              </w:rPr>
            </w:pPr>
            <w:r w:rsidRPr="00956E8F">
              <w:rPr>
                <w:rFonts w:cs="Arial"/>
                <w:caps/>
                <w:sz w:val="12"/>
                <w:szCs w:val="12"/>
              </w:rPr>
              <w:t>B31 – Logística  – horário normal</w:t>
            </w:r>
            <w:r w:rsidRPr="00956E8F">
              <w:rPr>
                <w:rStyle w:val="FootnoteReference"/>
                <w:rFonts w:cs="Arial"/>
                <w:caps/>
                <w:sz w:val="12"/>
                <w:szCs w:val="12"/>
              </w:rPr>
              <w:footnoteReference w:id="19"/>
            </w:r>
          </w:p>
        </w:tc>
        <w:tc>
          <w:tcPr>
            <w:tcW w:w="857" w:type="dxa"/>
            <w:vAlign w:val="center"/>
          </w:tcPr>
          <w:p w14:paraId="59481B7F" w14:textId="0C9C1442" w:rsidR="001C315D" w:rsidRPr="00D120B9" w:rsidRDefault="001C315D" w:rsidP="001C315D">
            <w:pPr>
              <w:rPr>
                <w:rFonts w:cs="Arial"/>
                <w:caps/>
                <w:sz w:val="12"/>
                <w:szCs w:val="12"/>
                <w:highlight w:val="red"/>
              </w:rPr>
            </w:pPr>
            <w:r w:rsidRPr="00956E8F">
              <w:rPr>
                <w:rFonts w:cs="Arial"/>
                <w:caps/>
                <w:sz w:val="12"/>
                <w:szCs w:val="12"/>
              </w:rPr>
              <w:t>1.050</w:t>
            </w:r>
          </w:p>
        </w:tc>
        <w:tc>
          <w:tcPr>
            <w:tcW w:w="1228" w:type="dxa"/>
            <w:vAlign w:val="center"/>
          </w:tcPr>
          <w:p w14:paraId="3E53B88B" w14:textId="58189950"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2CDB8B6F" w14:textId="2226A196"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2E31829A" w14:textId="77777777" w:rsidTr="00FF3BE7">
        <w:trPr>
          <w:trHeight w:val="606"/>
          <w:jc w:val="right"/>
        </w:trPr>
        <w:tc>
          <w:tcPr>
            <w:tcW w:w="3075" w:type="dxa"/>
            <w:vMerge/>
            <w:vAlign w:val="center"/>
          </w:tcPr>
          <w:p w14:paraId="533CA4F6" w14:textId="77777777" w:rsidR="001C315D" w:rsidRPr="00007072" w:rsidRDefault="001C315D" w:rsidP="001C315D">
            <w:pPr>
              <w:jc w:val="left"/>
              <w:rPr>
                <w:rFonts w:cs="Arial"/>
                <w:caps/>
                <w:sz w:val="12"/>
                <w:szCs w:val="12"/>
              </w:rPr>
            </w:pPr>
          </w:p>
        </w:tc>
        <w:tc>
          <w:tcPr>
            <w:tcW w:w="3075" w:type="dxa"/>
            <w:vAlign w:val="center"/>
          </w:tcPr>
          <w:p w14:paraId="58915924" w14:textId="2753D5AD" w:rsidR="001C315D" w:rsidRPr="00D120B9" w:rsidRDefault="001C315D" w:rsidP="001C315D">
            <w:pPr>
              <w:jc w:val="left"/>
              <w:rPr>
                <w:rFonts w:cs="Arial"/>
                <w:caps/>
                <w:sz w:val="12"/>
                <w:szCs w:val="12"/>
                <w:highlight w:val="red"/>
              </w:rPr>
            </w:pPr>
            <w:r w:rsidRPr="00956E8F">
              <w:rPr>
                <w:rFonts w:cs="Arial"/>
                <w:caps/>
                <w:sz w:val="12"/>
                <w:szCs w:val="12"/>
              </w:rPr>
              <w:t>B32 – Assistência técnica Platinum (4 horas de tempo de reparação)</w:t>
            </w:r>
            <w:r w:rsidRPr="00956E8F">
              <w:rPr>
                <w:rStyle w:val="FootnoteReference"/>
                <w:rFonts w:cs="Arial"/>
                <w:caps/>
                <w:sz w:val="12"/>
                <w:szCs w:val="12"/>
              </w:rPr>
              <w:footnoteReference w:id="20"/>
            </w:r>
          </w:p>
        </w:tc>
        <w:tc>
          <w:tcPr>
            <w:tcW w:w="857" w:type="dxa"/>
            <w:vAlign w:val="center"/>
          </w:tcPr>
          <w:p w14:paraId="5B15A9DF" w14:textId="5B4F778E" w:rsidR="001C315D" w:rsidRPr="00D120B9" w:rsidRDefault="001C315D" w:rsidP="001C315D">
            <w:pPr>
              <w:rPr>
                <w:rFonts w:cs="Arial"/>
                <w:caps/>
                <w:sz w:val="12"/>
                <w:szCs w:val="12"/>
                <w:highlight w:val="red"/>
              </w:rPr>
            </w:pPr>
            <w:r w:rsidRPr="00956E8F">
              <w:rPr>
                <w:rFonts w:cs="Arial"/>
                <w:caps/>
                <w:sz w:val="12"/>
                <w:szCs w:val="12"/>
              </w:rPr>
              <w:t>165</w:t>
            </w:r>
          </w:p>
        </w:tc>
        <w:tc>
          <w:tcPr>
            <w:tcW w:w="1228" w:type="dxa"/>
            <w:vAlign w:val="center"/>
          </w:tcPr>
          <w:p w14:paraId="6922AA26" w14:textId="2D6EEA59"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71E66159" w14:textId="791ECFB7"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68CB779E" w14:textId="77777777" w:rsidTr="00FF3BE7">
        <w:trPr>
          <w:trHeight w:val="606"/>
          <w:jc w:val="right"/>
        </w:trPr>
        <w:tc>
          <w:tcPr>
            <w:tcW w:w="3075" w:type="dxa"/>
            <w:vMerge/>
            <w:vAlign w:val="center"/>
          </w:tcPr>
          <w:p w14:paraId="3C6C1DBF" w14:textId="77777777" w:rsidR="001C315D" w:rsidRPr="00007072" w:rsidRDefault="001C315D" w:rsidP="001C315D">
            <w:pPr>
              <w:jc w:val="left"/>
              <w:rPr>
                <w:rFonts w:cs="Arial"/>
                <w:caps/>
                <w:sz w:val="12"/>
                <w:szCs w:val="12"/>
              </w:rPr>
            </w:pPr>
          </w:p>
        </w:tc>
        <w:tc>
          <w:tcPr>
            <w:tcW w:w="3075" w:type="dxa"/>
            <w:vAlign w:val="center"/>
          </w:tcPr>
          <w:p w14:paraId="1ABDED06" w14:textId="43999A76" w:rsidR="001C315D" w:rsidRPr="00D120B9" w:rsidRDefault="001C315D" w:rsidP="001C315D">
            <w:pPr>
              <w:jc w:val="left"/>
              <w:rPr>
                <w:rFonts w:cs="Arial"/>
                <w:caps/>
                <w:sz w:val="12"/>
                <w:szCs w:val="12"/>
                <w:highlight w:val="red"/>
              </w:rPr>
            </w:pPr>
            <w:r w:rsidRPr="00956E8F">
              <w:rPr>
                <w:rFonts w:cs="Arial"/>
                <w:caps/>
                <w:sz w:val="12"/>
                <w:szCs w:val="12"/>
              </w:rPr>
              <w:t>B33 – Assistência técnica Silver (12 horas de tempo de reparação)</w:t>
            </w:r>
            <w:r w:rsidRPr="00956E8F">
              <w:rPr>
                <w:rStyle w:val="FootnoteReference"/>
                <w:rFonts w:cs="Arial"/>
                <w:caps/>
                <w:sz w:val="12"/>
                <w:szCs w:val="12"/>
              </w:rPr>
              <w:footnoteReference w:id="21"/>
            </w:r>
          </w:p>
        </w:tc>
        <w:tc>
          <w:tcPr>
            <w:tcW w:w="857" w:type="dxa"/>
            <w:vAlign w:val="center"/>
          </w:tcPr>
          <w:p w14:paraId="033AC158" w14:textId="4F19CD19" w:rsidR="001C315D" w:rsidRPr="00D120B9" w:rsidRDefault="001C315D" w:rsidP="001C315D">
            <w:pPr>
              <w:rPr>
                <w:rFonts w:cs="Arial"/>
                <w:caps/>
                <w:sz w:val="12"/>
                <w:szCs w:val="12"/>
                <w:highlight w:val="red"/>
              </w:rPr>
            </w:pPr>
            <w:r w:rsidRPr="00956E8F">
              <w:rPr>
                <w:rFonts w:cs="Arial"/>
                <w:caps/>
                <w:sz w:val="12"/>
                <w:szCs w:val="12"/>
              </w:rPr>
              <w:t>100</w:t>
            </w:r>
          </w:p>
        </w:tc>
        <w:tc>
          <w:tcPr>
            <w:tcW w:w="1228" w:type="dxa"/>
            <w:vAlign w:val="center"/>
          </w:tcPr>
          <w:p w14:paraId="00180F5C" w14:textId="051411DD"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3611ED5A" w14:textId="421B07EB"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06716C5B" w14:textId="77777777" w:rsidTr="00FF3BE7">
        <w:trPr>
          <w:trHeight w:val="606"/>
          <w:jc w:val="right"/>
        </w:trPr>
        <w:tc>
          <w:tcPr>
            <w:tcW w:w="3075" w:type="dxa"/>
            <w:vMerge/>
            <w:vAlign w:val="center"/>
          </w:tcPr>
          <w:p w14:paraId="60B8E72D" w14:textId="77777777" w:rsidR="001C315D" w:rsidRPr="00007072" w:rsidRDefault="001C315D" w:rsidP="001C315D">
            <w:pPr>
              <w:jc w:val="left"/>
              <w:rPr>
                <w:rFonts w:cs="Arial"/>
                <w:caps/>
                <w:sz w:val="12"/>
                <w:szCs w:val="12"/>
              </w:rPr>
            </w:pPr>
          </w:p>
        </w:tc>
        <w:tc>
          <w:tcPr>
            <w:tcW w:w="3075" w:type="dxa"/>
            <w:vAlign w:val="center"/>
          </w:tcPr>
          <w:p w14:paraId="30899013" w14:textId="34F2B894" w:rsidR="001C315D" w:rsidRPr="00D120B9" w:rsidRDefault="001C315D" w:rsidP="001C315D">
            <w:pPr>
              <w:jc w:val="left"/>
              <w:rPr>
                <w:rFonts w:cs="Arial"/>
                <w:caps/>
                <w:sz w:val="12"/>
                <w:szCs w:val="12"/>
                <w:highlight w:val="red"/>
              </w:rPr>
            </w:pPr>
            <w:r w:rsidRPr="00956E8F">
              <w:rPr>
                <w:rFonts w:cs="Arial"/>
                <w:caps/>
                <w:sz w:val="12"/>
                <w:szCs w:val="12"/>
              </w:rPr>
              <w:t>B34 – Logística  – fora do horário normaL</w:t>
            </w:r>
            <w:r w:rsidRPr="00956E8F">
              <w:rPr>
                <w:rStyle w:val="FootnoteReference"/>
                <w:rFonts w:cs="Arial"/>
                <w:caps/>
                <w:sz w:val="12"/>
                <w:szCs w:val="12"/>
              </w:rPr>
              <w:footnoteReference w:id="22"/>
            </w:r>
          </w:p>
        </w:tc>
        <w:tc>
          <w:tcPr>
            <w:tcW w:w="857" w:type="dxa"/>
            <w:vAlign w:val="center"/>
          </w:tcPr>
          <w:p w14:paraId="286903DE" w14:textId="08E354B4" w:rsidR="001C315D" w:rsidRPr="00D120B9" w:rsidRDefault="001C315D" w:rsidP="001C315D">
            <w:pPr>
              <w:rPr>
                <w:rFonts w:cs="Arial"/>
                <w:caps/>
                <w:sz w:val="12"/>
                <w:szCs w:val="12"/>
                <w:highlight w:val="red"/>
              </w:rPr>
            </w:pPr>
            <w:r w:rsidRPr="00956E8F">
              <w:rPr>
                <w:rFonts w:cs="Arial"/>
                <w:caps/>
                <w:sz w:val="12"/>
                <w:szCs w:val="12"/>
              </w:rPr>
              <w:t>1.300</w:t>
            </w:r>
          </w:p>
        </w:tc>
        <w:tc>
          <w:tcPr>
            <w:tcW w:w="1228" w:type="dxa"/>
            <w:vAlign w:val="center"/>
          </w:tcPr>
          <w:p w14:paraId="5FC622C1" w14:textId="59EDCBCF"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4F302E6A" w14:textId="1C7AD981" w:rsidR="001C315D" w:rsidRPr="00D120B9" w:rsidRDefault="001C315D" w:rsidP="001C315D">
            <w:pPr>
              <w:rPr>
                <w:rFonts w:cs="Arial"/>
                <w:caps/>
                <w:sz w:val="12"/>
                <w:szCs w:val="12"/>
                <w:highlight w:val="red"/>
              </w:rPr>
            </w:pPr>
            <w:r w:rsidRPr="00956E8F">
              <w:rPr>
                <w:rFonts w:cs="Arial"/>
                <w:caps/>
                <w:sz w:val="12"/>
                <w:szCs w:val="12"/>
              </w:rPr>
              <w:t>SIBS FPS</w:t>
            </w:r>
          </w:p>
        </w:tc>
      </w:tr>
      <w:tr w:rsidR="00007072" w:rsidRPr="00007072" w14:paraId="416E6561" w14:textId="77777777" w:rsidTr="00FF3BE7">
        <w:trPr>
          <w:trHeight w:val="606"/>
          <w:jc w:val="right"/>
        </w:trPr>
        <w:tc>
          <w:tcPr>
            <w:tcW w:w="3075" w:type="dxa"/>
            <w:vAlign w:val="center"/>
          </w:tcPr>
          <w:p w14:paraId="4A6865C0" w14:textId="77777777" w:rsidR="00007072" w:rsidRPr="00007072" w:rsidRDefault="00007072" w:rsidP="00007072">
            <w:pPr>
              <w:jc w:val="left"/>
              <w:rPr>
                <w:rFonts w:cs="Arial"/>
                <w:caps/>
                <w:sz w:val="12"/>
                <w:szCs w:val="12"/>
              </w:rPr>
            </w:pPr>
            <w:r w:rsidRPr="00007072">
              <w:rPr>
                <w:rFonts w:cs="Arial"/>
                <w:caps/>
                <w:sz w:val="12"/>
                <w:szCs w:val="12"/>
              </w:rPr>
              <w:t>B4 – CA FORA DE AGÊNCIA BANCÁRIA (OFF-PREMISES)</w:t>
            </w:r>
          </w:p>
        </w:tc>
        <w:tc>
          <w:tcPr>
            <w:tcW w:w="3075" w:type="dxa"/>
            <w:vAlign w:val="center"/>
          </w:tcPr>
          <w:p w14:paraId="221446C7" w14:textId="77777777" w:rsidR="00007072" w:rsidRPr="00007072" w:rsidRDefault="00007072" w:rsidP="00007072">
            <w:pPr>
              <w:jc w:val="left"/>
              <w:rPr>
                <w:rFonts w:cs="Arial"/>
                <w:caps/>
                <w:sz w:val="12"/>
                <w:szCs w:val="12"/>
              </w:rPr>
            </w:pPr>
            <w:r w:rsidRPr="00007072">
              <w:rPr>
                <w:rFonts w:cs="Arial"/>
                <w:caps/>
                <w:sz w:val="12"/>
                <w:szCs w:val="12"/>
              </w:rPr>
              <w:t>B41 – Por CA dispensador de numerário colocado fora de agência bancária</w:t>
            </w:r>
            <w:r w:rsidRPr="00007072">
              <w:rPr>
                <w:rFonts w:cs="Arial"/>
                <w:caps/>
                <w:sz w:val="14"/>
                <w:szCs w:val="12"/>
                <w:vertAlign w:val="superscript"/>
              </w:rPr>
              <w:footnoteReference w:id="23"/>
            </w:r>
          </w:p>
        </w:tc>
        <w:tc>
          <w:tcPr>
            <w:tcW w:w="857" w:type="dxa"/>
            <w:vAlign w:val="center"/>
          </w:tcPr>
          <w:p w14:paraId="7EEBF377" w14:textId="77777777" w:rsidR="00007072" w:rsidRPr="00007072" w:rsidRDefault="00007072" w:rsidP="00007072">
            <w:pPr>
              <w:rPr>
                <w:rFonts w:cs="Arial"/>
                <w:caps/>
                <w:sz w:val="12"/>
                <w:szCs w:val="12"/>
              </w:rPr>
            </w:pPr>
            <w:r w:rsidRPr="00007072">
              <w:rPr>
                <w:rFonts w:cs="Arial"/>
                <w:caps/>
                <w:sz w:val="12"/>
                <w:szCs w:val="12"/>
              </w:rPr>
              <w:t>100</w:t>
            </w:r>
          </w:p>
        </w:tc>
        <w:tc>
          <w:tcPr>
            <w:tcW w:w="1228" w:type="dxa"/>
            <w:vAlign w:val="center"/>
          </w:tcPr>
          <w:p w14:paraId="3CE81EC2"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FF0BC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87BCF" w14:textId="77777777" w:rsidTr="00FF3BE7">
        <w:trPr>
          <w:trHeight w:val="606"/>
          <w:jc w:val="right"/>
        </w:trPr>
        <w:tc>
          <w:tcPr>
            <w:tcW w:w="3075" w:type="dxa"/>
            <w:vMerge w:val="restart"/>
            <w:vAlign w:val="center"/>
          </w:tcPr>
          <w:p w14:paraId="43340BD6" w14:textId="77777777" w:rsidR="00007072" w:rsidRPr="00007072" w:rsidRDefault="00007072" w:rsidP="00007072">
            <w:pPr>
              <w:jc w:val="left"/>
              <w:rPr>
                <w:rFonts w:cs="Arial"/>
                <w:caps/>
                <w:sz w:val="12"/>
                <w:szCs w:val="12"/>
              </w:rPr>
            </w:pPr>
            <w:r w:rsidRPr="00007072">
              <w:rPr>
                <w:rFonts w:cs="Arial"/>
                <w:caps/>
                <w:sz w:val="12"/>
                <w:szCs w:val="12"/>
              </w:rPr>
              <w:lastRenderedPageBreak/>
              <w:t>B7 – INSTALAÇÃO DE TPA</w:t>
            </w:r>
          </w:p>
        </w:tc>
        <w:tc>
          <w:tcPr>
            <w:tcW w:w="3075" w:type="dxa"/>
            <w:vAlign w:val="center"/>
          </w:tcPr>
          <w:p w14:paraId="3EB6E32A" w14:textId="77777777" w:rsidR="00007072" w:rsidRPr="00007072" w:rsidRDefault="00007072" w:rsidP="00007072">
            <w:pPr>
              <w:jc w:val="left"/>
              <w:rPr>
                <w:rFonts w:cs="Arial"/>
                <w:caps/>
                <w:sz w:val="12"/>
                <w:szCs w:val="12"/>
              </w:rPr>
            </w:pPr>
            <w:r w:rsidRPr="00007072">
              <w:rPr>
                <w:rFonts w:cs="Arial"/>
                <w:caps/>
                <w:sz w:val="12"/>
                <w:szCs w:val="12"/>
              </w:rPr>
              <w:t>B71 – Por instalação de TPA</w:t>
            </w:r>
            <w:r w:rsidRPr="00007072">
              <w:rPr>
                <w:rFonts w:cs="Arial"/>
                <w:caps/>
                <w:sz w:val="14"/>
                <w:szCs w:val="12"/>
                <w:vertAlign w:val="superscript"/>
              </w:rPr>
              <w:footnoteReference w:id="24"/>
            </w:r>
          </w:p>
        </w:tc>
        <w:tc>
          <w:tcPr>
            <w:tcW w:w="857" w:type="dxa"/>
            <w:vAlign w:val="center"/>
          </w:tcPr>
          <w:p w14:paraId="0935949C" w14:textId="77777777" w:rsidR="00007072" w:rsidRPr="00007072" w:rsidRDefault="00007072" w:rsidP="00007072">
            <w:pPr>
              <w:rPr>
                <w:rFonts w:cs="Arial"/>
                <w:caps/>
                <w:sz w:val="12"/>
                <w:szCs w:val="12"/>
              </w:rPr>
            </w:pPr>
            <w:r w:rsidRPr="00007072">
              <w:rPr>
                <w:rFonts w:cs="Arial"/>
                <w:caps/>
                <w:sz w:val="12"/>
                <w:szCs w:val="12"/>
              </w:rPr>
              <w:t>25</w:t>
            </w:r>
          </w:p>
        </w:tc>
        <w:tc>
          <w:tcPr>
            <w:tcW w:w="1228" w:type="dxa"/>
            <w:vAlign w:val="center"/>
          </w:tcPr>
          <w:p w14:paraId="6792C9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550347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1F307E" w14:textId="77777777" w:rsidTr="00FF3BE7">
        <w:trPr>
          <w:trHeight w:val="606"/>
          <w:jc w:val="right"/>
        </w:trPr>
        <w:tc>
          <w:tcPr>
            <w:tcW w:w="3075" w:type="dxa"/>
            <w:vMerge/>
            <w:vAlign w:val="center"/>
          </w:tcPr>
          <w:p w14:paraId="07B2AD36" w14:textId="77777777" w:rsidR="00007072" w:rsidRPr="00007072" w:rsidRDefault="00007072" w:rsidP="00007072">
            <w:pPr>
              <w:jc w:val="left"/>
              <w:rPr>
                <w:rFonts w:cs="Arial"/>
                <w:caps/>
                <w:sz w:val="12"/>
                <w:szCs w:val="12"/>
              </w:rPr>
            </w:pPr>
          </w:p>
        </w:tc>
        <w:tc>
          <w:tcPr>
            <w:tcW w:w="3075" w:type="dxa"/>
            <w:vAlign w:val="center"/>
          </w:tcPr>
          <w:p w14:paraId="6CABB194" w14:textId="77777777" w:rsidR="00007072" w:rsidRPr="00007072" w:rsidRDefault="00007072" w:rsidP="00007072">
            <w:pPr>
              <w:jc w:val="left"/>
              <w:rPr>
                <w:rFonts w:cs="Arial"/>
                <w:caps/>
                <w:sz w:val="12"/>
                <w:szCs w:val="12"/>
              </w:rPr>
            </w:pPr>
            <w:r w:rsidRPr="00007072">
              <w:rPr>
                <w:rFonts w:cs="Arial"/>
                <w:caps/>
                <w:sz w:val="12"/>
                <w:szCs w:val="12"/>
              </w:rPr>
              <w:t>B72 – Alteração de EAT em TPA MULTIBANCO</w:t>
            </w:r>
          </w:p>
        </w:tc>
        <w:tc>
          <w:tcPr>
            <w:tcW w:w="857" w:type="dxa"/>
            <w:vAlign w:val="center"/>
          </w:tcPr>
          <w:p w14:paraId="11C8671D"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5028903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F3054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E3A141" w14:textId="77777777" w:rsidTr="00FF3BE7">
        <w:trPr>
          <w:trHeight w:val="606"/>
          <w:jc w:val="right"/>
        </w:trPr>
        <w:tc>
          <w:tcPr>
            <w:tcW w:w="3075" w:type="dxa"/>
            <w:vMerge w:val="restart"/>
            <w:vAlign w:val="center"/>
          </w:tcPr>
          <w:p w14:paraId="13942ACB" w14:textId="77777777" w:rsidR="00007072" w:rsidRPr="00007072" w:rsidRDefault="00007072" w:rsidP="00007072">
            <w:pPr>
              <w:jc w:val="left"/>
              <w:rPr>
                <w:rFonts w:cs="Arial"/>
                <w:caps/>
                <w:sz w:val="12"/>
                <w:szCs w:val="12"/>
              </w:rPr>
            </w:pPr>
            <w:r w:rsidRPr="00007072">
              <w:rPr>
                <w:rFonts w:cs="Arial"/>
                <w:caps/>
                <w:sz w:val="12"/>
                <w:szCs w:val="12"/>
              </w:rPr>
              <w:t>B8 – LIGAÇÃO DE TPA</w:t>
            </w:r>
            <w:r w:rsidRPr="00007072">
              <w:rPr>
                <w:rFonts w:cs="Arial"/>
                <w:caps/>
                <w:sz w:val="14"/>
                <w:szCs w:val="12"/>
                <w:vertAlign w:val="superscript"/>
              </w:rPr>
              <w:footnoteReference w:id="25"/>
            </w:r>
          </w:p>
        </w:tc>
        <w:tc>
          <w:tcPr>
            <w:tcW w:w="3075" w:type="dxa"/>
            <w:vAlign w:val="center"/>
          </w:tcPr>
          <w:p w14:paraId="363A5921" w14:textId="77777777" w:rsidR="00007072" w:rsidRPr="00007072" w:rsidRDefault="00007072" w:rsidP="00007072">
            <w:pPr>
              <w:jc w:val="left"/>
              <w:rPr>
                <w:rFonts w:cs="Arial"/>
                <w:caps/>
                <w:sz w:val="12"/>
                <w:szCs w:val="12"/>
              </w:rPr>
            </w:pPr>
            <w:r w:rsidRPr="00007072">
              <w:rPr>
                <w:rFonts w:cs="Arial"/>
                <w:caps/>
                <w:sz w:val="12"/>
                <w:szCs w:val="12"/>
              </w:rPr>
              <w:t>B81 – De 1 a 250 TPAs</w:t>
            </w:r>
          </w:p>
        </w:tc>
        <w:tc>
          <w:tcPr>
            <w:tcW w:w="857" w:type="dxa"/>
            <w:vAlign w:val="center"/>
          </w:tcPr>
          <w:p w14:paraId="777A2758" w14:textId="77777777" w:rsidR="00007072" w:rsidRPr="00007072" w:rsidRDefault="00007072" w:rsidP="00007072">
            <w:pPr>
              <w:rPr>
                <w:rFonts w:cs="Arial"/>
                <w:caps/>
                <w:sz w:val="12"/>
                <w:szCs w:val="12"/>
              </w:rPr>
            </w:pPr>
            <w:r w:rsidRPr="00007072">
              <w:rPr>
                <w:rFonts w:cs="Arial"/>
                <w:caps/>
                <w:sz w:val="12"/>
                <w:szCs w:val="12"/>
              </w:rPr>
              <w:t>3,833</w:t>
            </w:r>
          </w:p>
        </w:tc>
        <w:tc>
          <w:tcPr>
            <w:tcW w:w="1228" w:type="dxa"/>
            <w:vAlign w:val="center"/>
          </w:tcPr>
          <w:p w14:paraId="24444B7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B0ED3E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62D05E" w14:textId="77777777" w:rsidTr="00FF3BE7">
        <w:trPr>
          <w:trHeight w:val="606"/>
          <w:jc w:val="right"/>
        </w:trPr>
        <w:tc>
          <w:tcPr>
            <w:tcW w:w="3075" w:type="dxa"/>
            <w:vMerge/>
            <w:vAlign w:val="center"/>
          </w:tcPr>
          <w:p w14:paraId="61AE02C4" w14:textId="77777777" w:rsidR="00007072" w:rsidRPr="00007072" w:rsidRDefault="00007072" w:rsidP="00007072">
            <w:pPr>
              <w:jc w:val="left"/>
              <w:rPr>
                <w:rFonts w:cs="Arial"/>
                <w:caps/>
                <w:sz w:val="12"/>
                <w:szCs w:val="12"/>
              </w:rPr>
            </w:pPr>
          </w:p>
        </w:tc>
        <w:tc>
          <w:tcPr>
            <w:tcW w:w="3075" w:type="dxa"/>
            <w:vAlign w:val="center"/>
          </w:tcPr>
          <w:p w14:paraId="6BAD1655" w14:textId="77777777" w:rsidR="00007072" w:rsidRPr="00007072" w:rsidRDefault="00007072" w:rsidP="00007072">
            <w:pPr>
              <w:jc w:val="left"/>
              <w:rPr>
                <w:rFonts w:cs="Arial"/>
                <w:caps/>
                <w:sz w:val="12"/>
                <w:szCs w:val="12"/>
              </w:rPr>
            </w:pPr>
            <w:r w:rsidRPr="00007072">
              <w:rPr>
                <w:rFonts w:cs="Arial"/>
                <w:caps/>
                <w:sz w:val="12"/>
                <w:szCs w:val="12"/>
              </w:rPr>
              <w:t xml:space="preserve">B82 – No excedente, de 251 a 600 </w:t>
            </w:r>
          </w:p>
        </w:tc>
        <w:tc>
          <w:tcPr>
            <w:tcW w:w="857" w:type="dxa"/>
            <w:vAlign w:val="center"/>
          </w:tcPr>
          <w:p w14:paraId="6A3EA1C1" w14:textId="77777777" w:rsidR="00007072" w:rsidRPr="00007072" w:rsidRDefault="00007072" w:rsidP="00007072">
            <w:pPr>
              <w:rPr>
                <w:rFonts w:cs="Arial"/>
                <w:caps/>
                <w:sz w:val="12"/>
                <w:szCs w:val="12"/>
              </w:rPr>
            </w:pPr>
            <w:r w:rsidRPr="00007072">
              <w:rPr>
                <w:rFonts w:cs="Arial"/>
                <w:caps/>
                <w:sz w:val="12"/>
                <w:szCs w:val="12"/>
              </w:rPr>
              <w:t>2,654</w:t>
            </w:r>
          </w:p>
        </w:tc>
        <w:tc>
          <w:tcPr>
            <w:tcW w:w="1228" w:type="dxa"/>
            <w:vAlign w:val="center"/>
          </w:tcPr>
          <w:p w14:paraId="7FD05216"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5EA02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0A55F2" w14:textId="77777777" w:rsidTr="00FF3BE7">
        <w:trPr>
          <w:trHeight w:val="606"/>
          <w:jc w:val="right"/>
        </w:trPr>
        <w:tc>
          <w:tcPr>
            <w:tcW w:w="3075" w:type="dxa"/>
            <w:vMerge/>
            <w:vAlign w:val="center"/>
          </w:tcPr>
          <w:p w14:paraId="42E07366" w14:textId="77777777" w:rsidR="00007072" w:rsidRPr="00007072" w:rsidRDefault="00007072" w:rsidP="00007072">
            <w:pPr>
              <w:jc w:val="left"/>
              <w:rPr>
                <w:rFonts w:cs="Arial"/>
                <w:caps/>
                <w:sz w:val="12"/>
                <w:szCs w:val="12"/>
              </w:rPr>
            </w:pPr>
          </w:p>
        </w:tc>
        <w:tc>
          <w:tcPr>
            <w:tcW w:w="3075" w:type="dxa"/>
            <w:vAlign w:val="center"/>
          </w:tcPr>
          <w:p w14:paraId="37B7F44F" w14:textId="77777777" w:rsidR="00007072" w:rsidRPr="00007072" w:rsidRDefault="00007072" w:rsidP="00007072">
            <w:pPr>
              <w:jc w:val="left"/>
              <w:rPr>
                <w:rFonts w:cs="Arial"/>
                <w:caps/>
                <w:sz w:val="12"/>
                <w:szCs w:val="12"/>
              </w:rPr>
            </w:pPr>
            <w:r w:rsidRPr="00007072">
              <w:rPr>
                <w:rFonts w:cs="Arial"/>
                <w:caps/>
                <w:sz w:val="12"/>
                <w:szCs w:val="12"/>
              </w:rPr>
              <w:t xml:space="preserve">B83 – No excedente, de 601 a 1.500 </w:t>
            </w:r>
          </w:p>
        </w:tc>
        <w:tc>
          <w:tcPr>
            <w:tcW w:w="857" w:type="dxa"/>
            <w:vAlign w:val="center"/>
          </w:tcPr>
          <w:p w14:paraId="272455E4" w14:textId="77777777" w:rsidR="00007072" w:rsidRPr="00007072" w:rsidRDefault="00007072" w:rsidP="00007072">
            <w:pPr>
              <w:rPr>
                <w:rFonts w:cs="Arial"/>
                <w:caps/>
                <w:sz w:val="12"/>
                <w:szCs w:val="12"/>
              </w:rPr>
            </w:pPr>
            <w:r w:rsidRPr="00007072">
              <w:rPr>
                <w:rFonts w:cs="Arial"/>
                <w:caps/>
                <w:sz w:val="12"/>
                <w:szCs w:val="12"/>
              </w:rPr>
              <w:t>1,769</w:t>
            </w:r>
          </w:p>
        </w:tc>
        <w:tc>
          <w:tcPr>
            <w:tcW w:w="1228" w:type="dxa"/>
            <w:vAlign w:val="center"/>
          </w:tcPr>
          <w:p w14:paraId="37FFC17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9AE41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EFECB1" w14:textId="77777777" w:rsidTr="00FF3BE7">
        <w:trPr>
          <w:trHeight w:val="606"/>
          <w:jc w:val="right"/>
        </w:trPr>
        <w:tc>
          <w:tcPr>
            <w:tcW w:w="3075" w:type="dxa"/>
            <w:vMerge/>
            <w:vAlign w:val="center"/>
          </w:tcPr>
          <w:p w14:paraId="708FFE00" w14:textId="77777777" w:rsidR="00007072" w:rsidRPr="00007072" w:rsidRDefault="00007072" w:rsidP="00007072">
            <w:pPr>
              <w:jc w:val="left"/>
              <w:rPr>
                <w:rFonts w:cs="Arial"/>
                <w:caps/>
                <w:sz w:val="12"/>
                <w:szCs w:val="12"/>
              </w:rPr>
            </w:pPr>
          </w:p>
        </w:tc>
        <w:tc>
          <w:tcPr>
            <w:tcW w:w="3075" w:type="dxa"/>
            <w:vAlign w:val="center"/>
          </w:tcPr>
          <w:p w14:paraId="5F104514" w14:textId="77777777" w:rsidR="00007072" w:rsidRPr="00007072" w:rsidRDefault="00007072" w:rsidP="00007072">
            <w:pPr>
              <w:jc w:val="left"/>
              <w:rPr>
                <w:rFonts w:cs="Arial"/>
                <w:caps/>
                <w:sz w:val="12"/>
                <w:szCs w:val="12"/>
              </w:rPr>
            </w:pPr>
            <w:r w:rsidRPr="00007072">
              <w:rPr>
                <w:rFonts w:cs="Arial"/>
                <w:caps/>
                <w:sz w:val="12"/>
                <w:szCs w:val="12"/>
              </w:rPr>
              <w:t xml:space="preserve">B84 – No excedente, de 1.501 a 2.500 </w:t>
            </w:r>
          </w:p>
        </w:tc>
        <w:tc>
          <w:tcPr>
            <w:tcW w:w="857" w:type="dxa"/>
            <w:vAlign w:val="center"/>
          </w:tcPr>
          <w:p w14:paraId="0E36EC81" w14:textId="77777777" w:rsidR="00007072" w:rsidRPr="00007072" w:rsidRDefault="00007072" w:rsidP="00007072">
            <w:pPr>
              <w:rPr>
                <w:rFonts w:cs="Arial"/>
                <w:caps/>
                <w:sz w:val="12"/>
                <w:szCs w:val="12"/>
              </w:rPr>
            </w:pPr>
            <w:r w:rsidRPr="00007072">
              <w:rPr>
                <w:rFonts w:cs="Arial"/>
                <w:caps/>
                <w:sz w:val="12"/>
                <w:szCs w:val="12"/>
              </w:rPr>
              <w:t>1,179</w:t>
            </w:r>
          </w:p>
        </w:tc>
        <w:tc>
          <w:tcPr>
            <w:tcW w:w="1228" w:type="dxa"/>
            <w:vAlign w:val="center"/>
          </w:tcPr>
          <w:p w14:paraId="6C1BDB5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3BA879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B5663D" w14:textId="77777777" w:rsidTr="00FF3BE7">
        <w:trPr>
          <w:trHeight w:val="606"/>
          <w:jc w:val="right"/>
        </w:trPr>
        <w:tc>
          <w:tcPr>
            <w:tcW w:w="3075" w:type="dxa"/>
            <w:vMerge/>
            <w:vAlign w:val="center"/>
          </w:tcPr>
          <w:p w14:paraId="0058176C" w14:textId="77777777" w:rsidR="00007072" w:rsidRPr="00007072" w:rsidRDefault="00007072" w:rsidP="00007072">
            <w:pPr>
              <w:jc w:val="left"/>
              <w:rPr>
                <w:rFonts w:cs="Arial"/>
                <w:caps/>
                <w:sz w:val="12"/>
                <w:szCs w:val="12"/>
              </w:rPr>
            </w:pPr>
          </w:p>
        </w:tc>
        <w:tc>
          <w:tcPr>
            <w:tcW w:w="3075" w:type="dxa"/>
            <w:vAlign w:val="center"/>
          </w:tcPr>
          <w:p w14:paraId="4E874AE6" w14:textId="77777777" w:rsidR="00007072" w:rsidRPr="00007072" w:rsidRDefault="00007072" w:rsidP="00007072">
            <w:pPr>
              <w:jc w:val="left"/>
              <w:rPr>
                <w:rFonts w:cs="Arial"/>
                <w:caps/>
                <w:sz w:val="12"/>
                <w:szCs w:val="12"/>
              </w:rPr>
            </w:pPr>
            <w:r w:rsidRPr="00007072">
              <w:rPr>
                <w:rFonts w:cs="Arial"/>
                <w:caps/>
                <w:sz w:val="12"/>
                <w:szCs w:val="12"/>
              </w:rPr>
              <w:t xml:space="preserve">B85 – No excedente, de 2.501 a 4.000 </w:t>
            </w:r>
          </w:p>
        </w:tc>
        <w:tc>
          <w:tcPr>
            <w:tcW w:w="857" w:type="dxa"/>
            <w:vAlign w:val="center"/>
          </w:tcPr>
          <w:p w14:paraId="37512A08" w14:textId="77777777" w:rsidR="00007072" w:rsidRPr="00007072" w:rsidRDefault="00007072" w:rsidP="00007072">
            <w:pPr>
              <w:rPr>
                <w:rFonts w:cs="Arial"/>
                <w:caps/>
                <w:sz w:val="12"/>
                <w:szCs w:val="12"/>
              </w:rPr>
            </w:pPr>
            <w:r w:rsidRPr="00007072">
              <w:rPr>
                <w:rFonts w:cs="Arial"/>
                <w:caps/>
                <w:sz w:val="12"/>
                <w:szCs w:val="12"/>
              </w:rPr>
              <w:t>0,885</w:t>
            </w:r>
          </w:p>
        </w:tc>
        <w:tc>
          <w:tcPr>
            <w:tcW w:w="1228" w:type="dxa"/>
            <w:vAlign w:val="center"/>
          </w:tcPr>
          <w:p w14:paraId="3FC639E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2A8AB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8BBC6B1" w14:textId="77777777" w:rsidTr="00FF3BE7">
        <w:trPr>
          <w:trHeight w:val="606"/>
          <w:jc w:val="right"/>
        </w:trPr>
        <w:tc>
          <w:tcPr>
            <w:tcW w:w="3075" w:type="dxa"/>
            <w:vMerge/>
            <w:vAlign w:val="center"/>
          </w:tcPr>
          <w:p w14:paraId="491FE4F6" w14:textId="77777777" w:rsidR="00007072" w:rsidRPr="00007072" w:rsidRDefault="00007072" w:rsidP="00007072">
            <w:pPr>
              <w:jc w:val="left"/>
              <w:rPr>
                <w:rFonts w:cs="Arial"/>
                <w:caps/>
                <w:sz w:val="12"/>
                <w:szCs w:val="12"/>
              </w:rPr>
            </w:pPr>
          </w:p>
        </w:tc>
        <w:tc>
          <w:tcPr>
            <w:tcW w:w="3075" w:type="dxa"/>
            <w:vAlign w:val="center"/>
          </w:tcPr>
          <w:p w14:paraId="679F910C" w14:textId="77777777" w:rsidR="00007072" w:rsidRPr="00007072" w:rsidRDefault="00007072" w:rsidP="00007072">
            <w:pPr>
              <w:jc w:val="left"/>
              <w:rPr>
                <w:rFonts w:cs="Arial"/>
                <w:caps/>
                <w:sz w:val="12"/>
                <w:szCs w:val="12"/>
              </w:rPr>
            </w:pPr>
            <w:r w:rsidRPr="00007072">
              <w:rPr>
                <w:rFonts w:cs="Arial"/>
                <w:caps/>
                <w:sz w:val="12"/>
                <w:szCs w:val="12"/>
              </w:rPr>
              <w:t xml:space="preserve">B86 – No excedente de 4.000 </w:t>
            </w:r>
          </w:p>
        </w:tc>
        <w:tc>
          <w:tcPr>
            <w:tcW w:w="857" w:type="dxa"/>
            <w:vAlign w:val="center"/>
          </w:tcPr>
          <w:p w14:paraId="6F8C77D6" w14:textId="77777777" w:rsidR="00007072" w:rsidRPr="00007072" w:rsidRDefault="00007072" w:rsidP="00007072">
            <w:pPr>
              <w:rPr>
                <w:rFonts w:cs="Arial"/>
                <w:caps/>
                <w:sz w:val="12"/>
                <w:szCs w:val="12"/>
              </w:rPr>
            </w:pPr>
            <w:r w:rsidRPr="00007072">
              <w:rPr>
                <w:rFonts w:cs="Arial"/>
                <w:caps/>
                <w:sz w:val="12"/>
                <w:szCs w:val="12"/>
              </w:rPr>
              <w:t>0,738</w:t>
            </w:r>
          </w:p>
        </w:tc>
        <w:tc>
          <w:tcPr>
            <w:tcW w:w="1228" w:type="dxa"/>
            <w:vAlign w:val="center"/>
          </w:tcPr>
          <w:p w14:paraId="7ADE3DF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AFBCB8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783E22" w14:textId="77777777" w:rsidTr="00FF3BE7">
        <w:trPr>
          <w:trHeight w:val="606"/>
          <w:jc w:val="right"/>
        </w:trPr>
        <w:tc>
          <w:tcPr>
            <w:tcW w:w="3075" w:type="dxa"/>
            <w:vMerge/>
            <w:vAlign w:val="center"/>
          </w:tcPr>
          <w:p w14:paraId="06C26D8A" w14:textId="77777777" w:rsidR="00007072" w:rsidRPr="00007072" w:rsidRDefault="00007072" w:rsidP="00007072">
            <w:pPr>
              <w:jc w:val="left"/>
              <w:rPr>
                <w:rFonts w:cs="Arial"/>
                <w:caps/>
                <w:sz w:val="12"/>
                <w:szCs w:val="12"/>
              </w:rPr>
            </w:pPr>
          </w:p>
        </w:tc>
        <w:tc>
          <w:tcPr>
            <w:tcW w:w="3075" w:type="dxa"/>
            <w:vAlign w:val="center"/>
          </w:tcPr>
          <w:p w14:paraId="6BF0F68F" w14:textId="77777777" w:rsidR="00007072" w:rsidRPr="00007072" w:rsidRDefault="00007072" w:rsidP="00007072">
            <w:pPr>
              <w:jc w:val="left"/>
              <w:rPr>
                <w:rFonts w:cs="Arial"/>
                <w:caps/>
                <w:sz w:val="12"/>
                <w:szCs w:val="12"/>
              </w:rPr>
            </w:pPr>
            <w:r w:rsidRPr="00007072">
              <w:rPr>
                <w:rFonts w:cs="Arial"/>
                <w:caps/>
                <w:sz w:val="12"/>
                <w:szCs w:val="12"/>
              </w:rPr>
              <w:t xml:space="preserve">B87 – Tarifa mensal adicional por TPA não TCP-IP  </w:t>
            </w:r>
            <w:r w:rsidRPr="00007072">
              <w:rPr>
                <w:rFonts w:cs="Arial"/>
                <w:caps/>
                <w:sz w:val="14"/>
                <w:szCs w:val="12"/>
                <w:vertAlign w:val="superscript"/>
              </w:rPr>
              <w:footnoteReference w:id="26"/>
            </w:r>
          </w:p>
        </w:tc>
        <w:tc>
          <w:tcPr>
            <w:tcW w:w="857" w:type="dxa"/>
            <w:vAlign w:val="center"/>
          </w:tcPr>
          <w:p w14:paraId="162FCB55" w14:textId="77777777" w:rsidR="00007072" w:rsidRPr="00007072" w:rsidRDefault="00007072" w:rsidP="00007072">
            <w:pPr>
              <w:rPr>
                <w:rFonts w:cs="Arial"/>
                <w:caps/>
                <w:sz w:val="12"/>
                <w:szCs w:val="12"/>
              </w:rPr>
            </w:pPr>
            <w:r w:rsidRPr="00007072">
              <w:rPr>
                <w:rFonts w:cs="Arial"/>
                <w:caps/>
                <w:sz w:val="12"/>
                <w:szCs w:val="12"/>
              </w:rPr>
              <w:t>2,50</w:t>
            </w:r>
          </w:p>
        </w:tc>
        <w:tc>
          <w:tcPr>
            <w:tcW w:w="1228" w:type="dxa"/>
            <w:vAlign w:val="center"/>
          </w:tcPr>
          <w:p w14:paraId="4298274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22715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73B2B1" w14:textId="77777777" w:rsidTr="00FF3BE7">
        <w:trPr>
          <w:trHeight w:val="606"/>
          <w:jc w:val="right"/>
        </w:trPr>
        <w:tc>
          <w:tcPr>
            <w:tcW w:w="3075" w:type="dxa"/>
            <w:vMerge/>
            <w:vAlign w:val="center"/>
          </w:tcPr>
          <w:p w14:paraId="6FF46A7A" w14:textId="77777777" w:rsidR="00007072" w:rsidRPr="00007072" w:rsidRDefault="00007072" w:rsidP="00007072">
            <w:pPr>
              <w:jc w:val="left"/>
              <w:rPr>
                <w:rFonts w:cs="Arial"/>
                <w:caps/>
                <w:sz w:val="12"/>
                <w:szCs w:val="12"/>
              </w:rPr>
            </w:pPr>
          </w:p>
        </w:tc>
        <w:tc>
          <w:tcPr>
            <w:tcW w:w="3075" w:type="dxa"/>
            <w:shd w:val="clear" w:color="auto" w:fill="auto"/>
            <w:vAlign w:val="center"/>
          </w:tcPr>
          <w:p w14:paraId="0EA5B925" w14:textId="77777777" w:rsidR="00007072" w:rsidRPr="00007072" w:rsidRDefault="00007072" w:rsidP="00007072">
            <w:pPr>
              <w:jc w:val="left"/>
              <w:rPr>
                <w:rFonts w:cs="Arial"/>
                <w:caps/>
                <w:sz w:val="12"/>
                <w:szCs w:val="12"/>
              </w:rPr>
            </w:pPr>
            <w:r w:rsidRPr="00007072">
              <w:rPr>
                <w:rFonts w:cs="Arial"/>
                <w:caps/>
                <w:sz w:val="12"/>
                <w:szCs w:val="12"/>
              </w:rPr>
              <w:t>B8A - Mensalidade app personalizável e SDK (MB)</w:t>
            </w:r>
          </w:p>
        </w:tc>
        <w:tc>
          <w:tcPr>
            <w:tcW w:w="857" w:type="dxa"/>
            <w:shd w:val="clear" w:color="auto" w:fill="auto"/>
            <w:vAlign w:val="center"/>
          </w:tcPr>
          <w:p w14:paraId="06BC666F" w14:textId="77777777" w:rsidR="00007072" w:rsidRPr="00007072" w:rsidRDefault="00007072" w:rsidP="00007072">
            <w:pPr>
              <w:rPr>
                <w:rFonts w:cs="Arial"/>
                <w:caps/>
                <w:sz w:val="12"/>
                <w:szCs w:val="12"/>
              </w:rPr>
            </w:pPr>
            <w:r w:rsidRPr="00007072">
              <w:rPr>
                <w:rFonts w:cs="Arial"/>
                <w:caps/>
                <w:sz w:val="12"/>
                <w:szCs w:val="12"/>
              </w:rPr>
              <w:t>2.000</w:t>
            </w:r>
          </w:p>
        </w:tc>
        <w:tc>
          <w:tcPr>
            <w:tcW w:w="1228" w:type="dxa"/>
            <w:shd w:val="clear" w:color="auto" w:fill="auto"/>
            <w:vAlign w:val="center"/>
          </w:tcPr>
          <w:p w14:paraId="04B26753"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shd w:val="clear" w:color="auto" w:fill="auto"/>
            <w:vAlign w:val="center"/>
          </w:tcPr>
          <w:p w14:paraId="4B329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B648837" w14:textId="77777777" w:rsidTr="00FF3BE7">
        <w:trPr>
          <w:trHeight w:val="606"/>
          <w:jc w:val="right"/>
        </w:trPr>
        <w:tc>
          <w:tcPr>
            <w:tcW w:w="3075" w:type="dxa"/>
            <w:vMerge/>
            <w:vAlign w:val="center"/>
          </w:tcPr>
          <w:p w14:paraId="449B1022" w14:textId="77777777" w:rsidR="00007072" w:rsidRPr="00007072" w:rsidRDefault="00007072" w:rsidP="00007072">
            <w:pPr>
              <w:jc w:val="left"/>
              <w:rPr>
                <w:rFonts w:cs="Arial"/>
                <w:caps/>
                <w:sz w:val="12"/>
                <w:szCs w:val="12"/>
              </w:rPr>
            </w:pPr>
          </w:p>
        </w:tc>
        <w:tc>
          <w:tcPr>
            <w:tcW w:w="3075" w:type="dxa"/>
            <w:vAlign w:val="center"/>
          </w:tcPr>
          <w:p w14:paraId="0BC6CE7B" w14:textId="77777777" w:rsidR="00007072" w:rsidRPr="00007072" w:rsidRDefault="00007072" w:rsidP="00007072">
            <w:pPr>
              <w:jc w:val="left"/>
              <w:rPr>
                <w:rFonts w:cs="Arial"/>
                <w:caps/>
                <w:sz w:val="12"/>
                <w:szCs w:val="12"/>
              </w:rPr>
            </w:pPr>
            <w:r w:rsidRPr="00007072">
              <w:rPr>
                <w:rFonts w:cs="Arial"/>
                <w:caps/>
                <w:sz w:val="12"/>
                <w:szCs w:val="12"/>
              </w:rPr>
              <w:t>B8B - Mensalidade app personalizável e SDK (MB e SPI)</w:t>
            </w:r>
          </w:p>
        </w:tc>
        <w:tc>
          <w:tcPr>
            <w:tcW w:w="857" w:type="dxa"/>
            <w:vAlign w:val="center"/>
          </w:tcPr>
          <w:p w14:paraId="64EC0E43" w14:textId="77777777" w:rsidR="00007072" w:rsidRPr="00007072" w:rsidRDefault="00007072" w:rsidP="00007072">
            <w:pPr>
              <w:rPr>
                <w:rFonts w:cs="Arial"/>
                <w:caps/>
                <w:sz w:val="12"/>
                <w:szCs w:val="12"/>
              </w:rPr>
            </w:pPr>
            <w:r w:rsidRPr="00007072">
              <w:rPr>
                <w:rFonts w:cs="Arial"/>
                <w:caps/>
                <w:sz w:val="12"/>
                <w:szCs w:val="12"/>
              </w:rPr>
              <w:t>4.000</w:t>
            </w:r>
          </w:p>
        </w:tc>
        <w:tc>
          <w:tcPr>
            <w:tcW w:w="1228" w:type="dxa"/>
            <w:vAlign w:val="center"/>
          </w:tcPr>
          <w:p w14:paraId="4EEC086A"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vAlign w:val="center"/>
          </w:tcPr>
          <w:p w14:paraId="500BAFC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9BC27AE" w14:textId="77777777" w:rsidTr="00FF3BE7">
        <w:trPr>
          <w:trHeight w:val="606"/>
          <w:jc w:val="right"/>
        </w:trPr>
        <w:tc>
          <w:tcPr>
            <w:tcW w:w="3075" w:type="dxa"/>
            <w:vMerge w:val="restart"/>
            <w:vAlign w:val="center"/>
          </w:tcPr>
          <w:p w14:paraId="0ACA9507" w14:textId="77777777" w:rsidR="00007072" w:rsidRPr="00007072" w:rsidRDefault="00007072" w:rsidP="00007072">
            <w:pPr>
              <w:jc w:val="left"/>
              <w:rPr>
                <w:rFonts w:cs="Arial"/>
                <w:caps/>
                <w:sz w:val="12"/>
                <w:szCs w:val="12"/>
              </w:rPr>
            </w:pPr>
            <w:r w:rsidRPr="00007072">
              <w:rPr>
                <w:rFonts w:cs="Arial"/>
                <w:caps/>
                <w:sz w:val="12"/>
                <w:szCs w:val="12"/>
              </w:rPr>
              <w:t>B9 – CARREGAMENTO DE CHAVES</w:t>
            </w:r>
            <w:r w:rsidRPr="00007072">
              <w:rPr>
                <w:rFonts w:cs="Arial"/>
                <w:caps/>
                <w:sz w:val="14"/>
                <w:szCs w:val="12"/>
                <w:vertAlign w:val="superscript"/>
              </w:rPr>
              <w:footnoteReference w:id="27"/>
            </w:r>
          </w:p>
        </w:tc>
        <w:tc>
          <w:tcPr>
            <w:tcW w:w="3075" w:type="dxa"/>
            <w:vAlign w:val="center"/>
          </w:tcPr>
          <w:p w14:paraId="18C3E884" w14:textId="77777777" w:rsidR="00007072" w:rsidRPr="00007072" w:rsidRDefault="00007072" w:rsidP="00007072">
            <w:pPr>
              <w:jc w:val="left"/>
              <w:rPr>
                <w:rFonts w:cs="Arial"/>
                <w:caps/>
                <w:sz w:val="12"/>
                <w:szCs w:val="12"/>
              </w:rPr>
            </w:pPr>
            <w:r w:rsidRPr="00007072">
              <w:rPr>
                <w:rFonts w:cs="Arial"/>
                <w:caps/>
                <w:sz w:val="12"/>
                <w:szCs w:val="12"/>
              </w:rPr>
              <w:t>B9A – Carregamento de chaves – por ficheiro com as chaves SIBS enviado</w:t>
            </w:r>
          </w:p>
        </w:tc>
        <w:tc>
          <w:tcPr>
            <w:tcW w:w="857" w:type="dxa"/>
            <w:vAlign w:val="center"/>
          </w:tcPr>
          <w:p w14:paraId="2EBBC18F"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3FD47D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6BADC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19BF95F" w14:textId="77777777" w:rsidTr="00FF3BE7">
        <w:trPr>
          <w:trHeight w:val="606"/>
          <w:jc w:val="right"/>
        </w:trPr>
        <w:tc>
          <w:tcPr>
            <w:tcW w:w="3075" w:type="dxa"/>
            <w:vMerge/>
            <w:vAlign w:val="center"/>
          </w:tcPr>
          <w:p w14:paraId="224B1548" w14:textId="77777777" w:rsidR="00007072" w:rsidRPr="00007072" w:rsidRDefault="00007072" w:rsidP="00007072">
            <w:pPr>
              <w:jc w:val="left"/>
              <w:rPr>
                <w:rFonts w:cs="Arial"/>
                <w:caps/>
                <w:sz w:val="12"/>
                <w:szCs w:val="12"/>
              </w:rPr>
            </w:pPr>
          </w:p>
        </w:tc>
        <w:tc>
          <w:tcPr>
            <w:tcW w:w="3075" w:type="dxa"/>
            <w:vAlign w:val="center"/>
          </w:tcPr>
          <w:p w14:paraId="357C212E" w14:textId="77777777" w:rsidR="00007072" w:rsidRPr="00007072" w:rsidRDefault="00007072" w:rsidP="00007072">
            <w:pPr>
              <w:jc w:val="left"/>
              <w:rPr>
                <w:rFonts w:cs="Arial"/>
                <w:caps/>
                <w:sz w:val="12"/>
                <w:szCs w:val="12"/>
              </w:rPr>
            </w:pPr>
            <w:r w:rsidRPr="00007072">
              <w:rPr>
                <w:rFonts w:cs="Arial"/>
                <w:caps/>
                <w:sz w:val="12"/>
                <w:szCs w:val="12"/>
              </w:rPr>
              <w:t>B9B – Carregamento de chaves – por cada nº de série registado no ficheiro recebido</w:t>
            </w:r>
          </w:p>
        </w:tc>
        <w:tc>
          <w:tcPr>
            <w:tcW w:w="857" w:type="dxa"/>
            <w:vAlign w:val="center"/>
          </w:tcPr>
          <w:p w14:paraId="7611BA20" w14:textId="77777777" w:rsidR="00007072" w:rsidRPr="00007072" w:rsidRDefault="00007072" w:rsidP="00007072">
            <w:pPr>
              <w:rPr>
                <w:rFonts w:cs="Arial"/>
                <w:caps/>
                <w:sz w:val="12"/>
                <w:szCs w:val="12"/>
              </w:rPr>
            </w:pPr>
            <w:r w:rsidRPr="00007072">
              <w:rPr>
                <w:rFonts w:cs="Arial"/>
                <w:caps/>
                <w:sz w:val="12"/>
                <w:szCs w:val="12"/>
              </w:rPr>
              <w:t>0,60</w:t>
            </w:r>
          </w:p>
        </w:tc>
        <w:tc>
          <w:tcPr>
            <w:tcW w:w="1228" w:type="dxa"/>
            <w:vAlign w:val="center"/>
          </w:tcPr>
          <w:p w14:paraId="211E445B"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1310BB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BB342" w14:textId="77777777" w:rsidTr="00FF3BE7">
        <w:trPr>
          <w:trHeight w:val="606"/>
          <w:jc w:val="right"/>
        </w:trPr>
        <w:tc>
          <w:tcPr>
            <w:tcW w:w="3075" w:type="dxa"/>
            <w:vMerge w:val="restart"/>
            <w:vAlign w:val="center"/>
          </w:tcPr>
          <w:p w14:paraId="07BA95B2" w14:textId="77777777" w:rsidR="00007072" w:rsidRPr="00007072" w:rsidRDefault="00007072" w:rsidP="00007072">
            <w:pPr>
              <w:jc w:val="left"/>
              <w:rPr>
                <w:rFonts w:cs="Arial"/>
                <w:caps/>
                <w:sz w:val="12"/>
                <w:szCs w:val="12"/>
              </w:rPr>
            </w:pPr>
            <w:r w:rsidRPr="00007072">
              <w:rPr>
                <w:rFonts w:cs="Arial"/>
                <w:caps/>
                <w:sz w:val="12"/>
                <w:szCs w:val="12"/>
              </w:rPr>
              <w:t>BA – SERVIÇO DE MANUTENÇÃO CONTRATUAL DE CA - SILVER</w:t>
            </w:r>
            <w:r w:rsidRPr="00007072">
              <w:rPr>
                <w:rFonts w:cs="Arial"/>
                <w:caps/>
                <w:sz w:val="14"/>
                <w:szCs w:val="12"/>
                <w:vertAlign w:val="superscript"/>
              </w:rPr>
              <w:footnoteReference w:id="28"/>
            </w:r>
            <w:r w:rsidRPr="00007072">
              <w:rPr>
                <w:rFonts w:cs="Arial"/>
                <w:caps/>
                <w:sz w:val="12"/>
                <w:szCs w:val="12"/>
              </w:rPr>
              <w:t>,</w:t>
            </w:r>
            <w:r w:rsidRPr="00007072">
              <w:rPr>
                <w:rFonts w:cs="Arial"/>
                <w:caps/>
                <w:sz w:val="14"/>
                <w:szCs w:val="12"/>
                <w:vertAlign w:val="superscript"/>
              </w:rPr>
              <w:footnoteReference w:id="29"/>
            </w:r>
          </w:p>
          <w:p w14:paraId="1C0D7B99" w14:textId="77777777" w:rsidR="00007072" w:rsidRPr="00007072" w:rsidRDefault="00007072" w:rsidP="00007072">
            <w:pPr>
              <w:jc w:val="left"/>
              <w:rPr>
                <w:rFonts w:cs="Arial"/>
                <w:caps/>
                <w:sz w:val="12"/>
                <w:szCs w:val="12"/>
              </w:rPr>
            </w:pPr>
          </w:p>
        </w:tc>
        <w:tc>
          <w:tcPr>
            <w:tcW w:w="3075" w:type="dxa"/>
            <w:vAlign w:val="center"/>
          </w:tcPr>
          <w:p w14:paraId="4C4B5D52" w14:textId="77777777" w:rsidR="00007072" w:rsidRPr="00007072" w:rsidRDefault="00007072" w:rsidP="00007072">
            <w:pPr>
              <w:jc w:val="left"/>
              <w:rPr>
                <w:rFonts w:cs="Arial"/>
                <w:caps/>
                <w:sz w:val="12"/>
                <w:szCs w:val="12"/>
              </w:rPr>
            </w:pPr>
            <w:r w:rsidRPr="00007072">
              <w:rPr>
                <w:rFonts w:cs="Arial"/>
                <w:caps/>
                <w:sz w:val="12"/>
                <w:szCs w:val="12"/>
              </w:rPr>
              <w:t>BA1 – De 1 a 200 CA</w:t>
            </w:r>
          </w:p>
        </w:tc>
        <w:tc>
          <w:tcPr>
            <w:tcW w:w="857" w:type="dxa"/>
            <w:vAlign w:val="center"/>
          </w:tcPr>
          <w:p w14:paraId="0247EA3C" w14:textId="77777777" w:rsidR="00007072" w:rsidRPr="00007072" w:rsidRDefault="00007072" w:rsidP="00007072">
            <w:pPr>
              <w:rPr>
                <w:rFonts w:cs="Arial"/>
                <w:caps/>
                <w:sz w:val="12"/>
                <w:szCs w:val="12"/>
              </w:rPr>
            </w:pPr>
            <w:r w:rsidRPr="00007072">
              <w:rPr>
                <w:rFonts w:cs="Arial"/>
                <w:caps/>
                <w:sz w:val="12"/>
                <w:szCs w:val="12"/>
              </w:rPr>
              <w:t>103,10</w:t>
            </w:r>
          </w:p>
        </w:tc>
        <w:tc>
          <w:tcPr>
            <w:tcW w:w="1228" w:type="dxa"/>
            <w:vAlign w:val="center"/>
          </w:tcPr>
          <w:p w14:paraId="1BF1B24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251F7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0577F" w14:textId="77777777" w:rsidTr="00FF3BE7">
        <w:trPr>
          <w:trHeight w:val="606"/>
          <w:jc w:val="right"/>
        </w:trPr>
        <w:tc>
          <w:tcPr>
            <w:tcW w:w="3075" w:type="dxa"/>
            <w:vMerge/>
            <w:vAlign w:val="center"/>
          </w:tcPr>
          <w:p w14:paraId="1938D1A2" w14:textId="77777777" w:rsidR="00007072" w:rsidRPr="00007072" w:rsidRDefault="00007072" w:rsidP="00007072">
            <w:pPr>
              <w:jc w:val="left"/>
              <w:rPr>
                <w:rFonts w:cs="Arial"/>
                <w:caps/>
                <w:sz w:val="12"/>
                <w:szCs w:val="12"/>
              </w:rPr>
            </w:pPr>
          </w:p>
        </w:tc>
        <w:tc>
          <w:tcPr>
            <w:tcW w:w="3075" w:type="dxa"/>
            <w:vAlign w:val="center"/>
          </w:tcPr>
          <w:p w14:paraId="33CEE17C" w14:textId="77777777" w:rsidR="00007072" w:rsidRPr="00007072" w:rsidRDefault="00007072" w:rsidP="00007072">
            <w:pPr>
              <w:jc w:val="left"/>
              <w:rPr>
                <w:rFonts w:cs="Arial"/>
                <w:caps/>
                <w:sz w:val="12"/>
                <w:szCs w:val="12"/>
              </w:rPr>
            </w:pPr>
            <w:r w:rsidRPr="00007072">
              <w:rPr>
                <w:rFonts w:cs="Arial"/>
                <w:caps/>
                <w:sz w:val="12"/>
                <w:szCs w:val="12"/>
              </w:rPr>
              <w:t>BA2 – No excedente, de 201 a 600 CA</w:t>
            </w:r>
          </w:p>
        </w:tc>
        <w:tc>
          <w:tcPr>
            <w:tcW w:w="857" w:type="dxa"/>
            <w:vAlign w:val="center"/>
          </w:tcPr>
          <w:p w14:paraId="22AD1D47" w14:textId="77777777" w:rsidR="00007072" w:rsidRPr="00007072" w:rsidRDefault="00007072" w:rsidP="00007072">
            <w:pPr>
              <w:rPr>
                <w:rFonts w:cs="Arial"/>
                <w:caps/>
                <w:sz w:val="12"/>
                <w:szCs w:val="12"/>
              </w:rPr>
            </w:pPr>
            <w:r w:rsidRPr="00007072">
              <w:rPr>
                <w:rFonts w:cs="Arial"/>
                <w:caps/>
                <w:sz w:val="12"/>
                <w:szCs w:val="12"/>
              </w:rPr>
              <w:t>77,88</w:t>
            </w:r>
          </w:p>
        </w:tc>
        <w:tc>
          <w:tcPr>
            <w:tcW w:w="1228" w:type="dxa"/>
            <w:vAlign w:val="center"/>
          </w:tcPr>
          <w:p w14:paraId="6648EE5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CF06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2DC9D97" w14:textId="77777777" w:rsidTr="00FF3BE7">
        <w:trPr>
          <w:trHeight w:val="606"/>
          <w:jc w:val="right"/>
        </w:trPr>
        <w:tc>
          <w:tcPr>
            <w:tcW w:w="3075" w:type="dxa"/>
            <w:vMerge/>
            <w:vAlign w:val="center"/>
          </w:tcPr>
          <w:p w14:paraId="45B96B11" w14:textId="77777777" w:rsidR="00007072" w:rsidRPr="00007072" w:rsidRDefault="00007072" w:rsidP="00007072">
            <w:pPr>
              <w:jc w:val="left"/>
              <w:rPr>
                <w:rFonts w:cs="Arial"/>
                <w:caps/>
                <w:sz w:val="12"/>
                <w:szCs w:val="12"/>
              </w:rPr>
            </w:pPr>
          </w:p>
        </w:tc>
        <w:tc>
          <w:tcPr>
            <w:tcW w:w="3075" w:type="dxa"/>
            <w:vAlign w:val="center"/>
          </w:tcPr>
          <w:p w14:paraId="754D5366" w14:textId="77777777" w:rsidR="00007072" w:rsidRPr="00007072" w:rsidRDefault="00007072" w:rsidP="00007072">
            <w:pPr>
              <w:jc w:val="left"/>
              <w:rPr>
                <w:rFonts w:cs="Arial"/>
                <w:caps/>
                <w:sz w:val="12"/>
                <w:szCs w:val="12"/>
              </w:rPr>
            </w:pPr>
            <w:r w:rsidRPr="00007072">
              <w:rPr>
                <w:rFonts w:cs="Arial"/>
                <w:caps/>
                <w:sz w:val="12"/>
                <w:szCs w:val="12"/>
              </w:rPr>
              <w:t>BA3 – No excedente, de 601 a 1.500 CA</w:t>
            </w:r>
          </w:p>
        </w:tc>
        <w:tc>
          <w:tcPr>
            <w:tcW w:w="857" w:type="dxa"/>
            <w:vAlign w:val="center"/>
          </w:tcPr>
          <w:p w14:paraId="3285634C" w14:textId="77777777" w:rsidR="00007072" w:rsidRPr="00007072" w:rsidRDefault="00007072" w:rsidP="00007072">
            <w:pPr>
              <w:rPr>
                <w:rFonts w:cs="Arial"/>
                <w:caps/>
                <w:sz w:val="12"/>
                <w:szCs w:val="12"/>
              </w:rPr>
            </w:pPr>
            <w:r w:rsidRPr="00007072">
              <w:rPr>
                <w:rFonts w:cs="Arial"/>
                <w:caps/>
                <w:sz w:val="12"/>
                <w:szCs w:val="12"/>
              </w:rPr>
              <w:t>52,65</w:t>
            </w:r>
          </w:p>
        </w:tc>
        <w:tc>
          <w:tcPr>
            <w:tcW w:w="1228" w:type="dxa"/>
            <w:vAlign w:val="center"/>
          </w:tcPr>
          <w:p w14:paraId="423F1C2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A289B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2C04274" w14:textId="77777777" w:rsidTr="00FF3BE7">
        <w:trPr>
          <w:trHeight w:val="606"/>
          <w:jc w:val="right"/>
        </w:trPr>
        <w:tc>
          <w:tcPr>
            <w:tcW w:w="3075" w:type="dxa"/>
            <w:vMerge/>
            <w:vAlign w:val="center"/>
          </w:tcPr>
          <w:p w14:paraId="74969826" w14:textId="77777777" w:rsidR="00007072" w:rsidRPr="00007072" w:rsidRDefault="00007072" w:rsidP="00007072">
            <w:pPr>
              <w:jc w:val="left"/>
              <w:rPr>
                <w:rFonts w:cs="Arial"/>
                <w:caps/>
                <w:sz w:val="12"/>
                <w:szCs w:val="12"/>
              </w:rPr>
            </w:pPr>
          </w:p>
        </w:tc>
        <w:tc>
          <w:tcPr>
            <w:tcW w:w="3075" w:type="dxa"/>
            <w:vAlign w:val="center"/>
          </w:tcPr>
          <w:p w14:paraId="5057D207" w14:textId="77777777" w:rsidR="00007072" w:rsidRPr="00007072" w:rsidRDefault="00007072" w:rsidP="00007072">
            <w:pPr>
              <w:jc w:val="left"/>
              <w:rPr>
                <w:rFonts w:cs="Arial"/>
                <w:caps/>
                <w:sz w:val="12"/>
                <w:szCs w:val="12"/>
              </w:rPr>
            </w:pPr>
            <w:r w:rsidRPr="00007072">
              <w:rPr>
                <w:rFonts w:cs="Arial"/>
                <w:caps/>
                <w:sz w:val="12"/>
                <w:szCs w:val="12"/>
              </w:rPr>
              <w:t>BA4 – No excedente de 1.500 CA</w:t>
            </w:r>
          </w:p>
        </w:tc>
        <w:tc>
          <w:tcPr>
            <w:tcW w:w="857" w:type="dxa"/>
            <w:vAlign w:val="center"/>
          </w:tcPr>
          <w:p w14:paraId="542149DB" w14:textId="77777777" w:rsidR="00007072" w:rsidRPr="00007072" w:rsidRDefault="00007072" w:rsidP="00007072">
            <w:pPr>
              <w:rPr>
                <w:rFonts w:cs="Arial"/>
                <w:caps/>
                <w:sz w:val="12"/>
                <w:szCs w:val="12"/>
              </w:rPr>
            </w:pPr>
            <w:r w:rsidRPr="00007072">
              <w:rPr>
                <w:rFonts w:cs="Arial"/>
                <w:caps/>
                <w:sz w:val="12"/>
                <w:szCs w:val="12"/>
              </w:rPr>
              <w:t>38,24</w:t>
            </w:r>
          </w:p>
        </w:tc>
        <w:tc>
          <w:tcPr>
            <w:tcW w:w="1228" w:type="dxa"/>
            <w:vAlign w:val="center"/>
          </w:tcPr>
          <w:p w14:paraId="1C1B45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D3E86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AEB62B" w14:textId="77777777" w:rsidTr="00FF3BE7">
        <w:trPr>
          <w:trHeight w:val="606"/>
          <w:jc w:val="right"/>
        </w:trPr>
        <w:tc>
          <w:tcPr>
            <w:tcW w:w="3075" w:type="dxa"/>
            <w:vMerge/>
            <w:vAlign w:val="center"/>
          </w:tcPr>
          <w:p w14:paraId="64C2462A" w14:textId="77777777" w:rsidR="00007072" w:rsidRPr="00007072" w:rsidRDefault="00007072" w:rsidP="00007072">
            <w:pPr>
              <w:jc w:val="left"/>
              <w:rPr>
                <w:rFonts w:cs="Arial"/>
                <w:caps/>
                <w:sz w:val="12"/>
                <w:szCs w:val="12"/>
              </w:rPr>
            </w:pPr>
          </w:p>
        </w:tc>
        <w:tc>
          <w:tcPr>
            <w:tcW w:w="3075" w:type="dxa"/>
            <w:vAlign w:val="center"/>
          </w:tcPr>
          <w:p w14:paraId="0C0A93ED" w14:textId="77777777" w:rsidR="00007072" w:rsidRPr="00007072" w:rsidRDefault="00007072" w:rsidP="00007072">
            <w:pPr>
              <w:jc w:val="left"/>
              <w:rPr>
                <w:rFonts w:cs="Arial"/>
                <w:caps/>
                <w:sz w:val="12"/>
                <w:szCs w:val="12"/>
              </w:rPr>
            </w:pPr>
            <w:r w:rsidRPr="00007072">
              <w:rPr>
                <w:rFonts w:cs="Arial"/>
                <w:caps/>
                <w:sz w:val="12"/>
                <w:szCs w:val="12"/>
              </w:rPr>
              <w:t>BA5 – Adicional por CA com nível de serviço Gold</w:t>
            </w:r>
            <w:r w:rsidRPr="00007072">
              <w:rPr>
                <w:rFonts w:cs="Arial"/>
                <w:caps/>
                <w:sz w:val="14"/>
                <w:szCs w:val="12"/>
                <w:vertAlign w:val="superscript"/>
              </w:rPr>
              <w:footnoteReference w:id="30"/>
            </w:r>
          </w:p>
        </w:tc>
        <w:tc>
          <w:tcPr>
            <w:tcW w:w="857" w:type="dxa"/>
            <w:vAlign w:val="center"/>
          </w:tcPr>
          <w:p w14:paraId="0CD99656" w14:textId="77777777" w:rsidR="00007072" w:rsidRPr="00007072" w:rsidRDefault="00007072" w:rsidP="00007072">
            <w:pPr>
              <w:rPr>
                <w:rFonts w:cs="Arial"/>
                <w:caps/>
                <w:sz w:val="12"/>
                <w:szCs w:val="12"/>
              </w:rPr>
            </w:pPr>
            <w:r w:rsidRPr="00007072">
              <w:rPr>
                <w:rFonts w:cs="Arial"/>
                <w:caps/>
                <w:sz w:val="12"/>
                <w:szCs w:val="12"/>
              </w:rPr>
              <w:t>7,50</w:t>
            </w:r>
          </w:p>
        </w:tc>
        <w:tc>
          <w:tcPr>
            <w:tcW w:w="1228" w:type="dxa"/>
            <w:vAlign w:val="center"/>
          </w:tcPr>
          <w:p w14:paraId="12690D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330155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A72E29" w14:textId="77777777" w:rsidTr="00FF3BE7">
        <w:trPr>
          <w:trHeight w:val="606"/>
          <w:jc w:val="right"/>
        </w:trPr>
        <w:tc>
          <w:tcPr>
            <w:tcW w:w="3075" w:type="dxa"/>
            <w:vMerge/>
            <w:vAlign w:val="center"/>
          </w:tcPr>
          <w:p w14:paraId="378F5F1F" w14:textId="77777777" w:rsidR="00007072" w:rsidRPr="00007072" w:rsidRDefault="00007072" w:rsidP="00007072">
            <w:pPr>
              <w:jc w:val="left"/>
              <w:rPr>
                <w:rFonts w:cs="Arial"/>
                <w:caps/>
                <w:sz w:val="12"/>
                <w:szCs w:val="12"/>
              </w:rPr>
            </w:pPr>
          </w:p>
        </w:tc>
        <w:tc>
          <w:tcPr>
            <w:tcW w:w="3075" w:type="dxa"/>
            <w:vAlign w:val="center"/>
          </w:tcPr>
          <w:p w14:paraId="1240F764" w14:textId="77777777" w:rsidR="00007072" w:rsidRPr="00007072" w:rsidRDefault="00007072" w:rsidP="00007072">
            <w:pPr>
              <w:jc w:val="left"/>
              <w:rPr>
                <w:rFonts w:cs="Arial"/>
                <w:caps/>
                <w:sz w:val="12"/>
                <w:szCs w:val="12"/>
              </w:rPr>
            </w:pPr>
            <w:r w:rsidRPr="00007072">
              <w:rPr>
                <w:rFonts w:cs="Arial"/>
                <w:caps/>
                <w:sz w:val="12"/>
                <w:szCs w:val="12"/>
              </w:rPr>
              <w:t>BA6 – Adicional por CA com nível de serviço Platinum</w:t>
            </w:r>
            <w:r w:rsidRPr="00007072">
              <w:rPr>
                <w:rFonts w:cs="Arial"/>
                <w:caps/>
                <w:sz w:val="14"/>
                <w:szCs w:val="12"/>
                <w:vertAlign w:val="superscript"/>
              </w:rPr>
              <w:footnoteReference w:id="31"/>
            </w:r>
          </w:p>
        </w:tc>
        <w:tc>
          <w:tcPr>
            <w:tcW w:w="857" w:type="dxa"/>
            <w:vAlign w:val="center"/>
          </w:tcPr>
          <w:p w14:paraId="615F639C" w14:textId="77777777" w:rsidR="00007072" w:rsidRPr="00007072" w:rsidRDefault="00007072" w:rsidP="00007072">
            <w:pPr>
              <w:rPr>
                <w:rFonts w:cs="Arial"/>
                <w:caps/>
                <w:sz w:val="12"/>
                <w:szCs w:val="12"/>
              </w:rPr>
            </w:pPr>
            <w:r w:rsidRPr="00007072">
              <w:rPr>
                <w:rFonts w:cs="Arial"/>
                <w:caps/>
                <w:sz w:val="12"/>
                <w:szCs w:val="12"/>
              </w:rPr>
              <w:t>40</w:t>
            </w:r>
          </w:p>
        </w:tc>
        <w:tc>
          <w:tcPr>
            <w:tcW w:w="1228" w:type="dxa"/>
            <w:vAlign w:val="center"/>
          </w:tcPr>
          <w:p w14:paraId="237D3EE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3C9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0D1D9E" w14:textId="77777777" w:rsidTr="00FF3BE7">
        <w:trPr>
          <w:trHeight w:val="606"/>
          <w:jc w:val="right"/>
        </w:trPr>
        <w:tc>
          <w:tcPr>
            <w:tcW w:w="3075" w:type="dxa"/>
            <w:vMerge/>
            <w:vAlign w:val="center"/>
          </w:tcPr>
          <w:p w14:paraId="17A29F75" w14:textId="77777777" w:rsidR="00007072" w:rsidRPr="00007072" w:rsidRDefault="00007072" w:rsidP="00007072">
            <w:pPr>
              <w:jc w:val="left"/>
              <w:rPr>
                <w:rFonts w:cs="Arial"/>
                <w:caps/>
                <w:sz w:val="12"/>
                <w:szCs w:val="12"/>
              </w:rPr>
            </w:pPr>
          </w:p>
        </w:tc>
        <w:tc>
          <w:tcPr>
            <w:tcW w:w="3075" w:type="dxa"/>
            <w:vAlign w:val="center"/>
          </w:tcPr>
          <w:p w14:paraId="54CC06B2" w14:textId="77777777" w:rsidR="00007072" w:rsidRPr="00007072" w:rsidRDefault="00007072" w:rsidP="00007072">
            <w:pPr>
              <w:jc w:val="left"/>
              <w:rPr>
                <w:rFonts w:cs="Arial"/>
                <w:caps/>
                <w:sz w:val="12"/>
                <w:szCs w:val="12"/>
              </w:rPr>
            </w:pPr>
            <w:r w:rsidRPr="00007072">
              <w:rPr>
                <w:rFonts w:cs="Arial"/>
                <w:caps/>
                <w:sz w:val="12"/>
                <w:szCs w:val="12"/>
              </w:rPr>
              <w:t>BA7 – Adicional por CA com extensão do horário de intervenção</w:t>
            </w:r>
            <w:r w:rsidRPr="00007072">
              <w:rPr>
                <w:rFonts w:cs="Arial"/>
                <w:caps/>
                <w:sz w:val="14"/>
                <w:szCs w:val="12"/>
                <w:vertAlign w:val="superscript"/>
              </w:rPr>
              <w:footnoteReference w:id="32"/>
            </w:r>
          </w:p>
        </w:tc>
        <w:tc>
          <w:tcPr>
            <w:tcW w:w="857" w:type="dxa"/>
            <w:vAlign w:val="center"/>
          </w:tcPr>
          <w:p w14:paraId="3229C789" w14:textId="77777777" w:rsidR="00007072" w:rsidRPr="00007072" w:rsidRDefault="00007072" w:rsidP="00007072">
            <w:pPr>
              <w:rPr>
                <w:rFonts w:cs="Arial"/>
                <w:caps/>
                <w:sz w:val="12"/>
                <w:szCs w:val="12"/>
              </w:rPr>
            </w:pPr>
            <w:r w:rsidRPr="00007072">
              <w:rPr>
                <w:rFonts w:cs="Arial"/>
                <w:caps/>
                <w:sz w:val="12"/>
                <w:szCs w:val="12"/>
              </w:rPr>
              <w:t>15</w:t>
            </w:r>
          </w:p>
        </w:tc>
        <w:tc>
          <w:tcPr>
            <w:tcW w:w="1228" w:type="dxa"/>
            <w:vAlign w:val="center"/>
          </w:tcPr>
          <w:p w14:paraId="07D8A9B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DF293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A8C7C9" w14:textId="77777777" w:rsidTr="00FF3BE7">
        <w:trPr>
          <w:trHeight w:val="606"/>
          <w:jc w:val="right"/>
        </w:trPr>
        <w:tc>
          <w:tcPr>
            <w:tcW w:w="3075" w:type="dxa"/>
            <w:vMerge w:val="restart"/>
            <w:vAlign w:val="center"/>
          </w:tcPr>
          <w:p w14:paraId="583642BD" w14:textId="77777777" w:rsidR="00007072" w:rsidRPr="00007072" w:rsidRDefault="00007072" w:rsidP="00007072">
            <w:pPr>
              <w:jc w:val="left"/>
              <w:rPr>
                <w:rFonts w:cs="Arial"/>
                <w:caps/>
                <w:sz w:val="12"/>
                <w:szCs w:val="12"/>
              </w:rPr>
            </w:pPr>
            <w:r w:rsidRPr="00007072">
              <w:rPr>
                <w:rFonts w:cs="Arial"/>
                <w:caps/>
                <w:sz w:val="12"/>
                <w:szCs w:val="12"/>
              </w:rPr>
              <w:t>BD – SERVIÇO DE UTILIZAÇÃO DE CA EMV</w:t>
            </w:r>
            <w:r w:rsidRPr="00007072">
              <w:rPr>
                <w:rFonts w:cs="Arial"/>
                <w:caps/>
                <w:sz w:val="14"/>
                <w:szCs w:val="12"/>
                <w:vertAlign w:val="superscript"/>
              </w:rPr>
              <w:footnoteReference w:id="33"/>
            </w:r>
            <w:r w:rsidRPr="00007072">
              <w:rPr>
                <w:rFonts w:cs="Arial"/>
                <w:caps/>
                <w:sz w:val="12"/>
                <w:szCs w:val="12"/>
                <w:vertAlign w:val="superscript"/>
              </w:rPr>
              <w:t>,</w:t>
            </w:r>
            <w:r w:rsidRPr="00007072">
              <w:rPr>
                <w:rFonts w:cs="Arial"/>
                <w:caps/>
                <w:sz w:val="14"/>
                <w:szCs w:val="12"/>
                <w:vertAlign w:val="superscript"/>
              </w:rPr>
              <w:footnoteReference w:id="34"/>
            </w:r>
          </w:p>
        </w:tc>
        <w:tc>
          <w:tcPr>
            <w:tcW w:w="3075" w:type="dxa"/>
            <w:vAlign w:val="center"/>
          </w:tcPr>
          <w:p w14:paraId="34AB2EBE" w14:textId="77777777" w:rsidR="00007072" w:rsidRPr="00007072" w:rsidRDefault="00007072" w:rsidP="00007072">
            <w:pPr>
              <w:jc w:val="left"/>
              <w:rPr>
                <w:rFonts w:cs="Arial"/>
                <w:caps/>
                <w:sz w:val="12"/>
                <w:szCs w:val="12"/>
              </w:rPr>
            </w:pPr>
            <w:r w:rsidRPr="00007072">
              <w:rPr>
                <w:rFonts w:cs="Arial"/>
                <w:caps/>
                <w:sz w:val="12"/>
                <w:szCs w:val="12"/>
              </w:rPr>
              <w:t>BD1 – Por CA TTW</w:t>
            </w:r>
          </w:p>
        </w:tc>
        <w:tc>
          <w:tcPr>
            <w:tcW w:w="857" w:type="dxa"/>
            <w:vAlign w:val="center"/>
          </w:tcPr>
          <w:p w14:paraId="262CFFF3" w14:textId="77777777" w:rsidR="00007072" w:rsidRPr="00007072" w:rsidRDefault="00007072" w:rsidP="00007072">
            <w:pPr>
              <w:rPr>
                <w:rFonts w:cs="Arial"/>
                <w:caps/>
                <w:sz w:val="12"/>
                <w:szCs w:val="12"/>
              </w:rPr>
            </w:pPr>
            <w:r w:rsidRPr="00007072">
              <w:rPr>
                <w:rFonts w:cs="Arial"/>
                <w:caps/>
                <w:sz w:val="12"/>
                <w:szCs w:val="12"/>
              </w:rPr>
              <w:t>133,40</w:t>
            </w:r>
          </w:p>
        </w:tc>
        <w:tc>
          <w:tcPr>
            <w:tcW w:w="1228" w:type="dxa"/>
            <w:vAlign w:val="center"/>
          </w:tcPr>
          <w:p w14:paraId="2763C75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9E372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4B3E3" w14:textId="77777777" w:rsidTr="00FF3BE7">
        <w:trPr>
          <w:trHeight w:val="606"/>
          <w:jc w:val="right"/>
        </w:trPr>
        <w:tc>
          <w:tcPr>
            <w:tcW w:w="3075" w:type="dxa"/>
            <w:vMerge/>
            <w:vAlign w:val="center"/>
          </w:tcPr>
          <w:p w14:paraId="17055937" w14:textId="77777777" w:rsidR="00007072" w:rsidRPr="00007072" w:rsidRDefault="00007072" w:rsidP="00007072">
            <w:pPr>
              <w:jc w:val="left"/>
              <w:rPr>
                <w:rFonts w:cs="Arial"/>
                <w:caps/>
                <w:sz w:val="12"/>
                <w:szCs w:val="12"/>
              </w:rPr>
            </w:pPr>
          </w:p>
        </w:tc>
        <w:tc>
          <w:tcPr>
            <w:tcW w:w="3075" w:type="dxa"/>
            <w:vAlign w:val="center"/>
          </w:tcPr>
          <w:p w14:paraId="433C5BBC" w14:textId="77777777" w:rsidR="00007072" w:rsidRPr="00007072" w:rsidRDefault="00007072" w:rsidP="00007072">
            <w:pPr>
              <w:jc w:val="left"/>
              <w:rPr>
                <w:rFonts w:cs="Arial"/>
                <w:caps/>
                <w:sz w:val="12"/>
                <w:szCs w:val="12"/>
                <w:lang w:val="en-US"/>
              </w:rPr>
            </w:pPr>
            <w:r w:rsidRPr="00007072">
              <w:rPr>
                <w:rFonts w:cs="Arial"/>
                <w:caps/>
                <w:sz w:val="12"/>
                <w:szCs w:val="12"/>
                <w:lang w:val="en-US"/>
              </w:rPr>
              <w:t>BD2 – Por CA Free-standing</w:t>
            </w:r>
          </w:p>
        </w:tc>
        <w:tc>
          <w:tcPr>
            <w:tcW w:w="857" w:type="dxa"/>
            <w:vAlign w:val="center"/>
          </w:tcPr>
          <w:p w14:paraId="7D982372" w14:textId="77777777" w:rsidR="00007072" w:rsidRPr="00007072" w:rsidRDefault="00007072" w:rsidP="00007072">
            <w:pPr>
              <w:rPr>
                <w:rFonts w:cs="Arial"/>
                <w:caps/>
                <w:sz w:val="12"/>
                <w:szCs w:val="12"/>
                <w:lang w:val="en-US"/>
              </w:rPr>
            </w:pPr>
            <w:r w:rsidRPr="00007072">
              <w:rPr>
                <w:rFonts w:cs="Arial"/>
                <w:caps/>
                <w:sz w:val="12"/>
                <w:szCs w:val="12"/>
                <w:lang w:val="en-US"/>
              </w:rPr>
              <w:t>92,13</w:t>
            </w:r>
          </w:p>
        </w:tc>
        <w:tc>
          <w:tcPr>
            <w:tcW w:w="1228" w:type="dxa"/>
            <w:vAlign w:val="center"/>
          </w:tcPr>
          <w:p w14:paraId="5094B8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7DFD8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BBAA7D" w14:textId="77777777" w:rsidTr="00FF3BE7">
        <w:trPr>
          <w:trHeight w:val="606"/>
          <w:jc w:val="right"/>
        </w:trPr>
        <w:tc>
          <w:tcPr>
            <w:tcW w:w="3075" w:type="dxa"/>
            <w:vMerge/>
            <w:vAlign w:val="center"/>
          </w:tcPr>
          <w:p w14:paraId="3825BEA4" w14:textId="77777777" w:rsidR="00007072" w:rsidRPr="00007072" w:rsidRDefault="00007072" w:rsidP="00007072">
            <w:pPr>
              <w:jc w:val="left"/>
              <w:rPr>
                <w:rFonts w:cs="Arial"/>
                <w:caps/>
                <w:sz w:val="12"/>
                <w:szCs w:val="12"/>
              </w:rPr>
            </w:pPr>
          </w:p>
        </w:tc>
        <w:tc>
          <w:tcPr>
            <w:tcW w:w="3075" w:type="dxa"/>
            <w:vAlign w:val="center"/>
          </w:tcPr>
          <w:p w14:paraId="1B0F75BE" w14:textId="77777777" w:rsidR="00007072" w:rsidRPr="00007072" w:rsidRDefault="00007072" w:rsidP="00007072">
            <w:pPr>
              <w:jc w:val="left"/>
              <w:rPr>
                <w:rFonts w:cs="Arial"/>
                <w:caps/>
                <w:sz w:val="12"/>
                <w:szCs w:val="12"/>
                <w:lang w:val="en-US"/>
              </w:rPr>
            </w:pPr>
            <w:r w:rsidRPr="00007072">
              <w:rPr>
                <w:rFonts w:cs="Arial"/>
                <w:caps/>
                <w:sz w:val="12"/>
                <w:szCs w:val="12"/>
                <w:lang w:val="en-US"/>
              </w:rPr>
              <w:t>BD3 – Por CA Encastrável</w:t>
            </w:r>
          </w:p>
        </w:tc>
        <w:tc>
          <w:tcPr>
            <w:tcW w:w="857" w:type="dxa"/>
            <w:vAlign w:val="center"/>
          </w:tcPr>
          <w:p w14:paraId="3B24BD89" w14:textId="77777777" w:rsidR="00007072" w:rsidRPr="00007072" w:rsidRDefault="00007072" w:rsidP="00007072">
            <w:pPr>
              <w:rPr>
                <w:rFonts w:cs="Arial"/>
                <w:caps/>
                <w:sz w:val="12"/>
                <w:szCs w:val="12"/>
                <w:lang w:val="en-US"/>
              </w:rPr>
            </w:pPr>
            <w:r w:rsidRPr="00007072">
              <w:rPr>
                <w:rFonts w:cs="Arial"/>
                <w:caps/>
                <w:sz w:val="12"/>
                <w:szCs w:val="12"/>
                <w:lang w:val="en-US"/>
              </w:rPr>
              <w:t>106,31</w:t>
            </w:r>
          </w:p>
        </w:tc>
        <w:tc>
          <w:tcPr>
            <w:tcW w:w="1228" w:type="dxa"/>
            <w:vAlign w:val="center"/>
          </w:tcPr>
          <w:p w14:paraId="0B87FD8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B14CA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3C66E5" w14:textId="77777777" w:rsidTr="00FF3BE7">
        <w:trPr>
          <w:trHeight w:val="606"/>
          <w:jc w:val="right"/>
        </w:trPr>
        <w:tc>
          <w:tcPr>
            <w:tcW w:w="3075" w:type="dxa"/>
            <w:vMerge/>
            <w:vAlign w:val="center"/>
          </w:tcPr>
          <w:p w14:paraId="25887D51" w14:textId="77777777" w:rsidR="00007072" w:rsidRPr="00007072" w:rsidRDefault="00007072" w:rsidP="00007072">
            <w:pPr>
              <w:jc w:val="left"/>
              <w:rPr>
                <w:rFonts w:cs="Arial"/>
                <w:caps/>
                <w:sz w:val="12"/>
                <w:szCs w:val="12"/>
              </w:rPr>
            </w:pPr>
          </w:p>
        </w:tc>
        <w:tc>
          <w:tcPr>
            <w:tcW w:w="3075" w:type="dxa"/>
            <w:vAlign w:val="center"/>
          </w:tcPr>
          <w:p w14:paraId="003C423B" w14:textId="77777777" w:rsidR="00007072" w:rsidRPr="00007072" w:rsidRDefault="00007072" w:rsidP="00007072">
            <w:pPr>
              <w:jc w:val="left"/>
              <w:rPr>
                <w:rFonts w:cs="Arial"/>
                <w:caps/>
                <w:sz w:val="12"/>
                <w:szCs w:val="12"/>
              </w:rPr>
            </w:pPr>
            <w:r w:rsidRPr="00007072">
              <w:rPr>
                <w:rFonts w:cs="Arial"/>
                <w:caps/>
                <w:sz w:val="12"/>
                <w:szCs w:val="12"/>
              </w:rPr>
              <w:t>BD4 – Incremental por CA com módulo de depósito com validação</w:t>
            </w:r>
          </w:p>
        </w:tc>
        <w:tc>
          <w:tcPr>
            <w:tcW w:w="857" w:type="dxa"/>
            <w:vAlign w:val="center"/>
          </w:tcPr>
          <w:p w14:paraId="22C56E95" w14:textId="77777777" w:rsidR="00007072" w:rsidRPr="00007072" w:rsidRDefault="00007072" w:rsidP="00007072">
            <w:pPr>
              <w:rPr>
                <w:rFonts w:cs="Arial"/>
                <w:caps/>
                <w:sz w:val="12"/>
                <w:szCs w:val="12"/>
              </w:rPr>
            </w:pPr>
            <w:r w:rsidRPr="00007072">
              <w:rPr>
                <w:rFonts w:cs="Arial"/>
                <w:caps/>
                <w:sz w:val="12"/>
                <w:szCs w:val="12"/>
              </w:rPr>
              <w:t>219,00</w:t>
            </w:r>
          </w:p>
        </w:tc>
        <w:tc>
          <w:tcPr>
            <w:tcW w:w="1228" w:type="dxa"/>
            <w:vAlign w:val="center"/>
          </w:tcPr>
          <w:p w14:paraId="0B3016D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EE9B7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C6F540" w14:textId="77777777" w:rsidTr="00FF3BE7">
        <w:trPr>
          <w:trHeight w:val="606"/>
          <w:jc w:val="right"/>
        </w:trPr>
        <w:tc>
          <w:tcPr>
            <w:tcW w:w="3075" w:type="dxa"/>
            <w:vMerge w:val="restart"/>
            <w:vAlign w:val="center"/>
          </w:tcPr>
          <w:p w14:paraId="634446F7" w14:textId="77777777" w:rsidR="00007072" w:rsidRPr="00007072" w:rsidRDefault="00007072" w:rsidP="00007072">
            <w:pPr>
              <w:jc w:val="left"/>
              <w:rPr>
                <w:rFonts w:cs="Arial"/>
                <w:caps/>
                <w:sz w:val="12"/>
                <w:szCs w:val="12"/>
              </w:rPr>
            </w:pPr>
            <w:r w:rsidRPr="00007072">
              <w:rPr>
                <w:rFonts w:cs="Arial"/>
                <w:caps/>
                <w:sz w:val="12"/>
                <w:szCs w:val="12"/>
              </w:rPr>
              <w:t>BE – SERVIÇOS DE MANUTENÇÃO CONTRATUAL DE CA – ADICIONAIS E DESCONTOS</w:t>
            </w:r>
            <w:r w:rsidRPr="00007072">
              <w:rPr>
                <w:rFonts w:cs="Arial"/>
                <w:caps/>
                <w:sz w:val="14"/>
                <w:szCs w:val="12"/>
                <w:vertAlign w:val="superscript"/>
              </w:rPr>
              <w:footnoteReference w:id="35"/>
            </w:r>
          </w:p>
        </w:tc>
        <w:tc>
          <w:tcPr>
            <w:tcW w:w="3075" w:type="dxa"/>
            <w:vAlign w:val="center"/>
          </w:tcPr>
          <w:p w14:paraId="4D636199" w14:textId="77777777" w:rsidR="00007072" w:rsidRPr="00007072" w:rsidRDefault="00007072" w:rsidP="00007072">
            <w:pPr>
              <w:jc w:val="left"/>
              <w:rPr>
                <w:rFonts w:cs="Arial"/>
                <w:caps/>
                <w:sz w:val="12"/>
                <w:szCs w:val="12"/>
              </w:rPr>
            </w:pPr>
            <w:r w:rsidRPr="00007072">
              <w:rPr>
                <w:rFonts w:cs="Arial"/>
                <w:caps/>
                <w:sz w:val="12"/>
                <w:szCs w:val="12"/>
              </w:rPr>
              <w:t>BE1 – Adicional por CA com módulo de depósito com envelope</w:t>
            </w:r>
          </w:p>
        </w:tc>
        <w:tc>
          <w:tcPr>
            <w:tcW w:w="857" w:type="dxa"/>
            <w:vAlign w:val="center"/>
          </w:tcPr>
          <w:p w14:paraId="78A40BB0" w14:textId="77777777" w:rsidR="00007072" w:rsidRPr="00007072" w:rsidRDefault="00007072" w:rsidP="00007072">
            <w:pPr>
              <w:rPr>
                <w:rFonts w:cs="Arial"/>
                <w:caps/>
                <w:sz w:val="12"/>
                <w:szCs w:val="12"/>
              </w:rPr>
            </w:pPr>
            <w:r w:rsidRPr="00007072">
              <w:rPr>
                <w:rFonts w:cs="Arial"/>
                <w:caps/>
                <w:sz w:val="12"/>
                <w:szCs w:val="12"/>
              </w:rPr>
              <w:t>3</w:t>
            </w:r>
          </w:p>
        </w:tc>
        <w:tc>
          <w:tcPr>
            <w:tcW w:w="1228" w:type="dxa"/>
            <w:vAlign w:val="center"/>
          </w:tcPr>
          <w:p w14:paraId="4861485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721E12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0C472" w14:textId="77777777" w:rsidTr="00FF3BE7">
        <w:trPr>
          <w:trHeight w:val="606"/>
          <w:jc w:val="right"/>
        </w:trPr>
        <w:tc>
          <w:tcPr>
            <w:tcW w:w="3075" w:type="dxa"/>
            <w:vMerge/>
            <w:vAlign w:val="center"/>
          </w:tcPr>
          <w:p w14:paraId="70BB638D" w14:textId="77777777" w:rsidR="00007072" w:rsidRPr="00007072" w:rsidRDefault="00007072" w:rsidP="00007072">
            <w:pPr>
              <w:jc w:val="left"/>
              <w:rPr>
                <w:rFonts w:cs="Arial"/>
                <w:caps/>
                <w:sz w:val="12"/>
                <w:szCs w:val="12"/>
              </w:rPr>
            </w:pPr>
          </w:p>
        </w:tc>
        <w:tc>
          <w:tcPr>
            <w:tcW w:w="3075" w:type="dxa"/>
            <w:vAlign w:val="center"/>
          </w:tcPr>
          <w:p w14:paraId="5FE7071D" w14:textId="77777777" w:rsidR="00007072" w:rsidRPr="00007072" w:rsidRDefault="00007072" w:rsidP="00007072">
            <w:pPr>
              <w:jc w:val="left"/>
              <w:rPr>
                <w:rFonts w:cs="Arial"/>
                <w:caps/>
                <w:sz w:val="12"/>
                <w:szCs w:val="12"/>
              </w:rPr>
            </w:pPr>
            <w:r w:rsidRPr="00007072">
              <w:rPr>
                <w:rFonts w:cs="Arial"/>
                <w:caps/>
                <w:sz w:val="12"/>
                <w:szCs w:val="12"/>
              </w:rPr>
              <w:t>BE2 – Adicional por CA com módulo de depósito com validação</w:t>
            </w:r>
          </w:p>
        </w:tc>
        <w:tc>
          <w:tcPr>
            <w:tcW w:w="857" w:type="dxa"/>
            <w:vAlign w:val="center"/>
          </w:tcPr>
          <w:p w14:paraId="3D08DD25"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1818A6B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4C07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FE7634" w14:textId="77777777" w:rsidTr="00FF3BE7">
        <w:trPr>
          <w:trHeight w:val="606"/>
          <w:jc w:val="right"/>
        </w:trPr>
        <w:tc>
          <w:tcPr>
            <w:tcW w:w="3075" w:type="dxa"/>
            <w:vMerge/>
            <w:vAlign w:val="center"/>
          </w:tcPr>
          <w:p w14:paraId="4F0D3E87" w14:textId="77777777" w:rsidR="00007072" w:rsidRPr="00007072" w:rsidRDefault="00007072" w:rsidP="00007072">
            <w:pPr>
              <w:jc w:val="left"/>
              <w:rPr>
                <w:rFonts w:cs="Arial"/>
                <w:caps/>
                <w:sz w:val="12"/>
                <w:szCs w:val="12"/>
              </w:rPr>
            </w:pPr>
          </w:p>
        </w:tc>
        <w:tc>
          <w:tcPr>
            <w:tcW w:w="3075" w:type="dxa"/>
            <w:vAlign w:val="center"/>
          </w:tcPr>
          <w:p w14:paraId="4A249736" w14:textId="77777777" w:rsidR="00007072" w:rsidRPr="00007072" w:rsidRDefault="00007072" w:rsidP="00007072">
            <w:pPr>
              <w:jc w:val="left"/>
              <w:rPr>
                <w:rFonts w:cs="Arial"/>
                <w:caps/>
                <w:sz w:val="12"/>
                <w:szCs w:val="12"/>
              </w:rPr>
            </w:pPr>
            <w:r w:rsidRPr="00007072">
              <w:rPr>
                <w:rFonts w:cs="Arial"/>
                <w:caps/>
                <w:sz w:val="12"/>
                <w:szCs w:val="12"/>
              </w:rPr>
              <w:t>BE3 – Adicional por CA com 7 a 10 anos de idade</w:t>
            </w:r>
          </w:p>
        </w:tc>
        <w:tc>
          <w:tcPr>
            <w:tcW w:w="857" w:type="dxa"/>
            <w:vAlign w:val="center"/>
          </w:tcPr>
          <w:p w14:paraId="78C9C81B"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00EBDA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F78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C8D3186" w14:textId="77777777" w:rsidTr="00FF3BE7">
        <w:trPr>
          <w:trHeight w:val="606"/>
          <w:jc w:val="right"/>
        </w:trPr>
        <w:tc>
          <w:tcPr>
            <w:tcW w:w="3075" w:type="dxa"/>
            <w:vMerge/>
            <w:vAlign w:val="center"/>
          </w:tcPr>
          <w:p w14:paraId="2F0961B0" w14:textId="77777777" w:rsidR="00007072" w:rsidRPr="00007072" w:rsidRDefault="00007072" w:rsidP="00007072">
            <w:pPr>
              <w:jc w:val="left"/>
              <w:rPr>
                <w:rFonts w:cs="Arial"/>
                <w:caps/>
                <w:sz w:val="12"/>
                <w:szCs w:val="12"/>
              </w:rPr>
            </w:pPr>
          </w:p>
        </w:tc>
        <w:tc>
          <w:tcPr>
            <w:tcW w:w="3075" w:type="dxa"/>
            <w:vAlign w:val="center"/>
          </w:tcPr>
          <w:p w14:paraId="15F57624" w14:textId="77777777" w:rsidR="00007072" w:rsidRPr="00007072" w:rsidRDefault="00007072" w:rsidP="00007072">
            <w:pPr>
              <w:jc w:val="left"/>
              <w:rPr>
                <w:rFonts w:cs="Arial"/>
                <w:caps/>
                <w:sz w:val="12"/>
                <w:szCs w:val="12"/>
              </w:rPr>
            </w:pPr>
            <w:r w:rsidRPr="00007072">
              <w:rPr>
                <w:rFonts w:cs="Arial"/>
                <w:caps/>
                <w:sz w:val="12"/>
                <w:szCs w:val="12"/>
              </w:rPr>
              <w:t>BE4 – Adicional por CA com mais de 10 anos de idade</w:t>
            </w:r>
          </w:p>
        </w:tc>
        <w:tc>
          <w:tcPr>
            <w:tcW w:w="857" w:type="dxa"/>
            <w:vAlign w:val="center"/>
          </w:tcPr>
          <w:p w14:paraId="04C21311"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2462360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6C05BC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C36824" w14:textId="77777777" w:rsidTr="00FF3BE7">
        <w:trPr>
          <w:trHeight w:val="606"/>
          <w:jc w:val="right"/>
        </w:trPr>
        <w:tc>
          <w:tcPr>
            <w:tcW w:w="3075" w:type="dxa"/>
            <w:vMerge/>
            <w:vAlign w:val="center"/>
          </w:tcPr>
          <w:p w14:paraId="4FB1D691" w14:textId="77777777" w:rsidR="00007072" w:rsidRPr="00007072" w:rsidRDefault="00007072" w:rsidP="00007072">
            <w:pPr>
              <w:jc w:val="left"/>
              <w:rPr>
                <w:rFonts w:cs="Arial"/>
                <w:caps/>
                <w:sz w:val="12"/>
                <w:szCs w:val="12"/>
              </w:rPr>
            </w:pPr>
          </w:p>
        </w:tc>
        <w:tc>
          <w:tcPr>
            <w:tcW w:w="3075" w:type="dxa"/>
            <w:vAlign w:val="center"/>
          </w:tcPr>
          <w:p w14:paraId="7481604C" w14:textId="77777777" w:rsidR="00007072" w:rsidRPr="00007072" w:rsidRDefault="00007072" w:rsidP="00007072">
            <w:pPr>
              <w:jc w:val="left"/>
              <w:rPr>
                <w:rFonts w:cs="Arial"/>
                <w:caps/>
                <w:sz w:val="12"/>
                <w:szCs w:val="12"/>
              </w:rPr>
            </w:pPr>
            <w:r w:rsidRPr="00007072">
              <w:rPr>
                <w:rFonts w:cs="Arial"/>
                <w:caps/>
                <w:sz w:val="12"/>
                <w:szCs w:val="12"/>
              </w:rPr>
              <w:t xml:space="preserve">BE5 – Desconto por CA Cashless </w:t>
            </w:r>
          </w:p>
        </w:tc>
        <w:tc>
          <w:tcPr>
            <w:tcW w:w="857" w:type="dxa"/>
            <w:vAlign w:val="center"/>
          </w:tcPr>
          <w:p w14:paraId="22584BD5" w14:textId="77777777" w:rsidR="00007072" w:rsidRPr="00007072" w:rsidRDefault="00007072" w:rsidP="00007072">
            <w:pPr>
              <w:rPr>
                <w:rFonts w:cs="Arial"/>
                <w:caps/>
                <w:sz w:val="12"/>
                <w:szCs w:val="12"/>
              </w:rPr>
            </w:pPr>
            <w:r w:rsidRPr="00007072">
              <w:rPr>
                <w:rFonts w:cs="Arial"/>
                <w:caps/>
                <w:sz w:val="12"/>
                <w:szCs w:val="12"/>
              </w:rPr>
              <w:t>24</w:t>
            </w:r>
          </w:p>
        </w:tc>
        <w:tc>
          <w:tcPr>
            <w:tcW w:w="1228" w:type="dxa"/>
            <w:vAlign w:val="center"/>
          </w:tcPr>
          <w:p w14:paraId="3061E6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6D65D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F0333B5" w14:textId="77777777" w:rsidTr="00FF3BE7">
        <w:trPr>
          <w:trHeight w:val="606"/>
          <w:jc w:val="right"/>
        </w:trPr>
        <w:tc>
          <w:tcPr>
            <w:tcW w:w="3075" w:type="dxa"/>
            <w:vMerge/>
            <w:vAlign w:val="center"/>
          </w:tcPr>
          <w:p w14:paraId="5B7F0066" w14:textId="77777777" w:rsidR="00007072" w:rsidRPr="00007072" w:rsidRDefault="00007072" w:rsidP="00007072">
            <w:pPr>
              <w:jc w:val="left"/>
              <w:rPr>
                <w:rFonts w:cs="Arial"/>
                <w:caps/>
                <w:sz w:val="12"/>
                <w:szCs w:val="12"/>
              </w:rPr>
            </w:pPr>
          </w:p>
        </w:tc>
        <w:tc>
          <w:tcPr>
            <w:tcW w:w="3075" w:type="dxa"/>
            <w:vAlign w:val="center"/>
          </w:tcPr>
          <w:p w14:paraId="323F224C" w14:textId="77777777" w:rsidR="00007072" w:rsidRPr="00007072" w:rsidRDefault="00007072" w:rsidP="00007072">
            <w:pPr>
              <w:jc w:val="left"/>
              <w:rPr>
                <w:rFonts w:cs="Arial"/>
                <w:caps/>
                <w:sz w:val="12"/>
                <w:szCs w:val="12"/>
              </w:rPr>
            </w:pPr>
            <w:r w:rsidRPr="00007072">
              <w:rPr>
                <w:rFonts w:cs="Arial"/>
                <w:caps/>
                <w:sz w:val="12"/>
                <w:szCs w:val="12"/>
              </w:rPr>
              <w:t>BE6 – Desconto por CA Low Specs</w:t>
            </w:r>
          </w:p>
        </w:tc>
        <w:tc>
          <w:tcPr>
            <w:tcW w:w="857" w:type="dxa"/>
            <w:vAlign w:val="center"/>
          </w:tcPr>
          <w:p w14:paraId="3B137DE6" w14:textId="77777777" w:rsidR="00007072" w:rsidRPr="00007072" w:rsidRDefault="00007072" w:rsidP="00007072">
            <w:pPr>
              <w:rPr>
                <w:rFonts w:cs="Arial"/>
                <w:caps/>
                <w:sz w:val="12"/>
                <w:szCs w:val="12"/>
              </w:rPr>
            </w:pPr>
            <w:r w:rsidRPr="00007072">
              <w:rPr>
                <w:rFonts w:cs="Arial"/>
                <w:caps/>
                <w:sz w:val="12"/>
                <w:szCs w:val="12"/>
              </w:rPr>
              <w:t>11</w:t>
            </w:r>
          </w:p>
        </w:tc>
        <w:tc>
          <w:tcPr>
            <w:tcW w:w="1228" w:type="dxa"/>
            <w:vAlign w:val="center"/>
          </w:tcPr>
          <w:p w14:paraId="75D1B4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90850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0531B7" w14:textId="77777777" w:rsidTr="00FF3BE7">
        <w:trPr>
          <w:trHeight w:val="606"/>
          <w:jc w:val="right"/>
        </w:trPr>
        <w:tc>
          <w:tcPr>
            <w:tcW w:w="3075" w:type="dxa"/>
            <w:vMerge/>
            <w:vAlign w:val="center"/>
          </w:tcPr>
          <w:p w14:paraId="58E357C1" w14:textId="77777777" w:rsidR="00007072" w:rsidRPr="00007072" w:rsidRDefault="00007072" w:rsidP="00007072">
            <w:pPr>
              <w:jc w:val="left"/>
              <w:rPr>
                <w:rFonts w:cs="Arial"/>
                <w:caps/>
                <w:sz w:val="12"/>
                <w:szCs w:val="12"/>
              </w:rPr>
            </w:pPr>
          </w:p>
        </w:tc>
        <w:tc>
          <w:tcPr>
            <w:tcW w:w="3075" w:type="dxa"/>
            <w:vAlign w:val="center"/>
          </w:tcPr>
          <w:p w14:paraId="24AA7F60" w14:textId="77777777" w:rsidR="00007072" w:rsidRPr="00AB62A5" w:rsidRDefault="00007072" w:rsidP="00007072">
            <w:pPr>
              <w:jc w:val="left"/>
              <w:rPr>
                <w:rFonts w:cs="Arial"/>
                <w:caps/>
                <w:sz w:val="12"/>
                <w:szCs w:val="12"/>
              </w:rPr>
            </w:pPr>
            <w:r w:rsidRPr="00AB62A5">
              <w:rPr>
                <w:rFonts w:cs="Arial"/>
                <w:caps/>
                <w:sz w:val="12"/>
                <w:szCs w:val="12"/>
              </w:rPr>
              <w:t>BE7 – Desconto por CA com módulo de depósito de saco</w:t>
            </w:r>
          </w:p>
        </w:tc>
        <w:tc>
          <w:tcPr>
            <w:tcW w:w="857" w:type="dxa"/>
            <w:vAlign w:val="center"/>
          </w:tcPr>
          <w:p w14:paraId="3BE54DCF"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66E6C0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D62F2B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DBD368" w14:textId="77777777" w:rsidTr="00FF3BE7">
        <w:trPr>
          <w:trHeight w:val="606"/>
          <w:jc w:val="right"/>
        </w:trPr>
        <w:tc>
          <w:tcPr>
            <w:tcW w:w="3075" w:type="dxa"/>
            <w:vMerge/>
            <w:vAlign w:val="center"/>
          </w:tcPr>
          <w:p w14:paraId="1A5102EA" w14:textId="77777777" w:rsidR="00007072" w:rsidRPr="00007072" w:rsidRDefault="00007072" w:rsidP="00007072">
            <w:pPr>
              <w:jc w:val="left"/>
              <w:rPr>
                <w:rFonts w:cs="Arial"/>
                <w:caps/>
                <w:sz w:val="12"/>
                <w:szCs w:val="12"/>
              </w:rPr>
            </w:pPr>
          </w:p>
        </w:tc>
        <w:tc>
          <w:tcPr>
            <w:tcW w:w="3075" w:type="dxa"/>
            <w:vAlign w:val="center"/>
          </w:tcPr>
          <w:p w14:paraId="30E97EC9" w14:textId="77777777" w:rsidR="00007072" w:rsidRPr="00AB62A5" w:rsidRDefault="00007072" w:rsidP="00007072">
            <w:pPr>
              <w:jc w:val="left"/>
              <w:rPr>
                <w:rFonts w:cs="Arial"/>
                <w:caps/>
                <w:sz w:val="12"/>
                <w:szCs w:val="12"/>
              </w:rPr>
            </w:pPr>
            <w:r w:rsidRPr="00AB62A5">
              <w:rPr>
                <w:rFonts w:cs="Arial"/>
                <w:caps/>
                <w:sz w:val="12"/>
                <w:szCs w:val="12"/>
              </w:rPr>
              <w:t>BE8 – Adicional por CA com módulo de recirculação de notas</w:t>
            </w:r>
          </w:p>
        </w:tc>
        <w:tc>
          <w:tcPr>
            <w:tcW w:w="857" w:type="dxa"/>
            <w:vAlign w:val="center"/>
          </w:tcPr>
          <w:p w14:paraId="08B1AC35"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23280FCC"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2F2D4D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E543B8" w14:textId="77777777" w:rsidTr="00FF3BE7">
        <w:trPr>
          <w:trHeight w:val="606"/>
          <w:jc w:val="right"/>
        </w:trPr>
        <w:tc>
          <w:tcPr>
            <w:tcW w:w="3075" w:type="dxa"/>
            <w:vMerge/>
            <w:vAlign w:val="center"/>
          </w:tcPr>
          <w:p w14:paraId="344A296E" w14:textId="77777777" w:rsidR="00007072" w:rsidRPr="00007072" w:rsidRDefault="00007072" w:rsidP="00007072">
            <w:pPr>
              <w:jc w:val="left"/>
              <w:rPr>
                <w:rFonts w:cs="Arial"/>
                <w:caps/>
                <w:sz w:val="12"/>
                <w:szCs w:val="12"/>
              </w:rPr>
            </w:pPr>
          </w:p>
        </w:tc>
        <w:tc>
          <w:tcPr>
            <w:tcW w:w="3075" w:type="dxa"/>
            <w:vAlign w:val="center"/>
          </w:tcPr>
          <w:p w14:paraId="1C2422FA" w14:textId="77777777" w:rsidR="00007072" w:rsidRPr="00AB62A5" w:rsidRDefault="00007072" w:rsidP="00007072">
            <w:pPr>
              <w:jc w:val="left"/>
              <w:rPr>
                <w:rFonts w:cs="Arial"/>
                <w:caps/>
                <w:sz w:val="12"/>
                <w:szCs w:val="12"/>
              </w:rPr>
            </w:pPr>
            <w:r w:rsidRPr="00AB62A5">
              <w:rPr>
                <w:rFonts w:cs="Arial"/>
                <w:caps/>
                <w:sz w:val="12"/>
                <w:szCs w:val="12"/>
              </w:rPr>
              <w:t>BE9 – Adicional por CA com módulo de depósito de validação e sem dispensação</w:t>
            </w:r>
          </w:p>
        </w:tc>
        <w:tc>
          <w:tcPr>
            <w:tcW w:w="857" w:type="dxa"/>
            <w:vAlign w:val="center"/>
          </w:tcPr>
          <w:p w14:paraId="315E8545"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122B87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FDE9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E3F6FF8" w14:textId="77777777" w:rsidTr="00FF3BE7">
        <w:trPr>
          <w:trHeight w:val="606"/>
          <w:jc w:val="right"/>
        </w:trPr>
        <w:tc>
          <w:tcPr>
            <w:tcW w:w="3075" w:type="dxa"/>
            <w:vMerge/>
            <w:vAlign w:val="center"/>
          </w:tcPr>
          <w:p w14:paraId="1B63D48B" w14:textId="77777777" w:rsidR="00007072" w:rsidRPr="00007072" w:rsidRDefault="00007072" w:rsidP="00007072">
            <w:pPr>
              <w:jc w:val="left"/>
              <w:rPr>
                <w:rFonts w:cs="Arial"/>
                <w:caps/>
                <w:sz w:val="12"/>
                <w:szCs w:val="12"/>
              </w:rPr>
            </w:pPr>
          </w:p>
        </w:tc>
        <w:tc>
          <w:tcPr>
            <w:tcW w:w="3075" w:type="dxa"/>
            <w:vAlign w:val="center"/>
          </w:tcPr>
          <w:p w14:paraId="5FDDA525" w14:textId="77777777" w:rsidR="00007072" w:rsidRPr="00AB62A5" w:rsidRDefault="00007072" w:rsidP="00007072">
            <w:pPr>
              <w:jc w:val="left"/>
              <w:rPr>
                <w:rFonts w:cs="Arial"/>
                <w:caps/>
                <w:sz w:val="12"/>
                <w:szCs w:val="12"/>
              </w:rPr>
            </w:pPr>
            <w:r w:rsidRPr="00AB62A5">
              <w:rPr>
                <w:rFonts w:cs="Arial"/>
                <w:caps/>
                <w:sz w:val="12"/>
                <w:szCs w:val="12"/>
              </w:rPr>
              <w:t>BE10 – Adicional por CA com módulo de impressão de extractos A4</w:t>
            </w:r>
          </w:p>
        </w:tc>
        <w:tc>
          <w:tcPr>
            <w:tcW w:w="857" w:type="dxa"/>
            <w:vAlign w:val="center"/>
          </w:tcPr>
          <w:p w14:paraId="551575AD" w14:textId="77777777" w:rsidR="00007072" w:rsidRPr="00AB62A5" w:rsidRDefault="00007072" w:rsidP="00007072">
            <w:pPr>
              <w:rPr>
                <w:rFonts w:cs="Arial"/>
                <w:caps/>
                <w:sz w:val="12"/>
                <w:szCs w:val="12"/>
              </w:rPr>
            </w:pPr>
            <w:r w:rsidRPr="00AB62A5">
              <w:rPr>
                <w:rFonts w:cs="Arial"/>
                <w:caps/>
                <w:sz w:val="12"/>
                <w:szCs w:val="12"/>
              </w:rPr>
              <w:t>10,50</w:t>
            </w:r>
          </w:p>
        </w:tc>
        <w:tc>
          <w:tcPr>
            <w:tcW w:w="1228" w:type="dxa"/>
            <w:vAlign w:val="center"/>
          </w:tcPr>
          <w:p w14:paraId="335043A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93FC39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9EC0FA" w14:textId="77777777" w:rsidTr="00FF3BE7">
        <w:trPr>
          <w:trHeight w:val="606"/>
          <w:jc w:val="right"/>
        </w:trPr>
        <w:tc>
          <w:tcPr>
            <w:tcW w:w="3075" w:type="dxa"/>
            <w:vMerge/>
            <w:vAlign w:val="center"/>
          </w:tcPr>
          <w:p w14:paraId="32B73717" w14:textId="77777777" w:rsidR="00007072" w:rsidRPr="00007072" w:rsidRDefault="00007072" w:rsidP="00007072">
            <w:pPr>
              <w:jc w:val="left"/>
              <w:rPr>
                <w:rFonts w:cs="Arial"/>
                <w:caps/>
                <w:sz w:val="12"/>
                <w:szCs w:val="12"/>
              </w:rPr>
            </w:pPr>
          </w:p>
        </w:tc>
        <w:tc>
          <w:tcPr>
            <w:tcW w:w="3075" w:type="dxa"/>
            <w:vAlign w:val="center"/>
          </w:tcPr>
          <w:p w14:paraId="39C93776" w14:textId="77777777" w:rsidR="00007072" w:rsidRPr="00AB62A5" w:rsidRDefault="00007072" w:rsidP="00007072">
            <w:pPr>
              <w:jc w:val="left"/>
              <w:rPr>
                <w:rFonts w:cs="Arial"/>
                <w:caps/>
                <w:sz w:val="12"/>
                <w:szCs w:val="12"/>
              </w:rPr>
            </w:pPr>
            <w:r w:rsidRPr="00AB62A5">
              <w:rPr>
                <w:rFonts w:cs="Arial"/>
                <w:caps/>
                <w:sz w:val="12"/>
                <w:szCs w:val="12"/>
              </w:rPr>
              <w:t>BE11 – TAXA DE Serviço sobre orçamentos extracontratuais</w:t>
            </w:r>
          </w:p>
        </w:tc>
        <w:tc>
          <w:tcPr>
            <w:tcW w:w="857" w:type="dxa"/>
            <w:vAlign w:val="center"/>
          </w:tcPr>
          <w:p w14:paraId="776175FE"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70F8801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856E51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07B5E22" w14:textId="77777777" w:rsidTr="00FF3BE7">
        <w:trPr>
          <w:trHeight w:val="606"/>
          <w:jc w:val="right"/>
        </w:trPr>
        <w:tc>
          <w:tcPr>
            <w:tcW w:w="3075" w:type="dxa"/>
            <w:vMerge w:val="restart"/>
            <w:vAlign w:val="center"/>
          </w:tcPr>
          <w:p w14:paraId="4D5DFDB4" w14:textId="77777777" w:rsidR="00007072" w:rsidRPr="00007072" w:rsidRDefault="00007072" w:rsidP="00007072">
            <w:pPr>
              <w:jc w:val="left"/>
              <w:rPr>
                <w:rFonts w:cs="Arial"/>
                <w:caps/>
                <w:sz w:val="12"/>
                <w:szCs w:val="12"/>
                <w:highlight w:val="yellow"/>
              </w:rPr>
            </w:pPr>
            <w:r w:rsidRPr="00007072">
              <w:rPr>
                <w:rFonts w:cs="Arial"/>
                <w:caps/>
                <w:sz w:val="12"/>
                <w:szCs w:val="12"/>
              </w:rPr>
              <w:t>BG – SISTEMA DE TINTAGEM DE NOTAS</w:t>
            </w:r>
            <w:r w:rsidRPr="00007072">
              <w:rPr>
                <w:rFonts w:cs="Arial"/>
                <w:caps/>
                <w:sz w:val="14"/>
                <w:szCs w:val="12"/>
                <w:vertAlign w:val="superscript"/>
              </w:rPr>
              <w:footnoteReference w:id="36"/>
            </w:r>
            <w:r w:rsidRPr="00007072">
              <w:rPr>
                <w:rFonts w:cs="Arial"/>
                <w:caps/>
                <w:sz w:val="12"/>
                <w:szCs w:val="12"/>
              </w:rPr>
              <w:t>,</w:t>
            </w:r>
            <w:r w:rsidRPr="00007072">
              <w:rPr>
                <w:rFonts w:cs="Arial"/>
                <w:caps/>
                <w:sz w:val="14"/>
                <w:szCs w:val="12"/>
                <w:vertAlign w:val="superscript"/>
              </w:rPr>
              <w:footnoteReference w:id="37"/>
            </w:r>
          </w:p>
        </w:tc>
        <w:tc>
          <w:tcPr>
            <w:tcW w:w="3075" w:type="dxa"/>
            <w:vAlign w:val="center"/>
          </w:tcPr>
          <w:p w14:paraId="29DAB5CA"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 – Kit completo (kit ATM + 2 x kit cacifo)</w:t>
            </w:r>
            <w:r w:rsidRPr="00AB62A5">
              <w:rPr>
                <w:rFonts w:cs="Arial"/>
                <w:caps/>
                <w:sz w:val="14"/>
                <w:szCs w:val="12"/>
                <w:vertAlign w:val="superscript"/>
                <w:lang w:val="en-US"/>
              </w:rPr>
              <w:footnoteReference w:id="38"/>
            </w:r>
          </w:p>
        </w:tc>
        <w:tc>
          <w:tcPr>
            <w:tcW w:w="857" w:type="dxa"/>
            <w:vAlign w:val="center"/>
          </w:tcPr>
          <w:p w14:paraId="467CC03A" w14:textId="77777777" w:rsidR="00007072" w:rsidRPr="00AB62A5" w:rsidRDefault="00007072" w:rsidP="00007072">
            <w:pPr>
              <w:rPr>
                <w:rFonts w:cs="Arial"/>
                <w:caps/>
                <w:sz w:val="12"/>
                <w:szCs w:val="12"/>
                <w:lang w:val="en-US"/>
              </w:rPr>
            </w:pPr>
            <w:r w:rsidRPr="00AB62A5">
              <w:rPr>
                <w:rFonts w:cs="Arial"/>
                <w:caps/>
                <w:sz w:val="12"/>
                <w:szCs w:val="12"/>
                <w:lang w:val="en-US"/>
              </w:rPr>
              <w:t>1.210</w:t>
            </w:r>
          </w:p>
        </w:tc>
        <w:tc>
          <w:tcPr>
            <w:tcW w:w="1228" w:type="dxa"/>
            <w:vAlign w:val="center"/>
          </w:tcPr>
          <w:p w14:paraId="3AE753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7F0F5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5B6D4A" w14:textId="77777777" w:rsidTr="00FF3BE7">
        <w:trPr>
          <w:trHeight w:val="606"/>
          <w:jc w:val="right"/>
        </w:trPr>
        <w:tc>
          <w:tcPr>
            <w:tcW w:w="3075" w:type="dxa"/>
            <w:vMerge/>
            <w:vAlign w:val="center"/>
          </w:tcPr>
          <w:p w14:paraId="57D711AC" w14:textId="77777777" w:rsidR="00007072" w:rsidRPr="00007072" w:rsidRDefault="00007072" w:rsidP="00007072">
            <w:pPr>
              <w:jc w:val="left"/>
              <w:rPr>
                <w:rFonts w:cs="Arial"/>
                <w:caps/>
                <w:sz w:val="12"/>
                <w:szCs w:val="12"/>
                <w:highlight w:val="yellow"/>
              </w:rPr>
            </w:pPr>
          </w:p>
        </w:tc>
        <w:tc>
          <w:tcPr>
            <w:tcW w:w="3075" w:type="dxa"/>
            <w:vAlign w:val="center"/>
          </w:tcPr>
          <w:p w14:paraId="70CDCCB9" w14:textId="77777777" w:rsidR="00007072" w:rsidRPr="00AB62A5" w:rsidRDefault="00007072" w:rsidP="00007072">
            <w:pPr>
              <w:jc w:val="left"/>
              <w:rPr>
                <w:rFonts w:cs="Arial"/>
                <w:caps/>
                <w:sz w:val="12"/>
                <w:szCs w:val="12"/>
              </w:rPr>
            </w:pPr>
            <w:r w:rsidRPr="00AB62A5">
              <w:rPr>
                <w:rFonts w:cs="Arial"/>
                <w:caps/>
                <w:sz w:val="12"/>
                <w:szCs w:val="12"/>
              </w:rPr>
              <w:t>BG2 – Kit ATM Smartstain</w:t>
            </w:r>
          </w:p>
        </w:tc>
        <w:tc>
          <w:tcPr>
            <w:tcW w:w="857" w:type="dxa"/>
            <w:vAlign w:val="center"/>
          </w:tcPr>
          <w:p w14:paraId="2233BBDC" w14:textId="77777777" w:rsidR="00007072" w:rsidRPr="00AB62A5" w:rsidRDefault="00007072" w:rsidP="00007072">
            <w:pPr>
              <w:rPr>
                <w:rFonts w:cs="Arial"/>
                <w:caps/>
                <w:sz w:val="12"/>
                <w:szCs w:val="12"/>
              </w:rPr>
            </w:pPr>
            <w:r w:rsidRPr="00AB62A5">
              <w:rPr>
                <w:rFonts w:cs="Arial"/>
                <w:caps/>
                <w:sz w:val="12"/>
                <w:szCs w:val="12"/>
              </w:rPr>
              <w:t>310</w:t>
            </w:r>
          </w:p>
        </w:tc>
        <w:tc>
          <w:tcPr>
            <w:tcW w:w="1228" w:type="dxa"/>
            <w:vAlign w:val="center"/>
          </w:tcPr>
          <w:p w14:paraId="35BABB1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A7545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E62236" w14:textId="77777777" w:rsidTr="00FF3BE7">
        <w:trPr>
          <w:trHeight w:val="606"/>
          <w:jc w:val="right"/>
        </w:trPr>
        <w:tc>
          <w:tcPr>
            <w:tcW w:w="3075" w:type="dxa"/>
            <w:vMerge/>
            <w:vAlign w:val="center"/>
          </w:tcPr>
          <w:p w14:paraId="537C87FF" w14:textId="77777777" w:rsidR="00007072" w:rsidRPr="00007072" w:rsidRDefault="00007072" w:rsidP="00007072">
            <w:pPr>
              <w:jc w:val="left"/>
              <w:rPr>
                <w:rFonts w:cs="Arial"/>
                <w:caps/>
                <w:sz w:val="12"/>
                <w:szCs w:val="12"/>
                <w:highlight w:val="yellow"/>
              </w:rPr>
            </w:pPr>
          </w:p>
        </w:tc>
        <w:tc>
          <w:tcPr>
            <w:tcW w:w="3075" w:type="dxa"/>
            <w:vAlign w:val="center"/>
          </w:tcPr>
          <w:p w14:paraId="6B7A32DA" w14:textId="77777777" w:rsidR="00007072" w:rsidRPr="00AB62A5" w:rsidRDefault="00007072" w:rsidP="00007072">
            <w:pPr>
              <w:jc w:val="left"/>
              <w:rPr>
                <w:rFonts w:cs="Arial"/>
                <w:caps/>
                <w:sz w:val="12"/>
                <w:szCs w:val="12"/>
              </w:rPr>
            </w:pPr>
            <w:r w:rsidRPr="00AB62A5">
              <w:rPr>
                <w:rFonts w:cs="Arial"/>
                <w:caps/>
                <w:sz w:val="12"/>
                <w:szCs w:val="12"/>
              </w:rPr>
              <w:t>BG4 – Kit Cacifo Smartstain</w:t>
            </w:r>
          </w:p>
        </w:tc>
        <w:tc>
          <w:tcPr>
            <w:tcW w:w="857" w:type="dxa"/>
            <w:vAlign w:val="center"/>
          </w:tcPr>
          <w:p w14:paraId="49FDC0A4" w14:textId="77777777" w:rsidR="00007072" w:rsidRPr="00AB62A5" w:rsidRDefault="00007072" w:rsidP="00007072">
            <w:pPr>
              <w:rPr>
                <w:rFonts w:cs="Arial"/>
                <w:caps/>
                <w:sz w:val="12"/>
                <w:szCs w:val="12"/>
              </w:rPr>
            </w:pPr>
            <w:r w:rsidRPr="00AB62A5">
              <w:rPr>
                <w:rFonts w:cs="Arial"/>
                <w:caps/>
                <w:sz w:val="12"/>
                <w:szCs w:val="12"/>
              </w:rPr>
              <w:t>450</w:t>
            </w:r>
          </w:p>
        </w:tc>
        <w:tc>
          <w:tcPr>
            <w:tcW w:w="1228" w:type="dxa"/>
            <w:vAlign w:val="center"/>
          </w:tcPr>
          <w:p w14:paraId="26D43FB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79C93F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1E5D7B" w14:textId="77777777" w:rsidTr="00FF3BE7">
        <w:trPr>
          <w:trHeight w:val="606"/>
          <w:jc w:val="right"/>
        </w:trPr>
        <w:tc>
          <w:tcPr>
            <w:tcW w:w="3075" w:type="dxa"/>
            <w:vMerge/>
            <w:vAlign w:val="center"/>
          </w:tcPr>
          <w:p w14:paraId="73BB282A" w14:textId="77777777" w:rsidR="00007072" w:rsidRPr="00007072" w:rsidRDefault="00007072" w:rsidP="00007072">
            <w:pPr>
              <w:jc w:val="left"/>
              <w:rPr>
                <w:rFonts w:cs="Arial"/>
                <w:caps/>
                <w:sz w:val="12"/>
                <w:szCs w:val="12"/>
                <w:highlight w:val="yellow"/>
              </w:rPr>
            </w:pPr>
          </w:p>
        </w:tc>
        <w:tc>
          <w:tcPr>
            <w:tcW w:w="3075" w:type="dxa"/>
            <w:vAlign w:val="center"/>
          </w:tcPr>
          <w:p w14:paraId="6E00B616" w14:textId="77777777" w:rsidR="00007072" w:rsidRPr="00AB62A5" w:rsidRDefault="00007072" w:rsidP="00007072">
            <w:pPr>
              <w:jc w:val="left"/>
              <w:rPr>
                <w:rFonts w:cs="Arial"/>
                <w:caps/>
                <w:sz w:val="12"/>
                <w:szCs w:val="12"/>
              </w:rPr>
            </w:pPr>
            <w:r w:rsidRPr="00AB62A5">
              <w:rPr>
                <w:rFonts w:cs="Arial"/>
                <w:caps/>
                <w:sz w:val="12"/>
                <w:szCs w:val="12"/>
              </w:rPr>
              <w:t>BG6 – Reinstalação/Desinstalação (em armazém)</w:t>
            </w:r>
          </w:p>
        </w:tc>
        <w:tc>
          <w:tcPr>
            <w:tcW w:w="857" w:type="dxa"/>
            <w:vAlign w:val="center"/>
          </w:tcPr>
          <w:p w14:paraId="2C565A50" w14:textId="77777777" w:rsidR="00007072" w:rsidRPr="00AB62A5" w:rsidRDefault="00007072" w:rsidP="00007072">
            <w:pPr>
              <w:rPr>
                <w:rFonts w:cs="Arial"/>
                <w:caps/>
                <w:sz w:val="12"/>
                <w:szCs w:val="12"/>
              </w:rPr>
            </w:pPr>
            <w:r w:rsidRPr="00AB62A5">
              <w:rPr>
                <w:rFonts w:cs="Arial"/>
                <w:caps/>
                <w:sz w:val="12"/>
                <w:szCs w:val="12"/>
              </w:rPr>
              <w:t>80</w:t>
            </w:r>
          </w:p>
        </w:tc>
        <w:tc>
          <w:tcPr>
            <w:tcW w:w="1228" w:type="dxa"/>
            <w:vAlign w:val="center"/>
          </w:tcPr>
          <w:p w14:paraId="07D36D55"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516072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15B7019" w14:textId="77777777" w:rsidTr="00FF3BE7">
        <w:trPr>
          <w:trHeight w:val="606"/>
          <w:jc w:val="right"/>
        </w:trPr>
        <w:tc>
          <w:tcPr>
            <w:tcW w:w="3075" w:type="dxa"/>
            <w:vMerge/>
            <w:vAlign w:val="center"/>
          </w:tcPr>
          <w:p w14:paraId="2CF5157F" w14:textId="77777777" w:rsidR="00007072" w:rsidRPr="00007072" w:rsidRDefault="00007072" w:rsidP="00007072">
            <w:pPr>
              <w:jc w:val="left"/>
              <w:rPr>
                <w:rFonts w:cs="Arial"/>
                <w:caps/>
                <w:sz w:val="12"/>
                <w:szCs w:val="12"/>
                <w:highlight w:val="yellow"/>
              </w:rPr>
            </w:pPr>
          </w:p>
        </w:tc>
        <w:tc>
          <w:tcPr>
            <w:tcW w:w="3075" w:type="dxa"/>
            <w:vAlign w:val="center"/>
          </w:tcPr>
          <w:p w14:paraId="51466C7F" w14:textId="77777777" w:rsidR="00007072" w:rsidRPr="00AB62A5" w:rsidRDefault="00007072" w:rsidP="00007072">
            <w:pPr>
              <w:jc w:val="left"/>
              <w:rPr>
                <w:rFonts w:cs="Arial"/>
                <w:caps/>
                <w:sz w:val="12"/>
                <w:szCs w:val="12"/>
              </w:rPr>
            </w:pPr>
            <w:r w:rsidRPr="00AB62A5">
              <w:rPr>
                <w:rFonts w:cs="Arial"/>
                <w:caps/>
                <w:sz w:val="12"/>
                <w:szCs w:val="12"/>
              </w:rPr>
              <w:t>BG7 – Instalação/Reinstalação/Desinstalação (in field)</w:t>
            </w:r>
          </w:p>
        </w:tc>
        <w:tc>
          <w:tcPr>
            <w:tcW w:w="857" w:type="dxa"/>
            <w:vAlign w:val="center"/>
          </w:tcPr>
          <w:p w14:paraId="15BD294B"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4E5DDF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1811DA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B260389" w14:textId="77777777" w:rsidTr="00FF3BE7">
        <w:trPr>
          <w:trHeight w:val="606"/>
          <w:jc w:val="right"/>
        </w:trPr>
        <w:tc>
          <w:tcPr>
            <w:tcW w:w="3075" w:type="dxa"/>
            <w:vMerge/>
            <w:vAlign w:val="center"/>
          </w:tcPr>
          <w:p w14:paraId="0BE86685" w14:textId="77777777" w:rsidR="00007072" w:rsidRPr="00007072" w:rsidRDefault="00007072" w:rsidP="00007072">
            <w:pPr>
              <w:jc w:val="left"/>
              <w:rPr>
                <w:rFonts w:cs="Arial"/>
                <w:caps/>
                <w:sz w:val="12"/>
                <w:szCs w:val="12"/>
                <w:highlight w:val="yellow"/>
              </w:rPr>
            </w:pPr>
          </w:p>
        </w:tc>
        <w:tc>
          <w:tcPr>
            <w:tcW w:w="3075" w:type="dxa"/>
            <w:vAlign w:val="center"/>
          </w:tcPr>
          <w:p w14:paraId="6DB1C452" w14:textId="77777777" w:rsidR="00007072" w:rsidRPr="00AB62A5" w:rsidRDefault="00007072" w:rsidP="00007072">
            <w:pPr>
              <w:jc w:val="left"/>
              <w:rPr>
                <w:rFonts w:cs="Arial"/>
                <w:caps/>
                <w:sz w:val="12"/>
                <w:szCs w:val="12"/>
              </w:rPr>
            </w:pPr>
            <w:r w:rsidRPr="00AB62A5">
              <w:rPr>
                <w:rFonts w:cs="Arial"/>
                <w:caps/>
                <w:sz w:val="12"/>
                <w:szCs w:val="12"/>
              </w:rPr>
              <w:t>BG7A –Instalação/Reinstalação/Desinstalação (Ilhas)</w:t>
            </w:r>
          </w:p>
        </w:tc>
        <w:tc>
          <w:tcPr>
            <w:tcW w:w="857" w:type="dxa"/>
            <w:vAlign w:val="center"/>
          </w:tcPr>
          <w:p w14:paraId="57C56CFB" w14:textId="77777777" w:rsidR="00007072" w:rsidRPr="00AB62A5" w:rsidRDefault="00007072" w:rsidP="00007072">
            <w:pPr>
              <w:rPr>
                <w:rFonts w:cs="Arial"/>
                <w:caps/>
                <w:sz w:val="12"/>
                <w:szCs w:val="12"/>
              </w:rPr>
            </w:pPr>
            <w:r w:rsidRPr="00AB62A5">
              <w:rPr>
                <w:rFonts w:cs="Arial"/>
                <w:caps/>
                <w:sz w:val="12"/>
                <w:szCs w:val="12"/>
              </w:rPr>
              <w:t>210</w:t>
            </w:r>
          </w:p>
        </w:tc>
        <w:tc>
          <w:tcPr>
            <w:tcW w:w="1228" w:type="dxa"/>
            <w:vAlign w:val="center"/>
          </w:tcPr>
          <w:p w14:paraId="4BF2C84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BFB1A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A3169B9" w14:textId="77777777" w:rsidTr="00FF3BE7">
        <w:trPr>
          <w:trHeight w:val="606"/>
          <w:jc w:val="right"/>
        </w:trPr>
        <w:tc>
          <w:tcPr>
            <w:tcW w:w="3075" w:type="dxa"/>
            <w:vMerge/>
            <w:vAlign w:val="center"/>
          </w:tcPr>
          <w:p w14:paraId="6C62644D" w14:textId="77777777" w:rsidR="00007072" w:rsidRPr="00007072" w:rsidRDefault="00007072" w:rsidP="00007072">
            <w:pPr>
              <w:jc w:val="left"/>
              <w:rPr>
                <w:rFonts w:cs="Arial"/>
                <w:caps/>
                <w:sz w:val="12"/>
                <w:szCs w:val="12"/>
                <w:highlight w:val="yellow"/>
              </w:rPr>
            </w:pPr>
          </w:p>
        </w:tc>
        <w:tc>
          <w:tcPr>
            <w:tcW w:w="3075" w:type="dxa"/>
            <w:vAlign w:val="center"/>
          </w:tcPr>
          <w:p w14:paraId="15AECD65" w14:textId="77777777" w:rsidR="00007072" w:rsidRPr="00AB62A5" w:rsidRDefault="00007072" w:rsidP="00007072">
            <w:pPr>
              <w:jc w:val="left"/>
              <w:rPr>
                <w:rFonts w:cs="Arial"/>
                <w:caps/>
                <w:sz w:val="12"/>
                <w:szCs w:val="12"/>
              </w:rPr>
            </w:pPr>
            <w:r w:rsidRPr="00AB62A5">
              <w:rPr>
                <w:rFonts w:cs="Arial"/>
                <w:caps/>
                <w:sz w:val="12"/>
                <w:szCs w:val="12"/>
              </w:rPr>
              <w:t>BG8 – Revisão (em armazém)</w:t>
            </w:r>
            <w:r w:rsidRPr="00AB62A5">
              <w:rPr>
                <w:rFonts w:cs="Arial"/>
                <w:caps/>
                <w:sz w:val="14"/>
                <w:szCs w:val="12"/>
                <w:vertAlign w:val="superscript"/>
              </w:rPr>
              <w:footnoteReference w:id="39"/>
            </w:r>
          </w:p>
        </w:tc>
        <w:tc>
          <w:tcPr>
            <w:tcW w:w="857" w:type="dxa"/>
            <w:vAlign w:val="center"/>
          </w:tcPr>
          <w:p w14:paraId="6E0A5310"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D216F92"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6C1F71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A73E9C" w14:textId="77777777" w:rsidTr="00FF3BE7">
        <w:trPr>
          <w:trHeight w:val="606"/>
          <w:jc w:val="right"/>
        </w:trPr>
        <w:tc>
          <w:tcPr>
            <w:tcW w:w="3075" w:type="dxa"/>
            <w:vMerge/>
            <w:vAlign w:val="center"/>
          </w:tcPr>
          <w:p w14:paraId="54B1D0C5" w14:textId="77777777" w:rsidR="00007072" w:rsidRPr="00007072" w:rsidRDefault="00007072" w:rsidP="00007072">
            <w:pPr>
              <w:jc w:val="left"/>
              <w:rPr>
                <w:rFonts w:cs="Arial"/>
                <w:caps/>
                <w:sz w:val="12"/>
                <w:szCs w:val="12"/>
                <w:highlight w:val="yellow"/>
              </w:rPr>
            </w:pPr>
          </w:p>
        </w:tc>
        <w:tc>
          <w:tcPr>
            <w:tcW w:w="3075" w:type="dxa"/>
            <w:vAlign w:val="center"/>
          </w:tcPr>
          <w:p w14:paraId="44A30B6E" w14:textId="77777777" w:rsidR="00007072" w:rsidRPr="00AB62A5" w:rsidRDefault="00007072" w:rsidP="00007072">
            <w:pPr>
              <w:jc w:val="left"/>
              <w:rPr>
                <w:rFonts w:cs="Arial"/>
                <w:caps/>
                <w:sz w:val="12"/>
                <w:szCs w:val="12"/>
              </w:rPr>
            </w:pPr>
            <w:r w:rsidRPr="00AB62A5">
              <w:rPr>
                <w:rFonts w:cs="Arial"/>
                <w:caps/>
                <w:sz w:val="12"/>
                <w:szCs w:val="12"/>
              </w:rPr>
              <w:t>BG9a – Mensalidade manutenção villiger</w:t>
            </w:r>
          </w:p>
        </w:tc>
        <w:tc>
          <w:tcPr>
            <w:tcW w:w="857" w:type="dxa"/>
            <w:vAlign w:val="center"/>
          </w:tcPr>
          <w:p w14:paraId="3DFA4A16" w14:textId="77777777" w:rsidR="00007072" w:rsidRPr="00AB62A5" w:rsidRDefault="00007072" w:rsidP="00007072">
            <w:pPr>
              <w:rPr>
                <w:rFonts w:cs="Arial"/>
                <w:caps/>
                <w:sz w:val="12"/>
                <w:szCs w:val="12"/>
              </w:rPr>
            </w:pPr>
            <w:r w:rsidRPr="00AB62A5">
              <w:rPr>
                <w:rFonts w:cs="Arial"/>
                <w:caps/>
                <w:sz w:val="12"/>
                <w:szCs w:val="12"/>
              </w:rPr>
              <w:t>22</w:t>
            </w:r>
          </w:p>
        </w:tc>
        <w:tc>
          <w:tcPr>
            <w:tcW w:w="1228" w:type="dxa"/>
            <w:vAlign w:val="center"/>
          </w:tcPr>
          <w:p w14:paraId="45F900A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C9A547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7E17FB3" w14:textId="77777777" w:rsidTr="00FF3BE7">
        <w:trPr>
          <w:trHeight w:val="606"/>
          <w:jc w:val="right"/>
        </w:trPr>
        <w:tc>
          <w:tcPr>
            <w:tcW w:w="3075" w:type="dxa"/>
            <w:vMerge/>
            <w:vAlign w:val="center"/>
          </w:tcPr>
          <w:p w14:paraId="7619B75E" w14:textId="77777777" w:rsidR="00007072" w:rsidRPr="00007072" w:rsidRDefault="00007072" w:rsidP="00007072">
            <w:pPr>
              <w:jc w:val="left"/>
              <w:rPr>
                <w:rFonts w:cs="Arial"/>
                <w:caps/>
                <w:sz w:val="12"/>
                <w:szCs w:val="12"/>
                <w:highlight w:val="yellow"/>
              </w:rPr>
            </w:pPr>
          </w:p>
        </w:tc>
        <w:tc>
          <w:tcPr>
            <w:tcW w:w="3075" w:type="dxa"/>
            <w:vAlign w:val="center"/>
          </w:tcPr>
          <w:p w14:paraId="539C830A" w14:textId="77777777" w:rsidR="00007072" w:rsidRPr="00AB62A5" w:rsidRDefault="00007072" w:rsidP="00007072">
            <w:pPr>
              <w:jc w:val="left"/>
              <w:rPr>
                <w:rFonts w:cs="Arial"/>
                <w:caps/>
                <w:sz w:val="12"/>
                <w:szCs w:val="12"/>
              </w:rPr>
            </w:pPr>
            <w:r w:rsidRPr="00AB62A5">
              <w:rPr>
                <w:rFonts w:cs="Arial"/>
                <w:caps/>
                <w:sz w:val="12"/>
                <w:szCs w:val="12"/>
              </w:rPr>
              <w:t>BG9B – Mensalidade manutenção smartstain</w:t>
            </w:r>
          </w:p>
        </w:tc>
        <w:tc>
          <w:tcPr>
            <w:tcW w:w="857" w:type="dxa"/>
            <w:vAlign w:val="center"/>
          </w:tcPr>
          <w:p w14:paraId="365BF412" w14:textId="77777777" w:rsidR="00007072" w:rsidRPr="00AB62A5" w:rsidRDefault="00007072" w:rsidP="00007072">
            <w:pPr>
              <w:rPr>
                <w:rFonts w:cs="Arial"/>
                <w:caps/>
                <w:sz w:val="12"/>
                <w:szCs w:val="12"/>
              </w:rPr>
            </w:pPr>
            <w:r w:rsidRPr="00AB62A5">
              <w:rPr>
                <w:rFonts w:cs="Arial"/>
                <w:caps/>
                <w:sz w:val="12"/>
                <w:szCs w:val="12"/>
              </w:rPr>
              <w:t>19,90</w:t>
            </w:r>
          </w:p>
        </w:tc>
        <w:tc>
          <w:tcPr>
            <w:tcW w:w="1228" w:type="dxa"/>
            <w:vAlign w:val="center"/>
          </w:tcPr>
          <w:p w14:paraId="00AF1D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9088BA1"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B9EBF0B" w14:textId="77777777" w:rsidTr="00FF3BE7">
        <w:trPr>
          <w:trHeight w:val="606"/>
          <w:jc w:val="right"/>
        </w:trPr>
        <w:tc>
          <w:tcPr>
            <w:tcW w:w="3075" w:type="dxa"/>
            <w:vMerge/>
            <w:vAlign w:val="center"/>
          </w:tcPr>
          <w:p w14:paraId="60ECBDA8" w14:textId="77777777" w:rsidR="00007072" w:rsidRPr="00007072" w:rsidRDefault="00007072" w:rsidP="00007072">
            <w:pPr>
              <w:jc w:val="left"/>
              <w:rPr>
                <w:rFonts w:cs="Arial"/>
                <w:caps/>
                <w:sz w:val="12"/>
                <w:szCs w:val="12"/>
                <w:highlight w:val="yellow"/>
              </w:rPr>
            </w:pPr>
          </w:p>
        </w:tc>
        <w:tc>
          <w:tcPr>
            <w:tcW w:w="3075" w:type="dxa"/>
            <w:vAlign w:val="center"/>
          </w:tcPr>
          <w:p w14:paraId="7534C8BE" w14:textId="77777777" w:rsidR="00007072" w:rsidRPr="00AB62A5" w:rsidRDefault="00007072" w:rsidP="00007072">
            <w:pPr>
              <w:jc w:val="left"/>
              <w:rPr>
                <w:rFonts w:cs="Arial"/>
                <w:caps/>
                <w:sz w:val="12"/>
                <w:szCs w:val="12"/>
              </w:rPr>
            </w:pPr>
            <w:r w:rsidRPr="00AB62A5">
              <w:rPr>
                <w:rFonts w:cs="Arial"/>
                <w:caps/>
                <w:sz w:val="12"/>
                <w:szCs w:val="12"/>
              </w:rPr>
              <w:t>BG9C – mensalidade manutenção villiger (ilhas)</w:t>
            </w:r>
          </w:p>
        </w:tc>
        <w:tc>
          <w:tcPr>
            <w:tcW w:w="857" w:type="dxa"/>
            <w:vAlign w:val="center"/>
          </w:tcPr>
          <w:p w14:paraId="050624C0" w14:textId="77777777" w:rsidR="00007072" w:rsidRPr="00AB62A5" w:rsidRDefault="00007072" w:rsidP="00007072">
            <w:pPr>
              <w:rPr>
                <w:rFonts w:cs="Arial"/>
                <w:caps/>
                <w:sz w:val="12"/>
                <w:szCs w:val="12"/>
              </w:rPr>
            </w:pPr>
            <w:r w:rsidRPr="00AB62A5">
              <w:rPr>
                <w:rFonts w:cs="Arial"/>
                <w:caps/>
                <w:sz w:val="12"/>
                <w:szCs w:val="12"/>
              </w:rPr>
              <w:t>44</w:t>
            </w:r>
          </w:p>
        </w:tc>
        <w:tc>
          <w:tcPr>
            <w:tcW w:w="1228" w:type="dxa"/>
            <w:vAlign w:val="center"/>
          </w:tcPr>
          <w:p w14:paraId="57BC99D0"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965A60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F96D8" w14:textId="77777777" w:rsidTr="00FF3BE7">
        <w:trPr>
          <w:trHeight w:val="606"/>
          <w:jc w:val="right"/>
        </w:trPr>
        <w:tc>
          <w:tcPr>
            <w:tcW w:w="3075" w:type="dxa"/>
            <w:vMerge/>
            <w:vAlign w:val="center"/>
          </w:tcPr>
          <w:p w14:paraId="2413EFE0" w14:textId="77777777" w:rsidR="00007072" w:rsidRPr="00007072" w:rsidRDefault="00007072" w:rsidP="00007072">
            <w:pPr>
              <w:jc w:val="left"/>
              <w:rPr>
                <w:rFonts w:cs="Arial"/>
                <w:caps/>
                <w:sz w:val="12"/>
                <w:szCs w:val="12"/>
                <w:highlight w:val="yellow"/>
              </w:rPr>
            </w:pPr>
          </w:p>
        </w:tc>
        <w:tc>
          <w:tcPr>
            <w:tcW w:w="3075" w:type="dxa"/>
            <w:vAlign w:val="center"/>
          </w:tcPr>
          <w:p w14:paraId="2BE626EA" w14:textId="77777777" w:rsidR="00007072" w:rsidRPr="00AB62A5" w:rsidRDefault="00007072" w:rsidP="00007072">
            <w:pPr>
              <w:jc w:val="left"/>
              <w:rPr>
                <w:rFonts w:cs="Arial"/>
                <w:caps/>
                <w:sz w:val="12"/>
                <w:szCs w:val="12"/>
              </w:rPr>
            </w:pPr>
            <w:r w:rsidRPr="00AB62A5">
              <w:rPr>
                <w:rFonts w:cs="Arial"/>
                <w:caps/>
                <w:sz w:val="12"/>
                <w:szCs w:val="12"/>
              </w:rPr>
              <w:t>BG9D – Mensalidade manutenção smartstain (Ilhas)</w:t>
            </w:r>
          </w:p>
        </w:tc>
        <w:tc>
          <w:tcPr>
            <w:tcW w:w="857" w:type="dxa"/>
            <w:vAlign w:val="center"/>
          </w:tcPr>
          <w:p w14:paraId="376F9DE0"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50085D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BE6FB9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D67E390" w14:textId="77777777" w:rsidTr="00FF3BE7">
        <w:trPr>
          <w:trHeight w:val="606"/>
          <w:jc w:val="right"/>
        </w:trPr>
        <w:tc>
          <w:tcPr>
            <w:tcW w:w="3075" w:type="dxa"/>
            <w:vMerge/>
            <w:vAlign w:val="center"/>
          </w:tcPr>
          <w:p w14:paraId="635AAA05" w14:textId="77777777" w:rsidR="00007072" w:rsidRPr="00007072" w:rsidRDefault="00007072" w:rsidP="00007072">
            <w:pPr>
              <w:jc w:val="left"/>
              <w:rPr>
                <w:rFonts w:cs="Arial"/>
                <w:caps/>
                <w:sz w:val="12"/>
                <w:szCs w:val="12"/>
              </w:rPr>
            </w:pPr>
          </w:p>
        </w:tc>
        <w:tc>
          <w:tcPr>
            <w:tcW w:w="3075" w:type="dxa"/>
            <w:vAlign w:val="center"/>
          </w:tcPr>
          <w:p w14:paraId="28395B95" w14:textId="77777777" w:rsidR="00007072" w:rsidRPr="00AB62A5" w:rsidRDefault="00007072" w:rsidP="00007072">
            <w:pPr>
              <w:jc w:val="left"/>
              <w:rPr>
                <w:rFonts w:cs="Arial"/>
                <w:caps/>
                <w:sz w:val="12"/>
                <w:szCs w:val="12"/>
              </w:rPr>
            </w:pPr>
            <w:r w:rsidRPr="00AB62A5">
              <w:rPr>
                <w:rFonts w:cs="Arial"/>
                <w:caps/>
                <w:sz w:val="12"/>
                <w:szCs w:val="12"/>
              </w:rPr>
              <w:t>BG10 – Desmarcação de agendamentos confirmados (&lt; 4h)</w:t>
            </w:r>
          </w:p>
        </w:tc>
        <w:tc>
          <w:tcPr>
            <w:tcW w:w="857" w:type="dxa"/>
            <w:vAlign w:val="center"/>
          </w:tcPr>
          <w:p w14:paraId="3B7B2DD5" w14:textId="77777777" w:rsidR="00007072" w:rsidRPr="00AB62A5" w:rsidRDefault="00007072" w:rsidP="00007072">
            <w:pPr>
              <w:rPr>
                <w:rFonts w:cs="Arial"/>
                <w:caps/>
                <w:sz w:val="12"/>
                <w:szCs w:val="12"/>
              </w:rPr>
            </w:pPr>
            <w:r w:rsidRPr="00AB62A5">
              <w:rPr>
                <w:rFonts w:cs="Arial"/>
                <w:caps/>
                <w:sz w:val="12"/>
                <w:szCs w:val="12"/>
              </w:rPr>
              <w:t>50</w:t>
            </w:r>
          </w:p>
        </w:tc>
        <w:tc>
          <w:tcPr>
            <w:tcW w:w="1228" w:type="dxa"/>
            <w:vAlign w:val="center"/>
          </w:tcPr>
          <w:p w14:paraId="7F9A21E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12F5A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5CBC1E5" w14:textId="77777777" w:rsidTr="00FF3BE7">
        <w:trPr>
          <w:trHeight w:val="606"/>
          <w:jc w:val="right"/>
        </w:trPr>
        <w:tc>
          <w:tcPr>
            <w:tcW w:w="3075" w:type="dxa"/>
            <w:vMerge/>
            <w:vAlign w:val="center"/>
          </w:tcPr>
          <w:p w14:paraId="6591CC80" w14:textId="77777777" w:rsidR="00007072" w:rsidRPr="00007072" w:rsidRDefault="00007072" w:rsidP="00007072">
            <w:pPr>
              <w:jc w:val="left"/>
              <w:rPr>
                <w:rFonts w:cs="Arial"/>
                <w:caps/>
                <w:sz w:val="12"/>
                <w:szCs w:val="12"/>
                <w:highlight w:val="yellow"/>
              </w:rPr>
            </w:pPr>
          </w:p>
        </w:tc>
        <w:tc>
          <w:tcPr>
            <w:tcW w:w="3075" w:type="dxa"/>
            <w:vAlign w:val="center"/>
          </w:tcPr>
          <w:p w14:paraId="255F2564"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bg11a – upgrade villiger/smartstain (one shot)</w:t>
            </w:r>
            <w:r w:rsidRPr="00AB62A5">
              <w:rPr>
                <w:rFonts w:cs="Arial"/>
                <w:caps/>
                <w:sz w:val="12"/>
                <w:szCs w:val="12"/>
                <w:vertAlign w:val="superscript"/>
                <w:lang w:val="en-US"/>
              </w:rPr>
              <w:footnoteReference w:id="40"/>
            </w:r>
          </w:p>
        </w:tc>
        <w:tc>
          <w:tcPr>
            <w:tcW w:w="857" w:type="dxa"/>
            <w:vAlign w:val="center"/>
          </w:tcPr>
          <w:p w14:paraId="4E2A2D77" w14:textId="77777777" w:rsidR="00007072" w:rsidRPr="00AB62A5" w:rsidRDefault="00007072" w:rsidP="00007072">
            <w:pPr>
              <w:rPr>
                <w:rFonts w:cs="Arial"/>
                <w:caps/>
                <w:sz w:val="12"/>
                <w:szCs w:val="12"/>
                <w:lang w:val="en-US"/>
              </w:rPr>
            </w:pPr>
            <w:r w:rsidRPr="00AB62A5">
              <w:rPr>
                <w:rFonts w:cs="Arial"/>
                <w:caps/>
                <w:sz w:val="12"/>
                <w:szCs w:val="12"/>
                <w:lang w:val="en-US"/>
              </w:rPr>
              <w:t>890</w:t>
            </w:r>
          </w:p>
        </w:tc>
        <w:tc>
          <w:tcPr>
            <w:tcW w:w="1228" w:type="dxa"/>
            <w:vAlign w:val="center"/>
          </w:tcPr>
          <w:p w14:paraId="431F1AA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B4E4C2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A18579" w14:textId="77777777" w:rsidTr="00FF3BE7">
        <w:trPr>
          <w:trHeight w:val="606"/>
          <w:jc w:val="right"/>
        </w:trPr>
        <w:tc>
          <w:tcPr>
            <w:tcW w:w="3075" w:type="dxa"/>
            <w:vMerge/>
            <w:vAlign w:val="center"/>
          </w:tcPr>
          <w:p w14:paraId="14DA263E" w14:textId="77777777" w:rsidR="00007072" w:rsidRPr="00007072" w:rsidRDefault="00007072" w:rsidP="00007072">
            <w:pPr>
              <w:jc w:val="left"/>
              <w:rPr>
                <w:rFonts w:cs="Arial"/>
                <w:caps/>
                <w:sz w:val="12"/>
                <w:szCs w:val="12"/>
                <w:highlight w:val="yellow"/>
              </w:rPr>
            </w:pPr>
          </w:p>
        </w:tc>
        <w:tc>
          <w:tcPr>
            <w:tcW w:w="3075" w:type="dxa"/>
            <w:vAlign w:val="center"/>
          </w:tcPr>
          <w:p w14:paraId="0FF9C6E8" w14:textId="77777777" w:rsidR="00007072" w:rsidRPr="00924DBF" w:rsidRDefault="00007072" w:rsidP="00007072">
            <w:pPr>
              <w:jc w:val="left"/>
              <w:rPr>
                <w:rFonts w:cs="Arial"/>
                <w:caps/>
                <w:sz w:val="12"/>
                <w:szCs w:val="12"/>
                <w:lang w:val="fr-FR"/>
              </w:rPr>
            </w:pPr>
            <w:r w:rsidRPr="00924DBF">
              <w:rPr>
                <w:rFonts w:cs="Arial"/>
                <w:caps/>
                <w:sz w:val="12"/>
                <w:szCs w:val="12"/>
                <w:lang w:val="fr-FR"/>
              </w:rPr>
              <w:t>bg11b – upgrade villiger/smartstain (48 mensalidadeS)</w:t>
            </w:r>
            <w:r w:rsidRPr="00AB62A5">
              <w:rPr>
                <w:rFonts w:cs="Arial"/>
                <w:caps/>
                <w:sz w:val="12"/>
                <w:szCs w:val="12"/>
                <w:vertAlign w:val="superscript"/>
                <w:lang w:val="en-US"/>
              </w:rPr>
              <w:footnoteReference w:id="41"/>
            </w:r>
          </w:p>
        </w:tc>
        <w:tc>
          <w:tcPr>
            <w:tcW w:w="857" w:type="dxa"/>
            <w:vAlign w:val="center"/>
          </w:tcPr>
          <w:p w14:paraId="7C507676" w14:textId="77777777" w:rsidR="00007072" w:rsidRPr="00AB62A5" w:rsidRDefault="00007072" w:rsidP="00007072">
            <w:pPr>
              <w:rPr>
                <w:rFonts w:cs="Arial"/>
                <w:caps/>
                <w:sz w:val="12"/>
                <w:szCs w:val="12"/>
                <w:lang w:val="en-US"/>
              </w:rPr>
            </w:pPr>
            <w:r w:rsidRPr="00AB62A5">
              <w:rPr>
                <w:rFonts w:cs="Arial"/>
                <w:caps/>
                <w:sz w:val="12"/>
                <w:szCs w:val="12"/>
                <w:lang w:val="en-US"/>
              </w:rPr>
              <w:t>29</w:t>
            </w:r>
          </w:p>
        </w:tc>
        <w:tc>
          <w:tcPr>
            <w:tcW w:w="1228" w:type="dxa"/>
            <w:vAlign w:val="center"/>
          </w:tcPr>
          <w:p w14:paraId="35DD984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128E9E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D0709C9" w14:textId="77777777" w:rsidTr="00FF3BE7">
        <w:trPr>
          <w:trHeight w:val="606"/>
          <w:jc w:val="right"/>
        </w:trPr>
        <w:tc>
          <w:tcPr>
            <w:tcW w:w="3075" w:type="dxa"/>
            <w:vMerge/>
            <w:vAlign w:val="center"/>
          </w:tcPr>
          <w:p w14:paraId="748A7541" w14:textId="77777777" w:rsidR="00007072" w:rsidRPr="00007072" w:rsidRDefault="00007072" w:rsidP="00007072">
            <w:pPr>
              <w:jc w:val="left"/>
              <w:rPr>
                <w:rFonts w:cs="Arial"/>
                <w:caps/>
                <w:sz w:val="12"/>
                <w:szCs w:val="12"/>
              </w:rPr>
            </w:pPr>
          </w:p>
        </w:tc>
        <w:tc>
          <w:tcPr>
            <w:tcW w:w="3075" w:type="dxa"/>
            <w:vAlign w:val="center"/>
          </w:tcPr>
          <w:p w14:paraId="7EC139F1" w14:textId="77777777" w:rsidR="00007072" w:rsidRPr="00AB62A5" w:rsidRDefault="00007072" w:rsidP="00007072">
            <w:pPr>
              <w:jc w:val="left"/>
              <w:rPr>
                <w:rFonts w:cs="Arial"/>
                <w:caps/>
                <w:sz w:val="12"/>
                <w:szCs w:val="12"/>
              </w:rPr>
            </w:pPr>
            <w:r w:rsidRPr="00AB62A5">
              <w:rPr>
                <w:rFonts w:cs="Arial"/>
                <w:caps/>
                <w:sz w:val="12"/>
                <w:szCs w:val="12"/>
              </w:rPr>
              <w:t>BG12 – Análise de Activação do Sistema de Tintagem</w:t>
            </w:r>
            <w:r w:rsidRPr="00AB62A5">
              <w:rPr>
                <w:rFonts w:cs="Arial"/>
                <w:caps/>
                <w:sz w:val="14"/>
                <w:szCs w:val="12"/>
                <w:vertAlign w:val="superscript"/>
              </w:rPr>
              <w:footnoteReference w:id="42"/>
            </w:r>
          </w:p>
        </w:tc>
        <w:tc>
          <w:tcPr>
            <w:tcW w:w="857" w:type="dxa"/>
            <w:vAlign w:val="center"/>
          </w:tcPr>
          <w:p w14:paraId="55D8D227" w14:textId="77777777" w:rsidR="00007072" w:rsidRPr="00AB62A5" w:rsidRDefault="00007072" w:rsidP="00007072">
            <w:pPr>
              <w:rPr>
                <w:rFonts w:cs="Arial"/>
                <w:caps/>
                <w:sz w:val="12"/>
                <w:szCs w:val="12"/>
              </w:rPr>
            </w:pPr>
            <w:r w:rsidRPr="00AB62A5">
              <w:rPr>
                <w:rFonts w:cs="Arial"/>
                <w:caps/>
                <w:sz w:val="12"/>
                <w:szCs w:val="12"/>
              </w:rPr>
              <w:t>300</w:t>
            </w:r>
          </w:p>
        </w:tc>
        <w:tc>
          <w:tcPr>
            <w:tcW w:w="1228" w:type="dxa"/>
            <w:vAlign w:val="center"/>
          </w:tcPr>
          <w:p w14:paraId="7A0308E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179142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907A25B" w14:textId="77777777" w:rsidTr="00FF3BE7">
        <w:trPr>
          <w:trHeight w:val="606"/>
          <w:jc w:val="right"/>
        </w:trPr>
        <w:tc>
          <w:tcPr>
            <w:tcW w:w="3075" w:type="dxa"/>
            <w:vMerge/>
            <w:vAlign w:val="center"/>
          </w:tcPr>
          <w:p w14:paraId="0242DD62" w14:textId="77777777" w:rsidR="00007072" w:rsidRPr="00007072" w:rsidRDefault="00007072" w:rsidP="00007072">
            <w:pPr>
              <w:jc w:val="left"/>
              <w:rPr>
                <w:rFonts w:cs="Arial"/>
                <w:caps/>
                <w:sz w:val="12"/>
                <w:szCs w:val="12"/>
              </w:rPr>
            </w:pPr>
          </w:p>
        </w:tc>
        <w:tc>
          <w:tcPr>
            <w:tcW w:w="3075" w:type="dxa"/>
            <w:vAlign w:val="center"/>
          </w:tcPr>
          <w:p w14:paraId="5A33A58F" w14:textId="77777777" w:rsidR="00007072" w:rsidRPr="00AB62A5" w:rsidRDefault="00007072" w:rsidP="00007072">
            <w:pPr>
              <w:jc w:val="left"/>
              <w:rPr>
                <w:rFonts w:cs="Arial"/>
                <w:caps/>
                <w:sz w:val="12"/>
                <w:szCs w:val="12"/>
              </w:rPr>
            </w:pPr>
            <w:r w:rsidRPr="00AB62A5">
              <w:rPr>
                <w:rFonts w:cs="Arial"/>
                <w:caps/>
                <w:sz w:val="12"/>
                <w:szCs w:val="12"/>
              </w:rPr>
              <w:t>BG14 – Autocolantes de tintagem para fachadas de edifícios e outros – versão exterior, por unidade</w:t>
            </w:r>
          </w:p>
        </w:tc>
        <w:tc>
          <w:tcPr>
            <w:tcW w:w="857" w:type="dxa"/>
            <w:vAlign w:val="center"/>
          </w:tcPr>
          <w:p w14:paraId="0A633832" w14:textId="77777777" w:rsidR="00007072" w:rsidRPr="00AB62A5" w:rsidRDefault="00007072" w:rsidP="00007072">
            <w:pPr>
              <w:rPr>
                <w:rFonts w:cs="Arial"/>
                <w:caps/>
                <w:sz w:val="12"/>
                <w:szCs w:val="12"/>
              </w:rPr>
            </w:pPr>
            <w:r w:rsidRPr="00AB62A5">
              <w:rPr>
                <w:rFonts w:cs="Arial"/>
                <w:caps/>
                <w:sz w:val="12"/>
                <w:szCs w:val="12"/>
              </w:rPr>
              <w:t>3,40</w:t>
            </w:r>
          </w:p>
        </w:tc>
        <w:tc>
          <w:tcPr>
            <w:tcW w:w="1228" w:type="dxa"/>
            <w:vAlign w:val="center"/>
          </w:tcPr>
          <w:p w14:paraId="1B6F871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09E6EA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ECEB1F6" w14:textId="77777777" w:rsidTr="00FF3BE7">
        <w:trPr>
          <w:trHeight w:val="606"/>
          <w:jc w:val="right"/>
        </w:trPr>
        <w:tc>
          <w:tcPr>
            <w:tcW w:w="3075" w:type="dxa"/>
            <w:vMerge/>
            <w:vAlign w:val="center"/>
          </w:tcPr>
          <w:p w14:paraId="34EC64E9" w14:textId="77777777" w:rsidR="00007072" w:rsidRPr="00007072" w:rsidRDefault="00007072" w:rsidP="00007072">
            <w:pPr>
              <w:jc w:val="left"/>
              <w:rPr>
                <w:rFonts w:cs="Arial"/>
                <w:caps/>
                <w:sz w:val="12"/>
                <w:szCs w:val="12"/>
              </w:rPr>
            </w:pPr>
          </w:p>
        </w:tc>
        <w:tc>
          <w:tcPr>
            <w:tcW w:w="3075" w:type="dxa"/>
            <w:vAlign w:val="center"/>
          </w:tcPr>
          <w:p w14:paraId="6BE80F31" w14:textId="77777777" w:rsidR="00007072" w:rsidRPr="00AB62A5" w:rsidRDefault="00007072" w:rsidP="00007072">
            <w:pPr>
              <w:jc w:val="left"/>
              <w:rPr>
                <w:rFonts w:cs="Arial"/>
                <w:caps/>
                <w:sz w:val="12"/>
                <w:szCs w:val="12"/>
              </w:rPr>
            </w:pPr>
            <w:r w:rsidRPr="00AB62A5">
              <w:rPr>
                <w:rFonts w:cs="Arial"/>
                <w:caps/>
                <w:sz w:val="12"/>
                <w:szCs w:val="12"/>
              </w:rPr>
              <w:t>BG15 – Autocolantes de tintagem para fachadas de edifícios e outros – versão interior, por unidade</w:t>
            </w:r>
          </w:p>
        </w:tc>
        <w:tc>
          <w:tcPr>
            <w:tcW w:w="857" w:type="dxa"/>
            <w:vAlign w:val="center"/>
          </w:tcPr>
          <w:p w14:paraId="409BAEC1"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2F8C07F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197C9F"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F8DB888" w14:textId="77777777" w:rsidTr="00FF3BE7">
        <w:trPr>
          <w:trHeight w:val="606"/>
          <w:jc w:val="right"/>
        </w:trPr>
        <w:tc>
          <w:tcPr>
            <w:tcW w:w="3075" w:type="dxa"/>
            <w:vMerge/>
            <w:vAlign w:val="center"/>
          </w:tcPr>
          <w:p w14:paraId="4A8DE7CF" w14:textId="77777777" w:rsidR="00007072" w:rsidRPr="00007072" w:rsidRDefault="00007072" w:rsidP="00007072">
            <w:pPr>
              <w:jc w:val="left"/>
              <w:rPr>
                <w:rFonts w:cs="Arial"/>
                <w:caps/>
                <w:sz w:val="12"/>
                <w:szCs w:val="12"/>
                <w:highlight w:val="yellow"/>
              </w:rPr>
            </w:pPr>
          </w:p>
        </w:tc>
        <w:tc>
          <w:tcPr>
            <w:tcW w:w="3075" w:type="dxa"/>
            <w:vAlign w:val="center"/>
          </w:tcPr>
          <w:p w14:paraId="4102C7F1" w14:textId="77777777" w:rsidR="00007072" w:rsidRPr="00AB62A5" w:rsidRDefault="00007072" w:rsidP="00007072">
            <w:pPr>
              <w:jc w:val="left"/>
              <w:rPr>
                <w:rFonts w:cs="Arial"/>
                <w:caps/>
                <w:sz w:val="12"/>
                <w:szCs w:val="12"/>
              </w:rPr>
            </w:pPr>
            <w:r w:rsidRPr="00AB62A5">
              <w:rPr>
                <w:rFonts w:cs="Arial"/>
                <w:caps/>
                <w:sz w:val="12"/>
                <w:szCs w:val="12"/>
              </w:rPr>
              <w:t>BG16 – taxa de activação de serviço (danos colaterais)</w:t>
            </w:r>
            <w:r w:rsidRPr="00AB62A5">
              <w:rPr>
                <w:rFonts w:cs="Arial"/>
                <w:caps/>
                <w:sz w:val="14"/>
                <w:szCs w:val="12"/>
                <w:vertAlign w:val="superscript"/>
              </w:rPr>
              <w:footnoteReference w:id="43"/>
            </w:r>
          </w:p>
        </w:tc>
        <w:tc>
          <w:tcPr>
            <w:tcW w:w="857" w:type="dxa"/>
            <w:vAlign w:val="center"/>
          </w:tcPr>
          <w:p w14:paraId="22BD36EE" w14:textId="77777777" w:rsidR="00007072" w:rsidRPr="00AB62A5" w:rsidRDefault="00007072" w:rsidP="00007072">
            <w:pPr>
              <w:rPr>
                <w:rFonts w:cs="Arial"/>
                <w:caps/>
                <w:sz w:val="12"/>
                <w:szCs w:val="12"/>
              </w:rPr>
            </w:pPr>
            <w:r w:rsidRPr="00AB62A5">
              <w:rPr>
                <w:rFonts w:cs="Arial"/>
                <w:caps/>
                <w:sz w:val="12"/>
                <w:szCs w:val="12"/>
              </w:rPr>
              <w:t>55,00</w:t>
            </w:r>
          </w:p>
        </w:tc>
        <w:tc>
          <w:tcPr>
            <w:tcW w:w="1228" w:type="dxa"/>
            <w:vAlign w:val="center"/>
          </w:tcPr>
          <w:p w14:paraId="4FF0FBC9"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AF8381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482DBF" w14:textId="77777777" w:rsidTr="00FF3BE7">
        <w:trPr>
          <w:trHeight w:val="606"/>
          <w:jc w:val="right"/>
        </w:trPr>
        <w:tc>
          <w:tcPr>
            <w:tcW w:w="3075" w:type="dxa"/>
            <w:vMerge/>
            <w:vAlign w:val="center"/>
          </w:tcPr>
          <w:p w14:paraId="0AED06F6" w14:textId="77777777" w:rsidR="00007072" w:rsidRPr="00007072" w:rsidRDefault="00007072" w:rsidP="00007072">
            <w:pPr>
              <w:jc w:val="left"/>
              <w:rPr>
                <w:rFonts w:cs="Arial"/>
                <w:caps/>
                <w:sz w:val="12"/>
                <w:szCs w:val="12"/>
                <w:highlight w:val="yellow"/>
              </w:rPr>
            </w:pPr>
          </w:p>
        </w:tc>
        <w:tc>
          <w:tcPr>
            <w:tcW w:w="3075" w:type="dxa"/>
            <w:vAlign w:val="center"/>
          </w:tcPr>
          <w:p w14:paraId="4230BEC5" w14:textId="77777777" w:rsidR="00007072" w:rsidRPr="00AB62A5" w:rsidRDefault="00007072" w:rsidP="00007072">
            <w:pPr>
              <w:jc w:val="left"/>
              <w:rPr>
                <w:rFonts w:cs="Arial"/>
                <w:caps/>
                <w:sz w:val="12"/>
                <w:szCs w:val="12"/>
              </w:rPr>
            </w:pPr>
            <w:r w:rsidRPr="00AB62A5">
              <w:rPr>
                <w:rFonts w:cs="Arial"/>
                <w:caps/>
                <w:sz w:val="12"/>
                <w:szCs w:val="12"/>
              </w:rPr>
              <w:t>BG17 – Sistema de deteção de gás</w:t>
            </w:r>
          </w:p>
        </w:tc>
        <w:tc>
          <w:tcPr>
            <w:tcW w:w="857" w:type="dxa"/>
            <w:vAlign w:val="center"/>
          </w:tcPr>
          <w:p w14:paraId="63135645" w14:textId="77777777" w:rsidR="00007072" w:rsidRPr="00AB62A5" w:rsidRDefault="00007072" w:rsidP="00007072">
            <w:pPr>
              <w:rPr>
                <w:rFonts w:cs="Arial"/>
                <w:caps/>
                <w:sz w:val="12"/>
                <w:szCs w:val="12"/>
              </w:rPr>
            </w:pPr>
            <w:r w:rsidRPr="00AB62A5">
              <w:rPr>
                <w:rFonts w:cs="Arial"/>
                <w:caps/>
                <w:sz w:val="12"/>
                <w:szCs w:val="12"/>
              </w:rPr>
              <w:t>90</w:t>
            </w:r>
          </w:p>
        </w:tc>
        <w:tc>
          <w:tcPr>
            <w:tcW w:w="1228" w:type="dxa"/>
            <w:vAlign w:val="center"/>
          </w:tcPr>
          <w:p w14:paraId="77E1729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EF5659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3EA0094" w14:textId="77777777" w:rsidTr="00FF3BE7">
        <w:trPr>
          <w:trHeight w:val="606"/>
          <w:jc w:val="right"/>
        </w:trPr>
        <w:tc>
          <w:tcPr>
            <w:tcW w:w="3075" w:type="dxa"/>
            <w:vMerge/>
            <w:vAlign w:val="center"/>
          </w:tcPr>
          <w:p w14:paraId="370FDFF0" w14:textId="77777777" w:rsidR="00007072" w:rsidRPr="00007072" w:rsidRDefault="00007072" w:rsidP="00007072">
            <w:pPr>
              <w:jc w:val="left"/>
              <w:rPr>
                <w:rFonts w:cs="Arial"/>
                <w:caps/>
                <w:sz w:val="12"/>
                <w:szCs w:val="12"/>
                <w:highlight w:val="yellow"/>
              </w:rPr>
            </w:pPr>
          </w:p>
        </w:tc>
        <w:tc>
          <w:tcPr>
            <w:tcW w:w="3075" w:type="dxa"/>
            <w:vAlign w:val="center"/>
          </w:tcPr>
          <w:p w14:paraId="770ED513" w14:textId="77777777" w:rsidR="00007072" w:rsidRPr="00AB62A5" w:rsidRDefault="00007072" w:rsidP="00007072">
            <w:pPr>
              <w:jc w:val="left"/>
              <w:rPr>
                <w:rFonts w:cs="Arial"/>
                <w:caps/>
                <w:sz w:val="12"/>
                <w:szCs w:val="12"/>
              </w:rPr>
            </w:pPr>
            <w:r w:rsidRPr="00AB62A5">
              <w:rPr>
                <w:rFonts w:cs="Arial"/>
                <w:caps/>
                <w:sz w:val="12"/>
                <w:szCs w:val="12"/>
              </w:rPr>
              <w:t>BG18 – Sirene interior</w:t>
            </w:r>
          </w:p>
        </w:tc>
        <w:tc>
          <w:tcPr>
            <w:tcW w:w="857" w:type="dxa"/>
            <w:vAlign w:val="center"/>
          </w:tcPr>
          <w:p w14:paraId="0F112068" w14:textId="77777777" w:rsidR="00007072" w:rsidRPr="00AB62A5" w:rsidRDefault="00007072" w:rsidP="00007072">
            <w:pPr>
              <w:rPr>
                <w:rFonts w:cs="Arial"/>
                <w:caps/>
                <w:sz w:val="12"/>
                <w:szCs w:val="12"/>
              </w:rPr>
            </w:pPr>
            <w:r w:rsidRPr="00AB62A5">
              <w:rPr>
                <w:rFonts w:cs="Arial"/>
                <w:caps/>
                <w:sz w:val="12"/>
                <w:szCs w:val="12"/>
              </w:rPr>
              <w:t>30</w:t>
            </w:r>
          </w:p>
        </w:tc>
        <w:tc>
          <w:tcPr>
            <w:tcW w:w="1228" w:type="dxa"/>
            <w:vAlign w:val="center"/>
          </w:tcPr>
          <w:p w14:paraId="1F14FBD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30E3A9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1D40B27" w14:textId="77777777" w:rsidTr="00FF3BE7">
        <w:trPr>
          <w:trHeight w:val="606"/>
          <w:jc w:val="right"/>
        </w:trPr>
        <w:tc>
          <w:tcPr>
            <w:tcW w:w="3075" w:type="dxa"/>
            <w:vMerge/>
            <w:vAlign w:val="center"/>
          </w:tcPr>
          <w:p w14:paraId="53250C2D" w14:textId="77777777" w:rsidR="00007072" w:rsidRPr="00007072" w:rsidRDefault="00007072" w:rsidP="00007072">
            <w:pPr>
              <w:jc w:val="left"/>
              <w:rPr>
                <w:rFonts w:cs="Arial"/>
                <w:caps/>
                <w:sz w:val="12"/>
                <w:szCs w:val="12"/>
                <w:highlight w:val="yellow"/>
              </w:rPr>
            </w:pPr>
          </w:p>
        </w:tc>
        <w:tc>
          <w:tcPr>
            <w:tcW w:w="3075" w:type="dxa"/>
            <w:vAlign w:val="center"/>
          </w:tcPr>
          <w:p w14:paraId="4F510618" w14:textId="77777777" w:rsidR="00007072" w:rsidRPr="00AB62A5" w:rsidRDefault="00007072" w:rsidP="00007072">
            <w:pPr>
              <w:jc w:val="left"/>
              <w:rPr>
                <w:rFonts w:cs="Arial"/>
                <w:caps/>
                <w:sz w:val="12"/>
                <w:szCs w:val="12"/>
              </w:rPr>
            </w:pPr>
            <w:r w:rsidRPr="00AB62A5">
              <w:rPr>
                <w:rFonts w:cs="Arial"/>
                <w:caps/>
                <w:sz w:val="12"/>
                <w:szCs w:val="12"/>
              </w:rPr>
              <w:t>BG19 – Captor do sensor de gás</w:t>
            </w:r>
            <w:r w:rsidRPr="00AB62A5">
              <w:rPr>
                <w:rFonts w:cs="Arial"/>
                <w:caps/>
                <w:sz w:val="12"/>
                <w:szCs w:val="12"/>
                <w:vertAlign w:val="superscript"/>
              </w:rPr>
              <w:footnoteReference w:id="44"/>
            </w:r>
          </w:p>
        </w:tc>
        <w:tc>
          <w:tcPr>
            <w:tcW w:w="857" w:type="dxa"/>
            <w:vAlign w:val="center"/>
          </w:tcPr>
          <w:p w14:paraId="7263A833"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743892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9566100" w14:textId="77777777" w:rsidR="00007072" w:rsidRPr="00AB62A5" w:rsidRDefault="00007072" w:rsidP="00007072">
            <w:pPr>
              <w:rPr>
                <w:rFonts w:cs="Arial"/>
                <w:caps/>
                <w:sz w:val="12"/>
                <w:szCs w:val="12"/>
              </w:rPr>
            </w:pPr>
            <w:r w:rsidRPr="00AB62A5">
              <w:rPr>
                <w:rFonts w:cs="Arial"/>
                <w:caps/>
                <w:sz w:val="12"/>
                <w:szCs w:val="12"/>
              </w:rPr>
              <w:t>SIBS FPS</w:t>
            </w:r>
          </w:p>
        </w:tc>
      </w:tr>
      <w:tr w:rsidR="00D120B9" w:rsidRPr="00007072" w14:paraId="20722B5A" w14:textId="77777777" w:rsidTr="00FF3BE7">
        <w:trPr>
          <w:trHeight w:val="606"/>
          <w:jc w:val="right"/>
        </w:trPr>
        <w:tc>
          <w:tcPr>
            <w:tcW w:w="3075" w:type="dxa"/>
            <w:vAlign w:val="center"/>
          </w:tcPr>
          <w:p w14:paraId="7EBC9BF3" w14:textId="77777777" w:rsidR="00D120B9" w:rsidRPr="00007072" w:rsidRDefault="00D120B9" w:rsidP="00D120B9">
            <w:pPr>
              <w:jc w:val="left"/>
              <w:rPr>
                <w:rFonts w:cs="Arial"/>
                <w:caps/>
                <w:sz w:val="12"/>
                <w:szCs w:val="12"/>
              </w:rPr>
            </w:pPr>
            <w:r w:rsidRPr="00007072">
              <w:rPr>
                <w:rFonts w:cs="Arial"/>
                <w:caps/>
                <w:sz w:val="12"/>
                <w:szCs w:val="12"/>
              </w:rPr>
              <w:t>BH – SERVIÇO DE MANUTENÇÃO DE CA – MANUTENÇÃO PRIMEIRA LINHA</w:t>
            </w:r>
          </w:p>
        </w:tc>
        <w:tc>
          <w:tcPr>
            <w:tcW w:w="3075" w:type="dxa"/>
            <w:vAlign w:val="center"/>
          </w:tcPr>
          <w:p w14:paraId="24B7AFBE" w14:textId="2B9DD278" w:rsidR="00D120B9" w:rsidRPr="00AB62A5" w:rsidRDefault="00D120B9" w:rsidP="00D120B9">
            <w:pPr>
              <w:jc w:val="left"/>
              <w:rPr>
                <w:rFonts w:cs="Arial"/>
                <w:caps/>
                <w:sz w:val="12"/>
                <w:szCs w:val="12"/>
              </w:rPr>
            </w:pPr>
            <w:r w:rsidRPr="00AB62A5">
              <w:rPr>
                <w:rFonts w:cs="Arial"/>
                <w:caps/>
                <w:sz w:val="12"/>
                <w:szCs w:val="12"/>
              </w:rPr>
              <w:t>BH1 – Adicional por CA com Serviço de Manutenção de Primeiro Nível</w:t>
            </w:r>
            <w:r w:rsidRPr="00AB62A5">
              <w:rPr>
                <w:rStyle w:val="FootnoteReference"/>
                <w:rFonts w:cs="Arial"/>
                <w:caps/>
                <w:sz w:val="12"/>
                <w:szCs w:val="12"/>
              </w:rPr>
              <w:footnoteReference w:id="45"/>
            </w:r>
          </w:p>
        </w:tc>
        <w:tc>
          <w:tcPr>
            <w:tcW w:w="857" w:type="dxa"/>
            <w:vAlign w:val="center"/>
          </w:tcPr>
          <w:p w14:paraId="35DDC63E" w14:textId="23E13D40" w:rsidR="00D120B9" w:rsidRPr="00AB62A5" w:rsidRDefault="00D120B9" w:rsidP="00D120B9">
            <w:pPr>
              <w:rPr>
                <w:rFonts w:cs="Arial"/>
                <w:caps/>
                <w:sz w:val="12"/>
                <w:szCs w:val="12"/>
              </w:rPr>
            </w:pPr>
            <w:r w:rsidRPr="00AB62A5">
              <w:rPr>
                <w:rFonts w:cs="Arial"/>
                <w:caps/>
                <w:sz w:val="12"/>
                <w:szCs w:val="12"/>
              </w:rPr>
              <w:t>48</w:t>
            </w:r>
          </w:p>
        </w:tc>
        <w:tc>
          <w:tcPr>
            <w:tcW w:w="1228" w:type="dxa"/>
            <w:vAlign w:val="center"/>
          </w:tcPr>
          <w:p w14:paraId="180B1789" w14:textId="3A367735" w:rsidR="00D120B9" w:rsidRPr="00AB62A5" w:rsidRDefault="00D120B9" w:rsidP="00D120B9">
            <w:pPr>
              <w:rPr>
                <w:rFonts w:cs="Arial"/>
                <w:caps/>
                <w:sz w:val="12"/>
                <w:szCs w:val="12"/>
              </w:rPr>
            </w:pPr>
            <w:r w:rsidRPr="00AB62A5">
              <w:rPr>
                <w:rFonts w:cs="Arial"/>
                <w:caps/>
                <w:sz w:val="12"/>
                <w:szCs w:val="12"/>
              </w:rPr>
              <w:t>ENTIDADE DE APOIO AO TERMINAL</w:t>
            </w:r>
          </w:p>
        </w:tc>
        <w:tc>
          <w:tcPr>
            <w:tcW w:w="1228" w:type="dxa"/>
            <w:vAlign w:val="center"/>
          </w:tcPr>
          <w:p w14:paraId="7C92A288" w14:textId="3C1C4FDB" w:rsidR="00D120B9" w:rsidRPr="00AB62A5" w:rsidRDefault="00D120B9" w:rsidP="00D120B9">
            <w:pPr>
              <w:rPr>
                <w:rFonts w:cs="Arial"/>
                <w:caps/>
                <w:sz w:val="12"/>
                <w:szCs w:val="12"/>
              </w:rPr>
            </w:pPr>
            <w:r w:rsidRPr="00AB62A5">
              <w:rPr>
                <w:rFonts w:cs="Arial"/>
                <w:caps/>
                <w:sz w:val="12"/>
                <w:szCs w:val="12"/>
              </w:rPr>
              <w:t>SIBS FPS</w:t>
            </w:r>
          </w:p>
        </w:tc>
      </w:tr>
    </w:tbl>
    <w:p w14:paraId="63942132" w14:textId="566C74E2" w:rsidR="00007072" w:rsidRPr="00007072" w:rsidRDefault="00007072" w:rsidP="00007072">
      <w:pPr>
        <w:keepNext/>
        <w:pageBreakBefore/>
        <w:spacing w:before="240" w:after="240"/>
        <w:outlineLvl w:val="0"/>
        <w:rPr>
          <w:rFonts w:cs="Arial"/>
          <w:b/>
          <w:kern w:val="28"/>
          <w:sz w:val="18"/>
          <w:szCs w:val="18"/>
          <w:lang w:val="pt-PT" w:eastAsia="pt-PT"/>
        </w:rPr>
      </w:pPr>
      <w:bookmarkStart w:id="1311" w:name="_Toc507437762"/>
      <w:bookmarkStart w:id="1312" w:name="_Toc507438346"/>
      <w:r w:rsidRPr="00007072">
        <w:rPr>
          <w:rFonts w:cs="Arial"/>
          <w:b/>
          <w:caps/>
          <w:kern w:val="28"/>
          <w:szCs w:val="20"/>
          <w:lang w:val="pt-PT" w:eastAsia="pt-PT"/>
        </w:rPr>
        <w:lastRenderedPageBreak/>
        <w:t>C – ACESSO A SERVIÇOS SIBS POR TERCEIROS</w:t>
      </w:r>
      <w:r w:rsidRPr="00007072">
        <w:rPr>
          <w:rFonts w:cs="Arial"/>
          <w:b/>
          <w:caps/>
          <w:kern w:val="28"/>
          <w:szCs w:val="20"/>
          <w:vertAlign w:val="superscript"/>
          <w:lang w:val="pt-PT" w:eastAsia="pt-PT"/>
        </w:rPr>
        <w:footnoteReference w:id="46"/>
      </w:r>
      <w:bookmarkEnd w:id="1311"/>
      <w:bookmarkEnd w:id="131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5FEAA9"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4CA7140"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2567884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E3F871" w14:textId="77777777" w:rsidR="00007072" w:rsidRPr="00007072" w:rsidRDefault="00007072" w:rsidP="00007072">
            <w:pPr>
              <w:rPr>
                <w:rFonts w:cs="Arial"/>
                <w:caps/>
                <w:sz w:val="12"/>
                <w:szCs w:val="12"/>
              </w:rPr>
            </w:pPr>
            <w:r w:rsidRPr="00007072">
              <w:rPr>
                <w:rFonts w:cs="Arial"/>
                <w:caps/>
                <w:sz w:val="12"/>
                <w:szCs w:val="12"/>
              </w:rPr>
              <w:t>Valor</w:t>
            </w:r>
          </w:p>
          <w:p w14:paraId="37BEC9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2D3445A1"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6017050" w14:textId="77777777" w:rsidTr="00FF3BE7">
        <w:trPr>
          <w:trHeight w:val="207"/>
          <w:jc w:val="right"/>
        </w:trPr>
        <w:tc>
          <w:tcPr>
            <w:tcW w:w="3205" w:type="dxa"/>
            <w:vMerge/>
            <w:tcBorders>
              <w:bottom w:val="single" w:sz="4" w:space="0" w:color="auto"/>
            </w:tcBorders>
            <w:shd w:val="clear" w:color="auto" w:fill="CCDBF0"/>
            <w:vAlign w:val="center"/>
          </w:tcPr>
          <w:p w14:paraId="7FBA1F9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25A1D8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762A7BE8"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6E06D4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CC9873"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76E0A14" w14:textId="77777777" w:rsidTr="00FF3BE7">
        <w:trPr>
          <w:trHeight w:val="617"/>
          <w:jc w:val="right"/>
        </w:trPr>
        <w:tc>
          <w:tcPr>
            <w:tcW w:w="3205" w:type="dxa"/>
            <w:vAlign w:val="center"/>
          </w:tcPr>
          <w:p w14:paraId="503E5C57" w14:textId="77777777" w:rsidR="00007072" w:rsidRPr="00007072" w:rsidRDefault="00007072" w:rsidP="00007072">
            <w:pPr>
              <w:jc w:val="left"/>
              <w:rPr>
                <w:rFonts w:cs="Arial"/>
                <w:caps/>
                <w:sz w:val="12"/>
                <w:szCs w:val="12"/>
              </w:rPr>
            </w:pPr>
            <w:r w:rsidRPr="00007072">
              <w:rPr>
                <w:rFonts w:cs="Arial"/>
                <w:caps/>
                <w:sz w:val="12"/>
                <w:szCs w:val="12"/>
              </w:rPr>
              <w:t>C1 – PACOTE “INTEGRAL”</w:t>
            </w:r>
          </w:p>
        </w:tc>
        <w:tc>
          <w:tcPr>
            <w:tcW w:w="3206" w:type="dxa"/>
            <w:vAlign w:val="center"/>
          </w:tcPr>
          <w:p w14:paraId="0369670D" w14:textId="77777777" w:rsidR="00007072" w:rsidRPr="00007072" w:rsidRDefault="00007072" w:rsidP="00007072">
            <w:pPr>
              <w:jc w:val="left"/>
              <w:rPr>
                <w:rFonts w:cs="Arial"/>
                <w:caps/>
                <w:sz w:val="12"/>
                <w:szCs w:val="12"/>
              </w:rPr>
            </w:pPr>
            <w:r w:rsidRPr="00007072">
              <w:rPr>
                <w:rFonts w:cs="Arial"/>
                <w:caps/>
                <w:sz w:val="12"/>
                <w:szCs w:val="12"/>
              </w:rPr>
              <w:t>C12 – Por operação realizada com cartões emitidos e/ou realizada em CA MULTIBANCO ou em TPA MULTIBANCO do aderente</w:t>
            </w:r>
            <w:r w:rsidRPr="00007072">
              <w:rPr>
                <w:rFonts w:cs="Arial"/>
                <w:caps/>
                <w:sz w:val="14"/>
                <w:szCs w:val="12"/>
                <w:vertAlign w:val="superscript"/>
              </w:rPr>
              <w:footnoteReference w:id="47"/>
            </w:r>
          </w:p>
        </w:tc>
        <w:tc>
          <w:tcPr>
            <w:tcW w:w="790" w:type="dxa"/>
            <w:vAlign w:val="center"/>
          </w:tcPr>
          <w:p w14:paraId="7DA31158" w14:textId="77777777" w:rsidR="00007072" w:rsidRPr="00007072" w:rsidRDefault="00007072" w:rsidP="00007072">
            <w:pPr>
              <w:rPr>
                <w:rFonts w:cs="Arial"/>
                <w:caps/>
                <w:sz w:val="12"/>
                <w:szCs w:val="12"/>
              </w:rPr>
            </w:pPr>
            <w:r w:rsidRPr="00007072">
              <w:rPr>
                <w:rFonts w:cs="Arial"/>
                <w:caps/>
                <w:sz w:val="12"/>
                <w:szCs w:val="12"/>
              </w:rPr>
              <w:t>0,027</w:t>
            </w:r>
          </w:p>
        </w:tc>
        <w:tc>
          <w:tcPr>
            <w:tcW w:w="1131" w:type="dxa"/>
            <w:vAlign w:val="center"/>
          </w:tcPr>
          <w:p w14:paraId="73DD62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2988B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343B8F" w14:textId="77777777" w:rsidTr="00FF3BE7">
        <w:trPr>
          <w:trHeight w:val="555"/>
          <w:jc w:val="right"/>
        </w:trPr>
        <w:tc>
          <w:tcPr>
            <w:tcW w:w="3205" w:type="dxa"/>
            <w:vAlign w:val="center"/>
          </w:tcPr>
          <w:p w14:paraId="63856CF1" w14:textId="77777777" w:rsidR="00007072" w:rsidRPr="00007072" w:rsidRDefault="00007072" w:rsidP="00007072">
            <w:pPr>
              <w:jc w:val="left"/>
              <w:rPr>
                <w:rFonts w:cs="Arial"/>
                <w:caps/>
                <w:sz w:val="12"/>
                <w:szCs w:val="12"/>
              </w:rPr>
            </w:pPr>
            <w:r w:rsidRPr="00007072">
              <w:rPr>
                <w:rFonts w:cs="Arial"/>
                <w:caps/>
                <w:sz w:val="12"/>
                <w:szCs w:val="12"/>
              </w:rPr>
              <w:t>C2 – PACOTE “BANCA BASE”</w:t>
            </w:r>
          </w:p>
        </w:tc>
        <w:tc>
          <w:tcPr>
            <w:tcW w:w="3206" w:type="dxa"/>
            <w:vAlign w:val="center"/>
          </w:tcPr>
          <w:p w14:paraId="10B144ED" w14:textId="77777777" w:rsidR="00007072" w:rsidRPr="00007072" w:rsidRDefault="00007072" w:rsidP="00007072">
            <w:pPr>
              <w:jc w:val="left"/>
              <w:rPr>
                <w:rFonts w:cs="Arial"/>
                <w:caps/>
                <w:sz w:val="12"/>
                <w:szCs w:val="12"/>
              </w:rPr>
            </w:pPr>
            <w:r w:rsidRPr="00007072">
              <w:rPr>
                <w:rFonts w:cs="Arial"/>
                <w:caps/>
                <w:sz w:val="12"/>
                <w:szCs w:val="12"/>
              </w:rPr>
              <w:t>C22 – Por operação realizada com cartões emitidos e/ou realizada em CA MULTIBANCO do aderente</w:t>
            </w:r>
            <w:r w:rsidRPr="00007072">
              <w:rPr>
                <w:rFonts w:cs="Arial"/>
                <w:caps/>
                <w:sz w:val="14"/>
                <w:szCs w:val="12"/>
                <w:vertAlign w:val="superscript"/>
              </w:rPr>
              <w:footnoteReference w:id="48"/>
            </w:r>
          </w:p>
        </w:tc>
        <w:tc>
          <w:tcPr>
            <w:tcW w:w="790" w:type="dxa"/>
            <w:vAlign w:val="center"/>
          </w:tcPr>
          <w:p w14:paraId="7BADF6BC" w14:textId="77777777" w:rsidR="00007072" w:rsidRPr="00007072" w:rsidRDefault="00007072" w:rsidP="00007072">
            <w:pPr>
              <w:rPr>
                <w:rFonts w:cs="Arial"/>
                <w:caps/>
                <w:sz w:val="12"/>
                <w:szCs w:val="12"/>
              </w:rPr>
            </w:pPr>
            <w:r w:rsidRPr="00007072">
              <w:rPr>
                <w:rFonts w:cs="Arial"/>
                <w:caps/>
                <w:sz w:val="12"/>
                <w:szCs w:val="12"/>
              </w:rPr>
              <w:t>0,023</w:t>
            </w:r>
          </w:p>
        </w:tc>
        <w:tc>
          <w:tcPr>
            <w:tcW w:w="1131" w:type="dxa"/>
            <w:vAlign w:val="center"/>
          </w:tcPr>
          <w:p w14:paraId="5BDF84C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8F6AC1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78534B" w14:textId="77777777" w:rsidTr="00FF3BE7">
        <w:trPr>
          <w:trHeight w:val="563"/>
          <w:jc w:val="right"/>
        </w:trPr>
        <w:tc>
          <w:tcPr>
            <w:tcW w:w="3205" w:type="dxa"/>
            <w:vAlign w:val="center"/>
          </w:tcPr>
          <w:p w14:paraId="60DD8A94" w14:textId="77777777" w:rsidR="00007072" w:rsidRPr="00007072" w:rsidRDefault="00007072" w:rsidP="00007072">
            <w:pPr>
              <w:jc w:val="left"/>
              <w:rPr>
                <w:rFonts w:cs="Arial"/>
                <w:caps/>
                <w:sz w:val="12"/>
                <w:szCs w:val="12"/>
              </w:rPr>
            </w:pPr>
            <w:r w:rsidRPr="00007072">
              <w:rPr>
                <w:rFonts w:cs="Arial"/>
                <w:caps/>
                <w:sz w:val="12"/>
                <w:szCs w:val="12"/>
              </w:rPr>
              <w:t>C3 – ACESSO À REDE DE TPA</w:t>
            </w:r>
          </w:p>
        </w:tc>
        <w:tc>
          <w:tcPr>
            <w:tcW w:w="3206" w:type="dxa"/>
            <w:vAlign w:val="center"/>
          </w:tcPr>
          <w:p w14:paraId="2E1A415C" w14:textId="77777777" w:rsidR="00007072" w:rsidRPr="00007072" w:rsidRDefault="00007072" w:rsidP="00007072">
            <w:pPr>
              <w:jc w:val="left"/>
              <w:rPr>
                <w:rFonts w:cs="Arial"/>
                <w:caps/>
                <w:sz w:val="12"/>
                <w:szCs w:val="12"/>
              </w:rPr>
            </w:pPr>
            <w:r w:rsidRPr="00007072">
              <w:rPr>
                <w:rFonts w:cs="Arial"/>
                <w:caps/>
                <w:sz w:val="12"/>
                <w:szCs w:val="12"/>
              </w:rPr>
              <w:t>C32 – Mensalidade de ligação à rede por terminal</w:t>
            </w:r>
          </w:p>
        </w:tc>
        <w:tc>
          <w:tcPr>
            <w:tcW w:w="790" w:type="dxa"/>
            <w:vAlign w:val="center"/>
          </w:tcPr>
          <w:p w14:paraId="404A27FC"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77ECC5E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17173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2463F" w14:textId="77777777" w:rsidTr="00FF3BE7">
        <w:trPr>
          <w:trHeight w:val="606"/>
          <w:jc w:val="right"/>
        </w:trPr>
        <w:tc>
          <w:tcPr>
            <w:tcW w:w="3205" w:type="dxa"/>
            <w:vMerge w:val="restart"/>
            <w:vAlign w:val="center"/>
          </w:tcPr>
          <w:p w14:paraId="0B2006B7" w14:textId="77777777" w:rsidR="00007072" w:rsidRPr="00007072" w:rsidRDefault="00007072" w:rsidP="00007072">
            <w:pPr>
              <w:jc w:val="left"/>
              <w:rPr>
                <w:rFonts w:cs="Arial"/>
                <w:caps/>
                <w:sz w:val="12"/>
                <w:szCs w:val="12"/>
              </w:rPr>
            </w:pPr>
            <w:r w:rsidRPr="00007072">
              <w:rPr>
                <w:rFonts w:cs="Arial"/>
                <w:caps/>
                <w:sz w:val="12"/>
                <w:szCs w:val="12"/>
              </w:rPr>
              <w:t>C4 – ACESSO ÀS REDES SIBS</w:t>
            </w:r>
            <w:r w:rsidRPr="00007072">
              <w:rPr>
                <w:rFonts w:cs="Arial"/>
                <w:caps/>
                <w:sz w:val="14"/>
                <w:szCs w:val="12"/>
                <w:vertAlign w:val="superscript"/>
              </w:rPr>
              <w:footnoteReference w:id="49"/>
            </w:r>
          </w:p>
          <w:p w14:paraId="66AE633C" w14:textId="77777777" w:rsidR="00007072" w:rsidRPr="00007072" w:rsidRDefault="00007072" w:rsidP="00007072">
            <w:pPr>
              <w:jc w:val="left"/>
              <w:rPr>
                <w:rFonts w:cs="Arial"/>
                <w:caps/>
                <w:sz w:val="12"/>
                <w:szCs w:val="12"/>
              </w:rPr>
            </w:pPr>
          </w:p>
        </w:tc>
        <w:tc>
          <w:tcPr>
            <w:tcW w:w="3206" w:type="dxa"/>
            <w:vAlign w:val="center"/>
          </w:tcPr>
          <w:p w14:paraId="4B21DCF2" w14:textId="77777777" w:rsidR="00007072" w:rsidRPr="00007072" w:rsidRDefault="00007072" w:rsidP="00007072">
            <w:pPr>
              <w:jc w:val="left"/>
              <w:rPr>
                <w:rFonts w:cs="Arial"/>
                <w:caps/>
                <w:sz w:val="12"/>
                <w:szCs w:val="12"/>
              </w:rPr>
            </w:pPr>
            <w:r w:rsidRPr="00007072">
              <w:rPr>
                <w:rFonts w:cs="Arial"/>
                <w:caps/>
                <w:sz w:val="12"/>
                <w:szCs w:val="12"/>
              </w:rPr>
              <w:t>C41 – Adesão Global</w:t>
            </w:r>
          </w:p>
        </w:tc>
        <w:tc>
          <w:tcPr>
            <w:tcW w:w="790" w:type="dxa"/>
            <w:vAlign w:val="center"/>
          </w:tcPr>
          <w:p w14:paraId="6D261C2F" w14:textId="77777777" w:rsidR="00007072" w:rsidRPr="00007072" w:rsidRDefault="00007072" w:rsidP="00007072">
            <w:pPr>
              <w:rPr>
                <w:rFonts w:cs="Arial"/>
                <w:caps/>
                <w:sz w:val="12"/>
                <w:szCs w:val="12"/>
              </w:rPr>
            </w:pPr>
            <w:r w:rsidRPr="00007072">
              <w:rPr>
                <w:rFonts w:cs="Arial"/>
                <w:caps/>
                <w:sz w:val="12"/>
                <w:szCs w:val="12"/>
              </w:rPr>
              <w:t>65.000</w:t>
            </w:r>
          </w:p>
        </w:tc>
        <w:tc>
          <w:tcPr>
            <w:tcW w:w="1131" w:type="dxa"/>
            <w:vAlign w:val="center"/>
          </w:tcPr>
          <w:p w14:paraId="6A1422F8"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18E738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05E043C" w14:textId="77777777" w:rsidTr="00FF3BE7">
        <w:trPr>
          <w:trHeight w:val="606"/>
          <w:jc w:val="right"/>
        </w:trPr>
        <w:tc>
          <w:tcPr>
            <w:tcW w:w="3205" w:type="dxa"/>
            <w:vMerge/>
            <w:vAlign w:val="center"/>
          </w:tcPr>
          <w:p w14:paraId="197DE10A" w14:textId="77777777" w:rsidR="00007072" w:rsidRPr="00007072" w:rsidRDefault="00007072" w:rsidP="00007072">
            <w:pPr>
              <w:jc w:val="left"/>
              <w:rPr>
                <w:rFonts w:cs="Arial"/>
                <w:caps/>
                <w:sz w:val="12"/>
                <w:szCs w:val="12"/>
              </w:rPr>
            </w:pPr>
          </w:p>
        </w:tc>
        <w:tc>
          <w:tcPr>
            <w:tcW w:w="3206" w:type="dxa"/>
            <w:vAlign w:val="center"/>
          </w:tcPr>
          <w:p w14:paraId="0D2F03BE" w14:textId="77777777" w:rsidR="00007072" w:rsidRPr="00007072" w:rsidRDefault="00007072" w:rsidP="00007072">
            <w:pPr>
              <w:jc w:val="left"/>
              <w:rPr>
                <w:rFonts w:cs="Arial"/>
                <w:caps/>
                <w:sz w:val="12"/>
                <w:szCs w:val="12"/>
              </w:rPr>
            </w:pPr>
            <w:r w:rsidRPr="00007072">
              <w:rPr>
                <w:rFonts w:cs="Arial"/>
                <w:caps/>
                <w:sz w:val="12"/>
                <w:szCs w:val="12"/>
              </w:rPr>
              <w:t>C42 – Rede TPA MULTIBANCO</w:t>
            </w:r>
          </w:p>
        </w:tc>
        <w:tc>
          <w:tcPr>
            <w:tcW w:w="790" w:type="dxa"/>
            <w:vAlign w:val="center"/>
          </w:tcPr>
          <w:p w14:paraId="5FAF51F5"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63E81E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DBE14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7C223" w14:textId="77777777" w:rsidTr="00FF3BE7">
        <w:trPr>
          <w:trHeight w:val="606"/>
          <w:jc w:val="right"/>
        </w:trPr>
        <w:tc>
          <w:tcPr>
            <w:tcW w:w="3205" w:type="dxa"/>
            <w:vMerge/>
            <w:vAlign w:val="center"/>
          </w:tcPr>
          <w:p w14:paraId="71D54869" w14:textId="77777777" w:rsidR="00007072" w:rsidRPr="00007072" w:rsidRDefault="00007072" w:rsidP="00007072">
            <w:pPr>
              <w:jc w:val="left"/>
              <w:rPr>
                <w:rFonts w:cs="Arial"/>
                <w:caps/>
                <w:sz w:val="12"/>
                <w:szCs w:val="12"/>
              </w:rPr>
            </w:pPr>
          </w:p>
        </w:tc>
        <w:tc>
          <w:tcPr>
            <w:tcW w:w="3206" w:type="dxa"/>
            <w:vAlign w:val="center"/>
          </w:tcPr>
          <w:p w14:paraId="1E47E373" w14:textId="77777777" w:rsidR="00007072" w:rsidRPr="00007072" w:rsidRDefault="00007072" w:rsidP="00007072">
            <w:pPr>
              <w:jc w:val="left"/>
              <w:rPr>
                <w:rFonts w:cs="Arial"/>
                <w:caps/>
                <w:sz w:val="12"/>
                <w:szCs w:val="12"/>
              </w:rPr>
            </w:pPr>
            <w:r w:rsidRPr="00007072">
              <w:rPr>
                <w:rFonts w:cs="Arial"/>
                <w:caps/>
                <w:sz w:val="12"/>
                <w:szCs w:val="12"/>
              </w:rPr>
              <w:t>C43 – Rede CA MULTIBANCO, H2H e outros</w:t>
            </w:r>
          </w:p>
        </w:tc>
        <w:tc>
          <w:tcPr>
            <w:tcW w:w="790" w:type="dxa"/>
            <w:vAlign w:val="center"/>
          </w:tcPr>
          <w:p w14:paraId="46ED7DA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1FF974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007E0C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2C0ED2" w14:textId="77777777" w:rsidTr="00FF3BE7">
        <w:trPr>
          <w:trHeight w:val="606"/>
          <w:jc w:val="right"/>
        </w:trPr>
        <w:tc>
          <w:tcPr>
            <w:tcW w:w="3205" w:type="dxa"/>
            <w:vMerge/>
            <w:vAlign w:val="center"/>
          </w:tcPr>
          <w:p w14:paraId="20EF6BE5" w14:textId="77777777" w:rsidR="00007072" w:rsidRPr="00007072" w:rsidRDefault="00007072" w:rsidP="00007072">
            <w:pPr>
              <w:jc w:val="left"/>
              <w:rPr>
                <w:rFonts w:cs="Arial"/>
                <w:caps/>
                <w:sz w:val="12"/>
                <w:szCs w:val="12"/>
              </w:rPr>
            </w:pPr>
          </w:p>
        </w:tc>
        <w:tc>
          <w:tcPr>
            <w:tcW w:w="3206" w:type="dxa"/>
            <w:vAlign w:val="center"/>
          </w:tcPr>
          <w:p w14:paraId="1C0AE5FE" w14:textId="77777777" w:rsidR="00007072" w:rsidRPr="00007072" w:rsidRDefault="00007072" w:rsidP="00007072">
            <w:pPr>
              <w:jc w:val="left"/>
              <w:rPr>
                <w:rFonts w:cs="Arial"/>
                <w:caps/>
                <w:sz w:val="12"/>
                <w:szCs w:val="12"/>
              </w:rPr>
            </w:pPr>
            <w:r w:rsidRPr="00007072">
              <w:rPr>
                <w:rFonts w:cs="Arial"/>
                <w:caps/>
                <w:sz w:val="12"/>
                <w:szCs w:val="12"/>
              </w:rPr>
              <w:t>C44 – Anuidade – De 0 a 60.000 transacções</w:t>
            </w:r>
          </w:p>
        </w:tc>
        <w:tc>
          <w:tcPr>
            <w:tcW w:w="790" w:type="dxa"/>
            <w:vAlign w:val="center"/>
          </w:tcPr>
          <w:p w14:paraId="692604C8"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72925FB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46FFC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0C73A" w14:textId="77777777" w:rsidTr="00FF3BE7">
        <w:trPr>
          <w:trHeight w:val="606"/>
          <w:jc w:val="right"/>
        </w:trPr>
        <w:tc>
          <w:tcPr>
            <w:tcW w:w="3205" w:type="dxa"/>
            <w:vMerge/>
            <w:vAlign w:val="center"/>
          </w:tcPr>
          <w:p w14:paraId="4041485C" w14:textId="77777777" w:rsidR="00007072" w:rsidRPr="00007072" w:rsidRDefault="00007072" w:rsidP="00007072">
            <w:pPr>
              <w:jc w:val="left"/>
              <w:rPr>
                <w:rFonts w:cs="Arial"/>
                <w:caps/>
                <w:sz w:val="12"/>
                <w:szCs w:val="12"/>
              </w:rPr>
            </w:pPr>
          </w:p>
        </w:tc>
        <w:tc>
          <w:tcPr>
            <w:tcW w:w="3206" w:type="dxa"/>
            <w:vAlign w:val="center"/>
          </w:tcPr>
          <w:p w14:paraId="2381C27F" w14:textId="77777777" w:rsidR="00007072" w:rsidRPr="00007072" w:rsidRDefault="00007072" w:rsidP="00007072">
            <w:pPr>
              <w:jc w:val="left"/>
              <w:rPr>
                <w:rFonts w:cs="Arial"/>
                <w:caps/>
                <w:sz w:val="12"/>
                <w:szCs w:val="12"/>
              </w:rPr>
            </w:pPr>
            <w:r w:rsidRPr="00007072">
              <w:rPr>
                <w:rFonts w:cs="Arial"/>
                <w:caps/>
                <w:sz w:val="12"/>
                <w:szCs w:val="12"/>
              </w:rPr>
              <w:t>C45 – Anuidade – De 60.001 a 285.000 transacções</w:t>
            </w:r>
          </w:p>
        </w:tc>
        <w:tc>
          <w:tcPr>
            <w:tcW w:w="790" w:type="dxa"/>
            <w:vAlign w:val="center"/>
          </w:tcPr>
          <w:p w14:paraId="440F4A25" w14:textId="77777777" w:rsidR="00007072" w:rsidRPr="00007072" w:rsidRDefault="00007072" w:rsidP="00007072">
            <w:pPr>
              <w:rPr>
                <w:rFonts w:cs="Arial"/>
                <w:caps/>
                <w:sz w:val="12"/>
                <w:szCs w:val="12"/>
              </w:rPr>
            </w:pPr>
            <w:r w:rsidRPr="00007072">
              <w:rPr>
                <w:rFonts w:cs="Arial"/>
                <w:caps/>
                <w:sz w:val="12"/>
                <w:szCs w:val="12"/>
              </w:rPr>
              <w:t>3.700</w:t>
            </w:r>
          </w:p>
        </w:tc>
        <w:tc>
          <w:tcPr>
            <w:tcW w:w="1131" w:type="dxa"/>
            <w:vAlign w:val="center"/>
          </w:tcPr>
          <w:p w14:paraId="199C364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8DAE4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2094AC" w14:textId="77777777" w:rsidTr="00FF3BE7">
        <w:trPr>
          <w:trHeight w:val="606"/>
          <w:jc w:val="right"/>
        </w:trPr>
        <w:tc>
          <w:tcPr>
            <w:tcW w:w="3205" w:type="dxa"/>
            <w:vMerge/>
            <w:vAlign w:val="center"/>
          </w:tcPr>
          <w:p w14:paraId="2197C1FB" w14:textId="77777777" w:rsidR="00007072" w:rsidRPr="00007072" w:rsidRDefault="00007072" w:rsidP="00007072">
            <w:pPr>
              <w:jc w:val="left"/>
              <w:rPr>
                <w:rFonts w:cs="Arial"/>
                <w:caps/>
                <w:sz w:val="12"/>
                <w:szCs w:val="12"/>
              </w:rPr>
            </w:pPr>
          </w:p>
        </w:tc>
        <w:tc>
          <w:tcPr>
            <w:tcW w:w="3206" w:type="dxa"/>
            <w:vAlign w:val="center"/>
          </w:tcPr>
          <w:p w14:paraId="55F97FB7" w14:textId="77777777" w:rsidR="00007072" w:rsidRPr="00007072" w:rsidRDefault="00007072" w:rsidP="00007072">
            <w:pPr>
              <w:jc w:val="left"/>
              <w:rPr>
                <w:rFonts w:cs="Arial"/>
                <w:caps/>
                <w:sz w:val="12"/>
                <w:szCs w:val="12"/>
              </w:rPr>
            </w:pPr>
            <w:r w:rsidRPr="00007072">
              <w:rPr>
                <w:rFonts w:cs="Arial"/>
                <w:caps/>
                <w:sz w:val="12"/>
                <w:szCs w:val="12"/>
              </w:rPr>
              <w:t>C46 – Anuidade – De 285.001 a 1.500.000 transacções</w:t>
            </w:r>
          </w:p>
        </w:tc>
        <w:tc>
          <w:tcPr>
            <w:tcW w:w="790" w:type="dxa"/>
            <w:vAlign w:val="center"/>
          </w:tcPr>
          <w:p w14:paraId="5FA57EE6" w14:textId="77777777" w:rsidR="00007072" w:rsidRPr="00007072" w:rsidRDefault="00007072" w:rsidP="00007072">
            <w:pPr>
              <w:rPr>
                <w:rFonts w:cs="Arial"/>
                <w:caps/>
                <w:sz w:val="12"/>
                <w:szCs w:val="12"/>
              </w:rPr>
            </w:pPr>
            <w:r w:rsidRPr="00007072">
              <w:rPr>
                <w:rFonts w:cs="Arial"/>
                <w:caps/>
                <w:sz w:val="12"/>
                <w:szCs w:val="12"/>
              </w:rPr>
              <w:t>17.000</w:t>
            </w:r>
          </w:p>
        </w:tc>
        <w:tc>
          <w:tcPr>
            <w:tcW w:w="1131" w:type="dxa"/>
            <w:vAlign w:val="center"/>
          </w:tcPr>
          <w:p w14:paraId="6B021B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DAE8C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CF1AA9" w14:textId="77777777" w:rsidTr="00FF3BE7">
        <w:trPr>
          <w:trHeight w:val="606"/>
          <w:jc w:val="right"/>
        </w:trPr>
        <w:tc>
          <w:tcPr>
            <w:tcW w:w="3205" w:type="dxa"/>
            <w:vMerge/>
            <w:vAlign w:val="center"/>
          </w:tcPr>
          <w:p w14:paraId="3BF472C9" w14:textId="77777777" w:rsidR="00007072" w:rsidRPr="00007072" w:rsidRDefault="00007072" w:rsidP="00007072">
            <w:pPr>
              <w:jc w:val="left"/>
              <w:rPr>
                <w:rFonts w:cs="Arial"/>
                <w:caps/>
                <w:sz w:val="12"/>
                <w:szCs w:val="12"/>
              </w:rPr>
            </w:pPr>
          </w:p>
        </w:tc>
        <w:tc>
          <w:tcPr>
            <w:tcW w:w="3206" w:type="dxa"/>
            <w:vAlign w:val="center"/>
          </w:tcPr>
          <w:p w14:paraId="2BE45CDE" w14:textId="77777777" w:rsidR="00007072" w:rsidRPr="00007072" w:rsidRDefault="00007072" w:rsidP="00007072">
            <w:pPr>
              <w:jc w:val="left"/>
              <w:rPr>
                <w:rFonts w:cs="Arial"/>
                <w:caps/>
                <w:sz w:val="12"/>
                <w:szCs w:val="12"/>
              </w:rPr>
            </w:pPr>
            <w:r w:rsidRPr="00007072">
              <w:rPr>
                <w:rFonts w:cs="Arial"/>
                <w:caps/>
                <w:sz w:val="12"/>
                <w:szCs w:val="12"/>
              </w:rPr>
              <w:t>C47 – Anuidade – De 1.500.001 a 5.700.000 transacções</w:t>
            </w:r>
          </w:p>
        </w:tc>
        <w:tc>
          <w:tcPr>
            <w:tcW w:w="790" w:type="dxa"/>
            <w:vAlign w:val="center"/>
          </w:tcPr>
          <w:p w14:paraId="72CB6DF0" w14:textId="77777777" w:rsidR="00007072" w:rsidRPr="00007072" w:rsidRDefault="00007072" w:rsidP="00007072">
            <w:pPr>
              <w:rPr>
                <w:rFonts w:cs="Arial"/>
                <w:caps/>
                <w:sz w:val="12"/>
                <w:szCs w:val="12"/>
              </w:rPr>
            </w:pPr>
            <w:r w:rsidRPr="00007072">
              <w:rPr>
                <w:rFonts w:cs="Arial"/>
                <w:caps/>
                <w:sz w:val="12"/>
                <w:szCs w:val="12"/>
              </w:rPr>
              <w:t>37.000</w:t>
            </w:r>
          </w:p>
        </w:tc>
        <w:tc>
          <w:tcPr>
            <w:tcW w:w="1131" w:type="dxa"/>
            <w:vAlign w:val="center"/>
          </w:tcPr>
          <w:p w14:paraId="0145805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259F9C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DE88430" w14:textId="77777777" w:rsidTr="00FF3BE7">
        <w:trPr>
          <w:trHeight w:val="606"/>
          <w:jc w:val="right"/>
        </w:trPr>
        <w:tc>
          <w:tcPr>
            <w:tcW w:w="3205" w:type="dxa"/>
            <w:vMerge/>
            <w:vAlign w:val="center"/>
          </w:tcPr>
          <w:p w14:paraId="143E9785" w14:textId="77777777" w:rsidR="00007072" w:rsidRPr="00007072" w:rsidRDefault="00007072" w:rsidP="00007072">
            <w:pPr>
              <w:jc w:val="left"/>
              <w:rPr>
                <w:rFonts w:cs="Arial"/>
                <w:caps/>
                <w:sz w:val="12"/>
                <w:szCs w:val="12"/>
              </w:rPr>
            </w:pPr>
          </w:p>
        </w:tc>
        <w:tc>
          <w:tcPr>
            <w:tcW w:w="3206" w:type="dxa"/>
            <w:vAlign w:val="center"/>
          </w:tcPr>
          <w:p w14:paraId="40477FCA" w14:textId="77777777" w:rsidR="00007072" w:rsidRPr="00007072" w:rsidRDefault="00007072" w:rsidP="00007072">
            <w:pPr>
              <w:jc w:val="left"/>
              <w:rPr>
                <w:rFonts w:cs="Arial"/>
                <w:caps/>
                <w:sz w:val="12"/>
                <w:szCs w:val="12"/>
              </w:rPr>
            </w:pPr>
            <w:r w:rsidRPr="00007072">
              <w:rPr>
                <w:rFonts w:cs="Arial"/>
                <w:caps/>
                <w:sz w:val="12"/>
                <w:szCs w:val="12"/>
              </w:rPr>
              <w:t>C48 – Anuidade – Acima de 5.700.000 transacções</w:t>
            </w:r>
          </w:p>
        </w:tc>
        <w:tc>
          <w:tcPr>
            <w:tcW w:w="790" w:type="dxa"/>
            <w:vAlign w:val="center"/>
          </w:tcPr>
          <w:p w14:paraId="11FE443F"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628CF2E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44ECBA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39C214" w14:textId="77777777" w:rsidTr="00FF3BE7">
        <w:trPr>
          <w:trHeight w:val="606"/>
          <w:jc w:val="right"/>
        </w:trPr>
        <w:tc>
          <w:tcPr>
            <w:tcW w:w="3205" w:type="dxa"/>
            <w:vMerge w:val="restart"/>
            <w:vAlign w:val="center"/>
          </w:tcPr>
          <w:p w14:paraId="0C240533" w14:textId="77777777" w:rsidR="00007072" w:rsidRPr="00007072" w:rsidRDefault="00007072" w:rsidP="00007072">
            <w:pPr>
              <w:jc w:val="left"/>
              <w:rPr>
                <w:rFonts w:cs="Arial"/>
                <w:caps/>
                <w:sz w:val="12"/>
                <w:szCs w:val="12"/>
              </w:rPr>
            </w:pPr>
            <w:r w:rsidRPr="00007072">
              <w:rPr>
                <w:rFonts w:cs="Arial"/>
                <w:caps/>
                <w:sz w:val="12"/>
                <w:szCs w:val="12"/>
              </w:rPr>
              <w:t>C5 – ACESSO ÀS REDES SIBS - COMPLEMENTO REDE PRIVADA TPA</w:t>
            </w:r>
            <w:r w:rsidRPr="00007072">
              <w:rPr>
                <w:rFonts w:cs="Arial"/>
                <w:caps/>
                <w:sz w:val="14"/>
                <w:szCs w:val="12"/>
                <w:vertAlign w:val="superscript"/>
              </w:rPr>
              <w:footnoteReference w:id="50"/>
            </w:r>
          </w:p>
        </w:tc>
        <w:tc>
          <w:tcPr>
            <w:tcW w:w="3206" w:type="dxa"/>
            <w:vAlign w:val="center"/>
          </w:tcPr>
          <w:p w14:paraId="5CE82E65" w14:textId="77777777" w:rsidR="00007072" w:rsidRPr="00007072" w:rsidRDefault="00007072" w:rsidP="00007072">
            <w:pPr>
              <w:jc w:val="left"/>
              <w:rPr>
                <w:rFonts w:cs="Arial"/>
                <w:caps/>
                <w:sz w:val="12"/>
                <w:szCs w:val="12"/>
              </w:rPr>
            </w:pPr>
            <w:r w:rsidRPr="00007072">
              <w:rPr>
                <w:rFonts w:cs="Arial"/>
                <w:caps/>
                <w:sz w:val="12"/>
                <w:szCs w:val="12"/>
              </w:rPr>
              <w:t>C51 – Adesão Global</w:t>
            </w:r>
          </w:p>
        </w:tc>
        <w:tc>
          <w:tcPr>
            <w:tcW w:w="790" w:type="dxa"/>
            <w:vAlign w:val="center"/>
          </w:tcPr>
          <w:p w14:paraId="5248D3B9" w14:textId="77777777" w:rsidR="00007072" w:rsidRPr="00007072" w:rsidRDefault="00007072" w:rsidP="00007072">
            <w:pPr>
              <w:rPr>
                <w:rFonts w:cs="Arial"/>
                <w:caps/>
                <w:sz w:val="12"/>
                <w:szCs w:val="12"/>
              </w:rPr>
            </w:pPr>
            <w:r w:rsidRPr="00007072">
              <w:rPr>
                <w:rFonts w:cs="Arial"/>
                <w:caps/>
                <w:sz w:val="12"/>
                <w:szCs w:val="12"/>
              </w:rPr>
              <w:t>34.000</w:t>
            </w:r>
          </w:p>
        </w:tc>
        <w:tc>
          <w:tcPr>
            <w:tcW w:w="1131" w:type="dxa"/>
            <w:vAlign w:val="center"/>
          </w:tcPr>
          <w:p w14:paraId="4EEF43C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C085F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12C66C" w14:textId="77777777" w:rsidTr="00FF3BE7">
        <w:trPr>
          <w:trHeight w:val="606"/>
          <w:jc w:val="right"/>
        </w:trPr>
        <w:tc>
          <w:tcPr>
            <w:tcW w:w="3205" w:type="dxa"/>
            <w:vMerge/>
            <w:vAlign w:val="center"/>
          </w:tcPr>
          <w:p w14:paraId="5AD77831" w14:textId="77777777" w:rsidR="00007072" w:rsidRPr="00007072" w:rsidRDefault="00007072" w:rsidP="00007072">
            <w:pPr>
              <w:jc w:val="left"/>
              <w:rPr>
                <w:rFonts w:cs="Arial"/>
                <w:caps/>
                <w:sz w:val="12"/>
                <w:szCs w:val="12"/>
              </w:rPr>
            </w:pPr>
          </w:p>
        </w:tc>
        <w:tc>
          <w:tcPr>
            <w:tcW w:w="3206" w:type="dxa"/>
            <w:vAlign w:val="center"/>
          </w:tcPr>
          <w:p w14:paraId="172AE49E" w14:textId="77777777" w:rsidR="00007072" w:rsidRPr="00007072" w:rsidRDefault="00007072" w:rsidP="00007072">
            <w:pPr>
              <w:jc w:val="left"/>
              <w:rPr>
                <w:rFonts w:cs="Arial"/>
                <w:caps/>
                <w:sz w:val="12"/>
                <w:szCs w:val="12"/>
              </w:rPr>
            </w:pPr>
            <w:r w:rsidRPr="00007072">
              <w:rPr>
                <w:rFonts w:cs="Arial"/>
                <w:caps/>
                <w:sz w:val="12"/>
                <w:szCs w:val="12"/>
              </w:rPr>
              <w:t>C52 – Anuidade – De 0 a 100 terminais</w:t>
            </w:r>
          </w:p>
        </w:tc>
        <w:tc>
          <w:tcPr>
            <w:tcW w:w="790" w:type="dxa"/>
            <w:vAlign w:val="center"/>
          </w:tcPr>
          <w:p w14:paraId="63913BB1" w14:textId="77777777" w:rsidR="00007072" w:rsidRPr="00007072" w:rsidRDefault="00007072" w:rsidP="00007072">
            <w:pPr>
              <w:rPr>
                <w:rFonts w:cs="Arial"/>
                <w:caps/>
                <w:sz w:val="12"/>
                <w:szCs w:val="12"/>
              </w:rPr>
            </w:pPr>
            <w:r w:rsidRPr="00007072">
              <w:rPr>
                <w:rFonts w:cs="Arial"/>
                <w:caps/>
                <w:sz w:val="12"/>
                <w:szCs w:val="12"/>
              </w:rPr>
              <w:t>1.050</w:t>
            </w:r>
          </w:p>
        </w:tc>
        <w:tc>
          <w:tcPr>
            <w:tcW w:w="1131" w:type="dxa"/>
            <w:vAlign w:val="center"/>
          </w:tcPr>
          <w:p w14:paraId="55ABDB4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D0814C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D6D840E" w14:textId="77777777" w:rsidTr="00FF3BE7">
        <w:trPr>
          <w:trHeight w:val="606"/>
          <w:jc w:val="right"/>
        </w:trPr>
        <w:tc>
          <w:tcPr>
            <w:tcW w:w="3205" w:type="dxa"/>
            <w:vMerge/>
            <w:vAlign w:val="center"/>
          </w:tcPr>
          <w:p w14:paraId="3D532827" w14:textId="77777777" w:rsidR="00007072" w:rsidRPr="00007072" w:rsidRDefault="00007072" w:rsidP="00007072">
            <w:pPr>
              <w:jc w:val="left"/>
              <w:rPr>
                <w:rFonts w:cs="Arial"/>
                <w:caps/>
                <w:sz w:val="12"/>
                <w:szCs w:val="12"/>
              </w:rPr>
            </w:pPr>
          </w:p>
        </w:tc>
        <w:tc>
          <w:tcPr>
            <w:tcW w:w="3206" w:type="dxa"/>
            <w:vAlign w:val="center"/>
          </w:tcPr>
          <w:p w14:paraId="3A383104" w14:textId="77777777" w:rsidR="00007072" w:rsidRPr="00007072" w:rsidRDefault="00007072" w:rsidP="00007072">
            <w:pPr>
              <w:jc w:val="left"/>
              <w:rPr>
                <w:rFonts w:cs="Arial"/>
                <w:caps/>
                <w:sz w:val="12"/>
                <w:szCs w:val="12"/>
              </w:rPr>
            </w:pPr>
            <w:r w:rsidRPr="00007072">
              <w:rPr>
                <w:rFonts w:cs="Arial"/>
                <w:caps/>
                <w:sz w:val="12"/>
                <w:szCs w:val="12"/>
              </w:rPr>
              <w:t>C53 – Anuidade – De 101 a 500 terminais</w:t>
            </w:r>
          </w:p>
        </w:tc>
        <w:tc>
          <w:tcPr>
            <w:tcW w:w="790" w:type="dxa"/>
            <w:vAlign w:val="center"/>
          </w:tcPr>
          <w:p w14:paraId="18BD3FEC" w14:textId="77777777" w:rsidR="00007072" w:rsidRPr="00007072" w:rsidRDefault="00007072" w:rsidP="00007072">
            <w:pPr>
              <w:rPr>
                <w:rFonts w:cs="Arial"/>
                <w:caps/>
                <w:sz w:val="12"/>
                <w:szCs w:val="12"/>
              </w:rPr>
            </w:pPr>
            <w:r w:rsidRPr="00007072">
              <w:rPr>
                <w:rFonts w:cs="Arial"/>
                <w:caps/>
                <w:sz w:val="12"/>
                <w:szCs w:val="12"/>
              </w:rPr>
              <w:t>5.250</w:t>
            </w:r>
          </w:p>
        </w:tc>
        <w:tc>
          <w:tcPr>
            <w:tcW w:w="1131" w:type="dxa"/>
            <w:vAlign w:val="center"/>
          </w:tcPr>
          <w:p w14:paraId="2F49EF9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27855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E14312" w14:textId="77777777" w:rsidTr="00FF3BE7">
        <w:trPr>
          <w:trHeight w:val="606"/>
          <w:jc w:val="right"/>
        </w:trPr>
        <w:tc>
          <w:tcPr>
            <w:tcW w:w="3205" w:type="dxa"/>
            <w:vMerge/>
            <w:vAlign w:val="center"/>
          </w:tcPr>
          <w:p w14:paraId="0D6FC416" w14:textId="77777777" w:rsidR="00007072" w:rsidRPr="00007072" w:rsidRDefault="00007072" w:rsidP="00007072">
            <w:pPr>
              <w:jc w:val="left"/>
              <w:rPr>
                <w:rFonts w:cs="Arial"/>
                <w:caps/>
                <w:sz w:val="12"/>
                <w:szCs w:val="12"/>
              </w:rPr>
            </w:pPr>
          </w:p>
        </w:tc>
        <w:tc>
          <w:tcPr>
            <w:tcW w:w="3206" w:type="dxa"/>
            <w:vAlign w:val="center"/>
          </w:tcPr>
          <w:p w14:paraId="13C23FE9" w14:textId="77777777" w:rsidR="00007072" w:rsidRPr="00007072" w:rsidRDefault="00007072" w:rsidP="00007072">
            <w:pPr>
              <w:jc w:val="left"/>
              <w:rPr>
                <w:rFonts w:cs="Arial"/>
                <w:caps/>
                <w:sz w:val="12"/>
                <w:szCs w:val="12"/>
              </w:rPr>
            </w:pPr>
            <w:r w:rsidRPr="00007072">
              <w:rPr>
                <w:rFonts w:cs="Arial"/>
                <w:caps/>
                <w:sz w:val="12"/>
                <w:szCs w:val="12"/>
              </w:rPr>
              <w:t>C54 – Anuidade – De 501 a 1.000 terminais</w:t>
            </w:r>
          </w:p>
        </w:tc>
        <w:tc>
          <w:tcPr>
            <w:tcW w:w="790" w:type="dxa"/>
            <w:vAlign w:val="center"/>
          </w:tcPr>
          <w:p w14:paraId="1E1A7ECD" w14:textId="77777777" w:rsidR="00007072" w:rsidRPr="00007072" w:rsidRDefault="00007072" w:rsidP="00007072">
            <w:pPr>
              <w:rPr>
                <w:rFonts w:cs="Arial"/>
                <w:caps/>
                <w:sz w:val="12"/>
                <w:szCs w:val="12"/>
              </w:rPr>
            </w:pPr>
            <w:r w:rsidRPr="00007072">
              <w:rPr>
                <w:rFonts w:cs="Arial"/>
                <w:caps/>
                <w:sz w:val="12"/>
                <w:szCs w:val="12"/>
              </w:rPr>
              <w:t>15.750</w:t>
            </w:r>
          </w:p>
        </w:tc>
        <w:tc>
          <w:tcPr>
            <w:tcW w:w="1131" w:type="dxa"/>
            <w:vAlign w:val="center"/>
          </w:tcPr>
          <w:p w14:paraId="797F37F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091F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DA868A" w14:textId="77777777" w:rsidTr="00FF3BE7">
        <w:trPr>
          <w:trHeight w:val="606"/>
          <w:jc w:val="right"/>
        </w:trPr>
        <w:tc>
          <w:tcPr>
            <w:tcW w:w="3205" w:type="dxa"/>
            <w:vMerge/>
            <w:vAlign w:val="center"/>
          </w:tcPr>
          <w:p w14:paraId="2BD6DD4F" w14:textId="77777777" w:rsidR="00007072" w:rsidRPr="00007072" w:rsidRDefault="00007072" w:rsidP="00007072">
            <w:pPr>
              <w:jc w:val="left"/>
              <w:rPr>
                <w:rFonts w:cs="Arial"/>
                <w:caps/>
                <w:sz w:val="12"/>
                <w:szCs w:val="12"/>
              </w:rPr>
            </w:pPr>
          </w:p>
        </w:tc>
        <w:tc>
          <w:tcPr>
            <w:tcW w:w="3206" w:type="dxa"/>
            <w:vAlign w:val="center"/>
          </w:tcPr>
          <w:p w14:paraId="6CF4FC62" w14:textId="77777777" w:rsidR="00007072" w:rsidRPr="00007072" w:rsidRDefault="00007072" w:rsidP="00007072">
            <w:pPr>
              <w:jc w:val="left"/>
              <w:rPr>
                <w:rFonts w:cs="Arial"/>
                <w:caps/>
                <w:sz w:val="12"/>
                <w:szCs w:val="12"/>
              </w:rPr>
            </w:pPr>
            <w:r w:rsidRPr="00007072">
              <w:rPr>
                <w:rFonts w:cs="Arial"/>
                <w:caps/>
                <w:sz w:val="12"/>
                <w:szCs w:val="12"/>
              </w:rPr>
              <w:t>C55 – Anuidade – De 1.001 a 2.000 terminais</w:t>
            </w:r>
          </w:p>
        </w:tc>
        <w:tc>
          <w:tcPr>
            <w:tcW w:w="790" w:type="dxa"/>
            <w:vAlign w:val="center"/>
          </w:tcPr>
          <w:p w14:paraId="0D832FE5" w14:textId="77777777" w:rsidR="00007072" w:rsidRPr="00007072" w:rsidRDefault="00007072" w:rsidP="00007072">
            <w:pPr>
              <w:rPr>
                <w:rFonts w:cs="Arial"/>
                <w:caps/>
                <w:sz w:val="12"/>
                <w:szCs w:val="12"/>
              </w:rPr>
            </w:pPr>
            <w:r w:rsidRPr="00007072">
              <w:rPr>
                <w:rFonts w:cs="Arial"/>
                <w:caps/>
                <w:sz w:val="12"/>
                <w:szCs w:val="12"/>
              </w:rPr>
              <w:t>31.500</w:t>
            </w:r>
          </w:p>
        </w:tc>
        <w:tc>
          <w:tcPr>
            <w:tcW w:w="1131" w:type="dxa"/>
            <w:vAlign w:val="center"/>
          </w:tcPr>
          <w:p w14:paraId="7CD1141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BFBD2F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A9BE2" w14:textId="77777777" w:rsidTr="00FF3BE7">
        <w:trPr>
          <w:trHeight w:val="606"/>
          <w:jc w:val="right"/>
        </w:trPr>
        <w:tc>
          <w:tcPr>
            <w:tcW w:w="3205" w:type="dxa"/>
            <w:vMerge/>
            <w:vAlign w:val="center"/>
          </w:tcPr>
          <w:p w14:paraId="08680007" w14:textId="77777777" w:rsidR="00007072" w:rsidRPr="00007072" w:rsidRDefault="00007072" w:rsidP="00007072">
            <w:pPr>
              <w:jc w:val="left"/>
              <w:rPr>
                <w:rFonts w:cs="Arial"/>
                <w:caps/>
                <w:sz w:val="12"/>
                <w:szCs w:val="12"/>
              </w:rPr>
            </w:pPr>
          </w:p>
        </w:tc>
        <w:tc>
          <w:tcPr>
            <w:tcW w:w="3206" w:type="dxa"/>
            <w:vAlign w:val="center"/>
          </w:tcPr>
          <w:p w14:paraId="18D5C03F" w14:textId="77777777" w:rsidR="00007072" w:rsidRPr="00007072" w:rsidRDefault="00007072" w:rsidP="00007072">
            <w:pPr>
              <w:jc w:val="left"/>
              <w:rPr>
                <w:rFonts w:cs="Arial"/>
                <w:caps/>
                <w:sz w:val="12"/>
                <w:szCs w:val="12"/>
              </w:rPr>
            </w:pPr>
            <w:r w:rsidRPr="00007072">
              <w:rPr>
                <w:rFonts w:cs="Arial"/>
                <w:caps/>
                <w:sz w:val="12"/>
                <w:szCs w:val="12"/>
              </w:rPr>
              <w:t>C56 – Anuidade – Acima de 2.000 terminais</w:t>
            </w:r>
          </w:p>
        </w:tc>
        <w:tc>
          <w:tcPr>
            <w:tcW w:w="790" w:type="dxa"/>
            <w:vAlign w:val="center"/>
          </w:tcPr>
          <w:p w14:paraId="5B3CF119" w14:textId="77777777" w:rsidR="00007072" w:rsidRPr="00007072" w:rsidRDefault="00007072" w:rsidP="00007072">
            <w:pPr>
              <w:rPr>
                <w:rFonts w:cs="Arial"/>
                <w:caps/>
                <w:sz w:val="12"/>
                <w:szCs w:val="12"/>
              </w:rPr>
            </w:pPr>
            <w:r w:rsidRPr="00007072">
              <w:rPr>
                <w:rFonts w:cs="Arial"/>
                <w:caps/>
                <w:sz w:val="12"/>
                <w:szCs w:val="12"/>
              </w:rPr>
              <w:t>42.000</w:t>
            </w:r>
          </w:p>
        </w:tc>
        <w:tc>
          <w:tcPr>
            <w:tcW w:w="1131" w:type="dxa"/>
            <w:vAlign w:val="center"/>
          </w:tcPr>
          <w:p w14:paraId="4BFA3F7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61D44E" w14:textId="77777777" w:rsidR="00007072" w:rsidRPr="00007072" w:rsidRDefault="00007072" w:rsidP="00007072">
            <w:pPr>
              <w:rPr>
                <w:rFonts w:cs="Arial"/>
                <w:caps/>
                <w:sz w:val="12"/>
                <w:szCs w:val="12"/>
              </w:rPr>
            </w:pPr>
            <w:r w:rsidRPr="00007072">
              <w:rPr>
                <w:rFonts w:cs="Arial"/>
                <w:caps/>
                <w:sz w:val="12"/>
                <w:szCs w:val="12"/>
              </w:rPr>
              <w:t>sibs fps</w:t>
            </w:r>
          </w:p>
        </w:tc>
      </w:tr>
    </w:tbl>
    <w:p w14:paraId="75DB2E5A" w14:textId="0B827726" w:rsidR="00007072" w:rsidRPr="00007072" w:rsidRDefault="00007072" w:rsidP="00007072">
      <w:pPr>
        <w:keepNext/>
        <w:pageBreakBefore/>
        <w:spacing w:before="240" w:after="240"/>
        <w:outlineLvl w:val="0"/>
        <w:rPr>
          <w:b/>
          <w:caps/>
          <w:kern w:val="28"/>
          <w:sz w:val="18"/>
          <w:szCs w:val="18"/>
          <w:lang w:val="pt-PT" w:eastAsia="pt-PT"/>
        </w:rPr>
      </w:pPr>
      <w:bookmarkStart w:id="1313" w:name="_Toc507437763"/>
      <w:bookmarkStart w:id="1314" w:name="_Toc507438347"/>
      <w:r w:rsidRPr="00007072">
        <w:rPr>
          <w:b/>
          <w:caps/>
          <w:kern w:val="28"/>
          <w:szCs w:val="20"/>
          <w:lang w:val="pt-PT" w:eastAsia="pt-PT"/>
        </w:rPr>
        <w:t>D – SISTEMA MULTIBANCO</w:t>
      </w:r>
      <w:bookmarkEnd w:id="1313"/>
      <w:bookmarkEnd w:id="1314"/>
    </w:p>
    <w:p w14:paraId="748E1945" w14:textId="77777777" w:rsidR="00007072" w:rsidRPr="00007072" w:rsidRDefault="00007072" w:rsidP="00007072">
      <w:pPr>
        <w:rPr>
          <w:rFonts w:cs="Arial"/>
          <w:b/>
          <w:sz w:val="18"/>
          <w:szCs w:val="20"/>
          <w:lang w:val="pt-PT" w:eastAsia="pt-PT"/>
        </w:rPr>
      </w:pPr>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31E0261B"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6C5F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A99BACC"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76A00E81" w14:textId="77777777" w:rsidR="00007072" w:rsidRPr="00007072" w:rsidRDefault="00007072" w:rsidP="00007072">
            <w:pPr>
              <w:rPr>
                <w:rFonts w:cs="Arial"/>
                <w:caps/>
                <w:sz w:val="12"/>
                <w:szCs w:val="12"/>
              </w:rPr>
            </w:pPr>
            <w:r w:rsidRPr="00007072">
              <w:rPr>
                <w:rFonts w:cs="Arial"/>
                <w:caps/>
                <w:sz w:val="12"/>
                <w:szCs w:val="12"/>
              </w:rPr>
              <w:t>Valor</w:t>
            </w:r>
          </w:p>
          <w:p w14:paraId="7559685E"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205C195"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FC33EA5" w14:textId="77777777" w:rsidTr="00FF3BE7">
        <w:trPr>
          <w:trHeight w:val="207"/>
          <w:jc w:val="right"/>
        </w:trPr>
        <w:tc>
          <w:tcPr>
            <w:tcW w:w="3205" w:type="dxa"/>
            <w:vMerge/>
            <w:tcBorders>
              <w:bottom w:val="single" w:sz="4" w:space="0" w:color="auto"/>
            </w:tcBorders>
            <w:shd w:val="clear" w:color="auto" w:fill="CCDBF0"/>
            <w:vAlign w:val="center"/>
          </w:tcPr>
          <w:p w14:paraId="7F229D65"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DFD166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150C6F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2EE5E2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D9DF4B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25A6CD3A" w14:textId="77777777" w:rsidTr="00FF3BE7">
        <w:trPr>
          <w:trHeight w:val="606"/>
          <w:jc w:val="right"/>
        </w:trPr>
        <w:tc>
          <w:tcPr>
            <w:tcW w:w="3205" w:type="dxa"/>
            <w:vMerge w:val="restart"/>
            <w:vAlign w:val="center"/>
          </w:tcPr>
          <w:p w14:paraId="70471223" w14:textId="77777777" w:rsidR="00007072" w:rsidRPr="00007072" w:rsidRDefault="00007072" w:rsidP="00007072">
            <w:pPr>
              <w:jc w:val="left"/>
              <w:rPr>
                <w:rFonts w:cs="Arial"/>
                <w:caps/>
                <w:sz w:val="12"/>
                <w:szCs w:val="12"/>
              </w:rPr>
            </w:pPr>
            <w:r w:rsidRPr="00007072">
              <w:rPr>
                <w:rFonts w:cs="Arial"/>
                <w:caps/>
                <w:sz w:val="12"/>
                <w:szCs w:val="12"/>
              </w:rPr>
              <w:t>D4 - Adesão ao pacote de serviços MULTIBANCO</w:t>
            </w:r>
          </w:p>
          <w:p w14:paraId="718FAC84" w14:textId="77777777" w:rsidR="00007072" w:rsidRPr="00007072" w:rsidRDefault="00007072" w:rsidP="00007072">
            <w:pPr>
              <w:jc w:val="left"/>
              <w:rPr>
                <w:rFonts w:cs="Arial"/>
                <w:caps/>
                <w:sz w:val="12"/>
                <w:szCs w:val="12"/>
              </w:rPr>
            </w:pPr>
          </w:p>
        </w:tc>
        <w:tc>
          <w:tcPr>
            <w:tcW w:w="3206" w:type="dxa"/>
            <w:vAlign w:val="center"/>
          </w:tcPr>
          <w:p w14:paraId="2FDA420F" w14:textId="77777777" w:rsidR="00007072" w:rsidRPr="00007072" w:rsidRDefault="00007072" w:rsidP="00007072">
            <w:pPr>
              <w:jc w:val="left"/>
              <w:rPr>
                <w:rFonts w:cs="Arial"/>
                <w:caps/>
                <w:sz w:val="12"/>
                <w:szCs w:val="12"/>
              </w:rPr>
            </w:pPr>
            <w:r w:rsidRPr="00007072">
              <w:rPr>
                <w:rFonts w:cs="Arial"/>
                <w:caps/>
                <w:sz w:val="12"/>
                <w:szCs w:val="12"/>
              </w:rPr>
              <w:t xml:space="preserve">D42 – Adesão Global </w:t>
            </w:r>
          </w:p>
        </w:tc>
        <w:tc>
          <w:tcPr>
            <w:tcW w:w="790" w:type="dxa"/>
            <w:vAlign w:val="center"/>
          </w:tcPr>
          <w:p w14:paraId="632507E6"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1EACE33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5749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D9478D" w14:textId="77777777" w:rsidTr="00FF3BE7">
        <w:trPr>
          <w:trHeight w:val="606"/>
          <w:jc w:val="right"/>
        </w:trPr>
        <w:tc>
          <w:tcPr>
            <w:tcW w:w="3205" w:type="dxa"/>
            <w:vMerge/>
            <w:vAlign w:val="center"/>
          </w:tcPr>
          <w:p w14:paraId="0B1BF407" w14:textId="77777777" w:rsidR="00007072" w:rsidRPr="00007072" w:rsidRDefault="00007072" w:rsidP="00007072">
            <w:pPr>
              <w:jc w:val="left"/>
              <w:rPr>
                <w:rFonts w:cs="Arial"/>
                <w:caps/>
                <w:sz w:val="12"/>
                <w:szCs w:val="12"/>
              </w:rPr>
            </w:pPr>
          </w:p>
        </w:tc>
        <w:tc>
          <w:tcPr>
            <w:tcW w:w="3206" w:type="dxa"/>
            <w:vAlign w:val="center"/>
          </w:tcPr>
          <w:p w14:paraId="4A6D6EBC" w14:textId="77777777" w:rsidR="00007072" w:rsidRPr="00007072" w:rsidRDefault="00007072" w:rsidP="00007072">
            <w:pPr>
              <w:jc w:val="left"/>
              <w:rPr>
                <w:rFonts w:cs="Arial"/>
                <w:caps/>
                <w:sz w:val="12"/>
                <w:szCs w:val="12"/>
              </w:rPr>
            </w:pPr>
            <w:r w:rsidRPr="00007072">
              <w:rPr>
                <w:rFonts w:cs="Arial"/>
                <w:caps/>
                <w:sz w:val="12"/>
                <w:szCs w:val="12"/>
              </w:rPr>
              <w:t>d43 – adesão emissor</w:t>
            </w:r>
          </w:p>
        </w:tc>
        <w:tc>
          <w:tcPr>
            <w:tcW w:w="790" w:type="dxa"/>
            <w:vAlign w:val="center"/>
          </w:tcPr>
          <w:p w14:paraId="633DF2FE"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5A9FEC2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33E4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1E8783" w14:textId="77777777" w:rsidTr="00FF3BE7">
        <w:trPr>
          <w:trHeight w:val="606"/>
          <w:jc w:val="right"/>
        </w:trPr>
        <w:tc>
          <w:tcPr>
            <w:tcW w:w="3205" w:type="dxa"/>
            <w:vMerge/>
            <w:vAlign w:val="center"/>
          </w:tcPr>
          <w:p w14:paraId="4B9A9941" w14:textId="77777777" w:rsidR="00007072" w:rsidRPr="00007072" w:rsidRDefault="00007072" w:rsidP="00007072">
            <w:pPr>
              <w:jc w:val="left"/>
              <w:rPr>
                <w:rFonts w:cs="Arial"/>
                <w:caps/>
                <w:sz w:val="12"/>
                <w:szCs w:val="12"/>
              </w:rPr>
            </w:pPr>
          </w:p>
        </w:tc>
        <w:tc>
          <w:tcPr>
            <w:tcW w:w="3206" w:type="dxa"/>
            <w:vAlign w:val="center"/>
          </w:tcPr>
          <w:p w14:paraId="04F632D3" w14:textId="77777777" w:rsidR="00007072" w:rsidRPr="00007072" w:rsidRDefault="00007072" w:rsidP="00007072">
            <w:pPr>
              <w:jc w:val="left"/>
              <w:rPr>
                <w:rFonts w:cs="Arial"/>
                <w:caps/>
                <w:sz w:val="12"/>
                <w:szCs w:val="12"/>
              </w:rPr>
            </w:pPr>
            <w:r w:rsidRPr="00007072">
              <w:rPr>
                <w:rFonts w:cs="Arial"/>
                <w:caps/>
                <w:sz w:val="12"/>
                <w:szCs w:val="12"/>
              </w:rPr>
              <w:t>d44 – adesão entidade</w:t>
            </w:r>
          </w:p>
        </w:tc>
        <w:tc>
          <w:tcPr>
            <w:tcW w:w="790" w:type="dxa"/>
            <w:vAlign w:val="center"/>
          </w:tcPr>
          <w:p w14:paraId="740884D1"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05DC40A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DA95B4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A60FAD" w14:textId="77777777" w:rsidTr="00FF3BE7">
        <w:trPr>
          <w:trHeight w:val="606"/>
          <w:jc w:val="right"/>
        </w:trPr>
        <w:tc>
          <w:tcPr>
            <w:tcW w:w="3205" w:type="dxa"/>
            <w:vMerge/>
            <w:vAlign w:val="center"/>
          </w:tcPr>
          <w:p w14:paraId="4F415760" w14:textId="77777777" w:rsidR="00007072" w:rsidRPr="00007072" w:rsidRDefault="00007072" w:rsidP="00007072">
            <w:pPr>
              <w:jc w:val="left"/>
              <w:rPr>
                <w:rFonts w:cs="Arial"/>
                <w:caps/>
                <w:sz w:val="12"/>
                <w:szCs w:val="12"/>
              </w:rPr>
            </w:pPr>
          </w:p>
        </w:tc>
        <w:tc>
          <w:tcPr>
            <w:tcW w:w="3206" w:type="dxa"/>
            <w:vAlign w:val="center"/>
          </w:tcPr>
          <w:p w14:paraId="18C1CCDA" w14:textId="77777777" w:rsidR="00007072" w:rsidRPr="00007072" w:rsidRDefault="00007072" w:rsidP="00007072">
            <w:pPr>
              <w:jc w:val="left"/>
              <w:rPr>
                <w:rFonts w:cs="Arial"/>
                <w:caps/>
                <w:sz w:val="12"/>
                <w:szCs w:val="12"/>
              </w:rPr>
            </w:pPr>
            <w:r w:rsidRPr="00007072">
              <w:rPr>
                <w:rFonts w:cs="Arial"/>
                <w:caps/>
                <w:sz w:val="12"/>
                <w:szCs w:val="12"/>
              </w:rPr>
              <w:t>d4a – Anuidade - De 0 a 25.000 transacções</w:t>
            </w:r>
          </w:p>
        </w:tc>
        <w:tc>
          <w:tcPr>
            <w:tcW w:w="790" w:type="dxa"/>
            <w:vAlign w:val="center"/>
          </w:tcPr>
          <w:p w14:paraId="5DDC8BE7" w14:textId="77777777" w:rsidR="00007072" w:rsidRPr="00007072" w:rsidRDefault="00007072" w:rsidP="00007072">
            <w:pPr>
              <w:rPr>
                <w:rFonts w:cs="Arial"/>
                <w:caps/>
                <w:sz w:val="12"/>
                <w:szCs w:val="12"/>
              </w:rPr>
            </w:pPr>
            <w:r w:rsidRPr="00007072">
              <w:rPr>
                <w:rFonts w:cs="Arial"/>
                <w:caps/>
                <w:sz w:val="12"/>
                <w:szCs w:val="12"/>
              </w:rPr>
              <w:t>1.700</w:t>
            </w:r>
          </w:p>
        </w:tc>
        <w:tc>
          <w:tcPr>
            <w:tcW w:w="1131" w:type="dxa"/>
            <w:vAlign w:val="center"/>
          </w:tcPr>
          <w:p w14:paraId="70F00C6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18FC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ED04F" w14:textId="77777777" w:rsidTr="00FF3BE7">
        <w:trPr>
          <w:trHeight w:val="606"/>
          <w:jc w:val="right"/>
        </w:trPr>
        <w:tc>
          <w:tcPr>
            <w:tcW w:w="3205" w:type="dxa"/>
            <w:vMerge/>
            <w:vAlign w:val="center"/>
          </w:tcPr>
          <w:p w14:paraId="36B407DC" w14:textId="77777777" w:rsidR="00007072" w:rsidRPr="00007072" w:rsidRDefault="00007072" w:rsidP="00007072">
            <w:pPr>
              <w:jc w:val="left"/>
              <w:rPr>
                <w:rFonts w:cs="Arial"/>
                <w:caps/>
                <w:sz w:val="12"/>
                <w:szCs w:val="12"/>
              </w:rPr>
            </w:pPr>
          </w:p>
        </w:tc>
        <w:tc>
          <w:tcPr>
            <w:tcW w:w="3206" w:type="dxa"/>
            <w:vAlign w:val="center"/>
          </w:tcPr>
          <w:p w14:paraId="339E5C9D" w14:textId="77777777" w:rsidR="00007072" w:rsidRPr="00007072" w:rsidRDefault="00007072" w:rsidP="00007072">
            <w:pPr>
              <w:jc w:val="left"/>
              <w:rPr>
                <w:rFonts w:cs="Arial"/>
                <w:caps/>
                <w:sz w:val="12"/>
                <w:szCs w:val="12"/>
              </w:rPr>
            </w:pPr>
            <w:r w:rsidRPr="00007072">
              <w:rPr>
                <w:rFonts w:cs="Arial"/>
                <w:caps/>
                <w:sz w:val="12"/>
                <w:szCs w:val="12"/>
              </w:rPr>
              <w:t>d4b – Anuidade - De 25.001 a 115.000 transacções</w:t>
            </w:r>
          </w:p>
        </w:tc>
        <w:tc>
          <w:tcPr>
            <w:tcW w:w="790" w:type="dxa"/>
            <w:vAlign w:val="center"/>
          </w:tcPr>
          <w:p w14:paraId="5D53B6C5"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6F97853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2DDC30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7B99C7" w14:textId="77777777" w:rsidTr="00FF3BE7">
        <w:trPr>
          <w:trHeight w:val="606"/>
          <w:jc w:val="right"/>
        </w:trPr>
        <w:tc>
          <w:tcPr>
            <w:tcW w:w="3205" w:type="dxa"/>
            <w:vMerge/>
            <w:vAlign w:val="center"/>
          </w:tcPr>
          <w:p w14:paraId="71DA4375" w14:textId="77777777" w:rsidR="00007072" w:rsidRPr="00007072" w:rsidRDefault="00007072" w:rsidP="00007072">
            <w:pPr>
              <w:jc w:val="left"/>
              <w:rPr>
                <w:rFonts w:cs="Arial"/>
                <w:caps/>
                <w:sz w:val="12"/>
                <w:szCs w:val="12"/>
              </w:rPr>
            </w:pPr>
          </w:p>
        </w:tc>
        <w:tc>
          <w:tcPr>
            <w:tcW w:w="3206" w:type="dxa"/>
            <w:vAlign w:val="center"/>
          </w:tcPr>
          <w:p w14:paraId="5D5ADAC2" w14:textId="77777777" w:rsidR="00007072" w:rsidRPr="00007072" w:rsidRDefault="00007072" w:rsidP="00007072">
            <w:pPr>
              <w:jc w:val="left"/>
              <w:rPr>
                <w:rFonts w:cs="Arial"/>
                <w:caps/>
                <w:sz w:val="12"/>
                <w:szCs w:val="12"/>
              </w:rPr>
            </w:pPr>
            <w:r w:rsidRPr="00007072">
              <w:rPr>
                <w:rFonts w:cs="Arial"/>
                <w:caps/>
                <w:sz w:val="12"/>
                <w:szCs w:val="12"/>
              </w:rPr>
              <w:t>d4c – Anuidade - De 115.001 a 600.000 transacções</w:t>
            </w:r>
          </w:p>
        </w:tc>
        <w:tc>
          <w:tcPr>
            <w:tcW w:w="790" w:type="dxa"/>
            <w:vAlign w:val="center"/>
          </w:tcPr>
          <w:p w14:paraId="01873D0A" w14:textId="77777777" w:rsidR="00007072" w:rsidRPr="00007072" w:rsidRDefault="00007072" w:rsidP="00007072">
            <w:pPr>
              <w:rPr>
                <w:rFonts w:cs="Arial"/>
                <w:caps/>
                <w:sz w:val="12"/>
                <w:szCs w:val="12"/>
              </w:rPr>
            </w:pPr>
            <w:r w:rsidRPr="00007072">
              <w:rPr>
                <w:rFonts w:cs="Arial"/>
                <w:caps/>
                <w:sz w:val="12"/>
                <w:szCs w:val="12"/>
              </w:rPr>
              <w:t>12.000</w:t>
            </w:r>
          </w:p>
        </w:tc>
        <w:tc>
          <w:tcPr>
            <w:tcW w:w="1131" w:type="dxa"/>
            <w:vAlign w:val="center"/>
          </w:tcPr>
          <w:p w14:paraId="3C3D66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81BEA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041B63" w14:textId="77777777" w:rsidTr="00FF3BE7">
        <w:trPr>
          <w:trHeight w:val="606"/>
          <w:jc w:val="right"/>
        </w:trPr>
        <w:tc>
          <w:tcPr>
            <w:tcW w:w="3205" w:type="dxa"/>
            <w:vMerge/>
            <w:vAlign w:val="center"/>
          </w:tcPr>
          <w:p w14:paraId="66C75F53" w14:textId="77777777" w:rsidR="00007072" w:rsidRPr="00007072" w:rsidRDefault="00007072" w:rsidP="00007072">
            <w:pPr>
              <w:jc w:val="left"/>
              <w:rPr>
                <w:rFonts w:cs="Arial"/>
                <w:caps/>
                <w:sz w:val="12"/>
                <w:szCs w:val="12"/>
              </w:rPr>
            </w:pPr>
          </w:p>
        </w:tc>
        <w:tc>
          <w:tcPr>
            <w:tcW w:w="3206" w:type="dxa"/>
            <w:vAlign w:val="center"/>
          </w:tcPr>
          <w:p w14:paraId="09A0F30F" w14:textId="77777777" w:rsidR="00007072" w:rsidRPr="00007072" w:rsidRDefault="00007072" w:rsidP="00007072">
            <w:pPr>
              <w:jc w:val="left"/>
              <w:rPr>
                <w:rFonts w:cs="Arial"/>
                <w:caps/>
                <w:sz w:val="12"/>
                <w:szCs w:val="12"/>
              </w:rPr>
            </w:pPr>
            <w:r w:rsidRPr="00007072">
              <w:rPr>
                <w:rFonts w:cs="Arial"/>
                <w:caps/>
                <w:sz w:val="12"/>
                <w:szCs w:val="12"/>
              </w:rPr>
              <w:t>d4d – Anuidade - De 600.001 a 2.500.000 transacções</w:t>
            </w:r>
          </w:p>
        </w:tc>
        <w:tc>
          <w:tcPr>
            <w:tcW w:w="790" w:type="dxa"/>
            <w:vAlign w:val="center"/>
          </w:tcPr>
          <w:p w14:paraId="7E993C3F" w14:textId="77777777" w:rsidR="00007072" w:rsidRPr="00007072" w:rsidRDefault="00007072" w:rsidP="00007072">
            <w:pPr>
              <w:rPr>
                <w:rFonts w:cs="Arial"/>
                <w:caps/>
                <w:sz w:val="12"/>
                <w:szCs w:val="12"/>
              </w:rPr>
            </w:pPr>
            <w:r w:rsidRPr="00007072">
              <w:rPr>
                <w:rFonts w:cs="Arial"/>
                <w:caps/>
                <w:sz w:val="12"/>
                <w:szCs w:val="12"/>
              </w:rPr>
              <w:t>21.000</w:t>
            </w:r>
          </w:p>
        </w:tc>
        <w:tc>
          <w:tcPr>
            <w:tcW w:w="1131" w:type="dxa"/>
            <w:vAlign w:val="center"/>
          </w:tcPr>
          <w:p w14:paraId="57A926C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40D3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E372EF3" w14:textId="77777777" w:rsidTr="00FF3BE7">
        <w:trPr>
          <w:trHeight w:val="606"/>
          <w:jc w:val="right"/>
        </w:trPr>
        <w:tc>
          <w:tcPr>
            <w:tcW w:w="3205" w:type="dxa"/>
            <w:vMerge/>
            <w:vAlign w:val="center"/>
          </w:tcPr>
          <w:p w14:paraId="499B7284" w14:textId="77777777" w:rsidR="00007072" w:rsidRPr="00007072" w:rsidRDefault="00007072" w:rsidP="00007072">
            <w:pPr>
              <w:jc w:val="left"/>
              <w:rPr>
                <w:rFonts w:cs="Arial"/>
                <w:caps/>
                <w:sz w:val="12"/>
                <w:szCs w:val="12"/>
              </w:rPr>
            </w:pPr>
          </w:p>
        </w:tc>
        <w:tc>
          <w:tcPr>
            <w:tcW w:w="3206" w:type="dxa"/>
            <w:vAlign w:val="center"/>
          </w:tcPr>
          <w:p w14:paraId="6B850BB7" w14:textId="77777777" w:rsidR="00007072" w:rsidRPr="00007072" w:rsidRDefault="00007072" w:rsidP="00007072">
            <w:pPr>
              <w:jc w:val="left"/>
              <w:rPr>
                <w:rFonts w:cs="Arial"/>
                <w:caps/>
                <w:sz w:val="12"/>
                <w:szCs w:val="12"/>
              </w:rPr>
            </w:pPr>
            <w:r w:rsidRPr="00007072">
              <w:rPr>
                <w:rFonts w:cs="Arial"/>
                <w:caps/>
                <w:sz w:val="12"/>
                <w:szCs w:val="12"/>
              </w:rPr>
              <w:t>d4e – Anuidade - Acima de 2.500.001 transacções</w:t>
            </w:r>
          </w:p>
        </w:tc>
        <w:tc>
          <w:tcPr>
            <w:tcW w:w="790" w:type="dxa"/>
            <w:vAlign w:val="center"/>
          </w:tcPr>
          <w:p w14:paraId="6A1F5C8C" w14:textId="77777777" w:rsidR="00007072" w:rsidRPr="00007072" w:rsidRDefault="00007072" w:rsidP="00007072">
            <w:pPr>
              <w:rPr>
                <w:rFonts w:cs="Arial"/>
                <w:caps/>
                <w:sz w:val="12"/>
                <w:szCs w:val="12"/>
              </w:rPr>
            </w:pPr>
            <w:r w:rsidRPr="00007072">
              <w:rPr>
                <w:rFonts w:cs="Arial"/>
                <w:caps/>
                <w:sz w:val="12"/>
                <w:szCs w:val="12"/>
              </w:rPr>
              <w:t>23.000</w:t>
            </w:r>
          </w:p>
        </w:tc>
        <w:tc>
          <w:tcPr>
            <w:tcW w:w="1131" w:type="dxa"/>
            <w:vAlign w:val="center"/>
          </w:tcPr>
          <w:p w14:paraId="502E447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049E3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185EE4" w14:textId="77777777" w:rsidTr="00FF3BE7">
        <w:trPr>
          <w:trHeight w:val="606"/>
          <w:jc w:val="right"/>
        </w:trPr>
        <w:tc>
          <w:tcPr>
            <w:tcW w:w="3205" w:type="dxa"/>
            <w:vMerge w:val="restart"/>
            <w:vAlign w:val="center"/>
          </w:tcPr>
          <w:p w14:paraId="6611013C" w14:textId="77777777" w:rsidR="00007072" w:rsidRPr="00007072" w:rsidRDefault="00007072" w:rsidP="00007072">
            <w:pPr>
              <w:jc w:val="left"/>
              <w:rPr>
                <w:rFonts w:cs="Arial"/>
                <w:caps/>
                <w:sz w:val="12"/>
                <w:szCs w:val="12"/>
              </w:rPr>
            </w:pPr>
            <w:r w:rsidRPr="00007072">
              <w:rPr>
                <w:rFonts w:cs="Arial"/>
                <w:caps/>
                <w:sz w:val="12"/>
                <w:szCs w:val="12"/>
              </w:rPr>
              <w:t>D5 – Tarifas de processamento serviços MULTIBANCO – vertente emissora</w:t>
            </w:r>
          </w:p>
        </w:tc>
        <w:tc>
          <w:tcPr>
            <w:tcW w:w="3206" w:type="dxa"/>
            <w:vAlign w:val="center"/>
          </w:tcPr>
          <w:p w14:paraId="35693649" w14:textId="77777777" w:rsidR="00007072" w:rsidRPr="00007072" w:rsidRDefault="00007072" w:rsidP="00007072">
            <w:pPr>
              <w:jc w:val="left"/>
              <w:rPr>
                <w:rFonts w:cs="Arial"/>
                <w:caps/>
                <w:sz w:val="12"/>
                <w:szCs w:val="12"/>
              </w:rPr>
            </w:pPr>
            <w:r w:rsidRPr="00007072">
              <w:rPr>
                <w:rFonts w:cs="Arial"/>
                <w:caps/>
                <w:sz w:val="12"/>
                <w:szCs w:val="12"/>
              </w:rPr>
              <w:t>d5a – Mensalidade</w:t>
            </w:r>
          </w:p>
        </w:tc>
        <w:tc>
          <w:tcPr>
            <w:tcW w:w="790" w:type="dxa"/>
            <w:vAlign w:val="center"/>
          </w:tcPr>
          <w:p w14:paraId="2054600B"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5FF5517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427F3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3E911B" w14:textId="77777777" w:rsidTr="00FF3BE7">
        <w:trPr>
          <w:trHeight w:val="606"/>
          <w:jc w:val="right"/>
        </w:trPr>
        <w:tc>
          <w:tcPr>
            <w:tcW w:w="3205" w:type="dxa"/>
            <w:vMerge/>
            <w:vAlign w:val="center"/>
          </w:tcPr>
          <w:p w14:paraId="74FD23D9" w14:textId="77777777" w:rsidR="00007072" w:rsidRPr="00007072" w:rsidRDefault="00007072" w:rsidP="00007072">
            <w:pPr>
              <w:jc w:val="left"/>
              <w:rPr>
                <w:rFonts w:cs="Arial"/>
                <w:caps/>
                <w:sz w:val="12"/>
                <w:szCs w:val="12"/>
              </w:rPr>
            </w:pPr>
          </w:p>
        </w:tc>
        <w:tc>
          <w:tcPr>
            <w:tcW w:w="3206" w:type="dxa"/>
            <w:vAlign w:val="center"/>
          </w:tcPr>
          <w:p w14:paraId="2E551F90" w14:textId="77777777" w:rsidR="00007072" w:rsidRPr="00007072" w:rsidRDefault="00007072" w:rsidP="00007072">
            <w:pPr>
              <w:jc w:val="left"/>
              <w:rPr>
                <w:rFonts w:cs="Arial"/>
                <w:caps/>
                <w:sz w:val="12"/>
                <w:szCs w:val="12"/>
              </w:rPr>
            </w:pPr>
            <w:r w:rsidRPr="00007072">
              <w:rPr>
                <w:rFonts w:cs="Arial"/>
                <w:caps/>
                <w:sz w:val="12"/>
                <w:szCs w:val="12"/>
              </w:rPr>
              <w:t>d51 – De 1 a 750.000 transacções</w:t>
            </w:r>
          </w:p>
        </w:tc>
        <w:tc>
          <w:tcPr>
            <w:tcW w:w="790" w:type="dxa"/>
            <w:vAlign w:val="center"/>
          </w:tcPr>
          <w:p w14:paraId="12A8A82A"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6B48065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528CC9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D782EB3" w14:textId="77777777" w:rsidTr="00FF3BE7">
        <w:trPr>
          <w:trHeight w:val="606"/>
          <w:jc w:val="right"/>
        </w:trPr>
        <w:tc>
          <w:tcPr>
            <w:tcW w:w="3205" w:type="dxa"/>
            <w:vMerge/>
            <w:vAlign w:val="center"/>
          </w:tcPr>
          <w:p w14:paraId="00518C22" w14:textId="77777777" w:rsidR="00007072" w:rsidRPr="00007072" w:rsidRDefault="00007072" w:rsidP="00007072">
            <w:pPr>
              <w:jc w:val="left"/>
              <w:rPr>
                <w:rFonts w:cs="Arial"/>
                <w:caps/>
                <w:sz w:val="12"/>
                <w:szCs w:val="12"/>
              </w:rPr>
            </w:pPr>
          </w:p>
        </w:tc>
        <w:tc>
          <w:tcPr>
            <w:tcW w:w="3206" w:type="dxa"/>
            <w:vAlign w:val="center"/>
          </w:tcPr>
          <w:p w14:paraId="5379A73A" w14:textId="77777777" w:rsidR="00007072" w:rsidRPr="00007072" w:rsidRDefault="00007072" w:rsidP="00007072">
            <w:pPr>
              <w:jc w:val="left"/>
              <w:rPr>
                <w:rFonts w:cs="Arial"/>
                <w:caps/>
                <w:sz w:val="12"/>
                <w:szCs w:val="12"/>
              </w:rPr>
            </w:pPr>
            <w:r w:rsidRPr="00007072">
              <w:rPr>
                <w:rFonts w:cs="Arial"/>
                <w:caps/>
                <w:sz w:val="12"/>
                <w:szCs w:val="12"/>
              </w:rPr>
              <w:t>d52 – No excedente, de 750.001 a 1.500.000</w:t>
            </w:r>
          </w:p>
        </w:tc>
        <w:tc>
          <w:tcPr>
            <w:tcW w:w="790" w:type="dxa"/>
            <w:vAlign w:val="center"/>
          </w:tcPr>
          <w:p w14:paraId="7D1142B8"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1A39959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E2C88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064600" w14:textId="77777777" w:rsidTr="00FF3BE7">
        <w:trPr>
          <w:trHeight w:val="606"/>
          <w:jc w:val="right"/>
        </w:trPr>
        <w:tc>
          <w:tcPr>
            <w:tcW w:w="3205" w:type="dxa"/>
            <w:vMerge/>
            <w:vAlign w:val="center"/>
          </w:tcPr>
          <w:p w14:paraId="06A47DD8" w14:textId="77777777" w:rsidR="00007072" w:rsidRPr="00007072" w:rsidRDefault="00007072" w:rsidP="00007072">
            <w:pPr>
              <w:jc w:val="left"/>
              <w:rPr>
                <w:rFonts w:cs="Arial"/>
                <w:caps/>
                <w:sz w:val="12"/>
                <w:szCs w:val="12"/>
              </w:rPr>
            </w:pPr>
          </w:p>
        </w:tc>
        <w:tc>
          <w:tcPr>
            <w:tcW w:w="3206" w:type="dxa"/>
            <w:vAlign w:val="center"/>
          </w:tcPr>
          <w:p w14:paraId="6F7C81D6" w14:textId="77777777" w:rsidR="00007072" w:rsidRPr="00007072" w:rsidRDefault="00007072" w:rsidP="00007072">
            <w:pPr>
              <w:jc w:val="left"/>
              <w:rPr>
                <w:rFonts w:cs="Arial"/>
                <w:caps/>
                <w:sz w:val="12"/>
                <w:szCs w:val="12"/>
              </w:rPr>
            </w:pPr>
            <w:r w:rsidRPr="00007072">
              <w:rPr>
                <w:rFonts w:cs="Arial"/>
                <w:caps/>
                <w:sz w:val="12"/>
                <w:szCs w:val="12"/>
              </w:rPr>
              <w:t>d53 – No excedente, de 1.500.001 a 3.000.000</w:t>
            </w:r>
          </w:p>
        </w:tc>
        <w:tc>
          <w:tcPr>
            <w:tcW w:w="790" w:type="dxa"/>
            <w:vAlign w:val="center"/>
          </w:tcPr>
          <w:p w14:paraId="168DDBB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5B31CC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09144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1C5B4BC" w14:textId="77777777" w:rsidTr="00FF3BE7">
        <w:trPr>
          <w:trHeight w:val="606"/>
          <w:jc w:val="right"/>
        </w:trPr>
        <w:tc>
          <w:tcPr>
            <w:tcW w:w="3205" w:type="dxa"/>
            <w:vMerge/>
            <w:vAlign w:val="center"/>
          </w:tcPr>
          <w:p w14:paraId="0BB82AD8" w14:textId="77777777" w:rsidR="00007072" w:rsidRPr="00007072" w:rsidRDefault="00007072" w:rsidP="00007072">
            <w:pPr>
              <w:jc w:val="left"/>
              <w:rPr>
                <w:rFonts w:cs="Arial"/>
                <w:caps/>
                <w:sz w:val="12"/>
                <w:szCs w:val="12"/>
              </w:rPr>
            </w:pPr>
          </w:p>
        </w:tc>
        <w:tc>
          <w:tcPr>
            <w:tcW w:w="3206" w:type="dxa"/>
            <w:vAlign w:val="center"/>
          </w:tcPr>
          <w:p w14:paraId="335066D4" w14:textId="77777777" w:rsidR="00007072" w:rsidRPr="00007072" w:rsidRDefault="00007072" w:rsidP="00007072">
            <w:pPr>
              <w:jc w:val="left"/>
              <w:rPr>
                <w:rFonts w:cs="Arial"/>
                <w:caps/>
                <w:sz w:val="12"/>
                <w:szCs w:val="12"/>
              </w:rPr>
            </w:pPr>
            <w:r w:rsidRPr="00007072">
              <w:rPr>
                <w:rFonts w:cs="Arial"/>
                <w:caps/>
                <w:sz w:val="12"/>
                <w:szCs w:val="12"/>
              </w:rPr>
              <w:t>d54 – No excedente, de 3.000.001 a 6.000.000</w:t>
            </w:r>
          </w:p>
        </w:tc>
        <w:tc>
          <w:tcPr>
            <w:tcW w:w="790" w:type="dxa"/>
            <w:vAlign w:val="center"/>
          </w:tcPr>
          <w:p w14:paraId="2E85A9A7"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58CA3CB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890D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3BC53E" w14:textId="77777777" w:rsidTr="00FF3BE7">
        <w:trPr>
          <w:trHeight w:val="606"/>
          <w:jc w:val="right"/>
        </w:trPr>
        <w:tc>
          <w:tcPr>
            <w:tcW w:w="3205" w:type="dxa"/>
            <w:vMerge/>
            <w:vAlign w:val="center"/>
          </w:tcPr>
          <w:p w14:paraId="78B37F6A" w14:textId="77777777" w:rsidR="00007072" w:rsidRPr="00007072" w:rsidRDefault="00007072" w:rsidP="00007072">
            <w:pPr>
              <w:jc w:val="left"/>
              <w:rPr>
                <w:rFonts w:cs="Arial"/>
                <w:caps/>
                <w:sz w:val="12"/>
                <w:szCs w:val="12"/>
              </w:rPr>
            </w:pPr>
          </w:p>
        </w:tc>
        <w:tc>
          <w:tcPr>
            <w:tcW w:w="3206" w:type="dxa"/>
            <w:vAlign w:val="center"/>
          </w:tcPr>
          <w:p w14:paraId="192BEDA9" w14:textId="77777777" w:rsidR="00007072" w:rsidRPr="00007072" w:rsidRDefault="00007072" w:rsidP="00007072">
            <w:pPr>
              <w:jc w:val="left"/>
              <w:rPr>
                <w:rFonts w:cs="Arial"/>
                <w:caps/>
                <w:sz w:val="12"/>
                <w:szCs w:val="12"/>
              </w:rPr>
            </w:pPr>
            <w:r w:rsidRPr="00007072">
              <w:rPr>
                <w:rFonts w:cs="Arial"/>
                <w:caps/>
                <w:sz w:val="12"/>
                <w:szCs w:val="12"/>
              </w:rPr>
              <w:t>d55 – No excedente de 6.000.000</w:t>
            </w:r>
          </w:p>
        </w:tc>
        <w:tc>
          <w:tcPr>
            <w:tcW w:w="790" w:type="dxa"/>
            <w:vAlign w:val="center"/>
          </w:tcPr>
          <w:p w14:paraId="45493274"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24215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5DCA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82628B" w14:textId="77777777" w:rsidTr="00FF3BE7">
        <w:trPr>
          <w:trHeight w:val="606"/>
          <w:jc w:val="right"/>
        </w:trPr>
        <w:tc>
          <w:tcPr>
            <w:tcW w:w="3205" w:type="dxa"/>
            <w:vMerge w:val="restart"/>
            <w:vAlign w:val="center"/>
          </w:tcPr>
          <w:p w14:paraId="5C0AB044" w14:textId="77777777" w:rsidR="00007072" w:rsidRPr="00007072" w:rsidRDefault="00007072" w:rsidP="00007072">
            <w:pPr>
              <w:jc w:val="left"/>
              <w:rPr>
                <w:rFonts w:cs="Arial"/>
                <w:caps/>
                <w:sz w:val="12"/>
                <w:szCs w:val="12"/>
              </w:rPr>
            </w:pPr>
            <w:r w:rsidRPr="00007072">
              <w:rPr>
                <w:rFonts w:cs="Arial"/>
                <w:caps/>
                <w:sz w:val="12"/>
                <w:szCs w:val="12"/>
              </w:rPr>
              <w:t>D6 - Tarifas de processamento serviços MULTIBANCO – vertente IAE/ EAT</w:t>
            </w:r>
          </w:p>
        </w:tc>
        <w:tc>
          <w:tcPr>
            <w:tcW w:w="3206" w:type="dxa"/>
            <w:vAlign w:val="center"/>
          </w:tcPr>
          <w:p w14:paraId="21190B41" w14:textId="77777777" w:rsidR="00007072" w:rsidRPr="00007072" w:rsidRDefault="00007072" w:rsidP="00007072">
            <w:pPr>
              <w:jc w:val="left"/>
              <w:rPr>
                <w:rFonts w:cs="Arial"/>
                <w:caps/>
                <w:sz w:val="12"/>
                <w:szCs w:val="12"/>
              </w:rPr>
            </w:pPr>
            <w:r w:rsidRPr="00007072">
              <w:rPr>
                <w:rFonts w:cs="Arial"/>
                <w:caps/>
                <w:sz w:val="12"/>
                <w:szCs w:val="12"/>
              </w:rPr>
              <w:t>d6a – Mensalidade</w:t>
            </w:r>
            <w:r w:rsidRPr="00007072">
              <w:rPr>
                <w:rFonts w:cs="Arial"/>
                <w:caps/>
                <w:sz w:val="14"/>
                <w:szCs w:val="12"/>
                <w:vertAlign w:val="superscript"/>
              </w:rPr>
              <w:footnoteReference w:id="51"/>
            </w:r>
          </w:p>
        </w:tc>
        <w:tc>
          <w:tcPr>
            <w:tcW w:w="790" w:type="dxa"/>
            <w:vAlign w:val="center"/>
          </w:tcPr>
          <w:p w14:paraId="58D17B54"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777520A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37195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A8F79" w14:textId="77777777" w:rsidTr="00FF3BE7">
        <w:trPr>
          <w:trHeight w:val="606"/>
          <w:jc w:val="right"/>
        </w:trPr>
        <w:tc>
          <w:tcPr>
            <w:tcW w:w="3205" w:type="dxa"/>
            <w:vMerge/>
            <w:vAlign w:val="center"/>
          </w:tcPr>
          <w:p w14:paraId="000B23B3" w14:textId="77777777" w:rsidR="00007072" w:rsidRPr="00007072" w:rsidRDefault="00007072" w:rsidP="00007072">
            <w:pPr>
              <w:jc w:val="left"/>
              <w:rPr>
                <w:rFonts w:cs="Arial"/>
                <w:caps/>
                <w:sz w:val="12"/>
                <w:szCs w:val="12"/>
                <w:highlight w:val="yellow"/>
              </w:rPr>
            </w:pPr>
          </w:p>
        </w:tc>
        <w:tc>
          <w:tcPr>
            <w:tcW w:w="3206" w:type="dxa"/>
            <w:vAlign w:val="center"/>
          </w:tcPr>
          <w:p w14:paraId="46653C28" w14:textId="77777777" w:rsidR="00007072" w:rsidRPr="00007072" w:rsidRDefault="00007072" w:rsidP="00007072">
            <w:pPr>
              <w:jc w:val="left"/>
              <w:rPr>
                <w:rFonts w:cs="Arial"/>
                <w:caps/>
                <w:sz w:val="12"/>
                <w:szCs w:val="12"/>
              </w:rPr>
            </w:pPr>
            <w:r w:rsidRPr="00007072">
              <w:rPr>
                <w:rFonts w:cs="Arial"/>
                <w:caps/>
                <w:sz w:val="12"/>
                <w:szCs w:val="12"/>
              </w:rPr>
              <w:t>d61 – De 1 a 750.000 transacções</w:t>
            </w:r>
          </w:p>
        </w:tc>
        <w:tc>
          <w:tcPr>
            <w:tcW w:w="790" w:type="dxa"/>
            <w:vAlign w:val="center"/>
          </w:tcPr>
          <w:p w14:paraId="34C191DE"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0105AFC5"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234BBE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B01186" w14:textId="77777777" w:rsidTr="00FF3BE7">
        <w:trPr>
          <w:trHeight w:val="606"/>
          <w:jc w:val="right"/>
        </w:trPr>
        <w:tc>
          <w:tcPr>
            <w:tcW w:w="3205" w:type="dxa"/>
            <w:vMerge/>
            <w:vAlign w:val="center"/>
          </w:tcPr>
          <w:p w14:paraId="31FEFD7C" w14:textId="77777777" w:rsidR="00007072" w:rsidRPr="00007072" w:rsidRDefault="00007072" w:rsidP="00007072">
            <w:pPr>
              <w:jc w:val="left"/>
              <w:rPr>
                <w:rFonts w:cs="Arial"/>
                <w:caps/>
                <w:sz w:val="12"/>
                <w:szCs w:val="12"/>
                <w:highlight w:val="yellow"/>
              </w:rPr>
            </w:pPr>
          </w:p>
        </w:tc>
        <w:tc>
          <w:tcPr>
            <w:tcW w:w="3206" w:type="dxa"/>
            <w:vAlign w:val="center"/>
          </w:tcPr>
          <w:p w14:paraId="1E4F4070" w14:textId="77777777" w:rsidR="00007072" w:rsidRPr="00007072" w:rsidRDefault="00007072" w:rsidP="00007072">
            <w:pPr>
              <w:jc w:val="left"/>
              <w:rPr>
                <w:rFonts w:cs="Arial"/>
                <w:caps/>
                <w:sz w:val="12"/>
                <w:szCs w:val="12"/>
              </w:rPr>
            </w:pPr>
            <w:r w:rsidRPr="00007072">
              <w:rPr>
                <w:rFonts w:cs="Arial"/>
                <w:caps/>
                <w:sz w:val="12"/>
                <w:szCs w:val="12"/>
              </w:rPr>
              <w:t>d62 – No excedente, de 750.001 a 1.500.000</w:t>
            </w:r>
          </w:p>
        </w:tc>
        <w:tc>
          <w:tcPr>
            <w:tcW w:w="790" w:type="dxa"/>
            <w:vAlign w:val="center"/>
          </w:tcPr>
          <w:p w14:paraId="6167B99D"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6348AD5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62E3B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6782D5" w14:textId="77777777" w:rsidTr="00FF3BE7">
        <w:trPr>
          <w:trHeight w:val="606"/>
          <w:jc w:val="right"/>
        </w:trPr>
        <w:tc>
          <w:tcPr>
            <w:tcW w:w="3205" w:type="dxa"/>
            <w:vMerge/>
            <w:vAlign w:val="center"/>
          </w:tcPr>
          <w:p w14:paraId="0B9D3898" w14:textId="77777777" w:rsidR="00007072" w:rsidRPr="00007072" w:rsidRDefault="00007072" w:rsidP="00007072">
            <w:pPr>
              <w:jc w:val="left"/>
              <w:rPr>
                <w:rFonts w:cs="Arial"/>
                <w:caps/>
                <w:sz w:val="12"/>
                <w:szCs w:val="12"/>
                <w:highlight w:val="yellow"/>
              </w:rPr>
            </w:pPr>
          </w:p>
        </w:tc>
        <w:tc>
          <w:tcPr>
            <w:tcW w:w="3206" w:type="dxa"/>
            <w:vAlign w:val="center"/>
          </w:tcPr>
          <w:p w14:paraId="2990DCD0" w14:textId="77777777" w:rsidR="00007072" w:rsidRPr="00007072" w:rsidRDefault="00007072" w:rsidP="00007072">
            <w:pPr>
              <w:jc w:val="left"/>
              <w:rPr>
                <w:rFonts w:cs="Arial"/>
                <w:caps/>
                <w:sz w:val="12"/>
                <w:szCs w:val="12"/>
              </w:rPr>
            </w:pPr>
            <w:r w:rsidRPr="00007072">
              <w:rPr>
                <w:rFonts w:cs="Arial"/>
                <w:caps/>
                <w:sz w:val="12"/>
                <w:szCs w:val="12"/>
              </w:rPr>
              <w:t>d63 – No excedente, de 1.500.001 a 3.000.000</w:t>
            </w:r>
          </w:p>
        </w:tc>
        <w:tc>
          <w:tcPr>
            <w:tcW w:w="790" w:type="dxa"/>
            <w:vAlign w:val="center"/>
          </w:tcPr>
          <w:p w14:paraId="3573D6E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38073BD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890B4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4CC9BBF" w14:textId="77777777" w:rsidTr="00FF3BE7">
        <w:trPr>
          <w:trHeight w:val="606"/>
          <w:jc w:val="right"/>
        </w:trPr>
        <w:tc>
          <w:tcPr>
            <w:tcW w:w="3205" w:type="dxa"/>
            <w:vMerge/>
            <w:vAlign w:val="center"/>
          </w:tcPr>
          <w:p w14:paraId="4813042A" w14:textId="77777777" w:rsidR="00007072" w:rsidRPr="00007072" w:rsidRDefault="00007072" w:rsidP="00007072">
            <w:pPr>
              <w:jc w:val="left"/>
              <w:rPr>
                <w:rFonts w:cs="Arial"/>
                <w:caps/>
                <w:sz w:val="12"/>
                <w:szCs w:val="12"/>
                <w:highlight w:val="yellow"/>
              </w:rPr>
            </w:pPr>
          </w:p>
        </w:tc>
        <w:tc>
          <w:tcPr>
            <w:tcW w:w="3206" w:type="dxa"/>
            <w:vAlign w:val="center"/>
          </w:tcPr>
          <w:p w14:paraId="1C93907C" w14:textId="77777777" w:rsidR="00007072" w:rsidRPr="00007072" w:rsidRDefault="00007072" w:rsidP="00007072">
            <w:pPr>
              <w:jc w:val="left"/>
              <w:rPr>
                <w:rFonts w:cs="Arial"/>
                <w:caps/>
                <w:sz w:val="12"/>
                <w:szCs w:val="12"/>
              </w:rPr>
            </w:pPr>
            <w:r w:rsidRPr="00007072">
              <w:rPr>
                <w:rFonts w:cs="Arial"/>
                <w:caps/>
                <w:sz w:val="12"/>
                <w:szCs w:val="12"/>
              </w:rPr>
              <w:t>d64 – No excedente, de 3.000.001 a 6.000.000</w:t>
            </w:r>
          </w:p>
        </w:tc>
        <w:tc>
          <w:tcPr>
            <w:tcW w:w="790" w:type="dxa"/>
            <w:vAlign w:val="center"/>
          </w:tcPr>
          <w:p w14:paraId="641A94A0"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6AC4A5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4FDB9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E86952" w14:textId="77777777" w:rsidTr="00FF3BE7">
        <w:trPr>
          <w:trHeight w:val="606"/>
          <w:jc w:val="right"/>
        </w:trPr>
        <w:tc>
          <w:tcPr>
            <w:tcW w:w="3205" w:type="dxa"/>
            <w:vMerge/>
            <w:vAlign w:val="center"/>
          </w:tcPr>
          <w:p w14:paraId="187FDEC8" w14:textId="77777777" w:rsidR="00007072" w:rsidRPr="00007072" w:rsidRDefault="00007072" w:rsidP="00007072">
            <w:pPr>
              <w:jc w:val="left"/>
              <w:rPr>
                <w:rFonts w:cs="Arial"/>
                <w:caps/>
                <w:sz w:val="12"/>
                <w:szCs w:val="12"/>
                <w:highlight w:val="yellow"/>
              </w:rPr>
            </w:pPr>
          </w:p>
        </w:tc>
        <w:tc>
          <w:tcPr>
            <w:tcW w:w="3206" w:type="dxa"/>
            <w:vAlign w:val="center"/>
          </w:tcPr>
          <w:p w14:paraId="7C9263D0" w14:textId="77777777" w:rsidR="00007072" w:rsidRPr="00007072" w:rsidRDefault="00007072" w:rsidP="00007072">
            <w:pPr>
              <w:jc w:val="left"/>
              <w:rPr>
                <w:rFonts w:cs="Arial"/>
                <w:caps/>
                <w:sz w:val="12"/>
                <w:szCs w:val="12"/>
              </w:rPr>
            </w:pPr>
            <w:r w:rsidRPr="00007072">
              <w:rPr>
                <w:rFonts w:cs="Arial"/>
                <w:caps/>
                <w:sz w:val="12"/>
                <w:szCs w:val="12"/>
              </w:rPr>
              <w:t>d65 – No excedente de 6.000.000</w:t>
            </w:r>
          </w:p>
        </w:tc>
        <w:tc>
          <w:tcPr>
            <w:tcW w:w="790" w:type="dxa"/>
            <w:vAlign w:val="center"/>
          </w:tcPr>
          <w:p w14:paraId="170C1581"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45A1C1E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915DB" w14:textId="77777777" w:rsidR="00007072" w:rsidRPr="00007072" w:rsidRDefault="00007072" w:rsidP="00007072">
            <w:pPr>
              <w:rPr>
                <w:rFonts w:cs="Arial"/>
                <w:caps/>
                <w:sz w:val="12"/>
                <w:szCs w:val="12"/>
              </w:rPr>
            </w:pPr>
            <w:r w:rsidRPr="00007072">
              <w:rPr>
                <w:rFonts w:cs="Arial"/>
                <w:caps/>
                <w:sz w:val="12"/>
                <w:szCs w:val="12"/>
              </w:rPr>
              <w:t>sibs fps</w:t>
            </w:r>
          </w:p>
        </w:tc>
      </w:tr>
    </w:tbl>
    <w:p w14:paraId="5F1D44CE" w14:textId="77777777" w:rsidR="00007072" w:rsidRPr="00007072" w:rsidRDefault="00007072" w:rsidP="00007072">
      <w:pPr>
        <w:rPr>
          <w:rFonts w:cs="Arial"/>
          <w:b/>
          <w:sz w:val="18"/>
          <w:szCs w:val="20"/>
          <w:lang w:val="pt-PT" w:eastAsia="pt-PT"/>
        </w:rPr>
      </w:pPr>
    </w:p>
    <w:p w14:paraId="00E580C3" w14:textId="34D6ACC2" w:rsidR="00007072" w:rsidRPr="00007072" w:rsidRDefault="00007072" w:rsidP="00007072">
      <w:pPr>
        <w:keepNext/>
        <w:pageBreakBefore/>
        <w:spacing w:before="240" w:after="240"/>
        <w:outlineLvl w:val="0"/>
        <w:rPr>
          <w:b/>
          <w:caps/>
          <w:kern w:val="28"/>
          <w:sz w:val="18"/>
          <w:szCs w:val="20"/>
          <w:lang w:val="pt-PT" w:eastAsia="pt-PT"/>
        </w:rPr>
      </w:pPr>
      <w:bookmarkStart w:id="1315" w:name="_Toc507437764"/>
      <w:bookmarkStart w:id="1316" w:name="_Toc507438348"/>
      <w:r w:rsidRPr="00007072">
        <w:rPr>
          <w:b/>
          <w:caps/>
          <w:kern w:val="28"/>
          <w:szCs w:val="20"/>
          <w:lang w:val="pt-PT" w:eastAsia="pt-PT"/>
        </w:rPr>
        <w:t>E – UTILIZAção de cartões</w:t>
      </w:r>
      <w:bookmarkEnd w:id="1315"/>
      <w:bookmarkEnd w:id="131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555EDF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7F8957D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2FC746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A0A84EF" w14:textId="77777777" w:rsidR="00007072" w:rsidRPr="00007072" w:rsidRDefault="00007072" w:rsidP="00007072">
            <w:pPr>
              <w:rPr>
                <w:rFonts w:cs="Arial"/>
                <w:caps/>
                <w:sz w:val="12"/>
                <w:szCs w:val="12"/>
              </w:rPr>
            </w:pPr>
            <w:r w:rsidRPr="00007072">
              <w:rPr>
                <w:rFonts w:cs="Arial"/>
                <w:caps/>
                <w:sz w:val="12"/>
                <w:szCs w:val="12"/>
              </w:rPr>
              <w:t>Valor</w:t>
            </w:r>
          </w:p>
          <w:p w14:paraId="409AA5C8"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7D6C52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EBB4422" w14:textId="77777777" w:rsidTr="00FF3BE7">
        <w:trPr>
          <w:trHeight w:val="207"/>
          <w:jc w:val="right"/>
        </w:trPr>
        <w:tc>
          <w:tcPr>
            <w:tcW w:w="3205" w:type="dxa"/>
            <w:vMerge/>
            <w:tcBorders>
              <w:bottom w:val="single" w:sz="4" w:space="0" w:color="auto"/>
            </w:tcBorders>
            <w:shd w:val="clear" w:color="auto" w:fill="CCDBF0"/>
            <w:vAlign w:val="center"/>
          </w:tcPr>
          <w:p w14:paraId="5C96E82F"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456298B"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1884848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EDBF586"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766D30C"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9C78D0" w14:textId="77777777" w:rsidTr="00FF3BE7">
        <w:trPr>
          <w:trHeight w:val="606"/>
          <w:jc w:val="right"/>
        </w:trPr>
        <w:tc>
          <w:tcPr>
            <w:tcW w:w="3205" w:type="dxa"/>
            <w:vMerge w:val="restart"/>
            <w:vAlign w:val="center"/>
          </w:tcPr>
          <w:p w14:paraId="01319EDA" w14:textId="77777777" w:rsidR="00007072" w:rsidRPr="00007072" w:rsidRDefault="00007072" w:rsidP="00007072">
            <w:pPr>
              <w:jc w:val="left"/>
              <w:rPr>
                <w:rFonts w:cs="Arial"/>
                <w:caps/>
                <w:sz w:val="12"/>
                <w:szCs w:val="12"/>
              </w:rPr>
            </w:pPr>
            <w:r w:rsidRPr="00007072">
              <w:rPr>
                <w:rFonts w:cs="Arial"/>
                <w:caps/>
                <w:sz w:val="12"/>
                <w:szCs w:val="12"/>
              </w:rPr>
              <w:t>E1 – DIREITOS DE UTILIZAÇÃO</w:t>
            </w:r>
            <w:r w:rsidRPr="00007072">
              <w:rPr>
                <w:rFonts w:cs="Arial"/>
                <w:caps/>
                <w:sz w:val="14"/>
                <w:szCs w:val="12"/>
                <w:vertAlign w:val="superscript"/>
              </w:rPr>
              <w:footnoteReference w:id="52"/>
            </w:r>
          </w:p>
        </w:tc>
        <w:tc>
          <w:tcPr>
            <w:tcW w:w="3206" w:type="dxa"/>
            <w:vAlign w:val="center"/>
          </w:tcPr>
          <w:p w14:paraId="67A7C425" w14:textId="77777777" w:rsidR="00007072" w:rsidRPr="00007072" w:rsidRDefault="00007072" w:rsidP="00007072">
            <w:pPr>
              <w:jc w:val="left"/>
              <w:rPr>
                <w:rFonts w:cs="Arial"/>
                <w:caps/>
                <w:sz w:val="12"/>
                <w:szCs w:val="12"/>
              </w:rPr>
            </w:pPr>
            <w:r w:rsidRPr="00007072">
              <w:rPr>
                <w:rFonts w:cs="Arial"/>
                <w:caps/>
                <w:sz w:val="12"/>
                <w:szCs w:val="12"/>
              </w:rPr>
              <w:t>E11 – De 1 a 50.000 cartões</w:t>
            </w:r>
          </w:p>
        </w:tc>
        <w:tc>
          <w:tcPr>
            <w:tcW w:w="790" w:type="dxa"/>
            <w:vAlign w:val="center"/>
          </w:tcPr>
          <w:p w14:paraId="2A1CAD10" w14:textId="77777777" w:rsidR="00007072" w:rsidRPr="00007072" w:rsidRDefault="00007072" w:rsidP="00007072">
            <w:pPr>
              <w:rPr>
                <w:rFonts w:cs="Arial"/>
                <w:caps/>
                <w:sz w:val="12"/>
                <w:szCs w:val="12"/>
              </w:rPr>
            </w:pPr>
            <w:r w:rsidRPr="00007072">
              <w:rPr>
                <w:rFonts w:cs="Arial"/>
                <w:caps/>
                <w:sz w:val="12"/>
                <w:szCs w:val="12"/>
              </w:rPr>
              <w:t>0,00727</w:t>
            </w:r>
          </w:p>
        </w:tc>
        <w:tc>
          <w:tcPr>
            <w:tcW w:w="1131" w:type="dxa"/>
            <w:vAlign w:val="center"/>
          </w:tcPr>
          <w:p w14:paraId="29281A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2800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81895" w14:textId="77777777" w:rsidTr="00FF3BE7">
        <w:trPr>
          <w:trHeight w:val="606"/>
          <w:jc w:val="right"/>
        </w:trPr>
        <w:tc>
          <w:tcPr>
            <w:tcW w:w="3205" w:type="dxa"/>
            <w:vMerge/>
            <w:vAlign w:val="center"/>
          </w:tcPr>
          <w:p w14:paraId="5ED372EB" w14:textId="77777777" w:rsidR="00007072" w:rsidRPr="00007072" w:rsidRDefault="00007072" w:rsidP="00007072">
            <w:pPr>
              <w:jc w:val="left"/>
              <w:rPr>
                <w:rFonts w:cs="Arial"/>
                <w:caps/>
                <w:sz w:val="12"/>
                <w:szCs w:val="12"/>
              </w:rPr>
            </w:pPr>
          </w:p>
        </w:tc>
        <w:tc>
          <w:tcPr>
            <w:tcW w:w="3206" w:type="dxa"/>
            <w:vAlign w:val="center"/>
          </w:tcPr>
          <w:p w14:paraId="70EC8A69" w14:textId="77777777" w:rsidR="00007072" w:rsidRPr="00007072" w:rsidRDefault="00007072" w:rsidP="00007072">
            <w:pPr>
              <w:jc w:val="left"/>
              <w:rPr>
                <w:rFonts w:cs="Arial"/>
                <w:caps/>
                <w:sz w:val="12"/>
                <w:szCs w:val="12"/>
              </w:rPr>
            </w:pPr>
            <w:r w:rsidRPr="00007072">
              <w:rPr>
                <w:rFonts w:cs="Arial"/>
                <w:caps/>
                <w:sz w:val="12"/>
                <w:szCs w:val="12"/>
              </w:rPr>
              <w:t>E12 – No excedente, de 50.001 a 150.000</w:t>
            </w:r>
          </w:p>
        </w:tc>
        <w:tc>
          <w:tcPr>
            <w:tcW w:w="790" w:type="dxa"/>
            <w:vAlign w:val="center"/>
          </w:tcPr>
          <w:p w14:paraId="3D86C206" w14:textId="77777777" w:rsidR="00007072" w:rsidRPr="00007072" w:rsidRDefault="00007072" w:rsidP="00007072">
            <w:pPr>
              <w:rPr>
                <w:rFonts w:cs="Arial"/>
                <w:caps/>
                <w:sz w:val="12"/>
                <w:szCs w:val="12"/>
              </w:rPr>
            </w:pPr>
            <w:r w:rsidRPr="00007072">
              <w:rPr>
                <w:rFonts w:cs="Arial"/>
                <w:caps/>
                <w:sz w:val="12"/>
                <w:szCs w:val="12"/>
              </w:rPr>
              <w:t>0,00568</w:t>
            </w:r>
          </w:p>
        </w:tc>
        <w:tc>
          <w:tcPr>
            <w:tcW w:w="1131" w:type="dxa"/>
            <w:vAlign w:val="center"/>
          </w:tcPr>
          <w:p w14:paraId="75CE3EF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4525A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61B83A" w14:textId="77777777" w:rsidTr="00FF3BE7">
        <w:trPr>
          <w:trHeight w:val="606"/>
          <w:jc w:val="right"/>
        </w:trPr>
        <w:tc>
          <w:tcPr>
            <w:tcW w:w="3205" w:type="dxa"/>
            <w:vMerge/>
            <w:vAlign w:val="center"/>
          </w:tcPr>
          <w:p w14:paraId="2853F315" w14:textId="77777777" w:rsidR="00007072" w:rsidRPr="00007072" w:rsidRDefault="00007072" w:rsidP="00007072">
            <w:pPr>
              <w:jc w:val="left"/>
              <w:rPr>
                <w:rFonts w:cs="Arial"/>
                <w:caps/>
                <w:sz w:val="12"/>
                <w:szCs w:val="12"/>
              </w:rPr>
            </w:pPr>
          </w:p>
        </w:tc>
        <w:tc>
          <w:tcPr>
            <w:tcW w:w="3206" w:type="dxa"/>
            <w:vAlign w:val="center"/>
          </w:tcPr>
          <w:p w14:paraId="37A13622" w14:textId="77777777" w:rsidR="00007072" w:rsidRPr="00007072" w:rsidRDefault="00007072" w:rsidP="00007072">
            <w:pPr>
              <w:jc w:val="left"/>
              <w:rPr>
                <w:rFonts w:cs="Arial"/>
                <w:caps/>
                <w:sz w:val="12"/>
                <w:szCs w:val="12"/>
              </w:rPr>
            </w:pPr>
            <w:r w:rsidRPr="00007072">
              <w:rPr>
                <w:rFonts w:cs="Arial"/>
                <w:caps/>
                <w:sz w:val="12"/>
                <w:szCs w:val="12"/>
              </w:rPr>
              <w:t>E13 – No excedente, de 150.001 a 375.000</w:t>
            </w:r>
          </w:p>
        </w:tc>
        <w:tc>
          <w:tcPr>
            <w:tcW w:w="790" w:type="dxa"/>
            <w:vAlign w:val="center"/>
          </w:tcPr>
          <w:p w14:paraId="3EA69776" w14:textId="77777777" w:rsidR="00007072" w:rsidRPr="00007072" w:rsidRDefault="00007072" w:rsidP="00007072">
            <w:pPr>
              <w:rPr>
                <w:rFonts w:cs="Arial"/>
                <w:caps/>
                <w:sz w:val="12"/>
                <w:szCs w:val="12"/>
              </w:rPr>
            </w:pPr>
            <w:r w:rsidRPr="00007072">
              <w:rPr>
                <w:rFonts w:cs="Arial"/>
                <w:caps/>
                <w:sz w:val="12"/>
                <w:szCs w:val="12"/>
              </w:rPr>
              <w:t>0,00477</w:t>
            </w:r>
          </w:p>
        </w:tc>
        <w:tc>
          <w:tcPr>
            <w:tcW w:w="1131" w:type="dxa"/>
            <w:vAlign w:val="center"/>
          </w:tcPr>
          <w:p w14:paraId="180D4CE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14D0F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334EB8" w14:textId="77777777" w:rsidTr="00FF3BE7">
        <w:trPr>
          <w:trHeight w:val="606"/>
          <w:jc w:val="right"/>
        </w:trPr>
        <w:tc>
          <w:tcPr>
            <w:tcW w:w="3205" w:type="dxa"/>
            <w:vMerge/>
            <w:vAlign w:val="center"/>
          </w:tcPr>
          <w:p w14:paraId="03E55880" w14:textId="77777777" w:rsidR="00007072" w:rsidRPr="00007072" w:rsidRDefault="00007072" w:rsidP="00007072">
            <w:pPr>
              <w:jc w:val="left"/>
              <w:rPr>
                <w:rFonts w:cs="Arial"/>
                <w:caps/>
                <w:sz w:val="12"/>
                <w:szCs w:val="12"/>
              </w:rPr>
            </w:pPr>
          </w:p>
        </w:tc>
        <w:tc>
          <w:tcPr>
            <w:tcW w:w="3206" w:type="dxa"/>
            <w:vAlign w:val="center"/>
          </w:tcPr>
          <w:p w14:paraId="1080C84C" w14:textId="77777777" w:rsidR="00007072" w:rsidRPr="00007072" w:rsidRDefault="00007072" w:rsidP="00007072">
            <w:pPr>
              <w:jc w:val="left"/>
              <w:rPr>
                <w:rFonts w:cs="Arial"/>
                <w:caps/>
                <w:sz w:val="12"/>
                <w:szCs w:val="12"/>
              </w:rPr>
            </w:pPr>
            <w:r w:rsidRPr="00007072">
              <w:rPr>
                <w:rFonts w:cs="Arial"/>
                <w:caps/>
                <w:sz w:val="12"/>
                <w:szCs w:val="12"/>
              </w:rPr>
              <w:t>E14 – No excedente, de 375.001 a 750.000</w:t>
            </w:r>
          </w:p>
        </w:tc>
        <w:tc>
          <w:tcPr>
            <w:tcW w:w="790" w:type="dxa"/>
            <w:vAlign w:val="center"/>
          </w:tcPr>
          <w:p w14:paraId="3790BC04" w14:textId="77777777" w:rsidR="00007072" w:rsidRPr="00007072" w:rsidRDefault="00007072" w:rsidP="00007072">
            <w:pPr>
              <w:rPr>
                <w:rFonts w:cs="Arial"/>
                <w:caps/>
                <w:sz w:val="12"/>
                <w:szCs w:val="12"/>
              </w:rPr>
            </w:pPr>
            <w:r w:rsidRPr="00007072">
              <w:rPr>
                <w:rFonts w:cs="Arial"/>
                <w:caps/>
                <w:sz w:val="12"/>
                <w:szCs w:val="12"/>
              </w:rPr>
              <w:t>0,00409</w:t>
            </w:r>
          </w:p>
        </w:tc>
        <w:tc>
          <w:tcPr>
            <w:tcW w:w="1131" w:type="dxa"/>
            <w:vAlign w:val="center"/>
          </w:tcPr>
          <w:p w14:paraId="4689A5F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9B0DDA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0E43EFF" w14:textId="77777777" w:rsidTr="00FF3BE7">
        <w:trPr>
          <w:trHeight w:val="606"/>
          <w:jc w:val="right"/>
        </w:trPr>
        <w:tc>
          <w:tcPr>
            <w:tcW w:w="3205" w:type="dxa"/>
            <w:vMerge/>
            <w:vAlign w:val="center"/>
          </w:tcPr>
          <w:p w14:paraId="285FAB88" w14:textId="77777777" w:rsidR="00007072" w:rsidRPr="00007072" w:rsidRDefault="00007072" w:rsidP="00007072">
            <w:pPr>
              <w:jc w:val="left"/>
              <w:rPr>
                <w:rFonts w:cs="Arial"/>
                <w:caps/>
                <w:sz w:val="12"/>
                <w:szCs w:val="12"/>
              </w:rPr>
            </w:pPr>
          </w:p>
        </w:tc>
        <w:tc>
          <w:tcPr>
            <w:tcW w:w="3206" w:type="dxa"/>
            <w:vAlign w:val="center"/>
          </w:tcPr>
          <w:p w14:paraId="79444D35" w14:textId="77777777" w:rsidR="00007072" w:rsidRPr="00007072" w:rsidRDefault="00007072" w:rsidP="00007072">
            <w:pPr>
              <w:jc w:val="left"/>
              <w:rPr>
                <w:rFonts w:cs="Arial"/>
                <w:caps/>
                <w:sz w:val="12"/>
                <w:szCs w:val="12"/>
              </w:rPr>
            </w:pPr>
            <w:r w:rsidRPr="00007072">
              <w:rPr>
                <w:rFonts w:cs="Arial"/>
                <w:caps/>
                <w:sz w:val="12"/>
                <w:szCs w:val="12"/>
              </w:rPr>
              <w:t>E15 – No excedente, de 750.001 a 1.500.000</w:t>
            </w:r>
          </w:p>
        </w:tc>
        <w:tc>
          <w:tcPr>
            <w:tcW w:w="790" w:type="dxa"/>
            <w:vAlign w:val="center"/>
          </w:tcPr>
          <w:p w14:paraId="4C52D690" w14:textId="77777777" w:rsidR="00007072" w:rsidRPr="00007072" w:rsidRDefault="00007072" w:rsidP="00007072">
            <w:pPr>
              <w:rPr>
                <w:rFonts w:cs="Arial"/>
                <w:caps/>
                <w:sz w:val="12"/>
                <w:szCs w:val="12"/>
              </w:rPr>
            </w:pPr>
            <w:r w:rsidRPr="00007072">
              <w:rPr>
                <w:rFonts w:cs="Arial"/>
                <w:caps/>
                <w:sz w:val="12"/>
                <w:szCs w:val="12"/>
              </w:rPr>
              <w:t>0,00318</w:t>
            </w:r>
          </w:p>
        </w:tc>
        <w:tc>
          <w:tcPr>
            <w:tcW w:w="1131" w:type="dxa"/>
            <w:vAlign w:val="center"/>
          </w:tcPr>
          <w:p w14:paraId="20FE2E8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4CA1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512A7B" w14:textId="77777777" w:rsidTr="00FF3BE7">
        <w:trPr>
          <w:trHeight w:val="606"/>
          <w:jc w:val="right"/>
        </w:trPr>
        <w:tc>
          <w:tcPr>
            <w:tcW w:w="3205" w:type="dxa"/>
            <w:vMerge/>
            <w:vAlign w:val="center"/>
          </w:tcPr>
          <w:p w14:paraId="2F5196DA" w14:textId="77777777" w:rsidR="00007072" w:rsidRPr="00007072" w:rsidRDefault="00007072" w:rsidP="00007072">
            <w:pPr>
              <w:jc w:val="left"/>
              <w:rPr>
                <w:rFonts w:cs="Arial"/>
                <w:caps/>
                <w:sz w:val="12"/>
                <w:szCs w:val="12"/>
              </w:rPr>
            </w:pPr>
          </w:p>
        </w:tc>
        <w:tc>
          <w:tcPr>
            <w:tcW w:w="3206" w:type="dxa"/>
            <w:vAlign w:val="center"/>
          </w:tcPr>
          <w:p w14:paraId="6814F758" w14:textId="77777777" w:rsidR="00007072" w:rsidRPr="00007072" w:rsidRDefault="00007072" w:rsidP="00007072">
            <w:pPr>
              <w:jc w:val="left"/>
              <w:rPr>
                <w:rFonts w:cs="Arial"/>
                <w:caps/>
                <w:sz w:val="12"/>
                <w:szCs w:val="12"/>
              </w:rPr>
            </w:pPr>
            <w:r w:rsidRPr="00007072">
              <w:rPr>
                <w:rFonts w:cs="Arial"/>
                <w:caps/>
                <w:sz w:val="12"/>
                <w:szCs w:val="12"/>
              </w:rPr>
              <w:t>E16 – No excedente de 1.500.000</w:t>
            </w:r>
          </w:p>
        </w:tc>
        <w:tc>
          <w:tcPr>
            <w:tcW w:w="790" w:type="dxa"/>
            <w:vAlign w:val="center"/>
          </w:tcPr>
          <w:p w14:paraId="0761D61F" w14:textId="77777777" w:rsidR="00007072" w:rsidRPr="00007072" w:rsidRDefault="00007072" w:rsidP="00007072">
            <w:pPr>
              <w:rPr>
                <w:rFonts w:cs="Arial"/>
                <w:caps/>
                <w:sz w:val="12"/>
                <w:szCs w:val="12"/>
              </w:rPr>
            </w:pPr>
            <w:r w:rsidRPr="00007072">
              <w:rPr>
                <w:rFonts w:cs="Arial"/>
                <w:caps/>
                <w:sz w:val="12"/>
                <w:szCs w:val="12"/>
              </w:rPr>
              <w:t>0,00250</w:t>
            </w:r>
          </w:p>
        </w:tc>
        <w:tc>
          <w:tcPr>
            <w:tcW w:w="1131" w:type="dxa"/>
            <w:vAlign w:val="center"/>
          </w:tcPr>
          <w:p w14:paraId="4F600CF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DF73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30D792" w14:textId="77777777" w:rsidTr="00FF3BE7">
        <w:trPr>
          <w:trHeight w:val="598"/>
          <w:jc w:val="right"/>
        </w:trPr>
        <w:tc>
          <w:tcPr>
            <w:tcW w:w="3205" w:type="dxa"/>
            <w:vMerge w:val="restart"/>
            <w:vAlign w:val="center"/>
          </w:tcPr>
          <w:p w14:paraId="61D79AEE" w14:textId="77777777" w:rsidR="00007072" w:rsidRPr="00AB62A5" w:rsidRDefault="00007072" w:rsidP="00007072">
            <w:pPr>
              <w:jc w:val="left"/>
              <w:rPr>
                <w:rFonts w:cs="Arial"/>
                <w:caps/>
                <w:sz w:val="12"/>
                <w:szCs w:val="12"/>
              </w:rPr>
            </w:pPr>
            <w:r w:rsidRPr="00AB62A5">
              <w:rPr>
                <w:rFonts w:cs="Arial"/>
                <w:caps/>
                <w:sz w:val="12"/>
                <w:szCs w:val="12"/>
              </w:rPr>
              <w:t>E2 – EMISSÃO LÓGICA DE CARTÕES</w:t>
            </w:r>
          </w:p>
        </w:tc>
        <w:tc>
          <w:tcPr>
            <w:tcW w:w="3206" w:type="dxa"/>
            <w:vAlign w:val="center"/>
          </w:tcPr>
          <w:p w14:paraId="275F8C08" w14:textId="77777777" w:rsidR="00007072" w:rsidRPr="00AB62A5" w:rsidRDefault="00007072" w:rsidP="00007072">
            <w:pPr>
              <w:jc w:val="left"/>
              <w:rPr>
                <w:rFonts w:cs="Arial"/>
                <w:caps/>
                <w:sz w:val="12"/>
                <w:szCs w:val="12"/>
              </w:rPr>
            </w:pPr>
            <w:r w:rsidRPr="00AB62A5">
              <w:rPr>
                <w:rFonts w:cs="Arial"/>
                <w:caps/>
                <w:sz w:val="12"/>
                <w:szCs w:val="12"/>
              </w:rPr>
              <w:t>E24 – Por cartão lógico gerado</w:t>
            </w:r>
          </w:p>
        </w:tc>
        <w:tc>
          <w:tcPr>
            <w:tcW w:w="790" w:type="dxa"/>
            <w:vAlign w:val="center"/>
          </w:tcPr>
          <w:p w14:paraId="178BD425" w14:textId="77777777" w:rsidR="00007072" w:rsidRPr="00AB62A5" w:rsidRDefault="00007072" w:rsidP="00007072">
            <w:pPr>
              <w:rPr>
                <w:rFonts w:cs="Arial"/>
                <w:caps/>
                <w:sz w:val="12"/>
                <w:szCs w:val="12"/>
              </w:rPr>
            </w:pPr>
            <w:r w:rsidRPr="00AB62A5">
              <w:rPr>
                <w:rFonts w:cs="Arial"/>
                <w:caps/>
                <w:sz w:val="12"/>
                <w:szCs w:val="12"/>
              </w:rPr>
              <w:t>0,05</w:t>
            </w:r>
          </w:p>
        </w:tc>
        <w:tc>
          <w:tcPr>
            <w:tcW w:w="1131" w:type="dxa"/>
            <w:vAlign w:val="center"/>
          </w:tcPr>
          <w:p w14:paraId="6A563C9F"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9608DE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0F8BB33" w14:textId="77777777" w:rsidTr="00FF3BE7">
        <w:trPr>
          <w:trHeight w:val="606"/>
          <w:jc w:val="right"/>
        </w:trPr>
        <w:tc>
          <w:tcPr>
            <w:tcW w:w="3205" w:type="dxa"/>
            <w:vMerge/>
            <w:vAlign w:val="center"/>
          </w:tcPr>
          <w:p w14:paraId="64CAD128"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3C6D28F" w14:textId="77777777" w:rsidR="00007072" w:rsidRPr="00AB62A5" w:rsidRDefault="00007072" w:rsidP="00007072">
            <w:pPr>
              <w:jc w:val="left"/>
              <w:rPr>
                <w:rFonts w:cs="Arial"/>
                <w:caps/>
                <w:sz w:val="12"/>
                <w:szCs w:val="12"/>
              </w:rPr>
            </w:pPr>
            <w:r w:rsidRPr="00AB62A5">
              <w:rPr>
                <w:rFonts w:cs="Arial"/>
                <w:caps/>
                <w:sz w:val="12"/>
                <w:szCs w:val="12"/>
              </w:rPr>
              <w:t>E25 – Manutenção anual por extensão de BIN activo</w:t>
            </w:r>
          </w:p>
        </w:tc>
        <w:tc>
          <w:tcPr>
            <w:tcW w:w="790" w:type="dxa"/>
            <w:vAlign w:val="center"/>
          </w:tcPr>
          <w:p w14:paraId="0D88886D" w14:textId="77777777" w:rsidR="00007072" w:rsidRPr="00AB62A5" w:rsidRDefault="00007072" w:rsidP="00007072">
            <w:pPr>
              <w:rPr>
                <w:rFonts w:cs="Arial"/>
                <w:caps/>
                <w:sz w:val="12"/>
                <w:szCs w:val="12"/>
              </w:rPr>
            </w:pPr>
            <w:r w:rsidRPr="00AB62A5">
              <w:rPr>
                <w:rFonts w:cs="Arial"/>
                <w:caps/>
                <w:sz w:val="12"/>
                <w:szCs w:val="12"/>
              </w:rPr>
              <w:t>80</w:t>
            </w:r>
          </w:p>
        </w:tc>
        <w:tc>
          <w:tcPr>
            <w:tcW w:w="1131" w:type="dxa"/>
            <w:vAlign w:val="center"/>
          </w:tcPr>
          <w:p w14:paraId="49E6743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905722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684ED15" w14:textId="77777777" w:rsidTr="00FF3BE7">
        <w:trPr>
          <w:trHeight w:val="606"/>
          <w:jc w:val="right"/>
        </w:trPr>
        <w:tc>
          <w:tcPr>
            <w:tcW w:w="3205" w:type="dxa"/>
            <w:vMerge/>
            <w:vAlign w:val="center"/>
          </w:tcPr>
          <w:p w14:paraId="7132717C" w14:textId="77777777" w:rsidR="00007072" w:rsidRPr="00AB62A5" w:rsidRDefault="00007072" w:rsidP="00007072">
            <w:pPr>
              <w:jc w:val="left"/>
              <w:rPr>
                <w:rFonts w:cs="Arial"/>
                <w:caps/>
                <w:sz w:val="12"/>
                <w:szCs w:val="12"/>
              </w:rPr>
            </w:pPr>
          </w:p>
        </w:tc>
        <w:tc>
          <w:tcPr>
            <w:tcW w:w="3206" w:type="dxa"/>
            <w:shd w:val="clear" w:color="auto" w:fill="auto"/>
            <w:vAlign w:val="center"/>
          </w:tcPr>
          <w:p w14:paraId="373899B5" w14:textId="77777777" w:rsidR="00007072" w:rsidRPr="00AB62A5" w:rsidRDefault="00007072" w:rsidP="00007072">
            <w:pPr>
              <w:jc w:val="left"/>
              <w:rPr>
                <w:rFonts w:cs="Arial"/>
                <w:caps/>
                <w:sz w:val="12"/>
                <w:szCs w:val="12"/>
              </w:rPr>
            </w:pPr>
            <w:r w:rsidRPr="00AB62A5">
              <w:rPr>
                <w:rFonts w:cs="Arial"/>
                <w:caps/>
                <w:sz w:val="12"/>
                <w:szCs w:val="12"/>
              </w:rPr>
              <w:t>E26 – Mensalidade manut. de cartões com modalidades pagamento EMV</w:t>
            </w:r>
          </w:p>
        </w:tc>
        <w:tc>
          <w:tcPr>
            <w:tcW w:w="790" w:type="dxa"/>
            <w:vAlign w:val="center"/>
          </w:tcPr>
          <w:p w14:paraId="116D91BE" w14:textId="77777777" w:rsidR="00007072" w:rsidRPr="00AB62A5" w:rsidRDefault="00007072" w:rsidP="00007072">
            <w:pPr>
              <w:rPr>
                <w:rFonts w:cs="Arial"/>
                <w:caps/>
                <w:sz w:val="12"/>
                <w:szCs w:val="12"/>
              </w:rPr>
            </w:pPr>
            <w:r w:rsidRPr="00AB62A5">
              <w:rPr>
                <w:rFonts w:cs="Arial"/>
                <w:caps/>
                <w:sz w:val="12"/>
                <w:szCs w:val="12"/>
              </w:rPr>
              <w:t>2.850</w:t>
            </w:r>
          </w:p>
        </w:tc>
        <w:tc>
          <w:tcPr>
            <w:tcW w:w="1131" w:type="dxa"/>
            <w:vAlign w:val="center"/>
          </w:tcPr>
          <w:p w14:paraId="337CE97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A1519A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07F9862" w14:textId="77777777" w:rsidTr="00FF3BE7">
        <w:trPr>
          <w:trHeight w:val="606"/>
          <w:jc w:val="right"/>
        </w:trPr>
        <w:tc>
          <w:tcPr>
            <w:tcW w:w="3205" w:type="dxa"/>
            <w:vMerge/>
            <w:vAlign w:val="center"/>
          </w:tcPr>
          <w:p w14:paraId="6488364A"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89791DE" w14:textId="77777777" w:rsidR="00007072" w:rsidRPr="00AB62A5" w:rsidRDefault="00007072" w:rsidP="00007072">
            <w:pPr>
              <w:jc w:val="left"/>
              <w:rPr>
                <w:rFonts w:cs="Arial"/>
                <w:caps/>
                <w:sz w:val="12"/>
                <w:szCs w:val="12"/>
              </w:rPr>
            </w:pPr>
            <w:r w:rsidRPr="00AB62A5">
              <w:rPr>
                <w:rFonts w:cs="Arial"/>
                <w:caps/>
                <w:sz w:val="12"/>
                <w:szCs w:val="12"/>
              </w:rPr>
              <w:t>E27 – Por cartão gerado, com modalidades pagamento EMV</w:t>
            </w:r>
          </w:p>
        </w:tc>
        <w:tc>
          <w:tcPr>
            <w:tcW w:w="790" w:type="dxa"/>
            <w:vAlign w:val="center"/>
          </w:tcPr>
          <w:p w14:paraId="49C3DB72" w14:textId="77777777" w:rsidR="00007072" w:rsidRPr="00AB62A5" w:rsidRDefault="00007072" w:rsidP="00007072">
            <w:pPr>
              <w:rPr>
                <w:rFonts w:cs="Arial"/>
                <w:caps/>
                <w:sz w:val="12"/>
                <w:szCs w:val="12"/>
              </w:rPr>
            </w:pPr>
            <w:r w:rsidRPr="00AB62A5">
              <w:rPr>
                <w:rFonts w:cs="Arial"/>
                <w:caps/>
                <w:sz w:val="12"/>
                <w:szCs w:val="12"/>
              </w:rPr>
              <w:t>0,10</w:t>
            </w:r>
          </w:p>
        </w:tc>
        <w:tc>
          <w:tcPr>
            <w:tcW w:w="1131" w:type="dxa"/>
            <w:vAlign w:val="center"/>
          </w:tcPr>
          <w:p w14:paraId="79C6908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1A3B5B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0B48A48" w14:textId="77777777" w:rsidTr="00FF3BE7">
        <w:trPr>
          <w:trHeight w:val="606"/>
          <w:jc w:val="right"/>
        </w:trPr>
        <w:tc>
          <w:tcPr>
            <w:tcW w:w="3205" w:type="dxa"/>
            <w:vMerge w:val="restart"/>
            <w:vAlign w:val="center"/>
          </w:tcPr>
          <w:p w14:paraId="0A05AC17" w14:textId="77777777" w:rsidR="00007072" w:rsidRPr="00AB62A5" w:rsidRDefault="00007072" w:rsidP="00007072">
            <w:pPr>
              <w:jc w:val="left"/>
              <w:rPr>
                <w:rFonts w:cs="Arial"/>
                <w:caps/>
                <w:sz w:val="12"/>
                <w:szCs w:val="12"/>
              </w:rPr>
            </w:pPr>
            <w:r w:rsidRPr="00AB62A5">
              <w:rPr>
                <w:rFonts w:cs="Arial"/>
                <w:caps/>
                <w:sz w:val="12"/>
                <w:szCs w:val="12"/>
              </w:rPr>
              <w:t>E3 – GESTÃO DE CARTÕES ENROLLED 3D SECURE</w:t>
            </w:r>
          </w:p>
        </w:tc>
        <w:tc>
          <w:tcPr>
            <w:tcW w:w="3206" w:type="dxa"/>
            <w:vAlign w:val="center"/>
          </w:tcPr>
          <w:p w14:paraId="16A7A295" w14:textId="77777777" w:rsidR="00007072" w:rsidRPr="00AB62A5" w:rsidRDefault="00007072" w:rsidP="00007072">
            <w:pPr>
              <w:jc w:val="left"/>
              <w:rPr>
                <w:rFonts w:cs="Arial"/>
                <w:caps/>
                <w:sz w:val="12"/>
                <w:szCs w:val="12"/>
              </w:rPr>
            </w:pPr>
            <w:r w:rsidRPr="00AB62A5">
              <w:rPr>
                <w:rFonts w:cs="Arial"/>
                <w:caps/>
                <w:sz w:val="12"/>
                <w:szCs w:val="12"/>
              </w:rPr>
              <w:t>E31 – Até 100.000 cartões (por cartão/mês)</w:t>
            </w:r>
          </w:p>
        </w:tc>
        <w:tc>
          <w:tcPr>
            <w:tcW w:w="790" w:type="dxa"/>
            <w:vAlign w:val="center"/>
          </w:tcPr>
          <w:p w14:paraId="3814F8C2" w14:textId="77777777" w:rsidR="00007072" w:rsidRPr="00AB62A5" w:rsidRDefault="00007072" w:rsidP="00007072">
            <w:pPr>
              <w:rPr>
                <w:rFonts w:cs="Arial"/>
                <w:caps/>
                <w:sz w:val="12"/>
                <w:szCs w:val="12"/>
              </w:rPr>
            </w:pPr>
            <w:r w:rsidRPr="00AB62A5">
              <w:rPr>
                <w:rFonts w:cs="Arial"/>
                <w:caps/>
                <w:sz w:val="12"/>
                <w:szCs w:val="12"/>
              </w:rPr>
              <w:t>0,008</w:t>
            </w:r>
          </w:p>
        </w:tc>
        <w:tc>
          <w:tcPr>
            <w:tcW w:w="1131" w:type="dxa"/>
            <w:vAlign w:val="center"/>
          </w:tcPr>
          <w:p w14:paraId="179801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D6BEEC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77B5443" w14:textId="77777777" w:rsidTr="00FF3BE7">
        <w:trPr>
          <w:trHeight w:val="606"/>
          <w:jc w:val="right"/>
        </w:trPr>
        <w:tc>
          <w:tcPr>
            <w:tcW w:w="3205" w:type="dxa"/>
            <w:vMerge/>
            <w:vAlign w:val="center"/>
          </w:tcPr>
          <w:p w14:paraId="5929D042" w14:textId="77777777" w:rsidR="00007072" w:rsidRPr="00AB62A5" w:rsidRDefault="00007072" w:rsidP="00007072">
            <w:pPr>
              <w:jc w:val="left"/>
              <w:rPr>
                <w:rFonts w:cs="Arial"/>
                <w:caps/>
                <w:sz w:val="12"/>
                <w:szCs w:val="12"/>
              </w:rPr>
            </w:pPr>
          </w:p>
        </w:tc>
        <w:tc>
          <w:tcPr>
            <w:tcW w:w="3206" w:type="dxa"/>
            <w:vAlign w:val="center"/>
          </w:tcPr>
          <w:p w14:paraId="34276798" w14:textId="77777777" w:rsidR="00007072" w:rsidRPr="00AB62A5" w:rsidRDefault="00007072" w:rsidP="00007072">
            <w:pPr>
              <w:jc w:val="left"/>
              <w:rPr>
                <w:rFonts w:cs="Arial"/>
                <w:caps/>
                <w:sz w:val="12"/>
                <w:szCs w:val="12"/>
              </w:rPr>
            </w:pPr>
            <w:r w:rsidRPr="00AB62A5">
              <w:rPr>
                <w:rFonts w:cs="Arial"/>
                <w:caps/>
                <w:sz w:val="12"/>
                <w:szCs w:val="12"/>
              </w:rPr>
              <w:t>E32 – No excedente, de 100.000 a 500.000 cartões (por cartão/mês)</w:t>
            </w:r>
          </w:p>
        </w:tc>
        <w:tc>
          <w:tcPr>
            <w:tcW w:w="790" w:type="dxa"/>
            <w:vAlign w:val="center"/>
          </w:tcPr>
          <w:p w14:paraId="66BDF01C" w14:textId="77777777" w:rsidR="00007072" w:rsidRPr="00AB62A5" w:rsidRDefault="00007072" w:rsidP="00007072">
            <w:pPr>
              <w:rPr>
                <w:rFonts w:cs="Arial"/>
                <w:caps/>
                <w:sz w:val="12"/>
                <w:szCs w:val="12"/>
              </w:rPr>
            </w:pPr>
            <w:r w:rsidRPr="00AB62A5">
              <w:rPr>
                <w:rFonts w:cs="Arial"/>
                <w:caps/>
                <w:sz w:val="12"/>
                <w:szCs w:val="12"/>
              </w:rPr>
              <w:t>0,00560</w:t>
            </w:r>
          </w:p>
        </w:tc>
        <w:tc>
          <w:tcPr>
            <w:tcW w:w="1131" w:type="dxa"/>
            <w:vAlign w:val="center"/>
          </w:tcPr>
          <w:p w14:paraId="1FB13D5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D8BCE6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01D7595" w14:textId="77777777" w:rsidTr="00FF3BE7">
        <w:trPr>
          <w:trHeight w:val="606"/>
          <w:jc w:val="right"/>
        </w:trPr>
        <w:tc>
          <w:tcPr>
            <w:tcW w:w="3205" w:type="dxa"/>
            <w:vMerge/>
            <w:vAlign w:val="center"/>
          </w:tcPr>
          <w:p w14:paraId="415C6362" w14:textId="77777777" w:rsidR="00007072" w:rsidRPr="00AB62A5" w:rsidRDefault="00007072" w:rsidP="00007072">
            <w:pPr>
              <w:jc w:val="left"/>
              <w:rPr>
                <w:rFonts w:cs="Arial"/>
                <w:caps/>
                <w:sz w:val="12"/>
                <w:szCs w:val="12"/>
              </w:rPr>
            </w:pPr>
          </w:p>
        </w:tc>
        <w:tc>
          <w:tcPr>
            <w:tcW w:w="3206" w:type="dxa"/>
            <w:vAlign w:val="center"/>
          </w:tcPr>
          <w:p w14:paraId="105D86AA" w14:textId="77777777" w:rsidR="00007072" w:rsidRPr="00AB62A5" w:rsidRDefault="00007072" w:rsidP="00007072">
            <w:pPr>
              <w:jc w:val="left"/>
              <w:rPr>
                <w:rFonts w:cs="Arial"/>
                <w:caps/>
                <w:sz w:val="12"/>
                <w:szCs w:val="12"/>
              </w:rPr>
            </w:pPr>
            <w:r w:rsidRPr="00AB62A5">
              <w:rPr>
                <w:rFonts w:cs="Arial"/>
                <w:caps/>
                <w:sz w:val="12"/>
                <w:szCs w:val="12"/>
              </w:rPr>
              <w:t>E33 – No excedente de 500.000 cartões (por cartão/mês)</w:t>
            </w:r>
          </w:p>
        </w:tc>
        <w:tc>
          <w:tcPr>
            <w:tcW w:w="790" w:type="dxa"/>
            <w:vAlign w:val="center"/>
          </w:tcPr>
          <w:p w14:paraId="6F03D5FC" w14:textId="77777777" w:rsidR="00007072" w:rsidRPr="00AB62A5" w:rsidRDefault="00007072" w:rsidP="00007072">
            <w:pPr>
              <w:rPr>
                <w:rFonts w:cs="Arial"/>
                <w:caps/>
                <w:sz w:val="12"/>
                <w:szCs w:val="12"/>
              </w:rPr>
            </w:pPr>
            <w:r w:rsidRPr="00AB62A5">
              <w:rPr>
                <w:rFonts w:cs="Arial"/>
                <w:caps/>
                <w:sz w:val="12"/>
                <w:szCs w:val="12"/>
              </w:rPr>
              <w:t>0,00392</w:t>
            </w:r>
          </w:p>
        </w:tc>
        <w:tc>
          <w:tcPr>
            <w:tcW w:w="1131" w:type="dxa"/>
            <w:vAlign w:val="center"/>
          </w:tcPr>
          <w:p w14:paraId="01352787"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F3A06A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F70C12E" w14:textId="77777777" w:rsidTr="00FF3BE7">
        <w:trPr>
          <w:trHeight w:val="606"/>
          <w:jc w:val="right"/>
        </w:trPr>
        <w:tc>
          <w:tcPr>
            <w:tcW w:w="3205" w:type="dxa"/>
            <w:vMerge/>
            <w:vAlign w:val="center"/>
          </w:tcPr>
          <w:p w14:paraId="25349665" w14:textId="77777777" w:rsidR="00007072" w:rsidRPr="00AB62A5" w:rsidRDefault="00007072" w:rsidP="00007072">
            <w:pPr>
              <w:jc w:val="left"/>
              <w:rPr>
                <w:rFonts w:cs="Arial"/>
                <w:caps/>
                <w:sz w:val="12"/>
                <w:szCs w:val="12"/>
              </w:rPr>
            </w:pPr>
          </w:p>
        </w:tc>
        <w:tc>
          <w:tcPr>
            <w:tcW w:w="3206" w:type="dxa"/>
            <w:vAlign w:val="center"/>
          </w:tcPr>
          <w:p w14:paraId="6D7A5C2F" w14:textId="77777777" w:rsidR="00007072" w:rsidRPr="00AB62A5" w:rsidRDefault="00007072" w:rsidP="00007072">
            <w:pPr>
              <w:jc w:val="left"/>
              <w:rPr>
                <w:rFonts w:cs="Arial"/>
                <w:caps/>
                <w:sz w:val="12"/>
                <w:szCs w:val="12"/>
              </w:rPr>
            </w:pPr>
            <w:r w:rsidRPr="00AB62A5">
              <w:rPr>
                <w:rFonts w:cs="Arial"/>
                <w:caps/>
                <w:sz w:val="12"/>
                <w:szCs w:val="12"/>
              </w:rPr>
              <w:t>E39 – Facturação mínima</w:t>
            </w:r>
          </w:p>
        </w:tc>
        <w:tc>
          <w:tcPr>
            <w:tcW w:w="790" w:type="dxa"/>
            <w:vAlign w:val="center"/>
          </w:tcPr>
          <w:p w14:paraId="0A2F5975" w14:textId="77777777" w:rsidR="00007072" w:rsidRPr="00AB62A5" w:rsidRDefault="00007072" w:rsidP="00007072">
            <w:pPr>
              <w:rPr>
                <w:rFonts w:cs="Arial"/>
                <w:caps/>
                <w:sz w:val="12"/>
                <w:szCs w:val="12"/>
              </w:rPr>
            </w:pPr>
            <w:r w:rsidRPr="00AB62A5">
              <w:rPr>
                <w:rFonts w:cs="Arial"/>
                <w:caps/>
                <w:sz w:val="12"/>
                <w:szCs w:val="12"/>
              </w:rPr>
              <w:t>800</w:t>
            </w:r>
          </w:p>
        </w:tc>
        <w:tc>
          <w:tcPr>
            <w:tcW w:w="1131" w:type="dxa"/>
            <w:vAlign w:val="center"/>
          </w:tcPr>
          <w:p w14:paraId="5587A403"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FABDE0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65C0B22" w14:textId="77777777" w:rsidTr="00FF3BE7">
        <w:trPr>
          <w:trHeight w:val="606"/>
          <w:jc w:val="right"/>
        </w:trPr>
        <w:tc>
          <w:tcPr>
            <w:tcW w:w="3205" w:type="dxa"/>
            <w:vMerge/>
            <w:vAlign w:val="center"/>
          </w:tcPr>
          <w:p w14:paraId="73AFBC01" w14:textId="77777777" w:rsidR="00007072" w:rsidRPr="00AB62A5" w:rsidRDefault="00007072" w:rsidP="00007072">
            <w:pPr>
              <w:jc w:val="left"/>
              <w:rPr>
                <w:rFonts w:cs="Arial"/>
                <w:caps/>
                <w:sz w:val="12"/>
                <w:szCs w:val="12"/>
              </w:rPr>
            </w:pPr>
          </w:p>
        </w:tc>
        <w:tc>
          <w:tcPr>
            <w:tcW w:w="3206" w:type="dxa"/>
            <w:vAlign w:val="center"/>
          </w:tcPr>
          <w:p w14:paraId="37CC5857" w14:textId="77777777" w:rsidR="00007072" w:rsidRPr="00AB62A5" w:rsidRDefault="00007072" w:rsidP="00007072">
            <w:pPr>
              <w:jc w:val="left"/>
              <w:rPr>
                <w:rFonts w:cs="Arial"/>
                <w:caps/>
                <w:sz w:val="12"/>
                <w:szCs w:val="12"/>
              </w:rPr>
            </w:pPr>
            <w:r w:rsidRPr="00AB62A5">
              <w:rPr>
                <w:rFonts w:cs="Arial"/>
                <w:caps/>
                <w:sz w:val="12"/>
                <w:szCs w:val="12"/>
              </w:rPr>
              <w:t>E3A – Anuidade serviço 3D Secure</w:t>
            </w:r>
          </w:p>
        </w:tc>
        <w:tc>
          <w:tcPr>
            <w:tcW w:w="790" w:type="dxa"/>
            <w:vAlign w:val="center"/>
          </w:tcPr>
          <w:p w14:paraId="3565E3B0" w14:textId="77777777" w:rsidR="00007072" w:rsidRPr="00AB62A5" w:rsidRDefault="00007072" w:rsidP="00007072">
            <w:pPr>
              <w:rPr>
                <w:rFonts w:cs="Arial"/>
                <w:caps/>
                <w:sz w:val="12"/>
                <w:szCs w:val="12"/>
              </w:rPr>
            </w:pPr>
            <w:r w:rsidRPr="00AB62A5">
              <w:rPr>
                <w:rFonts w:cs="Arial"/>
                <w:caps/>
                <w:sz w:val="12"/>
                <w:szCs w:val="12"/>
              </w:rPr>
              <w:t>2.900</w:t>
            </w:r>
          </w:p>
        </w:tc>
        <w:tc>
          <w:tcPr>
            <w:tcW w:w="1131" w:type="dxa"/>
            <w:vAlign w:val="center"/>
          </w:tcPr>
          <w:p w14:paraId="20DCA7D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C20835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FE07A4" w14:textId="77777777" w:rsidTr="00FF3BE7">
        <w:trPr>
          <w:trHeight w:val="606"/>
          <w:jc w:val="right"/>
        </w:trPr>
        <w:tc>
          <w:tcPr>
            <w:tcW w:w="3205" w:type="dxa"/>
            <w:vMerge w:val="restart"/>
            <w:vAlign w:val="center"/>
          </w:tcPr>
          <w:p w14:paraId="6423DF5B" w14:textId="77777777" w:rsidR="00007072" w:rsidRPr="00AB62A5" w:rsidRDefault="00007072" w:rsidP="00007072">
            <w:pPr>
              <w:jc w:val="left"/>
              <w:rPr>
                <w:rFonts w:cs="Arial"/>
                <w:caps/>
                <w:sz w:val="12"/>
                <w:szCs w:val="12"/>
              </w:rPr>
            </w:pPr>
            <w:r w:rsidRPr="00AB62A5">
              <w:rPr>
                <w:rFonts w:cs="Arial"/>
                <w:caps/>
                <w:sz w:val="12"/>
                <w:szCs w:val="12"/>
              </w:rPr>
              <w:t>e6 – gestão de base de dados de cartões com modalidades de pagamento emv</w:t>
            </w:r>
            <w:r w:rsidRPr="00AB62A5">
              <w:rPr>
                <w:rFonts w:cs="Arial"/>
                <w:caps/>
                <w:sz w:val="12"/>
                <w:szCs w:val="12"/>
                <w:vertAlign w:val="superscript"/>
              </w:rPr>
              <w:footnoteReference w:id="53"/>
            </w:r>
          </w:p>
        </w:tc>
        <w:tc>
          <w:tcPr>
            <w:tcW w:w="3206" w:type="dxa"/>
            <w:vAlign w:val="center"/>
          </w:tcPr>
          <w:p w14:paraId="4F3C9540" w14:textId="77777777" w:rsidR="00007072" w:rsidRPr="00AB62A5" w:rsidRDefault="00007072" w:rsidP="00007072">
            <w:pPr>
              <w:jc w:val="left"/>
              <w:rPr>
                <w:rFonts w:cs="Arial"/>
                <w:caps/>
                <w:sz w:val="12"/>
                <w:szCs w:val="12"/>
              </w:rPr>
            </w:pPr>
            <w:r w:rsidRPr="00AB62A5">
              <w:rPr>
                <w:rFonts w:cs="Arial"/>
                <w:caps/>
                <w:sz w:val="12"/>
                <w:szCs w:val="12"/>
              </w:rPr>
              <w:t>E61 - De 1 a 50.000 cartões</w:t>
            </w:r>
          </w:p>
        </w:tc>
        <w:tc>
          <w:tcPr>
            <w:tcW w:w="790" w:type="dxa"/>
            <w:vAlign w:val="center"/>
          </w:tcPr>
          <w:p w14:paraId="6236A75E" w14:textId="77777777" w:rsidR="00007072" w:rsidRPr="00AB62A5" w:rsidRDefault="00007072" w:rsidP="00007072">
            <w:pPr>
              <w:rPr>
                <w:rFonts w:cs="Arial"/>
                <w:caps/>
                <w:sz w:val="12"/>
                <w:szCs w:val="12"/>
              </w:rPr>
            </w:pPr>
            <w:r w:rsidRPr="00AB62A5">
              <w:rPr>
                <w:rFonts w:cs="Arial"/>
                <w:caps/>
                <w:sz w:val="12"/>
                <w:szCs w:val="12"/>
              </w:rPr>
              <w:t>0,00727</w:t>
            </w:r>
          </w:p>
        </w:tc>
        <w:tc>
          <w:tcPr>
            <w:tcW w:w="1131" w:type="dxa"/>
            <w:vAlign w:val="center"/>
          </w:tcPr>
          <w:p w14:paraId="65BFA94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4CEB4E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9528EC" w14:textId="77777777" w:rsidTr="00FF3BE7">
        <w:trPr>
          <w:trHeight w:val="606"/>
          <w:jc w:val="right"/>
        </w:trPr>
        <w:tc>
          <w:tcPr>
            <w:tcW w:w="3205" w:type="dxa"/>
            <w:vMerge/>
            <w:vAlign w:val="center"/>
          </w:tcPr>
          <w:p w14:paraId="1477C146" w14:textId="77777777" w:rsidR="00007072" w:rsidRPr="00AB62A5" w:rsidRDefault="00007072" w:rsidP="00007072">
            <w:pPr>
              <w:jc w:val="left"/>
              <w:rPr>
                <w:rFonts w:cs="Arial"/>
                <w:caps/>
                <w:sz w:val="12"/>
                <w:szCs w:val="12"/>
              </w:rPr>
            </w:pPr>
          </w:p>
        </w:tc>
        <w:tc>
          <w:tcPr>
            <w:tcW w:w="3206" w:type="dxa"/>
            <w:vAlign w:val="center"/>
          </w:tcPr>
          <w:p w14:paraId="513E51BA" w14:textId="77777777" w:rsidR="00007072" w:rsidRPr="00AB62A5" w:rsidRDefault="00007072" w:rsidP="00007072">
            <w:pPr>
              <w:jc w:val="left"/>
              <w:rPr>
                <w:rFonts w:cs="Arial"/>
                <w:caps/>
                <w:sz w:val="12"/>
                <w:szCs w:val="12"/>
              </w:rPr>
            </w:pPr>
            <w:r w:rsidRPr="00AB62A5">
              <w:rPr>
                <w:rFonts w:cs="Arial"/>
                <w:caps/>
                <w:sz w:val="12"/>
                <w:szCs w:val="12"/>
              </w:rPr>
              <w:t>E62 - No excedente, de 50.001 a 150.000</w:t>
            </w:r>
          </w:p>
        </w:tc>
        <w:tc>
          <w:tcPr>
            <w:tcW w:w="790" w:type="dxa"/>
            <w:vAlign w:val="center"/>
          </w:tcPr>
          <w:p w14:paraId="5ED2285B" w14:textId="77777777" w:rsidR="00007072" w:rsidRPr="00AB62A5" w:rsidRDefault="00007072" w:rsidP="00007072">
            <w:pPr>
              <w:rPr>
                <w:rFonts w:cs="Arial"/>
                <w:caps/>
                <w:sz w:val="12"/>
                <w:szCs w:val="12"/>
              </w:rPr>
            </w:pPr>
            <w:r w:rsidRPr="00AB62A5">
              <w:rPr>
                <w:rFonts w:cs="Arial"/>
                <w:caps/>
                <w:sz w:val="12"/>
                <w:szCs w:val="12"/>
              </w:rPr>
              <w:t>0,00568</w:t>
            </w:r>
          </w:p>
        </w:tc>
        <w:tc>
          <w:tcPr>
            <w:tcW w:w="1131" w:type="dxa"/>
            <w:vAlign w:val="center"/>
          </w:tcPr>
          <w:p w14:paraId="3F631874"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7ADFB7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C1F324E" w14:textId="77777777" w:rsidTr="00FF3BE7">
        <w:trPr>
          <w:trHeight w:val="606"/>
          <w:jc w:val="right"/>
        </w:trPr>
        <w:tc>
          <w:tcPr>
            <w:tcW w:w="3205" w:type="dxa"/>
            <w:vMerge/>
            <w:vAlign w:val="center"/>
          </w:tcPr>
          <w:p w14:paraId="1D4FC904" w14:textId="77777777" w:rsidR="00007072" w:rsidRPr="00AB62A5" w:rsidRDefault="00007072" w:rsidP="00007072">
            <w:pPr>
              <w:jc w:val="left"/>
              <w:rPr>
                <w:rFonts w:cs="Arial"/>
                <w:caps/>
                <w:sz w:val="12"/>
                <w:szCs w:val="12"/>
              </w:rPr>
            </w:pPr>
          </w:p>
        </w:tc>
        <w:tc>
          <w:tcPr>
            <w:tcW w:w="3206" w:type="dxa"/>
            <w:vAlign w:val="center"/>
          </w:tcPr>
          <w:p w14:paraId="18DF6BC8" w14:textId="77777777" w:rsidR="00007072" w:rsidRPr="00AB62A5" w:rsidRDefault="00007072" w:rsidP="00007072">
            <w:pPr>
              <w:jc w:val="left"/>
              <w:rPr>
                <w:rFonts w:cs="Arial"/>
                <w:caps/>
                <w:sz w:val="12"/>
                <w:szCs w:val="12"/>
              </w:rPr>
            </w:pPr>
            <w:r w:rsidRPr="00AB62A5">
              <w:rPr>
                <w:rFonts w:cs="Arial"/>
                <w:caps/>
                <w:sz w:val="12"/>
                <w:szCs w:val="12"/>
              </w:rPr>
              <w:t>E63 - No excedente, de 150.001 a 375.000</w:t>
            </w:r>
          </w:p>
        </w:tc>
        <w:tc>
          <w:tcPr>
            <w:tcW w:w="790" w:type="dxa"/>
            <w:vAlign w:val="center"/>
          </w:tcPr>
          <w:p w14:paraId="4E369C84" w14:textId="77777777" w:rsidR="00007072" w:rsidRPr="00AB62A5" w:rsidRDefault="00007072" w:rsidP="00007072">
            <w:pPr>
              <w:rPr>
                <w:rFonts w:cs="Arial"/>
                <w:caps/>
                <w:sz w:val="12"/>
                <w:szCs w:val="12"/>
              </w:rPr>
            </w:pPr>
            <w:r w:rsidRPr="00AB62A5">
              <w:rPr>
                <w:rFonts w:cs="Arial"/>
                <w:caps/>
                <w:sz w:val="12"/>
                <w:szCs w:val="12"/>
              </w:rPr>
              <w:t>0,00477</w:t>
            </w:r>
          </w:p>
        </w:tc>
        <w:tc>
          <w:tcPr>
            <w:tcW w:w="1131" w:type="dxa"/>
            <w:vAlign w:val="center"/>
          </w:tcPr>
          <w:p w14:paraId="201F4B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B8DDB3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683C293" w14:textId="77777777" w:rsidTr="00FF3BE7">
        <w:trPr>
          <w:trHeight w:val="606"/>
          <w:jc w:val="right"/>
        </w:trPr>
        <w:tc>
          <w:tcPr>
            <w:tcW w:w="3205" w:type="dxa"/>
            <w:vMerge/>
            <w:vAlign w:val="center"/>
          </w:tcPr>
          <w:p w14:paraId="13D9C111" w14:textId="77777777" w:rsidR="00007072" w:rsidRPr="00AB62A5" w:rsidRDefault="00007072" w:rsidP="00007072">
            <w:pPr>
              <w:jc w:val="left"/>
              <w:rPr>
                <w:rFonts w:cs="Arial"/>
                <w:caps/>
                <w:sz w:val="12"/>
                <w:szCs w:val="12"/>
              </w:rPr>
            </w:pPr>
          </w:p>
        </w:tc>
        <w:tc>
          <w:tcPr>
            <w:tcW w:w="3206" w:type="dxa"/>
            <w:vAlign w:val="center"/>
          </w:tcPr>
          <w:p w14:paraId="23D05DC7" w14:textId="77777777" w:rsidR="00007072" w:rsidRPr="00AB62A5" w:rsidRDefault="00007072" w:rsidP="00007072">
            <w:pPr>
              <w:jc w:val="left"/>
              <w:rPr>
                <w:rFonts w:cs="Arial"/>
                <w:caps/>
                <w:sz w:val="12"/>
                <w:szCs w:val="12"/>
              </w:rPr>
            </w:pPr>
            <w:r w:rsidRPr="00AB62A5">
              <w:rPr>
                <w:rFonts w:cs="Arial"/>
                <w:caps/>
                <w:sz w:val="12"/>
                <w:szCs w:val="12"/>
              </w:rPr>
              <w:t>E64 - No excedente, de 375.001 a 750.000</w:t>
            </w:r>
          </w:p>
        </w:tc>
        <w:tc>
          <w:tcPr>
            <w:tcW w:w="790" w:type="dxa"/>
            <w:vAlign w:val="center"/>
          </w:tcPr>
          <w:p w14:paraId="0BAA6267" w14:textId="77777777" w:rsidR="00007072" w:rsidRPr="00AB62A5" w:rsidRDefault="00007072" w:rsidP="00007072">
            <w:pPr>
              <w:rPr>
                <w:rFonts w:cs="Arial"/>
                <w:caps/>
                <w:sz w:val="12"/>
                <w:szCs w:val="12"/>
              </w:rPr>
            </w:pPr>
            <w:r w:rsidRPr="00AB62A5">
              <w:rPr>
                <w:rFonts w:cs="Arial"/>
                <w:caps/>
                <w:sz w:val="12"/>
                <w:szCs w:val="12"/>
              </w:rPr>
              <w:t>0,00409</w:t>
            </w:r>
          </w:p>
        </w:tc>
        <w:tc>
          <w:tcPr>
            <w:tcW w:w="1131" w:type="dxa"/>
            <w:vAlign w:val="center"/>
          </w:tcPr>
          <w:p w14:paraId="228DCB5B"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4BF35E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536076E" w14:textId="77777777" w:rsidTr="00FF3BE7">
        <w:trPr>
          <w:trHeight w:val="606"/>
          <w:jc w:val="right"/>
        </w:trPr>
        <w:tc>
          <w:tcPr>
            <w:tcW w:w="3205" w:type="dxa"/>
            <w:vMerge/>
            <w:vAlign w:val="center"/>
          </w:tcPr>
          <w:p w14:paraId="27CC4B35" w14:textId="77777777" w:rsidR="00007072" w:rsidRPr="00AB62A5" w:rsidRDefault="00007072" w:rsidP="00007072">
            <w:pPr>
              <w:jc w:val="left"/>
              <w:rPr>
                <w:rFonts w:cs="Arial"/>
                <w:caps/>
                <w:sz w:val="12"/>
                <w:szCs w:val="12"/>
              </w:rPr>
            </w:pPr>
          </w:p>
        </w:tc>
        <w:tc>
          <w:tcPr>
            <w:tcW w:w="3206" w:type="dxa"/>
            <w:vAlign w:val="center"/>
          </w:tcPr>
          <w:p w14:paraId="636E06DF" w14:textId="77777777" w:rsidR="00007072" w:rsidRPr="00AB62A5" w:rsidRDefault="00007072" w:rsidP="00007072">
            <w:pPr>
              <w:jc w:val="left"/>
              <w:rPr>
                <w:rFonts w:cs="Arial"/>
                <w:caps/>
                <w:sz w:val="12"/>
                <w:szCs w:val="12"/>
              </w:rPr>
            </w:pPr>
            <w:r w:rsidRPr="00AB62A5">
              <w:rPr>
                <w:rFonts w:cs="Arial"/>
                <w:caps/>
                <w:sz w:val="12"/>
                <w:szCs w:val="12"/>
              </w:rPr>
              <w:t>E65 – No excedente, de 750.001 a 1.500.000</w:t>
            </w:r>
          </w:p>
        </w:tc>
        <w:tc>
          <w:tcPr>
            <w:tcW w:w="790" w:type="dxa"/>
            <w:vAlign w:val="center"/>
          </w:tcPr>
          <w:p w14:paraId="0F0A71F4" w14:textId="77777777" w:rsidR="00007072" w:rsidRPr="00AB62A5" w:rsidRDefault="00007072" w:rsidP="00007072">
            <w:pPr>
              <w:rPr>
                <w:rFonts w:cs="Arial"/>
                <w:caps/>
                <w:sz w:val="12"/>
                <w:szCs w:val="12"/>
              </w:rPr>
            </w:pPr>
            <w:r w:rsidRPr="00AB62A5">
              <w:rPr>
                <w:rFonts w:cs="Arial"/>
                <w:caps/>
                <w:sz w:val="12"/>
                <w:szCs w:val="12"/>
              </w:rPr>
              <w:t>0,00318</w:t>
            </w:r>
          </w:p>
        </w:tc>
        <w:tc>
          <w:tcPr>
            <w:tcW w:w="1131" w:type="dxa"/>
            <w:vAlign w:val="center"/>
          </w:tcPr>
          <w:p w14:paraId="1EC2686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32CB55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0AD4F" w14:textId="77777777" w:rsidTr="00FF3BE7">
        <w:trPr>
          <w:trHeight w:val="606"/>
          <w:jc w:val="right"/>
        </w:trPr>
        <w:tc>
          <w:tcPr>
            <w:tcW w:w="3205" w:type="dxa"/>
            <w:vMerge/>
            <w:vAlign w:val="center"/>
          </w:tcPr>
          <w:p w14:paraId="04C7B040" w14:textId="77777777" w:rsidR="00007072" w:rsidRPr="00AB62A5" w:rsidRDefault="00007072" w:rsidP="00007072">
            <w:pPr>
              <w:jc w:val="left"/>
              <w:rPr>
                <w:rFonts w:cs="Arial"/>
                <w:caps/>
                <w:sz w:val="12"/>
                <w:szCs w:val="12"/>
              </w:rPr>
            </w:pPr>
          </w:p>
        </w:tc>
        <w:tc>
          <w:tcPr>
            <w:tcW w:w="3206" w:type="dxa"/>
            <w:vAlign w:val="center"/>
          </w:tcPr>
          <w:p w14:paraId="7BC13DF2" w14:textId="77777777" w:rsidR="00007072" w:rsidRPr="00AB62A5" w:rsidRDefault="00007072" w:rsidP="00007072">
            <w:pPr>
              <w:jc w:val="left"/>
              <w:rPr>
                <w:rFonts w:cs="Arial"/>
                <w:caps/>
                <w:sz w:val="12"/>
                <w:szCs w:val="12"/>
              </w:rPr>
            </w:pPr>
            <w:r w:rsidRPr="00AB62A5">
              <w:rPr>
                <w:rFonts w:cs="Arial"/>
                <w:caps/>
                <w:sz w:val="12"/>
                <w:szCs w:val="12"/>
              </w:rPr>
              <w:t>E66 –No excedente de 1.500.000</w:t>
            </w:r>
          </w:p>
        </w:tc>
        <w:tc>
          <w:tcPr>
            <w:tcW w:w="790" w:type="dxa"/>
            <w:vAlign w:val="center"/>
          </w:tcPr>
          <w:p w14:paraId="3F725DAE" w14:textId="77777777" w:rsidR="00007072" w:rsidRPr="00AB62A5" w:rsidRDefault="00007072" w:rsidP="00007072">
            <w:pPr>
              <w:rPr>
                <w:rFonts w:cs="Arial"/>
                <w:caps/>
                <w:sz w:val="12"/>
                <w:szCs w:val="12"/>
              </w:rPr>
            </w:pPr>
            <w:r w:rsidRPr="00AB62A5">
              <w:rPr>
                <w:rFonts w:cs="Arial"/>
                <w:caps/>
                <w:sz w:val="12"/>
                <w:szCs w:val="12"/>
              </w:rPr>
              <w:t>0,00250</w:t>
            </w:r>
          </w:p>
        </w:tc>
        <w:tc>
          <w:tcPr>
            <w:tcW w:w="1131" w:type="dxa"/>
            <w:vAlign w:val="center"/>
          </w:tcPr>
          <w:p w14:paraId="2180C44A"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3F709D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0FC831" w14:textId="77777777" w:rsidTr="00FF3BE7">
        <w:trPr>
          <w:trHeight w:val="606"/>
          <w:jc w:val="right"/>
        </w:trPr>
        <w:tc>
          <w:tcPr>
            <w:tcW w:w="3205" w:type="dxa"/>
            <w:vMerge w:val="restart"/>
            <w:vAlign w:val="center"/>
          </w:tcPr>
          <w:p w14:paraId="27457862" w14:textId="77777777" w:rsidR="00007072" w:rsidRPr="00AB62A5" w:rsidRDefault="00007072" w:rsidP="00007072">
            <w:pPr>
              <w:jc w:val="left"/>
              <w:rPr>
                <w:rFonts w:cs="Arial"/>
                <w:caps/>
                <w:sz w:val="12"/>
                <w:szCs w:val="12"/>
              </w:rPr>
            </w:pPr>
            <w:r w:rsidRPr="00AB62A5">
              <w:rPr>
                <w:rFonts w:cs="Arial"/>
                <w:caps/>
                <w:sz w:val="12"/>
                <w:szCs w:val="12"/>
              </w:rPr>
              <w:t>E9 – MOVIMENTOS DE LISTAS DE CARTÃO</w:t>
            </w:r>
          </w:p>
        </w:tc>
        <w:tc>
          <w:tcPr>
            <w:tcW w:w="3206" w:type="dxa"/>
            <w:vAlign w:val="center"/>
          </w:tcPr>
          <w:p w14:paraId="2F28026C" w14:textId="77777777" w:rsidR="00007072" w:rsidRPr="00AB62A5" w:rsidRDefault="00007072" w:rsidP="00007072">
            <w:pPr>
              <w:jc w:val="left"/>
              <w:rPr>
                <w:rFonts w:cs="Arial"/>
                <w:caps/>
                <w:sz w:val="12"/>
                <w:szCs w:val="12"/>
              </w:rPr>
            </w:pPr>
            <w:r w:rsidRPr="00AB62A5">
              <w:rPr>
                <w:rFonts w:cs="Arial"/>
                <w:caps/>
                <w:sz w:val="12"/>
                <w:szCs w:val="12"/>
              </w:rPr>
              <w:t>E91 – Alteração de situação de cartão</w:t>
            </w:r>
          </w:p>
        </w:tc>
        <w:tc>
          <w:tcPr>
            <w:tcW w:w="790" w:type="dxa"/>
            <w:vAlign w:val="center"/>
          </w:tcPr>
          <w:p w14:paraId="2CF1B34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4F76FCDC"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22CF76D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E554A5" w14:textId="77777777" w:rsidTr="00FF3BE7">
        <w:trPr>
          <w:trHeight w:val="606"/>
          <w:jc w:val="right"/>
        </w:trPr>
        <w:tc>
          <w:tcPr>
            <w:tcW w:w="3205" w:type="dxa"/>
            <w:vMerge/>
            <w:vAlign w:val="center"/>
          </w:tcPr>
          <w:p w14:paraId="547FB35A" w14:textId="77777777" w:rsidR="00007072" w:rsidRPr="00AB62A5" w:rsidRDefault="00007072" w:rsidP="00007072">
            <w:pPr>
              <w:jc w:val="left"/>
              <w:rPr>
                <w:rFonts w:cs="Arial"/>
                <w:caps/>
                <w:sz w:val="12"/>
                <w:szCs w:val="12"/>
              </w:rPr>
            </w:pPr>
          </w:p>
        </w:tc>
        <w:tc>
          <w:tcPr>
            <w:tcW w:w="3206" w:type="dxa"/>
            <w:vAlign w:val="center"/>
          </w:tcPr>
          <w:p w14:paraId="42105C56" w14:textId="77777777" w:rsidR="00007072" w:rsidRPr="00AB62A5" w:rsidRDefault="00007072" w:rsidP="00007072">
            <w:pPr>
              <w:jc w:val="left"/>
              <w:rPr>
                <w:rFonts w:cs="Arial"/>
                <w:caps/>
                <w:sz w:val="12"/>
                <w:szCs w:val="12"/>
              </w:rPr>
            </w:pPr>
            <w:r w:rsidRPr="00AB62A5">
              <w:rPr>
                <w:rFonts w:cs="Arial"/>
                <w:caps/>
                <w:sz w:val="12"/>
                <w:szCs w:val="12"/>
              </w:rPr>
              <w:t>E92 – Por inserção de cartão em lista negra</w:t>
            </w:r>
            <w:r w:rsidRPr="00AB62A5">
              <w:rPr>
                <w:rFonts w:cs="Arial"/>
                <w:caps/>
                <w:sz w:val="14"/>
                <w:szCs w:val="12"/>
                <w:vertAlign w:val="superscript"/>
              </w:rPr>
              <w:footnoteReference w:id="54"/>
            </w:r>
          </w:p>
        </w:tc>
        <w:tc>
          <w:tcPr>
            <w:tcW w:w="790" w:type="dxa"/>
            <w:vAlign w:val="center"/>
          </w:tcPr>
          <w:p w14:paraId="08B3248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5B8C8430"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38B8140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34522EF" w14:textId="77777777" w:rsidTr="00FF3BE7">
        <w:trPr>
          <w:trHeight w:val="606"/>
          <w:jc w:val="right"/>
        </w:trPr>
        <w:tc>
          <w:tcPr>
            <w:tcW w:w="3205" w:type="dxa"/>
            <w:vMerge/>
            <w:vAlign w:val="center"/>
          </w:tcPr>
          <w:p w14:paraId="60ECFA55" w14:textId="77777777" w:rsidR="00007072" w:rsidRPr="00007072" w:rsidRDefault="00007072" w:rsidP="00007072">
            <w:pPr>
              <w:jc w:val="left"/>
              <w:rPr>
                <w:rFonts w:cs="Arial"/>
                <w:caps/>
                <w:sz w:val="12"/>
                <w:szCs w:val="12"/>
              </w:rPr>
            </w:pPr>
          </w:p>
        </w:tc>
        <w:tc>
          <w:tcPr>
            <w:tcW w:w="3206" w:type="dxa"/>
            <w:vAlign w:val="center"/>
          </w:tcPr>
          <w:p w14:paraId="7E4C7826" w14:textId="77777777" w:rsidR="00007072" w:rsidRPr="00007072" w:rsidRDefault="00007072" w:rsidP="00007072">
            <w:pPr>
              <w:jc w:val="left"/>
              <w:rPr>
                <w:rFonts w:cs="Arial"/>
                <w:caps/>
                <w:sz w:val="12"/>
                <w:szCs w:val="12"/>
              </w:rPr>
            </w:pPr>
            <w:r w:rsidRPr="00007072">
              <w:rPr>
                <w:rFonts w:cs="Arial"/>
                <w:caps/>
                <w:sz w:val="12"/>
                <w:szCs w:val="12"/>
              </w:rPr>
              <w:t>E93 – Por inserção de cartão em lista negra urgente</w:t>
            </w:r>
          </w:p>
        </w:tc>
        <w:tc>
          <w:tcPr>
            <w:tcW w:w="790" w:type="dxa"/>
            <w:vAlign w:val="center"/>
          </w:tcPr>
          <w:p w14:paraId="56AA51E0" w14:textId="77777777" w:rsidR="00007072" w:rsidRPr="00007072" w:rsidRDefault="00007072" w:rsidP="00007072">
            <w:pPr>
              <w:rPr>
                <w:rFonts w:cs="Arial"/>
                <w:caps/>
                <w:sz w:val="12"/>
                <w:szCs w:val="12"/>
              </w:rPr>
            </w:pPr>
            <w:r w:rsidRPr="00007072">
              <w:rPr>
                <w:rFonts w:cs="Arial"/>
                <w:caps/>
                <w:sz w:val="12"/>
                <w:szCs w:val="12"/>
              </w:rPr>
              <w:t>3,850</w:t>
            </w:r>
          </w:p>
        </w:tc>
        <w:tc>
          <w:tcPr>
            <w:tcW w:w="1131" w:type="dxa"/>
            <w:vAlign w:val="center"/>
          </w:tcPr>
          <w:p w14:paraId="5F13D2D1"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168B90F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6B3D1" w14:textId="77777777" w:rsidTr="00FF3BE7">
        <w:trPr>
          <w:trHeight w:val="606"/>
          <w:jc w:val="right"/>
        </w:trPr>
        <w:tc>
          <w:tcPr>
            <w:tcW w:w="3205" w:type="dxa"/>
            <w:vMerge/>
            <w:vAlign w:val="center"/>
          </w:tcPr>
          <w:p w14:paraId="0E59DE14" w14:textId="77777777" w:rsidR="00007072" w:rsidRPr="00007072" w:rsidRDefault="00007072" w:rsidP="00007072">
            <w:pPr>
              <w:jc w:val="left"/>
              <w:rPr>
                <w:rFonts w:cs="Arial"/>
                <w:caps/>
                <w:sz w:val="12"/>
                <w:szCs w:val="12"/>
              </w:rPr>
            </w:pPr>
          </w:p>
        </w:tc>
        <w:tc>
          <w:tcPr>
            <w:tcW w:w="3206" w:type="dxa"/>
            <w:vAlign w:val="center"/>
          </w:tcPr>
          <w:p w14:paraId="28A96209" w14:textId="77777777" w:rsidR="00007072" w:rsidRPr="00007072" w:rsidRDefault="00007072" w:rsidP="00007072">
            <w:pPr>
              <w:jc w:val="left"/>
              <w:rPr>
                <w:rFonts w:cs="Arial"/>
                <w:caps/>
                <w:sz w:val="12"/>
                <w:szCs w:val="12"/>
              </w:rPr>
            </w:pPr>
            <w:r w:rsidRPr="00007072">
              <w:rPr>
                <w:rFonts w:cs="Arial"/>
                <w:caps/>
                <w:sz w:val="12"/>
                <w:szCs w:val="12"/>
              </w:rPr>
              <w:t>E94 – Permanência em lista negra (cartão)</w:t>
            </w:r>
          </w:p>
        </w:tc>
        <w:tc>
          <w:tcPr>
            <w:tcW w:w="790" w:type="dxa"/>
            <w:vAlign w:val="center"/>
          </w:tcPr>
          <w:p w14:paraId="0522C9AA" w14:textId="77777777" w:rsidR="00007072" w:rsidRPr="00007072" w:rsidRDefault="00007072" w:rsidP="00007072">
            <w:pPr>
              <w:rPr>
                <w:rFonts w:cs="Arial"/>
                <w:caps/>
                <w:sz w:val="12"/>
                <w:szCs w:val="12"/>
              </w:rPr>
            </w:pPr>
            <w:r w:rsidRPr="00007072">
              <w:rPr>
                <w:rFonts w:cs="Arial"/>
                <w:caps/>
                <w:sz w:val="12"/>
                <w:szCs w:val="12"/>
              </w:rPr>
              <w:t>0,112 / mês</w:t>
            </w:r>
          </w:p>
        </w:tc>
        <w:tc>
          <w:tcPr>
            <w:tcW w:w="1131" w:type="dxa"/>
            <w:vAlign w:val="center"/>
          </w:tcPr>
          <w:p w14:paraId="229F42CB"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52D23CE3" w14:textId="77777777" w:rsidR="00007072" w:rsidRPr="00007072" w:rsidRDefault="00007072" w:rsidP="00007072">
            <w:pPr>
              <w:rPr>
                <w:rFonts w:cs="Arial"/>
                <w:caps/>
                <w:sz w:val="12"/>
                <w:szCs w:val="12"/>
              </w:rPr>
            </w:pPr>
            <w:r w:rsidRPr="00007072">
              <w:rPr>
                <w:rFonts w:cs="Arial"/>
                <w:caps/>
                <w:sz w:val="12"/>
                <w:szCs w:val="12"/>
              </w:rPr>
              <w:t>sibs fps</w:t>
            </w:r>
          </w:p>
        </w:tc>
      </w:tr>
    </w:tbl>
    <w:p w14:paraId="72DD5395" w14:textId="5C4A032C" w:rsidR="00007072" w:rsidRPr="00007072" w:rsidRDefault="00007072" w:rsidP="00007072">
      <w:pPr>
        <w:keepNext/>
        <w:pageBreakBefore/>
        <w:spacing w:before="240" w:after="240"/>
        <w:outlineLvl w:val="0"/>
        <w:rPr>
          <w:b/>
          <w:caps/>
          <w:kern w:val="28"/>
          <w:sz w:val="18"/>
          <w:szCs w:val="20"/>
          <w:lang w:val="pt-PT" w:eastAsia="pt-PT"/>
        </w:rPr>
      </w:pPr>
      <w:bookmarkStart w:id="1317" w:name="_Toc507437765"/>
      <w:bookmarkStart w:id="1318" w:name="_Toc507438349"/>
      <w:r w:rsidRPr="00007072">
        <w:rPr>
          <w:b/>
          <w:caps/>
          <w:kern w:val="28"/>
          <w:szCs w:val="20"/>
          <w:lang w:val="pt-PT" w:eastAsia="pt-PT"/>
        </w:rPr>
        <w:t>F – GESTãO De FICHEIRO DE PIN</w:t>
      </w:r>
      <w:bookmarkEnd w:id="1317"/>
      <w:bookmarkEnd w:id="131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01010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FDC623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34B148E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045923E" w14:textId="77777777" w:rsidR="00007072" w:rsidRPr="00007072" w:rsidRDefault="00007072" w:rsidP="00007072">
            <w:pPr>
              <w:rPr>
                <w:rFonts w:cs="Arial"/>
                <w:caps/>
                <w:sz w:val="12"/>
                <w:szCs w:val="12"/>
              </w:rPr>
            </w:pPr>
            <w:r w:rsidRPr="00007072">
              <w:rPr>
                <w:rFonts w:cs="Arial"/>
                <w:caps/>
                <w:sz w:val="12"/>
                <w:szCs w:val="12"/>
              </w:rPr>
              <w:t>Valor</w:t>
            </w:r>
          </w:p>
          <w:p w14:paraId="5808185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99A5D7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8F37C5B" w14:textId="77777777" w:rsidTr="00FF3BE7">
        <w:trPr>
          <w:trHeight w:val="207"/>
          <w:jc w:val="right"/>
        </w:trPr>
        <w:tc>
          <w:tcPr>
            <w:tcW w:w="3205" w:type="dxa"/>
            <w:vMerge/>
            <w:tcBorders>
              <w:bottom w:val="single" w:sz="4" w:space="0" w:color="auto"/>
            </w:tcBorders>
            <w:shd w:val="clear" w:color="auto" w:fill="CCDBF0"/>
            <w:vAlign w:val="center"/>
          </w:tcPr>
          <w:p w14:paraId="3B91AFCE"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123D2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9C0569C"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42C771E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86A16A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2E5B95" w14:textId="77777777" w:rsidTr="00FF3BE7">
        <w:trPr>
          <w:trHeight w:val="606"/>
          <w:jc w:val="right"/>
        </w:trPr>
        <w:tc>
          <w:tcPr>
            <w:tcW w:w="3205" w:type="dxa"/>
            <w:vMerge w:val="restart"/>
            <w:vAlign w:val="center"/>
          </w:tcPr>
          <w:p w14:paraId="4FF65C64" w14:textId="77777777" w:rsidR="00007072" w:rsidRPr="00007072" w:rsidRDefault="00007072" w:rsidP="00007072">
            <w:pPr>
              <w:jc w:val="left"/>
              <w:rPr>
                <w:rFonts w:cs="Arial"/>
                <w:caps/>
                <w:sz w:val="12"/>
                <w:szCs w:val="12"/>
              </w:rPr>
            </w:pPr>
            <w:r w:rsidRPr="00007072">
              <w:rPr>
                <w:rFonts w:cs="Arial"/>
                <w:caps/>
                <w:sz w:val="12"/>
                <w:szCs w:val="12"/>
              </w:rPr>
              <w:t>F7 – GESTÃO DE FICHEIRO DE PIN</w:t>
            </w:r>
            <w:r w:rsidRPr="00007072">
              <w:rPr>
                <w:rFonts w:cs="Arial"/>
                <w:caps/>
                <w:sz w:val="14"/>
                <w:szCs w:val="12"/>
                <w:vertAlign w:val="superscript"/>
              </w:rPr>
              <w:footnoteReference w:id="55"/>
            </w:r>
          </w:p>
        </w:tc>
        <w:tc>
          <w:tcPr>
            <w:tcW w:w="3206" w:type="dxa"/>
            <w:vAlign w:val="center"/>
          </w:tcPr>
          <w:p w14:paraId="39433E0C" w14:textId="77777777" w:rsidR="00007072" w:rsidRPr="00007072" w:rsidRDefault="00007072" w:rsidP="00007072">
            <w:pPr>
              <w:jc w:val="left"/>
              <w:rPr>
                <w:rFonts w:cs="Arial"/>
                <w:caps/>
                <w:sz w:val="12"/>
                <w:szCs w:val="12"/>
              </w:rPr>
            </w:pPr>
            <w:r w:rsidRPr="00007072">
              <w:rPr>
                <w:rFonts w:cs="Arial"/>
                <w:caps/>
                <w:sz w:val="12"/>
                <w:szCs w:val="12"/>
              </w:rPr>
              <w:t>F71 – De 1 a 25.000 PINs</w:t>
            </w:r>
          </w:p>
        </w:tc>
        <w:tc>
          <w:tcPr>
            <w:tcW w:w="790" w:type="dxa"/>
            <w:vAlign w:val="center"/>
          </w:tcPr>
          <w:p w14:paraId="63B02467"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77717FA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3AE3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9CE04A" w14:textId="77777777" w:rsidTr="00FF3BE7">
        <w:trPr>
          <w:trHeight w:val="606"/>
          <w:jc w:val="right"/>
        </w:trPr>
        <w:tc>
          <w:tcPr>
            <w:tcW w:w="3205" w:type="dxa"/>
            <w:vMerge/>
            <w:vAlign w:val="center"/>
          </w:tcPr>
          <w:p w14:paraId="1B7C4AD5" w14:textId="77777777" w:rsidR="00007072" w:rsidRPr="00007072" w:rsidRDefault="00007072" w:rsidP="00007072">
            <w:pPr>
              <w:jc w:val="left"/>
              <w:rPr>
                <w:rFonts w:cs="Arial"/>
                <w:caps/>
                <w:sz w:val="12"/>
                <w:szCs w:val="12"/>
              </w:rPr>
            </w:pPr>
          </w:p>
        </w:tc>
        <w:tc>
          <w:tcPr>
            <w:tcW w:w="3206" w:type="dxa"/>
            <w:vAlign w:val="center"/>
          </w:tcPr>
          <w:p w14:paraId="0A4F8FD8" w14:textId="77777777" w:rsidR="00007072" w:rsidRPr="00007072" w:rsidRDefault="00007072" w:rsidP="00007072">
            <w:pPr>
              <w:jc w:val="left"/>
              <w:rPr>
                <w:rFonts w:cs="Arial"/>
                <w:caps/>
                <w:sz w:val="12"/>
                <w:szCs w:val="12"/>
              </w:rPr>
            </w:pPr>
            <w:r w:rsidRPr="00007072">
              <w:rPr>
                <w:rFonts w:cs="Arial"/>
                <w:caps/>
                <w:sz w:val="12"/>
                <w:szCs w:val="12"/>
              </w:rPr>
              <w:t>F72 – No excedente, de 25.001 a 50.000</w:t>
            </w:r>
          </w:p>
        </w:tc>
        <w:tc>
          <w:tcPr>
            <w:tcW w:w="790" w:type="dxa"/>
            <w:vAlign w:val="center"/>
          </w:tcPr>
          <w:p w14:paraId="294E095E" w14:textId="77777777" w:rsidR="00007072" w:rsidRPr="00007072" w:rsidRDefault="00007072" w:rsidP="00007072">
            <w:pPr>
              <w:rPr>
                <w:rFonts w:cs="Arial"/>
                <w:caps/>
                <w:sz w:val="12"/>
                <w:szCs w:val="12"/>
              </w:rPr>
            </w:pPr>
            <w:r w:rsidRPr="00007072">
              <w:rPr>
                <w:rFonts w:cs="Arial"/>
                <w:caps/>
                <w:sz w:val="12"/>
                <w:szCs w:val="12"/>
              </w:rPr>
              <w:t>0,022</w:t>
            </w:r>
          </w:p>
        </w:tc>
        <w:tc>
          <w:tcPr>
            <w:tcW w:w="1131" w:type="dxa"/>
            <w:vAlign w:val="center"/>
          </w:tcPr>
          <w:p w14:paraId="31CA21F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85806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B48EE4" w14:textId="77777777" w:rsidTr="00FF3BE7">
        <w:trPr>
          <w:trHeight w:val="606"/>
          <w:jc w:val="right"/>
        </w:trPr>
        <w:tc>
          <w:tcPr>
            <w:tcW w:w="3205" w:type="dxa"/>
            <w:vMerge/>
            <w:vAlign w:val="center"/>
          </w:tcPr>
          <w:p w14:paraId="0B55590B" w14:textId="77777777" w:rsidR="00007072" w:rsidRPr="00007072" w:rsidRDefault="00007072" w:rsidP="00007072">
            <w:pPr>
              <w:jc w:val="left"/>
              <w:rPr>
                <w:rFonts w:cs="Arial"/>
                <w:caps/>
                <w:sz w:val="12"/>
                <w:szCs w:val="12"/>
              </w:rPr>
            </w:pPr>
          </w:p>
        </w:tc>
        <w:tc>
          <w:tcPr>
            <w:tcW w:w="3206" w:type="dxa"/>
            <w:vAlign w:val="center"/>
          </w:tcPr>
          <w:p w14:paraId="6445AC86" w14:textId="77777777" w:rsidR="00007072" w:rsidRPr="00007072" w:rsidRDefault="00007072" w:rsidP="00007072">
            <w:pPr>
              <w:jc w:val="left"/>
              <w:rPr>
                <w:rFonts w:cs="Arial"/>
                <w:caps/>
                <w:sz w:val="12"/>
                <w:szCs w:val="12"/>
              </w:rPr>
            </w:pPr>
            <w:r w:rsidRPr="00007072">
              <w:rPr>
                <w:rFonts w:cs="Arial"/>
                <w:caps/>
                <w:sz w:val="12"/>
                <w:szCs w:val="12"/>
              </w:rPr>
              <w:t>F73 – No excedente, de 50.001 a 75.000</w:t>
            </w:r>
          </w:p>
        </w:tc>
        <w:tc>
          <w:tcPr>
            <w:tcW w:w="790" w:type="dxa"/>
            <w:vAlign w:val="center"/>
          </w:tcPr>
          <w:p w14:paraId="5FF86CFD"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587A1DB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FD306B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75AB4E" w14:textId="77777777" w:rsidTr="00FF3BE7">
        <w:trPr>
          <w:trHeight w:val="606"/>
          <w:jc w:val="right"/>
        </w:trPr>
        <w:tc>
          <w:tcPr>
            <w:tcW w:w="3205" w:type="dxa"/>
            <w:vMerge/>
            <w:vAlign w:val="center"/>
          </w:tcPr>
          <w:p w14:paraId="52DA8B75" w14:textId="77777777" w:rsidR="00007072" w:rsidRPr="00007072" w:rsidRDefault="00007072" w:rsidP="00007072">
            <w:pPr>
              <w:jc w:val="left"/>
              <w:rPr>
                <w:rFonts w:cs="Arial"/>
                <w:caps/>
                <w:sz w:val="12"/>
                <w:szCs w:val="12"/>
              </w:rPr>
            </w:pPr>
          </w:p>
        </w:tc>
        <w:tc>
          <w:tcPr>
            <w:tcW w:w="3206" w:type="dxa"/>
            <w:vAlign w:val="center"/>
          </w:tcPr>
          <w:p w14:paraId="2524DE0C" w14:textId="77777777" w:rsidR="00007072" w:rsidRPr="00007072" w:rsidRDefault="00007072" w:rsidP="00007072">
            <w:pPr>
              <w:jc w:val="left"/>
              <w:rPr>
                <w:rFonts w:cs="Arial"/>
                <w:caps/>
                <w:sz w:val="12"/>
                <w:szCs w:val="12"/>
              </w:rPr>
            </w:pPr>
            <w:r w:rsidRPr="00007072">
              <w:rPr>
                <w:rFonts w:cs="Arial"/>
                <w:caps/>
                <w:sz w:val="12"/>
                <w:szCs w:val="12"/>
              </w:rPr>
              <w:t>F74 – No excedente, de 75.001 a 100.000</w:t>
            </w:r>
          </w:p>
        </w:tc>
        <w:tc>
          <w:tcPr>
            <w:tcW w:w="790" w:type="dxa"/>
            <w:vAlign w:val="center"/>
          </w:tcPr>
          <w:p w14:paraId="12674456" w14:textId="77777777" w:rsidR="00007072" w:rsidRPr="00007072" w:rsidRDefault="00007072" w:rsidP="00007072">
            <w:pPr>
              <w:rPr>
                <w:rFonts w:cs="Arial"/>
                <w:caps/>
                <w:sz w:val="12"/>
                <w:szCs w:val="12"/>
              </w:rPr>
            </w:pPr>
            <w:r w:rsidRPr="00007072">
              <w:rPr>
                <w:rFonts w:cs="Arial"/>
                <w:caps/>
                <w:sz w:val="12"/>
                <w:szCs w:val="12"/>
              </w:rPr>
              <w:t>0,017</w:t>
            </w:r>
          </w:p>
        </w:tc>
        <w:tc>
          <w:tcPr>
            <w:tcW w:w="1131" w:type="dxa"/>
            <w:vAlign w:val="center"/>
          </w:tcPr>
          <w:p w14:paraId="1EB53FC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5C996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16F3AA" w14:textId="77777777" w:rsidTr="00FF3BE7">
        <w:trPr>
          <w:trHeight w:val="606"/>
          <w:jc w:val="right"/>
        </w:trPr>
        <w:tc>
          <w:tcPr>
            <w:tcW w:w="3205" w:type="dxa"/>
            <w:vMerge/>
            <w:vAlign w:val="center"/>
          </w:tcPr>
          <w:p w14:paraId="6639B397" w14:textId="77777777" w:rsidR="00007072" w:rsidRPr="00007072" w:rsidRDefault="00007072" w:rsidP="00007072">
            <w:pPr>
              <w:jc w:val="left"/>
              <w:rPr>
                <w:rFonts w:cs="Arial"/>
                <w:caps/>
                <w:sz w:val="12"/>
                <w:szCs w:val="12"/>
              </w:rPr>
            </w:pPr>
          </w:p>
        </w:tc>
        <w:tc>
          <w:tcPr>
            <w:tcW w:w="3206" w:type="dxa"/>
            <w:vAlign w:val="center"/>
          </w:tcPr>
          <w:p w14:paraId="4EAB830B" w14:textId="77777777" w:rsidR="00007072" w:rsidRPr="00007072" w:rsidRDefault="00007072" w:rsidP="00007072">
            <w:pPr>
              <w:jc w:val="left"/>
              <w:rPr>
                <w:rFonts w:cs="Arial"/>
                <w:caps/>
                <w:sz w:val="12"/>
                <w:szCs w:val="12"/>
              </w:rPr>
            </w:pPr>
            <w:r w:rsidRPr="00007072">
              <w:rPr>
                <w:rFonts w:cs="Arial"/>
                <w:caps/>
                <w:sz w:val="12"/>
                <w:szCs w:val="12"/>
              </w:rPr>
              <w:t>F75 – No excedente, de 100.001 a 125.000</w:t>
            </w:r>
          </w:p>
        </w:tc>
        <w:tc>
          <w:tcPr>
            <w:tcW w:w="790" w:type="dxa"/>
            <w:vAlign w:val="center"/>
          </w:tcPr>
          <w:p w14:paraId="24CF1903" w14:textId="77777777" w:rsidR="00007072" w:rsidRPr="00007072" w:rsidRDefault="00007072" w:rsidP="00007072">
            <w:pPr>
              <w:rPr>
                <w:rFonts w:cs="Arial"/>
                <w:caps/>
                <w:sz w:val="12"/>
                <w:szCs w:val="12"/>
              </w:rPr>
            </w:pPr>
            <w:r w:rsidRPr="00007072">
              <w:rPr>
                <w:rFonts w:cs="Arial"/>
                <w:caps/>
                <w:sz w:val="12"/>
                <w:szCs w:val="12"/>
              </w:rPr>
              <w:t>0,015</w:t>
            </w:r>
          </w:p>
        </w:tc>
        <w:tc>
          <w:tcPr>
            <w:tcW w:w="1131" w:type="dxa"/>
            <w:vAlign w:val="center"/>
          </w:tcPr>
          <w:p w14:paraId="37FF3DA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5ED77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63B4F4" w14:textId="77777777" w:rsidTr="00FF3BE7">
        <w:trPr>
          <w:trHeight w:val="606"/>
          <w:jc w:val="right"/>
        </w:trPr>
        <w:tc>
          <w:tcPr>
            <w:tcW w:w="3205" w:type="dxa"/>
            <w:vMerge/>
            <w:vAlign w:val="center"/>
          </w:tcPr>
          <w:p w14:paraId="158E731D" w14:textId="77777777" w:rsidR="00007072" w:rsidRPr="00007072" w:rsidRDefault="00007072" w:rsidP="00007072">
            <w:pPr>
              <w:jc w:val="left"/>
              <w:rPr>
                <w:rFonts w:cs="Arial"/>
                <w:caps/>
                <w:sz w:val="12"/>
                <w:szCs w:val="12"/>
              </w:rPr>
            </w:pPr>
          </w:p>
        </w:tc>
        <w:tc>
          <w:tcPr>
            <w:tcW w:w="3206" w:type="dxa"/>
            <w:vAlign w:val="center"/>
          </w:tcPr>
          <w:p w14:paraId="14E2D569" w14:textId="77777777" w:rsidR="00007072" w:rsidRPr="00007072" w:rsidRDefault="00007072" w:rsidP="00007072">
            <w:pPr>
              <w:jc w:val="left"/>
              <w:rPr>
                <w:rFonts w:cs="Arial"/>
                <w:caps/>
                <w:sz w:val="12"/>
                <w:szCs w:val="12"/>
              </w:rPr>
            </w:pPr>
            <w:r w:rsidRPr="00007072">
              <w:rPr>
                <w:rFonts w:cs="Arial"/>
                <w:caps/>
                <w:sz w:val="12"/>
                <w:szCs w:val="12"/>
              </w:rPr>
              <w:t>F76 – No excedente, de 125.001 a 150.000</w:t>
            </w:r>
          </w:p>
        </w:tc>
        <w:tc>
          <w:tcPr>
            <w:tcW w:w="790" w:type="dxa"/>
            <w:vAlign w:val="center"/>
          </w:tcPr>
          <w:p w14:paraId="5D21E79F"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8BFADB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C78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A2E6FA" w14:textId="77777777" w:rsidTr="00FF3BE7">
        <w:trPr>
          <w:trHeight w:val="606"/>
          <w:jc w:val="right"/>
        </w:trPr>
        <w:tc>
          <w:tcPr>
            <w:tcW w:w="3205" w:type="dxa"/>
            <w:vMerge/>
            <w:vAlign w:val="center"/>
          </w:tcPr>
          <w:p w14:paraId="0221DFDE" w14:textId="77777777" w:rsidR="00007072" w:rsidRPr="00007072" w:rsidRDefault="00007072" w:rsidP="00007072">
            <w:pPr>
              <w:jc w:val="left"/>
              <w:rPr>
                <w:rFonts w:cs="Arial"/>
                <w:caps/>
                <w:sz w:val="12"/>
                <w:szCs w:val="12"/>
              </w:rPr>
            </w:pPr>
          </w:p>
        </w:tc>
        <w:tc>
          <w:tcPr>
            <w:tcW w:w="3206" w:type="dxa"/>
            <w:vAlign w:val="center"/>
          </w:tcPr>
          <w:p w14:paraId="6895F86D" w14:textId="77777777" w:rsidR="00007072" w:rsidRPr="00007072" w:rsidRDefault="00007072" w:rsidP="00007072">
            <w:pPr>
              <w:jc w:val="left"/>
              <w:rPr>
                <w:rFonts w:cs="Arial"/>
                <w:caps/>
                <w:sz w:val="12"/>
                <w:szCs w:val="12"/>
              </w:rPr>
            </w:pPr>
            <w:r w:rsidRPr="00007072">
              <w:rPr>
                <w:rFonts w:cs="Arial"/>
                <w:caps/>
                <w:sz w:val="12"/>
                <w:szCs w:val="12"/>
              </w:rPr>
              <w:t>F77 – No excedente, de 150.001 a 175.000</w:t>
            </w:r>
          </w:p>
        </w:tc>
        <w:tc>
          <w:tcPr>
            <w:tcW w:w="790" w:type="dxa"/>
            <w:vAlign w:val="center"/>
          </w:tcPr>
          <w:p w14:paraId="5C6850F4" w14:textId="77777777" w:rsidR="00007072" w:rsidRPr="00007072" w:rsidRDefault="00007072" w:rsidP="00007072">
            <w:pPr>
              <w:rPr>
                <w:rFonts w:cs="Arial"/>
                <w:caps/>
                <w:sz w:val="12"/>
                <w:szCs w:val="12"/>
              </w:rPr>
            </w:pPr>
            <w:r w:rsidRPr="00007072">
              <w:rPr>
                <w:rFonts w:cs="Arial"/>
                <w:caps/>
                <w:sz w:val="12"/>
                <w:szCs w:val="12"/>
              </w:rPr>
              <w:t>0,010</w:t>
            </w:r>
          </w:p>
        </w:tc>
        <w:tc>
          <w:tcPr>
            <w:tcW w:w="1131" w:type="dxa"/>
            <w:vAlign w:val="center"/>
          </w:tcPr>
          <w:p w14:paraId="28F68BF1"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6354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B5BAAC" w14:textId="77777777" w:rsidTr="00FF3BE7">
        <w:trPr>
          <w:trHeight w:val="606"/>
          <w:jc w:val="right"/>
        </w:trPr>
        <w:tc>
          <w:tcPr>
            <w:tcW w:w="3205" w:type="dxa"/>
            <w:vMerge/>
            <w:vAlign w:val="center"/>
          </w:tcPr>
          <w:p w14:paraId="6A83B73F" w14:textId="77777777" w:rsidR="00007072" w:rsidRPr="00007072" w:rsidRDefault="00007072" w:rsidP="00007072">
            <w:pPr>
              <w:jc w:val="left"/>
              <w:rPr>
                <w:rFonts w:cs="Arial"/>
                <w:caps/>
                <w:sz w:val="12"/>
                <w:szCs w:val="12"/>
              </w:rPr>
            </w:pPr>
          </w:p>
        </w:tc>
        <w:tc>
          <w:tcPr>
            <w:tcW w:w="3206" w:type="dxa"/>
            <w:vAlign w:val="center"/>
          </w:tcPr>
          <w:p w14:paraId="5A19CF17" w14:textId="77777777" w:rsidR="00007072" w:rsidRPr="00007072" w:rsidRDefault="00007072" w:rsidP="00007072">
            <w:pPr>
              <w:jc w:val="left"/>
              <w:rPr>
                <w:rFonts w:cs="Arial"/>
                <w:caps/>
                <w:sz w:val="12"/>
                <w:szCs w:val="12"/>
              </w:rPr>
            </w:pPr>
            <w:r w:rsidRPr="00007072">
              <w:rPr>
                <w:rFonts w:cs="Arial"/>
                <w:caps/>
                <w:sz w:val="12"/>
                <w:szCs w:val="12"/>
              </w:rPr>
              <w:t>F78 – No excedente, de 175.001 a 200.000</w:t>
            </w:r>
          </w:p>
        </w:tc>
        <w:tc>
          <w:tcPr>
            <w:tcW w:w="790" w:type="dxa"/>
            <w:vAlign w:val="center"/>
          </w:tcPr>
          <w:p w14:paraId="2B2A9214" w14:textId="77777777" w:rsidR="00007072" w:rsidRPr="00007072" w:rsidRDefault="00007072" w:rsidP="00007072">
            <w:pPr>
              <w:rPr>
                <w:rFonts w:cs="Arial"/>
                <w:caps/>
                <w:sz w:val="12"/>
                <w:szCs w:val="12"/>
              </w:rPr>
            </w:pPr>
            <w:r w:rsidRPr="00007072">
              <w:rPr>
                <w:rFonts w:cs="Arial"/>
                <w:caps/>
                <w:sz w:val="12"/>
                <w:szCs w:val="12"/>
              </w:rPr>
              <w:t>0,007</w:t>
            </w:r>
          </w:p>
        </w:tc>
        <w:tc>
          <w:tcPr>
            <w:tcW w:w="1131" w:type="dxa"/>
            <w:vAlign w:val="center"/>
          </w:tcPr>
          <w:p w14:paraId="1B32D24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7B8919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B0B1A8" w14:textId="77777777" w:rsidTr="00FF3BE7">
        <w:trPr>
          <w:trHeight w:val="606"/>
          <w:jc w:val="right"/>
        </w:trPr>
        <w:tc>
          <w:tcPr>
            <w:tcW w:w="3205" w:type="dxa"/>
            <w:vMerge/>
            <w:vAlign w:val="center"/>
          </w:tcPr>
          <w:p w14:paraId="2CC74582" w14:textId="77777777" w:rsidR="00007072" w:rsidRPr="00007072" w:rsidRDefault="00007072" w:rsidP="00007072">
            <w:pPr>
              <w:jc w:val="left"/>
              <w:rPr>
                <w:rFonts w:cs="Arial"/>
                <w:caps/>
                <w:sz w:val="12"/>
                <w:szCs w:val="12"/>
              </w:rPr>
            </w:pPr>
          </w:p>
        </w:tc>
        <w:tc>
          <w:tcPr>
            <w:tcW w:w="3206" w:type="dxa"/>
            <w:vAlign w:val="center"/>
          </w:tcPr>
          <w:p w14:paraId="73C24AB7" w14:textId="77777777" w:rsidR="00007072" w:rsidRPr="00007072" w:rsidRDefault="00007072" w:rsidP="00007072">
            <w:pPr>
              <w:jc w:val="left"/>
              <w:rPr>
                <w:rFonts w:cs="Arial"/>
                <w:caps/>
                <w:sz w:val="12"/>
                <w:szCs w:val="12"/>
              </w:rPr>
            </w:pPr>
            <w:r w:rsidRPr="00007072">
              <w:rPr>
                <w:rFonts w:cs="Arial"/>
                <w:caps/>
                <w:sz w:val="12"/>
                <w:szCs w:val="12"/>
              </w:rPr>
              <w:t>F79 – No excedente de 200.000</w:t>
            </w:r>
          </w:p>
        </w:tc>
        <w:tc>
          <w:tcPr>
            <w:tcW w:w="790" w:type="dxa"/>
            <w:vAlign w:val="center"/>
          </w:tcPr>
          <w:p w14:paraId="7FB93B0C" w14:textId="77777777" w:rsidR="00007072" w:rsidRPr="00007072" w:rsidRDefault="00007072" w:rsidP="00007072">
            <w:pPr>
              <w:rPr>
                <w:rFonts w:cs="Arial"/>
                <w:caps/>
                <w:sz w:val="12"/>
                <w:szCs w:val="12"/>
              </w:rPr>
            </w:pPr>
            <w:r w:rsidRPr="00007072">
              <w:rPr>
                <w:rFonts w:cs="Arial"/>
                <w:caps/>
                <w:sz w:val="12"/>
                <w:szCs w:val="12"/>
              </w:rPr>
              <w:t>0,005</w:t>
            </w:r>
          </w:p>
        </w:tc>
        <w:tc>
          <w:tcPr>
            <w:tcW w:w="1131" w:type="dxa"/>
            <w:vAlign w:val="center"/>
          </w:tcPr>
          <w:p w14:paraId="001B433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0EE07DF" w14:textId="77777777" w:rsidR="00007072" w:rsidRPr="00007072" w:rsidRDefault="00007072" w:rsidP="00007072">
            <w:pPr>
              <w:rPr>
                <w:rFonts w:cs="Arial"/>
                <w:caps/>
                <w:sz w:val="12"/>
                <w:szCs w:val="12"/>
              </w:rPr>
            </w:pPr>
            <w:r w:rsidRPr="00007072">
              <w:rPr>
                <w:rFonts w:cs="Arial"/>
                <w:caps/>
                <w:sz w:val="12"/>
                <w:szCs w:val="12"/>
              </w:rPr>
              <w:t>sibs fps</w:t>
            </w:r>
          </w:p>
        </w:tc>
      </w:tr>
    </w:tbl>
    <w:p w14:paraId="339C525F" w14:textId="77777777" w:rsidR="00007072" w:rsidRPr="00007072" w:rsidRDefault="00007072" w:rsidP="00007072">
      <w:pPr>
        <w:spacing w:before="120" w:after="120" w:line="360" w:lineRule="auto"/>
        <w:jc w:val="both"/>
        <w:rPr>
          <w:rFonts w:cs="Arial"/>
          <w:b/>
          <w:sz w:val="18"/>
          <w:szCs w:val="20"/>
          <w:lang w:val="pt-PT" w:eastAsia="pt-PT"/>
        </w:rPr>
      </w:pPr>
    </w:p>
    <w:p w14:paraId="0F10E646"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65EC427" w14:textId="01A5F757" w:rsidR="00007072" w:rsidRPr="00007072" w:rsidRDefault="00007072" w:rsidP="00007072">
      <w:pPr>
        <w:keepNext/>
        <w:pageBreakBefore/>
        <w:spacing w:before="240" w:after="240"/>
        <w:outlineLvl w:val="0"/>
        <w:rPr>
          <w:b/>
          <w:caps/>
          <w:kern w:val="28"/>
          <w:szCs w:val="20"/>
          <w:lang w:val="pt-PT" w:eastAsia="pt-PT"/>
        </w:rPr>
      </w:pPr>
      <w:bookmarkStart w:id="1319" w:name="_Toc507437766"/>
      <w:bookmarkStart w:id="1320" w:name="_Toc507438350"/>
      <w:r w:rsidRPr="00007072">
        <w:rPr>
          <w:b/>
          <w:caps/>
          <w:kern w:val="28"/>
          <w:szCs w:val="20"/>
          <w:lang w:val="pt-PT" w:eastAsia="pt-PT"/>
        </w:rPr>
        <w:t>G – TranSACçÕES</w:t>
      </w:r>
      <w:r w:rsidRPr="00007072">
        <w:rPr>
          <w:b/>
          <w:caps/>
          <w:kern w:val="28"/>
          <w:szCs w:val="20"/>
          <w:vertAlign w:val="superscript"/>
          <w:lang w:val="pt-PT" w:eastAsia="pt-PT"/>
        </w:rPr>
        <w:footnoteReference w:id="56"/>
      </w:r>
      <w:bookmarkEnd w:id="1319"/>
      <w:bookmarkEnd w:id="132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F46B5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C97D2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782AD6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6B422453" w14:textId="77777777" w:rsidR="00007072" w:rsidRPr="00007072" w:rsidRDefault="00007072" w:rsidP="00007072">
            <w:pPr>
              <w:rPr>
                <w:rFonts w:cs="Arial"/>
                <w:caps/>
                <w:sz w:val="12"/>
                <w:szCs w:val="12"/>
              </w:rPr>
            </w:pPr>
            <w:r w:rsidRPr="00007072">
              <w:rPr>
                <w:rFonts w:cs="Arial"/>
                <w:caps/>
                <w:sz w:val="12"/>
                <w:szCs w:val="12"/>
              </w:rPr>
              <w:t>Valor</w:t>
            </w:r>
          </w:p>
          <w:p w14:paraId="6378661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CF11D0E"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D9AD042" w14:textId="77777777" w:rsidTr="00FF3BE7">
        <w:trPr>
          <w:trHeight w:val="207"/>
          <w:jc w:val="right"/>
        </w:trPr>
        <w:tc>
          <w:tcPr>
            <w:tcW w:w="3205" w:type="dxa"/>
            <w:vMerge/>
            <w:tcBorders>
              <w:bottom w:val="single" w:sz="4" w:space="0" w:color="auto"/>
            </w:tcBorders>
            <w:shd w:val="clear" w:color="auto" w:fill="CCDBF0"/>
            <w:vAlign w:val="center"/>
          </w:tcPr>
          <w:p w14:paraId="03C7C15B"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151691F"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B3A926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10FE9A4"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82F91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73CF12" w14:textId="77777777" w:rsidTr="00FF3BE7">
        <w:trPr>
          <w:trHeight w:val="606"/>
          <w:jc w:val="right"/>
        </w:trPr>
        <w:tc>
          <w:tcPr>
            <w:tcW w:w="3205" w:type="dxa"/>
            <w:vMerge w:val="restart"/>
            <w:vAlign w:val="center"/>
          </w:tcPr>
          <w:p w14:paraId="073432D8" w14:textId="77777777" w:rsidR="00007072" w:rsidRPr="00007072" w:rsidRDefault="00007072" w:rsidP="00007072">
            <w:pPr>
              <w:jc w:val="left"/>
              <w:rPr>
                <w:rFonts w:cs="Arial"/>
                <w:caps/>
                <w:sz w:val="12"/>
                <w:szCs w:val="12"/>
              </w:rPr>
            </w:pPr>
            <w:r w:rsidRPr="00007072">
              <w:rPr>
                <w:rFonts w:cs="Arial"/>
                <w:caps/>
                <w:sz w:val="12"/>
                <w:szCs w:val="12"/>
              </w:rPr>
              <w:t>GA – LEVANTAMENTOS – EMISSOR/ ACQUIRER</w:t>
            </w:r>
            <w:r w:rsidRPr="00007072">
              <w:rPr>
                <w:rFonts w:cs="Arial"/>
                <w:caps/>
                <w:sz w:val="14"/>
                <w:szCs w:val="12"/>
                <w:vertAlign w:val="superscript"/>
              </w:rPr>
              <w:footnoteReference w:id="57"/>
            </w:r>
            <w:r w:rsidRPr="00007072">
              <w:rPr>
                <w:rFonts w:cs="Arial"/>
                <w:caps/>
                <w:sz w:val="12"/>
                <w:szCs w:val="12"/>
                <w:vertAlign w:val="superscript"/>
              </w:rPr>
              <w:t>,</w:t>
            </w:r>
            <w:r w:rsidRPr="00007072">
              <w:rPr>
                <w:rFonts w:cs="Arial"/>
                <w:caps/>
                <w:sz w:val="14"/>
                <w:szCs w:val="12"/>
                <w:vertAlign w:val="superscript"/>
              </w:rPr>
              <w:footnoteReference w:id="58"/>
            </w:r>
            <w:r w:rsidRPr="00007072">
              <w:rPr>
                <w:rFonts w:cs="Arial"/>
                <w:caps/>
                <w:sz w:val="12"/>
                <w:szCs w:val="12"/>
                <w:vertAlign w:val="superscript"/>
              </w:rPr>
              <w:t>,</w:t>
            </w:r>
            <w:r w:rsidRPr="00007072">
              <w:rPr>
                <w:rFonts w:cs="Arial"/>
                <w:caps/>
                <w:sz w:val="14"/>
                <w:szCs w:val="12"/>
                <w:vertAlign w:val="superscript"/>
              </w:rPr>
              <w:footnoteReference w:id="59"/>
            </w:r>
          </w:p>
        </w:tc>
        <w:tc>
          <w:tcPr>
            <w:tcW w:w="3206" w:type="dxa"/>
            <w:vAlign w:val="center"/>
          </w:tcPr>
          <w:p w14:paraId="788F4B27" w14:textId="77777777" w:rsidR="00007072" w:rsidRPr="00007072" w:rsidRDefault="00007072" w:rsidP="00007072">
            <w:pPr>
              <w:jc w:val="left"/>
              <w:rPr>
                <w:rFonts w:cs="Arial"/>
                <w:caps/>
                <w:sz w:val="12"/>
                <w:szCs w:val="12"/>
              </w:rPr>
            </w:pPr>
            <w:r w:rsidRPr="00007072">
              <w:rPr>
                <w:rFonts w:cs="Arial"/>
                <w:caps/>
                <w:sz w:val="12"/>
                <w:szCs w:val="12"/>
              </w:rPr>
              <w:t>GA1 – Mensalidade ≤ 100.000 transacções</w:t>
            </w:r>
          </w:p>
        </w:tc>
        <w:tc>
          <w:tcPr>
            <w:tcW w:w="790" w:type="dxa"/>
            <w:vAlign w:val="center"/>
          </w:tcPr>
          <w:p w14:paraId="2C430A56"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22F03FC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CAF0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FBABDF0" w14:textId="77777777" w:rsidTr="00FF3BE7">
        <w:trPr>
          <w:trHeight w:val="606"/>
          <w:jc w:val="right"/>
        </w:trPr>
        <w:tc>
          <w:tcPr>
            <w:tcW w:w="3205" w:type="dxa"/>
            <w:vMerge/>
            <w:vAlign w:val="center"/>
          </w:tcPr>
          <w:p w14:paraId="46DB8A54" w14:textId="77777777" w:rsidR="00007072" w:rsidRPr="00007072" w:rsidRDefault="00007072" w:rsidP="00007072">
            <w:pPr>
              <w:jc w:val="left"/>
              <w:rPr>
                <w:rFonts w:cs="Arial"/>
                <w:caps/>
                <w:sz w:val="12"/>
                <w:szCs w:val="12"/>
              </w:rPr>
            </w:pPr>
          </w:p>
        </w:tc>
        <w:tc>
          <w:tcPr>
            <w:tcW w:w="3206" w:type="dxa"/>
            <w:vAlign w:val="center"/>
          </w:tcPr>
          <w:p w14:paraId="6F569978" w14:textId="77777777" w:rsidR="00007072" w:rsidRPr="00007072" w:rsidRDefault="00007072" w:rsidP="00007072">
            <w:pPr>
              <w:jc w:val="left"/>
              <w:rPr>
                <w:rFonts w:cs="Arial"/>
                <w:caps/>
                <w:sz w:val="12"/>
                <w:szCs w:val="12"/>
              </w:rPr>
            </w:pPr>
            <w:r w:rsidRPr="00007072">
              <w:rPr>
                <w:rFonts w:cs="Arial"/>
                <w:caps/>
                <w:sz w:val="12"/>
                <w:szCs w:val="12"/>
              </w:rPr>
              <w:t>GA2 – Mensalidade &gt; 100.000 transacções</w:t>
            </w:r>
          </w:p>
        </w:tc>
        <w:tc>
          <w:tcPr>
            <w:tcW w:w="790" w:type="dxa"/>
            <w:vAlign w:val="center"/>
          </w:tcPr>
          <w:p w14:paraId="684A9271"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0FE0F10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38AD2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D0F0D2" w14:textId="77777777" w:rsidTr="00FF3BE7">
        <w:trPr>
          <w:trHeight w:val="606"/>
          <w:jc w:val="right"/>
        </w:trPr>
        <w:tc>
          <w:tcPr>
            <w:tcW w:w="3205" w:type="dxa"/>
            <w:vMerge/>
            <w:vAlign w:val="center"/>
          </w:tcPr>
          <w:p w14:paraId="7A156B90" w14:textId="77777777" w:rsidR="00007072" w:rsidRPr="00007072" w:rsidRDefault="00007072" w:rsidP="00007072">
            <w:pPr>
              <w:jc w:val="left"/>
              <w:rPr>
                <w:rFonts w:cs="Arial"/>
                <w:caps/>
                <w:sz w:val="12"/>
                <w:szCs w:val="12"/>
              </w:rPr>
            </w:pPr>
          </w:p>
        </w:tc>
        <w:tc>
          <w:tcPr>
            <w:tcW w:w="3206" w:type="dxa"/>
            <w:vAlign w:val="center"/>
          </w:tcPr>
          <w:p w14:paraId="22CC692D" w14:textId="77777777" w:rsidR="00007072" w:rsidRPr="00007072" w:rsidRDefault="00007072" w:rsidP="00007072">
            <w:pPr>
              <w:jc w:val="left"/>
              <w:rPr>
                <w:rFonts w:cs="Arial"/>
                <w:caps/>
                <w:sz w:val="12"/>
                <w:szCs w:val="12"/>
              </w:rPr>
            </w:pPr>
            <w:r w:rsidRPr="00007072">
              <w:rPr>
                <w:rFonts w:cs="Arial"/>
                <w:caps/>
                <w:sz w:val="12"/>
                <w:szCs w:val="12"/>
              </w:rPr>
              <w:t>GA3 – Por transacção</w:t>
            </w:r>
          </w:p>
        </w:tc>
        <w:tc>
          <w:tcPr>
            <w:tcW w:w="790" w:type="dxa"/>
            <w:vAlign w:val="center"/>
          </w:tcPr>
          <w:p w14:paraId="16EBB28D" w14:textId="77777777" w:rsidR="00007072" w:rsidRPr="00007072" w:rsidRDefault="00007072" w:rsidP="00007072">
            <w:pPr>
              <w:rPr>
                <w:rFonts w:cs="Arial"/>
                <w:caps/>
                <w:sz w:val="12"/>
                <w:szCs w:val="12"/>
              </w:rPr>
            </w:pPr>
            <w:r w:rsidRPr="00007072">
              <w:rPr>
                <w:rFonts w:cs="Arial"/>
                <w:caps/>
                <w:sz w:val="12"/>
                <w:szCs w:val="12"/>
              </w:rPr>
              <w:t>0,00345</w:t>
            </w:r>
          </w:p>
        </w:tc>
        <w:tc>
          <w:tcPr>
            <w:tcW w:w="1131" w:type="dxa"/>
            <w:vAlign w:val="center"/>
          </w:tcPr>
          <w:p w14:paraId="6B2D7E7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59CB1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C789C3" w14:textId="77777777" w:rsidTr="00FF3BE7">
        <w:trPr>
          <w:trHeight w:val="606"/>
          <w:jc w:val="right"/>
        </w:trPr>
        <w:tc>
          <w:tcPr>
            <w:tcW w:w="3205" w:type="dxa"/>
            <w:vMerge/>
            <w:vAlign w:val="center"/>
          </w:tcPr>
          <w:p w14:paraId="40B37C5C" w14:textId="77777777" w:rsidR="00007072" w:rsidRPr="00007072" w:rsidRDefault="00007072" w:rsidP="00007072">
            <w:pPr>
              <w:jc w:val="left"/>
              <w:rPr>
                <w:rFonts w:cs="Arial"/>
                <w:caps/>
                <w:sz w:val="12"/>
                <w:szCs w:val="12"/>
              </w:rPr>
            </w:pPr>
          </w:p>
        </w:tc>
        <w:tc>
          <w:tcPr>
            <w:tcW w:w="3206" w:type="dxa"/>
            <w:vAlign w:val="center"/>
          </w:tcPr>
          <w:p w14:paraId="40B6A79E" w14:textId="77777777" w:rsidR="00007072" w:rsidRPr="00007072" w:rsidRDefault="00007072" w:rsidP="00007072">
            <w:pPr>
              <w:jc w:val="left"/>
              <w:rPr>
                <w:rFonts w:cs="Arial"/>
                <w:caps/>
                <w:sz w:val="12"/>
                <w:szCs w:val="12"/>
              </w:rPr>
            </w:pPr>
            <w:r w:rsidRPr="00007072">
              <w:rPr>
                <w:rFonts w:cs="Arial"/>
                <w:caps/>
                <w:sz w:val="12"/>
                <w:szCs w:val="12"/>
              </w:rPr>
              <w:t>GA4 – Mensalidade ≤ 100.000 transacções</w:t>
            </w:r>
          </w:p>
        </w:tc>
        <w:tc>
          <w:tcPr>
            <w:tcW w:w="790" w:type="dxa"/>
            <w:vAlign w:val="center"/>
          </w:tcPr>
          <w:p w14:paraId="3A493C34" w14:textId="77777777" w:rsidR="00007072" w:rsidRPr="00007072" w:rsidRDefault="00007072" w:rsidP="00007072">
            <w:pPr>
              <w:rPr>
                <w:rFonts w:cs="Arial"/>
                <w:caps/>
                <w:sz w:val="12"/>
                <w:szCs w:val="12"/>
              </w:rPr>
            </w:pPr>
            <w:r w:rsidRPr="00007072">
              <w:rPr>
                <w:rFonts w:cs="Arial"/>
                <w:caps/>
                <w:sz w:val="12"/>
                <w:szCs w:val="12"/>
              </w:rPr>
              <w:t>80</w:t>
            </w:r>
          </w:p>
        </w:tc>
        <w:tc>
          <w:tcPr>
            <w:tcW w:w="1131" w:type="dxa"/>
            <w:vAlign w:val="center"/>
          </w:tcPr>
          <w:p w14:paraId="26976EA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A7C0B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432F90" w14:textId="77777777" w:rsidTr="00FF3BE7">
        <w:trPr>
          <w:trHeight w:val="606"/>
          <w:jc w:val="right"/>
        </w:trPr>
        <w:tc>
          <w:tcPr>
            <w:tcW w:w="3205" w:type="dxa"/>
            <w:vMerge/>
            <w:vAlign w:val="center"/>
          </w:tcPr>
          <w:p w14:paraId="38FCC193" w14:textId="77777777" w:rsidR="00007072" w:rsidRPr="00007072" w:rsidRDefault="00007072" w:rsidP="00007072">
            <w:pPr>
              <w:jc w:val="left"/>
              <w:rPr>
                <w:rFonts w:cs="Arial"/>
                <w:caps/>
                <w:sz w:val="12"/>
                <w:szCs w:val="12"/>
              </w:rPr>
            </w:pPr>
          </w:p>
        </w:tc>
        <w:tc>
          <w:tcPr>
            <w:tcW w:w="3206" w:type="dxa"/>
            <w:vAlign w:val="center"/>
          </w:tcPr>
          <w:p w14:paraId="539B0608" w14:textId="77777777" w:rsidR="00007072" w:rsidRPr="00007072" w:rsidRDefault="00007072" w:rsidP="00007072">
            <w:pPr>
              <w:jc w:val="left"/>
              <w:rPr>
                <w:rFonts w:cs="Arial"/>
                <w:caps/>
                <w:sz w:val="12"/>
                <w:szCs w:val="12"/>
              </w:rPr>
            </w:pPr>
            <w:r w:rsidRPr="00007072">
              <w:rPr>
                <w:rFonts w:cs="Arial"/>
                <w:caps/>
                <w:sz w:val="12"/>
                <w:szCs w:val="12"/>
              </w:rPr>
              <w:t>GA5 – Mensalidade &gt; 100.000 transacções</w:t>
            </w:r>
          </w:p>
        </w:tc>
        <w:tc>
          <w:tcPr>
            <w:tcW w:w="790" w:type="dxa"/>
            <w:vAlign w:val="center"/>
          </w:tcPr>
          <w:p w14:paraId="7D4354BE" w14:textId="77777777" w:rsidR="00007072" w:rsidRPr="00007072" w:rsidRDefault="00007072" w:rsidP="00007072">
            <w:pPr>
              <w:rPr>
                <w:rFonts w:cs="Arial"/>
                <w:caps/>
                <w:sz w:val="12"/>
                <w:szCs w:val="12"/>
              </w:rPr>
            </w:pPr>
            <w:r w:rsidRPr="00007072">
              <w:rPr>
                <w:rFonts w:cs="Arial"/>
                <w:caps/>
                <w:sz w:val="12"/>
                <w:szCs w:val="12"/>
              </w:rPr>
              <w:t>400</w:t>
            </w:r>
          </w:p>
        </w:tc>
        <w:tc>
          <w:tcPr>
            <w:tcW w:w="1131" w:type="dxa"/>
            <w:vAlign w:val="center"/>
          </w:tcPr>
          <w:p w14:paraId="1B16F62F"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AEF37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DEE23C" w14:textId="77777777" w:rsidTr="00FF3BE7">
        <w:trPr>
          <w:trHeight w:val="606"/>
          <w:jc w:val="right"/>
        </w:trPr>
        <w:tc>
          <w:tcPr>
            <w:tcW w:w="3205" w:type="dxa"/>
            <w:vMerge/>
            <w:vAlign w:val="center"/>
          </w:tcPr>
          <w:p w14:paraId="7A84748F" w14:textId="77777777" w:rsidR="00007072" w:rsidRPr="00007072" w:rsidRDefault="00007072" w:rsidP="00007072">
            <w:pPr>
              <w:jc w:val="left"/>
              <w:rPr>
                <w:rFonts w:cs="Arial"/>
                <w:caps/>
                <w:sz w:val="12"/>
                <w:szCs w:val="12"/>
              </w:rPr>
            </w:pPr>
          </w:p>
        </w:tc>
        <w:tc>
          <w:tcPr>
            <w:tcW w:w="3206" w:type="dxa"/>
            <w:vAlign w:val="center"/>
          </w:tcPr>
          <w:p w14:paraId="46789C91" w14:textId="77777777" w:rsidR="00007072" w:rsidRPr="00007072" w:rsidRDefault="00007072" w:rsidP="00007072">
            <w:pPr>
              <w:jc w:val="left"/>
              <w:rPr>
                <w:rFonts w:cs="Arial"/>
                <w:caps/>
                <w:sz w:val="12"/>
                <w:szCs w:val="12"/>
              </w:rPr>
            </w:pPr>
            <w:r w:rsidRPr="00007072">
              <w:rPr>
                <w:rFonts w:cs="Arial"/>
                <w:caps/>
                <w:sz w:val="12"/>
                <w:szCs w:val="12"/>
              </w:rPr>
              <w:t>GA6 – Por transacção</w:t>
            </w:r>
          </w:p>
        </w:tc>
        <w:tc>
          <w:tcPr>
            <w:tcW w:w="790" w:type="dxa"/>
            <w:vAlign w:val="center"/>
          </w:tcPr>
          <w:p w14:paraId="1C1B4204" w14:textId="77777777" w:rsidR="00007072" w:rsidRPr="00007072" w:rsidRDefault="00007072" w:rsidP="00007072">
            <w:pPr>
              <w:rPr>
                <w:rFonts w:cs="Arial"/>
                <w:caps/>
                <w:sz w:val="12"/>
                <w:szCs w:val="12"/>
              </w:rPr>
            </w:pPr>
            <w:r w:rsidRPr="00007072">
              <w:rPr>
                <w:rFonts w:cs="Arial"/>
                <w:caps/>
                <w:sz w:val="12"/>
                <w:szCs w:val="12"/>
              </w:rPr>
              <w:t>0,00422</w:t>
            </w:r>
          </w:p>
        </w:tc>
        <w:tc>
          <w:tcPr>
            <w:tcW w:w="1131" w:type="dxa"/>
            <w:vAlign w:val="center"/>
          </w:tcPr>
          <w:p w14:paraId="5CC0570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9D7EE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D99887" w14:textId="77777777" w:rsidTr="00FF3BE7">
        <w:trPr>
          <w:trHeight w:val="606"/>
          <w:jc w:val="right"/>
        </w:trPr>
        <w:tc>
          <w:tcPr>
            <w:tcW w:w="3205" w:type="dxa"/>
            <w:vMerge w:val="restart"/>
            <w:vAlign w:val="center"/>
          </w:tcPr>
          <w:p w14:paraId="4099E9D8" w14:textId="77777777" w:rsidR="00007072" w:rsidRPr="00007072" w:rsidRDefault="00007072" w:rsidP="00007072">
            <w:pPr>
              <w:jc w:val="left"/>
              <w:rPr>
                <w:rFonts w:cs="Arial"/>
                <w:caps/>
                <w:sz w:val="12"/>
                <w:szCs w:val="12"/>
              </w:rPr>
            </w:pPr>
            <w:r w:rsidRPr="00007072">
              <w:rPr>
                <w:rFonts w:cs="Arial"/>
                <w:caps/>
                <w:sz w:val="12"/>
                <w:szCs w:val="12"/>
              </w:rPr>
              <w:t>GB – OUTRAS OPERAÇÕES – EMISSOR/ ACQUIRER</w:t>
            </w:r>
            <w:r w:rsidRPr="00007072">
              <w:rPr>
                <w:rFonts w:cs="Arial"/>
                <w:caps/>
                <w:sz w:val="14"/>
                <w:szCs w:val="12"/>
                <w:vertAlign w:val="superscript"/>
              </w:rPr>
              <w:footnoteReference w:id="60"/>
            </w:r>
            <w:r w:rsidRPr="00007072">
              <w:rPr>
                <w:rFonts w:cs="Arial"/>
                <w:caps/>
                <w:sz w:val="12"/>
                <w:szCs w:val="12"/>
                <w:vertAlign w:val="superscript"/>
              </w:rPr>
              <w:t>,</w:t>
            </w:r>
            <w:r w:rsidRPr="00007072">
              <w:rPr>
                <w:rFonts w:cs="Arial"/>
                <w:caps/>
                <w:sz w:val="14"/>
                <w:szCs w:val="12"/>
                <w:vertAlign w:val="superscript"/>
              </w:rPr>
              <w:footnoteReference w:id="61"/>
            </w:r>
            <w:r w:rsidRPr="00007072">
              <w:rPr>
                <w:rFonts w:cs="Arial"/>
                <w:caps/>
                <w:sz w:val="12"/>
                <w:szCs w:val="12"/>
                <w:vertAlign w:val="superscript"/>
              </w:rPr>
              <w:t>,</w:t>
            </w:r>
            <w:r w:rsidRPr="00007072">
              <w:rPr>
                <w:rFonts w:cs="Arial"/>
                <w:caps/>
                <w:sz w:val="14"/>
                <w:szCs w:val="12"/>
                <w:vertAlign w:val="superscript"/>
              </w:rPr>
              <w:footnoteReference w:id="62"/>
            </w:r>
            <w:r w:rsidRPr="00007072">
              <w:rPr>
                <w:rFonts w:cs="Arial"/>
                <w:caps/>
                <w:sz w:val="12"/>
                <w:szCs w:val="12"/>
                <w:vertAlign w:val="superscript"/>
              </w:rPr>
              <w:t>,</w:t>
            </w:r>
            <w:r w:rsidRPr="00007072">
              <w:rPr>
                <w:rFonts w:cs="Arial"/>
                <w:caps/>
                <w:sz w:val="14"/>
                <w:szCs w:val="12"/>
                <w:vertAlign w:val="superscript"/>
              </w:rPr>
              <w:footnoteReference w:id="63"/>
            </w:r>
            <w:r w:rsidRPr="00007072">
              <w:rPr>
                <w:rFonts w:cs="Arial"/>
                <w:caps/>
                <w:sz w:val="12"/>
                <w:szCs w:val="12"/>
                <w:vertAlign w:val="superscript"/>
              </w:rPr>
              <w:t>,</w:t>
            </w:r>
            <w:r w:rsidRPr="00007072">
              <w:rPr>
                <w:rFonts w:cs="Arial"/>
                <w:caps/>
                <w:sz w:val="14"/>
                <w:szCs w:val="12"/>
                <w:vertAlign w:val="superscript"/>
              </w:rPr>
              <w:footnoteReference w:id="64"/>
            </w:r>
            <w:r w:rsidRPr="00007072">
              <w:rPr>
                <w:rFonts w:cs="Arial"/>
                <w:caps/>
                <w:sz w:val="12"/>
                <w:szCs w:val="12"/>
                <w:vertAlign w:val="superscript"/>
              </w:rPr>
              <w:t>,</w:t>
            </w:r>
            <w:r w:rsidRPr="00007072">
              <w:rPr>
                <w:rFonts w:cs="Arial"/>
                <w:caps/>
                <w:sz w:val="14"/>
                <w:szCs w:val="12"/>
                <w:vertAlign w:val="superscript"/>
              </w:rPr>
              <w:footnoteReference w:id="65"/>
            </w:r>
            <w:r w:rsidRPr="00007072">
              <w:rPr>
                <w:rFonts w:cs="Arial"/>
                <w:caps/>
                <w:sz w:val="12"/>
                <w:szCs w:val="12"/>
                <w:vertAlign w:val="superscript"/>
              </w:rPr>
              <w:t>,</w:t>
            </w:r>
            <w:r w:rsidRPr="00007072">
              <w:rPr>
                <w:rFonts w:cs="Arial"/>
                <w:caps/>
                <w:sz w:val="14"/>
                <w:szCs w:val="12"/>
                <w:vertAlign w:val="superscript"/>
              </w:rPr>
              <w:footnoteReference w:id="66"/>
            </w:r>
          </w:p>
        </w:tc>
        <w:tc>
          <w:tcPr>
            <w:tcW w:w="3206" w:type="dxa"/>
            <w:vAlign w:val="center"/>
          </w:tcPr>
          <w:p w14:paraId="6BACD956" w14:textId="77777777" w:rsidR="00007072" w:rsidRPr="00007072" w:rsidRDefault="00007072" w:rsidP="00007072">
            <w:pPr>
              <w:jc w:val="left"/>
              <w:rPr>
                <w:rFonts w:cs="Arial"/>
                <w:caps/>
                <w:sz w:val="12"/>
                <w:szCs w:val="12"/>
              </w:rPr>
            </w:pPr>
            <w:r w:rsidRPr="00007072">
              <w:rPr>
                <w:rFonts w:cs="Arial"/>
                <w:caps/>
                <w:sz w:val="12"/>
                <w:szCs w:val="12"/>
              </w:rPr>
              <w:t>GB1 – Mensalidade ≤ 100.000 transacções</w:t>
            </w:r>
          </w:p>
        </w:tc>
        <w:tc>
          <w:tcPr>
            <w:tcW w:w="790" w:type="dxa"/>
            <w:vAlign w:val="center"/>
          </w:tcPr>
          <w:p w14:paraId="611A9839" w14:textId="77777777" w:rsidR="00007072" w:rsidRPr="00007072" w:rsidRDefault="00007072" w:rsidP="00007072">
            <w:pPr>
              <w:rPr>
                <w:rFonts w:cs="Arial"/>
                <w:caps/>
                <w:sz w:val="12"/>
                <w:szCs w:val="12"/>
              </w:rPr>
            </w:pPr>
            <w:r w:rsidRPr="00007072">
              <w:rPr>
                <w:rFonts w:cs="Arial"/>
                <w:caps/>
                <w:sz w:val="12"/>
                <w:szCs w:val="12"/>
              </w:rPr>
              <w:t>70</w:t>
            </w:r>
          </w:p>
        </w:tc>
        <w:tc>
          <w:tcPr>
            <w:tcW w:w="1131" w:type="dxa"/>
            <w:vAlign w:val="center"/>
          </w:tcPr>
          <w:p w14:paraId="544EB6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AC68B4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3E8007" w14:textId="77777777" w:rsidTr="00FF3BE7">
        <w:trPr>
          <w:trHeight w:val="606"/>
          <w:jc w:val="right"/>
        </w:trPr>
        <w:tc>
          <w:tcPr>
            <w:tcW w:w="3205" w:type="dxa"/>
            <w:vMerge/>
            <w:vAlign w:val="center"/>
          </w:tcPr>
          <w:p w14:paraId="7FBD5160" w14:textId="77777777" w:rsidR="00007072" w:rsidRPr="00007072" w:rsidRDefault="00007072" w:rsidP="00007072">
            <w:pPr>
              <w:jc w:val="left"/>
              <w:rPr>
                <w:rFonts w:cs="Arial"/>
                <w:caps/>
                <w:sz w:val="12"/>
                <w:szCs w:val="12"/>
              </w:rPr>
            </w:pPr>
          </w:p>
        </w:tc>
        <w:tc>
          <w:tcPr>
            <w:tcW w:w="3206" w:type="dxa"/>
            <w:vAlign w:val="center"/>
          </w:tcPr>
          <w:p w14:paraId="1CE7C404" w14:textId="77777777" w:rsidR="00007072" w:rsidRPr="00007072" w:rsidRDefault="00007072" w:rsidP="00007072">
            <w:pPr>
              <w:jc w:val="left"/>
              <w:rPr>
                <w:rFonts w:cs="Arial"/>
                <w:caps/>
                <w:sz w:val="12"/>
                <w:szCs w:val="12"/>
              </w:rPr>
            </w:pPr>
            <w:r w:rsidRPr="00007072">
              <w:rPr>
                <w:rFonts w:cs="Arial"/>
                <w:caps/>
                <w:sz w:val="12"/>
                <w:szCs w:val="12"/>
              </w:rPr>
              <w:t>GB2 – Mensalidade &gt; 100.000 transacções</w:t>
            </w:r>
          </w:p>
        </w:tc>
        <w:tc>
          <w:tcPr>
            <w:tcW w:w="790" w:type="dxa"/>
            <w:vAlign w:val="center"/>
          </w:tcPr>
          <w:p w14:paraId="025795EA" w14:textId="77777777" w:rsidR="00007072" w:rsidRPr="00007072" w:rsidRDefault="00007072" w:rsidP="00007072">
            <w:pPr>
              <w:rPr>
                <w:rFonts w:cs="Arial"/>
                <w:caps/>
                <w:sz w:val="12"/>
                <w:szCs w:val="12"/>
              </w:rPr>
            </w:pPr>
            <w:r w:rsidRPr="00007072">
              <w:rPr>
                <w:rFonts w:cs="Arial"/>
                <w:caps/>
                <w:sz w:val="12"/>
                <w:szCs w:val="12"/>
              </w:rPr>
              <w:t>350</w:t>
            </w:r>
          </w:p>
        </w:tc>
        <w:tc>
          <w:tcPr>
            <w:tcW w:w="1131" w:type="dxa"/>
            <w:vAlign w:val="center"/>
          </w:tcPr>
          <w:p w14:paraId="751ED7E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B4E4F2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69AD6B" w14:textId="77777777" w:rsidTr="00FF3BE7">
        <w:trPr>
          <w:trHeight w:val="606"/>
          <w:jc w:val="right"/>
        </w:trPr>
        <w:tc>
          <w:tcPr>
            <w:tcW w:w="3205" w:type="dxa"/>
            <w:vMerge/>
            <w:vAlign w:val="center"/>
          </w:tcPr>
          <w:p w14:paraId="66C25A9E" w14:textId="77777777" w:rsidR="00007072" w:rsidRPr="00007072" w:rsidRDefault="00007072" w:rsidP="00007072">
            <w:pPr>
              <w:jc w:val="left"/>
              <w:rPr>
                <w:rFonts w:cs="Arial"/>
                <w:caps/>
                <w:sz w:val="12"/>
                <w:szCs w:val="12"/>
              </w:rPr>
            </w:pPr>
          </w:p>
        </w:tc>
        <w:tc>
          <w:tcPr>
            <w:tcW w:w="3206" w:type="dxa"/>
            <w:vAlign w:val="center"/>
          </w:tcPr>
          <w:p w14:paraId="491B4394" w14:textId="77777777" w:rsidR="00007072" w:rsidRPr="00007072" w:rsidRDefault="00007072" w:rsidP="00007072">
            <w:pPr>
              <w:jc w:val="left"/>
              <w:rPr>
                <w:rFonts w:cs="Arial"/>
                <w:caps/>
                <w:sz w:val="12"/>
                <w:szCs w:val="12"/>
              </w:rPr>
            </w:pPr>
            <w:r w:rsidRPr="00007072">
              <w:rPr>
                <w:rFonts w:cs="Arial"/>
                <w:caps/>
                <w:sz w:val="12"/>
                <w:szCs w:val="12"/>
              </w:rPr>
              <w:t>GB3 – Por transacção</w:t>
            </w:r>
          </w:p>
        </w:tc>
        <w:tc>
          <w:tcPr>
            <w:tcW w:w="790" w:type="dxa"/>
            <w:vAlign w:val="center"/>
          </w:tcPr>
          <w:p w14:paraId="35FC58FC" w14:textId="77777777" w:rsidR="00007072" w:rsidRPr="00007072" w:rsidRDefault="00007072" w:rsidP="00007072">
            <w:pPr>
              <w:rPr>
                <w:rFonts w:cs="Arial"/>
                <w:caps/>
                <w:sz w:val="12"/>
                <w:szCs w:val="12"/>
              </w:rPr>
            </w:pPr>
            <w:r w:rsidRPr="00007072">
              <w:rPr>
                <w:rFonts w:cs="Arial"/>
                <w:caps/>
                <w:sz w:val="12"/>
                <w:szCs w:val="12"/>
              </w:rPr>
              <w:t>0,00272</w:t>
            </w:r>
          </w:p>
        </w:tc>
        <w:tc>
          <w:tcPr>
            <w:tcW w:w="1131" w:type="dxa"/>
            <w:vAlign w:val="center"/>
          </w:tcPr>
          <w:p w14:paraId="2CEE9BA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D73D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54F6E7" w14:textId="77777777" w:rsidTr="00FF3BE7">
        <w:trPr>
          <w:trHeight w:val="606"/>
          <w:jc w:val="right"/>
        </w:trPr>
        <w:tc>
          <w:tcPr>
            <w:tcW w:w="3205" w:type="dxa"/>
            <w:vMerge/>
            <w:vAlign w:val="center"/>
          </w:tcPr>
          <w:p w14:paraId="752ECF90" w14:textId="77777777" w:rsidR="00007072" w:rsidRPr="00007072" w:rsidRDefault="00007072" w:rsidP="00007072">
            <w:pPr>
              <w:jc w:val="left"/>
              <w:rPr>
                <w:rFonts w:cs="Arial"/>
                <w:caps/>
                <w:sz w:val="12"/>
                <w:szCs w:val="12"/>
              </w:rPr>
            </w:pPr>
          </w:p>
        </w:tc>
        <w:tc>
          <w:tcPr>
            <w:tcW w:w="3206" w:type="dxa"/>
            <w:vAlign w:val="center"/>
          </w:tcPr>
          <w:p w14:paraId="1FDDC485" w14:textId="77777777" w:rsidR="00007072" w:rsidRPr="00007072" w:rsidRDefault="00007072" w:rsidP="00007072">
            <w:pPr>
              <w:jc w:val="left"/>
              <w:rPr>
                <w:rFonts w:cs="Arial"/>
                <w:caps/>
                <w:sz w:val="12"/>
                <w:szCs w:val="12"/>
              </w:rPr>
            </w:pPr>
            <w:r w:rsidRPr="00007072">
              <w:rPr>
                <w:rFonts w:cs="Arial"/>
                <w:caps/>
                <w:sz w:val="12"/>
                <w:szCs w:val="12"/>
              </w:rPr>
              <w:t>GB4 – Mensalidade ≤ 100.000 transacções</w:t>
            </w:r>
          </w:p>
        </w:tc>
        <w:tc>
          <w:tcPr>
            <w:tcW w:w="790" w:type="dxa"/>
            <w:vAlign w:val="center"/>
          </w:tcPr>
          <w:p w14:paraId="19C8E9E0" w14:textId="77777777" w:rsidR="00007072" w:rsidRPr="00007072" w:rsidRDefault="00007072" w:rsidP="00007072">
            <w:pPr>
              <w:rPr>
                <w:rFonts w:cs="Arial"/>
                <w:caps/>
                <w:sz w:val="12"/>
                <w:szCs w:val="12"/>
              </w:rPr>
            </w:pPr>
            <w:r w:rsidRPr="00007072">
              <w:rPr>
                <w:rFonts w:cs="Arial"/>
                <w:caps/>
                <w:sz w:val="12"/>
                <w:szCs w:val="12"/>
              </w:rPr>
              <w:t>100</w:t>
            </w:r>
          </w:p>
        </w:tc>
        <w:tc>
          <w:tcPr>
            <w:tcW w:w="1131" w:type="dxa"/>
            <w:vAlign w:val="center"/>
          </w:tcPr>
          <w:p w14:paraId="4BC0FBC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58722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32793" w14:textId="77777777" w:rsidTr="00FF3BE7">
        <w:trPr>
          <w:trHeight w:val="606"/>
          <w:jc w:val="right"/>
        </w:trPr>
        <w:tc>
          <w:tcPr>
            <w:tcW w:w="3205" w:type="dxa"/>
            <w:vMerge/>
            <w:vAlign w:val="center"/>
          </w:tcPr>
          <w:p w14:paraId="1290FD52" w14:textId="77777777" w:rsidR="00007072" w:rsidRPr="00007072" w:rsidRDefault="00007072" w:rsidP="00007072">
            <w:pPr>
              <w:jc w:val="left"/>
              <w:rPr>
                <w:rFonts w:cs="Arial"/>
                <w:caps/>
                <w:sz w:val="12"/>
                <w:szCs w:val="12"/>
              </w:rPr>
            </w:pPr>
          </w:p>
        </w:tc>
        <w:tc>
          <w:tcPr>
            <w:tcW w:w="3206" w:type="dxa"/>
            <w:vAlign w:val="center"/>
          </w:tcPr>
          <w:p w14:paraId="5F5300F0" w14:textId="77777777" w:rsidR="00007072" w:rsidRPr="00007072" w:rsidRDefault="00007072" w:rsidP="00007072">
            <w:pPr>
              <w:jc w:val="left"/>
              <w:rPr>
                <w:rFonts w:cs="Arial"/>
                <w:caps/>
                <w:sz w:val="12"/>
                <w:szCs w:val="12"/>
              </w:rPr>
            </w:pPr>
            <w:r w:rsidRPr="00007072">
              <w:rPr>
                <w:rFonts w:cs="Arial"/>
                <w:caps/>
                <w:sz w:val="12"/>
                <w:szCs w:val="12"/>
              </w:rPr>
              <w:t>GB5 – Mensalidade &gt; 100.000 transacções</w:t>
            </w:r>
          </w:p>
        </w:tc>
        <w:tc>
          <w:tcPr>
            <w:tcW w:w="790" w:type="dxa"/>
            <w:vAlign w:val="center"/>
          </w:tcPr>
          <w:p w14:paraId="0E57E25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5C92CD5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6DC63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4A5F32" w14:textId="77777777" w:rsidTr="00FF3BE7">
        <w:trPr>
          <w:trHeight w:val="606"/>
          <w:jc w:val="right"/>
        </w:trPr>
        <w:tc>
          <w:tcPr>
            <w:tcW w:w="3205" w:type="dxa"/>
            <w:vMerge/>
            <w:vAlign w:val="center"/>
          </w:tcPr>
          <w:p w14:paraId="72A21CA6" w14:textId="77777777" w:rsidR="00007072" w:rsidRPr="00007072" w:rsidRDefault="00007072" w:rsidP="00007072">
            <w:pPr>
              <w:jc w:val="left"/>
              <w:rPr>
                <w:rFonts w:cs="Arial"/>
                <w:caps/>
                <w:sz w:val="12"/>
                <w:szCs w:val="12"/>
              </w:rPr>
            </w:pPr>
          </w:p>
        </w:tc>
        <w:tc>
          <w:tcPr>
            <w:tcW w:w="3206" w:type="dxa"/>
            <w:vAlign w:val="center"/>
          </w:tcPr>
          <w:p w14:paraId="5031FBDF" w14:textId="77777777" w:rsidR="00007072" w:rsidRPr="00007072" w:rsidRDefault="00007072" w:rsidP="00007072">
            <w:pPr>
              <w:jc w:val="left"/>
              <w:rPr>
                <w:rFonts w:cs="Arial"/>
                <w:caps/>
                <w:sz w:val="12"/>
                <w:szCs w:val="12"/>
              </w:rPr>
            </w:pPr>
            <w:r w:rsidRPr="00007072">
              <w:rPr>
                <w:rFonts w:cs="Arial"/>
                <w:caps/>
                <w:sz w:val="12"/>
                <w:szCs w:val="12"/>
              </w:rPr>
              <w:t>GB6 – Por transacção</w:t>
            </w:r>
          </w:p>
        </w:tc>
        <w:tc>
          <w:tcPr>
            <w:tcW w:w="790" w:type="dxa"/>
            <w:vAlign w:val="center"/>
          </w:tcPr>
          <w:p w14:paraId="289885AF" w14:textId="77777777" w:rsidR="00007072" w:rsidRPr="00007072" w:rsidRDefault="00007072" w:rsidP="00007072">
            <w:pPr>
              <w:rPr>
                <w:rFonts w:cs="Arial"/>
                <w:caps/>
                <w:sz w:val="12"/>
                <w:szCs w:val="12"/>
              </w:rPr>
            </w:pPr>
            <w:r w:rsidRPr="00007072">
              <w:rPr>
                <w:rFonts w:cs="Arial"/>
                <w:caps/>
                <w:sz w:val="12"/>
                <w:szCs w:val="12"/>
              </w:rPr>
              <w:t>0,00330</w:t>
            </w:r>
          </w:p>
        </w:tc>
        <w:tc>
          <w:tcPr>
            <w:tcW w:w="1131" w:type="dxa"/>
            <w:vAlign w:val="center"/>
          </w:tcPr>
          <w:p w14:paraId="7E4D651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A2BE7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6EBE66" w14:textId="77777777" w:rsidTr="00FF3BE7">
        <w:trPr>
          <w:trHeight w:val="606"/>
          <w:jc w:val="right"/>
        </w:trPr>
        <w:tc>
          <w:tcPr>
            <w:tcW w:w="3205" w:type="dxa"/>
            <w:vMerge w:val="restart"/>
            <w:vAlign w:val="center"/>
          </w:tcPr>
          <w:p w14:paraId="1D32B372" w14:textId="77777777" w:rsidR="00007072" w:rsidRPr="00007072" w:rsidRDefault="00007072" w:rsidP="00007072">
            <w:pPr>
              <w:jc w:val="left"/>
              <w:rPr>
                <w:rFonts w:cs="Arial"/>
                <w:caps/>
                <w:sz w:val="12"/>
                <w:szCs w:val="12"/>
              </w:rPr>
            </w:pPr>
            <w:r w:rsidRPr="00007072">
              <w:rPr>
                <w:rFonts w:cs="Arial"/>
                <w:caps/>
                <w:sz w:val="12"/>
                <w:szCs w:val="12"/>
              </w:rPr>
              <w:t>GC – COMPRAS TPA – EMISSOR/ ACQUIRER</w:t>
            </w:r>
            <w:r w:rsidRPr="00007072">
              <w:rPr>
                <w:rFonts w:cs="Arial"/>
                <w:caps/>
                <w:sz w:val="14"/>
                <w:szCs w:val="12"/>
                <w:vertAlign w:val="superscript"/>
              </w:rPr>
              <w:footnoteReference w:id="67"/>
            </w:r>
            <w:r w:rsidRPr="00007072">
              <w:rPr>
                <w:rFonts w:cs="Arial"/>
                <w:caps/>
                <w:sz w:val="12"/>
                <w:szCs w:val="12"/>
                <w:vertAlign w:val="superscript"/>
              </w:rPr>
              <w:t>,</w:t>
            </w:r>
            <w:r w:rsidRPr="00007072">
              <w:rPr>
                <w:rFonts w:cs="Arial"/>
                <w:caps/>
                <w:sz w:val="14"/>
                <w:szCs w:val="12"/>
                <w:vertAlign w:val="superscript"/>
              </w:rPr>
              <w:footnoteReference w:id="68"/>
            </w:r>
            <w:r w:rsidRPr="00007072">
              <w:rPr>
                <w:rFonts w:cs="Arial"/>
                <w:caps/>
                <w:sz w:val="12"/>
                <w:szCs w:val="12"/>
                <w:vertAlign w:val="superscript"/>
              </w:rPr>
              <w:t>,</w:t>
            </w:r>
            <w:r w:rsidRPr="00007072">
              <w:rPr>
                <w:rFonts w:cs="Arial"/>
                <w:caps/>
                <w:sz w:val="14"/>
                <w:szCs w:val="12"/>
                <w:vertAlign w:val="superscript"/>
              </w:rPr>
              <w:footnoteReference w:id="69"/>
            </w:r>
            <w:r w:rsidRPr="00007072">
              <w:rPr>
                <w:rFonts w:cs="Arial"/>
                <w:caps/>
                <w:sz w:val="12"/>
                <w:szCs w:val="12"/>
                <w:vertAlign w:val="superscript"/>
              </w:rPr>
              <w:t>,</w:t>
            </w:r>
            <w:r w:rsidRPr="00007072">
              <w:rPr>
                <w:rFonts w:cs="Arial"/>
                <w:caps/>
                <w:sz w:val="14"/>
                <w:szCs w:val="12"/>
                <w:vertAlign w:val="superscript"/>
              </w:rPr>
              <w:footnoteReference w:id="70"/>
            </w:r>
          </w:p>
        </w:tc>
        <w:tc>
          <w:tcPr>
            <w:tcW w:w="3206" w:type="dxa"/>
            <w:vAlign w:val="center"/>
          </w:tcPr>
          <w:p w14:paraId="3D1ACB52" w14:textId="77777777" w:rsidR="00007072" w:rsidRPr="00007072" w:rsidRDefault="00007072" w:rsidP="00007072">
            <w:pPr>
              <w:jc w:val="left"/>
              <w:rPr>
                <w:rFonts w:cs="Arial"/>
                <w:caps/>
                <w:sz w:val="12"/>
                <w:szCs w:val="12"/>
              </w:rPr>
            </w:pPr>
            <w:r w:rsidRPr="00007072">
              <w:rPr>
                <w:rFonts w:cs="Arial"/>
                <w:caps/>
                <w:sz w:val="12"/>
                <w:szCs w:val="12"/>
              </w:rPr>
              <w:t>GC1 – Mensalidade ≤ 100.000 transacções</w:t>
            </w:r>
          </w:p>
        </w:tc>
        <w:tc>
          <w:tcPr>
            <w:tcW w:w="790" w:type="dxa"/>
            <w:vAlign w:val="center"/>
          </w:tcPr>
          <w:p w14:paraId="47F6E2E4"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656B1BBE"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59143C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62B5F" w14:textId="77777777" w:rsidTr="00FF3BE7">
        <w:trPr>
          <w:trHeight w:val="606"/>
          <w:jc w:val="right"/>
        </w:trPr>
        <w:tc>
          <w:tcPr>
            <w:tcW w:w="3205" w:type="dxa"/>
            <w:vMerge/>
            <w:vAlign w:val="center"/>
          </w:tcPr>
          <w:p w14:paraId="4B8B3508" w14:textId="77777777" w:rsidR="00007072" w:rsidRPr="00007072" w:rsidRDefault="00007072" w:rsidP="00007072">
            <w:pPr>
              <w:jc w:val="left"/>
              <w:rPr>
                <w:rFonts w:cs="Arial"/>
                <w:caps/>
                <w:sz w:val="12"/>
                <w:szCs w:val="12"/>
              </w:rPr>
            </w:pPr>
          </w:p>
        </w:tc>
        <w:tc>
          <w:tcPr>
            <w:tcW w:w="3206" w:type="dxa"/>
            <w:vAlign w:val="center"/>
          </w:tcPr>
          <w:p w14:paraId="367E55FD" w14:textId="77777777" w:rsidR="00007072" w:rsidRPr="00007072" w:rsidRDefault="00007072" w:rsidP="00007072">
            <w:pPr>
              <w:jc w:val="left"/>
              <w:rPr>
                <w:rFonts w:cs="Arial"/>
                <w:caps/>
                <w:sz w:val="12"/>
                <w:szCs w:val="12"/>
              </w:rPr>
            </w:pPr>
            <w:r w:rsidRPr="00007072">
              <w:rPr>
                <w:rFonts w:cs="Arial"/>
                <w:caps/>
                <w:sz w:val="12"/>
                <w:szCs w:val="12"/>
              </w:rPr>
              <w:t>GC2 – Mensalidade &gt; 100.000 transacções</w:t>
            </w:r>
          </w:p>
        </w:tc>
        <w:tc>
          <w:tcPr>
            <w:tcW w:w="790" w:type="dxa"/>
            <w:vAlign w:val="center"/>
          </w:tcPr>
          <w:p w14:paraId="27B59BD6" w14:textId="77777777" w:rsidR="00007072" w:rsidRPr="00007072" w:rsidRDefault="00007072" w:rsidP="00007072">
            <w:pPr>
              <w:rPr>
                <w:rFonts w:cs="Arial"/>
                <w:caps/>
                <w:sz w:val="12"/>
                <w:szCs w:val="12"/>
              </w:rPr>
            </w:pPr>
            <w:r w:rsidRPr="00007072">
              <w:rPr>
                <w:rFonts w:cs="Arial"/>
                <w:caps/>
                <w:sz w:val="12"/>
                <w:szCs w:val="12"/>
              </w:rPr>
              <w:t>900</w:t>
            </w:r>
          </w:p>
        </w:tc>
        <w:tc>
          <w:tcPr>
            <w:tcW w:w="1131" w:type="dxa"/>
            <w:vAlign w:val="center"/>
          </w:tcPr>
          <w:p w14:paraId="7D281ACF"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06996EA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F3A50" w14:textId="77777777" w:rsidTr="00FF3BE7">
        <w:trPr>
          <w:trHeight w:val="606"/>
          <w:jc w:val="right"/>
        </w:trPr>
        <w:tc>
          <w:tcPr>
            <w:tcW w:w="3205" w:type="dxa"/>
            <w:vMerge/>
            <w:vAlign w:val="center"/>
          </w:tcPr>
          <w:p w14:paraId="042AB248" w14:textId="77777777" w:rsidR="00007072" w:rsidRPr="00007072" w:rsidRDefault="00007072" w:rsidP="00007072">
            <w:pPr>
              <w:jc w:val="left"/>
              <w:rPr>
                <w:rFonts w:cs="Arial"/>
                <w:caps/>
                <w:sz w:val="12"/>
                <w:szCs w:val="12"/>
              </w:rPr>
            </w:pPr>
          </w:p>
        </w:tc>
        <w:tc>
          <w:tcPr>
            <w:tcW w:w="3206" w:type="dxa"/>
            <w:vAlign w:val="center"/>
          </w:tcPr>
          <w:p w14:paraId="750634AB" w14:textId="77777777" w:rsidR="00007072" w:rsidRPr="00007072" w:rsidRDefault="00007072" w:rsidP="00007072">
            <w:pPr>
              <w:jc w:val="left"/>
              <w:rPr>
                <w:rFonts w:cs="Arial"/>
                <w:caps/>
                <w:sz w:val="12"/>
                <w:szCs w:val="12"/>
              </w:rPr>
            </w:pPr>
            <w:r w:rsidRPr="00007072">
              <w:rPr>
                <w:rFonts w:cs="Arial"/>
                <w:caps/>
                <w:sz w:val="12"/>
                <w:szCs w:val="12"/>
              </w:rPr>
              <w:t>GC3 – Por transacção</w:t>
            </w:r>
          </w:p>
        </w:tc>
        <w:tc>
          <w:tcPr>
            <w:tcW w:w="790" w:type="dxa"/>
            <w:vAlign w:val="center"/>
          </w:tcPr>
          <w:p w14:paraId="0A1F6D06" w14:textId="77777777" w:rsidR="00007072" w:rsidRPr="00007072" w:rsidRDefault="00007072" w:rsidP="00007072">
            <w:pPr>
              <w:rPr>
                <w:rFonts w:cs="Arial"/>
                <w:caps/>
                <w:sz w:val="12"/>
                <w:szCs w:val="12"/>
              </w:rPr>
            </w:pPr>
            <w:r w:rsidRPr="00007072">
              <w:rPr>
                <w:rFonts w:cs="Arial"/>
                <w:caps/>
                <w:sz w:val="12"/>
                <w:szCs w:val="12"/>
              </w:rPr>
              <w:t>0,00420</w:t>
            </w:r>
          </w:p>
        </w:tc>
        <w:tc>
          <w:tcPr>
            <w:tcW w:w="1131" w:type="dxa"/>
            <w:vAlign w:val="center"/>
          </w:tcPr>
          <w:p w14:paraId="72A63E0B"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6EA7150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83DDD6" w14:textId="77777777" w:rsidTr="00FF3BE7">
        <w:trPr>
          <w:trHeight w:val="606"/>
          <w:jc w:val="right"/>
        </w:trPr>
        <w:tc>
          <w:tcPr>
            <w:tcW w:w="3205" w:type="dxa"/>
            <w:vMerge/>
            <w:vAlign w:val="center"/>
          </w:tcPr>
          <w:p w14:paraId="00CCD786" w14:textId="77777777" w:rsidR="00007072" w:rsidRPr="00007072" w:rsidRDefault="00007072" w:rsidP="00007072">
            <w:pPr>
              <w:jc w:val="left"/>
              <w:rPr>
                <w:rFonts w:cs="Arial"/>
                <w:caps/>
                <w:sz w:val="12"/>
                <w:szCs w:val="12"/>
              </w:rPr>
            </w:pPr>
          </w:p>
        </w:tc>
        <w:tc>
          <w:tcPr>
            <w:tcW w:w="3206" w:type="dxa"/>
            <w:vAlign w:val="center"/>
          </w:tcPr>
          <w:p w14:paraId="4D74D598" w14:textId="77777777" w:rsidR="00007072" w:rsidRPr="00007072" w:rsidRDefault="00007072" w:rsidP="00007072">
            <w:pPr>
              <w:jc w:val="left"/>
              <w:rPr>
                <w:rFonts w:cs="Arial"/>
                <w:caps/>
                <w:sz w:val="12"/>
                <w:szCs w:val="12"/>
              </w:rPr>
            </w:pPr>
            <w:r w:rsidRPr="00007072">
              <w:rPr>
                <w:rFonts w:cs="Arial"/>
                <w:caps/>
                <w:sz w:val="12"/>
                <w:szCs w:val="12"/>
              </w:rPr>
              <w:t>GC4 – Mensalidade ≤ 100.000 transacções</w:t>
            </w:r>
          </w:p>
        </w:tc>
        <w:tc>
          <w:tcPr>
            <w:tcW w:w="790" w:type="dxa"/>
            <w:vAlign w:val="center"/>
          </w:tcPr>
          <w:p w14:paraId="1632FE9D"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3D5E9C8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1A802E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911A2F" w14:textId="77777777" w:rsidTr="00FF3BE7">
        <w:trPr>
          <w:trHeight w:val="606"/>
          <w:jc w:val="right"/>
        </w:trPr>
        <w:tc>
          <w:tcPr>
            <w:tcW w:w="3205" w:type="dxa"/>
            <w:vMerge/>
            <w:vAlign w:val="center"/>
          </w:tcPr>
          <w:p w14:paraId="3EE24212" w14:textId="77777777" w:rsidR="00007072" w:rsidRPr="00007072" w:rsidRDefault="00007072" w:rsidP="00007072">
            <w:pPr>
              <w:jc w:val="left"/>
              <w:rPr>
                <w:rFonts w:cs="Arial"/>
                <w:caps/>
                <w:sz w:val="12"/>
                <w:szCs w:val="12"/>
              </w:rPr>
            </w:pPr>
          </w:p>
        </w:tc>
        <w:tc>
          <w:tcPr>
            <w:tcW w:w="3206" w:type="dxa"/>
            <w:vAlign w:val="center"/>
          </w:tcPr>
          <w:p w14:paraId="090D7287" w14:textId="77777777" w:rsidR="00007072" w:rsidRPr="00007072" w:rsidRDefault="00007072" w:rsidP="00007072">
            <w:pPr>
              <w:jc w:val="left"/>
              <w:rPr>
                <w:rFonts w:cs="Arial"/>
                <w:caps/>
                <w:sz w:val="12"/>
                <w:szCs w:val="12"/>
              </w:rPr>
            </w:pPr>
            <w:r w:rsidRPr="00007072">
              <w:rPr>
                <w:rFonts w:cs="Arial"/>
                <w:caps/>
                <w:sz w:val="12"/>
                <w:szCs w:val="12"/>
              </w:rPr>
              <w:t>GC5 – Mensalidade &gt; 100.000 transacções</w:t>
            </w:r>
          </w:p>
        </w:tc>
        <w:tc>
          <w:tcPr>
            <w:tcW w:w="790" w:type="dxa"/>
            <w:vAlign w:val="center"/>
          </w:tcPr>
          <w:p w14:paraId="63EF4B2E"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6E240F0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8609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9A95C0E" w14:textId="77777777" w:rsidTr="00FF3BE7">
        <w:trPr>
          <w:trHeight w:val="606"/>
          <w:jc w:val="right"/>
        </w:trPr>
        <w:tc>
          <w:tcPr>
            <w:tcW w:w="3205" w:type="dxa"/>
            <w:vMerge/>
            <w:vAlign w:val="center"/>
          </w:tcPr>
          <w:p w14:paraId="32A6368C" w14:textId="77777777" w:rsidR="00007072" w:rsidRPr="00007072" w:rsidRDefault="00007072" w:rsidP="00007072">
            <w:pPr>
              <w:jc w:val="left"/>
              <w:rPr>
                <w:rFonts w:cs="Arial"/>
                <w:caps/>
                <w:sz w:val="12"/>
                <w:szCs w:val="12"/>
              </w:rPr>
            </w:pPr>
          </w:p>
        </w:tc>
        <w:tc>
          <w:tcPr>
            <w:tcW w:w="3206" w:type="dxa"/>
            <w:vAlign w:val="center"/>
          </w:tcPr>
          <w:p w14:paraId="2D87588D" w14:textId="77777777" w:rsidR="00007072" w:rsidRPr="00007072" w:rsidRDefault="00007072" w:rsidP="00007072">
            <w:pPr>
              <w:jc w:val="left"/>
              <w:rPr>
                <w:rFonts w:cs="Arial"/>
                <w:caps/>
                <w:sz w:val="12"/>
                <w:szCs w:val="12"/>
              </w:rPr>
            </w:pPr>
            <w:r w:rsidRPr="00007072">
              <w:rPr>
                <w:rFonts w:cs="Arial"/>
                <w:caps/>
                <w:sz w:val="12"/>
                <w:szCs w:val="12"/>
              </w:rPr>
              <w:t>GC6 – Por transacção</w:t>
            </w:r>
          </w:p>
        </w:tc>
        <w:tc>
          <w:tcPr>
            <w:tcW w:w="790" w:type="dxa"/>
            <w:vAlign w:val="center"/>
          </w:tcPr>
          <w:p w14:paraId="3C5CDBD6" w14:textId="77777777" w:rsidR="00007072" w:rsidRPr="00007072" w:rsidRDefault="00007072" w:rsidP="00007072">
            <w:pPr>
              <w:rPr>
                <w:rFonts w:cs="Arial"/>
                <w:caps/>
                <w:sz w:val="12"/>
                <w:szCs w:val="12"/>
              </w:rPr>
            </w:pPr>
            <w:r w:rsidRPr="00007072">
              <w:rPr>
                <w:rFonts w:cs="Arial"/>
                <w:caps/>
                <w:sz w:val="12"/>
                <w:szCs w:val="12"/>
              </w:rPr>
              <w:t>0,00520</w:t>
            </w:r>
          </w:p>
        </w:tc>
        <w:tc>
          <w:tcPr>
            <w:tcW w:w="1131" w:type="dxa"/>
            <w:vAlign w:val="center"/>
          </w:tcPr>
          <w:p w14:paraId="516A669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9EDFA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A256DEC" w14:textId="77777777" w:rsidTr="00FF3BE7">
        <w:trPr>
          <w:trHeight w:val="606"/>
          <w:jc w:val="right"/>
        </w:trPr>
        <w:tc>
          <w:tcPr>
            <w:tcW w:w="3205" w:type="dxa"/>
            <w:vMerge/>
            <w:vAlign w:val="center"/>
          </w:tcPr>
          <w:p w14:paraId="313D6286" w14:textId="77777777" w:rsidR="00007072" w:rsidRPr="00007072" w:rsidRDefault="00007072" w:rsidP="00007072">
            <w:pPr>
              <w:jc w:val="left"/>
              <w:rPr>
                <w:rFonts w:cs="Arial"/>
                <w:caps/>
                <w:sz w:val="12"/>
                <w:szCs w:val="12"/>
              </w:rPr>
            </w:pPr>
          </w:p>
        </w:tc>
        <w:tc>
          <w:tcPr>
            <w:tcW w:w="3206" w:type="dxa"/>
            <w:vAlign w:val="center"/>
          </w:tcPr>
          <w:p w14:paraId="1AF97590" w14:textId="77777777" w:rsidR="00007072" w:rsidRPr="00007072" w:rsidRDefault="00007072" w:rsidP="00007072">
            <w:pPr>
              <w:jc w:val="left"/>
              <w:rPr>
                <w:rFonts w:cs="Arial"/>
                <w:caps/>
                <w:sz w:val="12"/>
                <w:szCs w:val="12"/>
              </w:rPr>
            </w:pPr>
            <w:r w:rsidRPr="00007072">
              <w:rPr>
                <w:rFonts w:cs="Arial"/>
                <w:caps/>
                <w:sz w:val="12"/>
                <w:szCs w:val="12"/>
              </w:rPr>
              <w:t>GC7 – Por transacção mpos</w:t>
            </w:r>
          </w:p>
        </w:tc>
        <w:tc>
          <w:tcPr>
            <w:tcW w:w="790" w:type="dxa"/>
            <w:vAlign w:val="center"/>
          </w:tcPr>
          <w:p w14:paraId="6F1FE8B5" w14:textId="77777777" w:rsidR="00007072" w:rsidRPr="00007072" w:rsidRDefault="00007072" w:rsidP="00007072">
            <w:pPr>
              <w:rPr>
                <w:rFonts w:cs="Arial"/>
                <w:caps/>
                <w:sz w:val="12"/>
                <w:szCs w:val="12"/>
              </w:rPr>
            </w:pPr>
            <w:r w:rsidRPr="00007072">
              <w:rPr>
                <w:rFonts w:cs="Arial"/>
                <w:caps/>
                <w:sz w:val="12"/>
                <w:szCs w:val="12"/>
              </w:rPr>
              <w:t>0,039</w:t>
            </w:r>
          </w:p>
        </w:tc>
        <w:tc>
          <w:tcPr>
            <w:tcW w:w="1131" w:type="dxa"/>
            <w:vAlign w:val="center"/>
          </w:tcPr>
          <w:p w14:paraId="362F47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E88AE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D151A7" w14:textId="77777777" w:rsidTr="00FF3BE7">
        <w:trPr>
          <w:trHeight w:val="606"/>
          <w:jc w:val="right"/>
        </w:trPr>
        <w:tc>
          <w:tcPr>
            <w:tcW w:w="3205" w:type="dxa"/>
            <w:vMerge w:val="restart"/>
            <w:vAlign w:val="center"/>
          </w:tcPr>
          <w:p w14:paraId="18F6E4CF" w14:textId="77777777" w:rsidR="00007072" w:rsidRPr="00007072" w:rsidRDefault="00007072" w:rsidP="00007072">
            <w:pPr>
              <w:jc w:val="left"/>
              <w:rPr>
                <w:rFonts w:cs="Arial"/>
                <w:caps/>
                <w:sz w:val="12"/>
                <w:szCs w:val="12"/>
                <w:lang w:val="en-US"/>
              </w:rPr>
            </w:pPr>
            <w:r w:rsidRPr="00007072">
              <w:rPr>
                <w:rFonts w:cs="Arial"/>
                <w:caps/>
                <w:sz w:val="12"/>
                <w:szCs w:val="12"/>
                <w:lang w:val="en-US"/>
              </w:rPr>
              <w:t>GD – CLEARING – EMISSOR/ ACQUIRER</w:t>
            </w:r>
            <w:r w:rsidRPr="00007072">
              <w:rPr>
                <w:rFonts w:cs="Arial"/>
                <w:caps/>
                <w:sz w:val="14"/>
                <w:szCs w:val="12"/>
                <w:vertAlign w:val="superscript"/>
              </w:rPr>
              <w:footnoteReference w:id="71"/>
            </w:r>
            <w:r w:rsidRPr="00007072">
              <w:rPr>
                <w:rFonts w:cs="Arial"/>
                <w:caps/>
                <w:sz w:val="12"/>
                <w:szCs w:val="12"/>
                <w:vertAlign w:val="superscript"/>
                <w:lang w:val="en-US"/>
              </w:rPr>
              <w:t>,</w:t>
            </w:r>
            <w:r w:rsidRPr="00007072">
              <w:rPr>
                <w:rFonts w:cs="Arial"/>
                <w:caps/>
                <w:sz w:val="14"/>
                <w:szCs w:val="12"/>
                <w:vertAlign w:val="superscript"/>
              </w:rPr>
              <w:footnoteReference w:id="72"/>
            </w:r>
            <w:r w:rsidRPr="00007072">
              <w:rPr>
                <w:rFonts w:cs="Arial"/>
                <w:caps/>
                <w:sz w:val="12"/>
                <w:szCs w:val="12"/>
                <w:vertAlign w:val="superscript"/>
                <w:lang w:val="en-US"/>
              </w:rPr>
              <w:t>,</w:t>
            </w:r>
            <w:r w:rsidRPr="00007072">
              <w:rPr>
                <w:rFonts w:cs="Arial"/>
                <w:caps/>
                <w:sz w:val="14"/>
                <w:szCs w:val="12"/>
                <w:vertAlign w:val="superscript"/>
              </w:rPr>
              <w:footnoteReference w:id="73"/>
            </w:r>
          </w:p>
        </w:tc>
        <w:tc>
          <w:tcPr>
            <w:tcW w:w="3206" w:type="dxa"/>
            <w:vAlign w:val="center"/>
          </w:tcPr>
          <w:p w14:paraId="52B48628" w14:textId="77777777" w:rsidR="00007072" w:rsidRPr="00007072" w:rsidRDefault="00007072" w:rsidP="00007072">
            <w:pPr>
              <w:jc w:val="left"/>
              <w:rPr>
                <w:rFonts w:cs="Arial"/>
                <w:caps/>
                <w:sz w:val="12"/>
                <w:szCs w:val="12"/>
              </w:rPr>
            </w:pPr>
            <w:r w:rsidRPr="00007072">
              <w:rPr>
                <w:rFonts w:cs="Arial"/>
                <w:caps/>
                <w:sz w:val="12"/>
                <w:szCs w:val="12"/>
              </w:rPr>
              <w:t>GD1 – Mensalidade ≤ 500.000 transacções</w:t>
            </w:r>
          </w:p>
        </w:tc>
        <w:tc>
          <w:tcPr>
            <w:tcW w:w="790" w:type="dxa"/>
            <w:vAlign w:val="center"/>
          </w:tcPr>
          <w:p w14:paraId="728B85C5"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6D97BD3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142E1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18523D" w14:textId="77777777" w:rsidTr="00FF3BE7">
        <w:trPr>
          <w:trHeight w:val="606"/>
          <w:jc w:val="right"/>
        </w:trPr>
        <w:tc>
          <w:tcPr>
            <w:tcW w:w="3205" w:type="dxa"/>
            <w:vMerge/>
            <w:vAlign w:val="center"/>
          </w:tcPr>
          <w:p w14:paraId="52363408" w14:textId="77777777" w:rsidR="00007072" w:rsidRPr="00007072" w:rsidRDefault="00007072" w:rsidP="00007072">
            <w:pPr>
              <w:jc w:val="left"/>
              <w:rPr>
                <w:rFonts w:cs="Arial"/>
                <w:caps/>
                <w:sz w:val="12"/>
                <w:szCs w:val="12"/>
              </w:rPr>
            </w:pPr>
          </w:p>
        </w:tc>
        <w:tc>
          <w:tcPr>
            <w:tcW w:w="3206" w:type="dxa"/>
            <w:vAlign w:val="center"/>
          </w:tcPr>
          <w:p w14:paraId="0476F1E0" w14:textId="77777777" w:rsidR="00007072" w:rsidRPr="00007072" w:rsidRDefault="00007072" w:rsidP="00007072">
            <w:pPr>
              <w:jc w:val="left"/>
              <w:rPr>
                <w:rFonts w:cs="Arial"/>
                <w:caps/>
                <w:sz w:val="12"/>
                <w:szCs w:val="12"/>
              </w:rPr>
            </w:pPr>
            <w:r w:rsidRPr="00007072">
              <w:rPr>
                <w:rFonts w:cs="Arial"/>
                <w:caps/>
                <w:sz w:val="12"/>
                <w:szCs w:val="12"/>
              </w:rPr>
              <w:t>GD2 – Mensalidade &gt; 500.000 transacções</w:t>
            </w:r>
          </w:p>
        </w:tc>
        <w:tc>
          <w:tcPr>
            <w:tcW w:w="790" w:type="dxa"/>
            <w:vAlign w:val="center"/>
          </w:tcPr>
          <w:p w14:paraId="6229BF1E"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7695CA3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B7ADA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D69055" w14:textId="77777777" w:rsidTr="00FF3BE7">
        <w:trPr>
          <w:trHeight w:val="606"/>
          <w:jc w:val="right"/>
        </w:trPr>
        <w:tc>
          <w:tcPr>
            <w:tcW w:w="3205" w:type="dxa"/>
            <w:vMerge/>
            <w:vAlign w:val="center"/>
          </w:tcPr>
          <w:p w14:paraId="3717E55F" w14:textId="77777777" w:rsidR="00007072" w:rsidRPr="00007072" w:rsidRDefault="00007072" w:rsidP="00007072">
            <w:pPr>
              <w:jc w:val="left"/>
              <w:rPr>
                <w:rFonts w:cs="Arial"/>
                <w:caps/>
                <w:sz w:val="12"/>
                <w:szCs w:val="12"/>
              </w:rPr>
            </w:pPr>
          </w:p>
        </w:tc>
        <w:tc>
          <w:tcPr>
            <w:tcW w:w="3206" w:type="dxa"/>
            <w:vAlign w:val="center"/>
          </w:tcPr>
          <w:p w14:paraId="2AC746FA" w14:textId="77777777" w:rsidR="00007072" w:rsidRPr="00007072" w:rsidRDefault="00007072" w:rsidP="00007072">
            <w:pPr>
              <w:jc w:val="left"/>
              <w:rPr>
                <w:rFonts w:cs="Arial"/>
                <w:caps/>
                <w:sz w:val="12"/>
                <w:szCs w:val="12"/>
              </w:rPr>
            </w:pPr>
            <w:r w:rsidRPr="00007072">
              <w:rPr>
                <w:rFonts w:cs="Arial"/>
                <w:caps/>
                <w:sz w:val="12"/>
                <w:szCs w:val="12"/>
              </w:rPr>
              <w:t>GD3 – Por transacção</w:t>
            </w:r>
          </w:p>
        </w:tc>
        <w:tc>
          <w:tcPr>
            <w:tcW w:w="790" w:type="dxa"/>
            <w:vAlign w:val="center"/>
          </w:tcPr>
          <w:p w14:paraId="39FABA04"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62BEF31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805F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8EFF77" w14:textId="77777777" w:rsidTr="00FF3BE7">
        <w:trPr>
          <w:trHeight w:val="606"/>
          <w:jc w:val="right"/>
        </w:trPr>
        <w:tc>
          <w:tcPr>
            <w:tcW w:w="3205" w:type="dxa"/>
            <w:vMerge/>
            <w:vAlign w:val="center"/>
          </w:tcPr>
          <w:p w14:paraId="3F6BCCCB" w14:textId="77777777" w:rsidR="00007072" w:rsidRPr="00007072" w:rsidRDefault="00007072" w:rsidP="00007072">
            <w:pPr>
              <w:jc w:val="left"/>
              <w:rPr>
                <w:rFonts w:cs="Arial"/>
                <w:caps/>
                <w:sz w:val="12"/>
                <w:szCs w:val="12"/>
              </w:rPr>
            </w:pPr>
          </w:p>
        </w:tc>
        <w:tc>
          <w:tcPr>
            <w:tcW w:w="3206" w:type="dxa"/>
            <w:vAlign w:val="center"/>
          </w:tcPr>
          <w:p w14:paraId="259C5F44" w14:textId="77777777" w:rsidR="00007072" w:rsidRPr="00007072" w:rsidRDefault="00007072" w:rsidP="00007072">
            <w:pPr>
              <w:jc w:val="left"/>
              <w:rPr>
                <w:rFonts w:cs="Arial"/>
                <w:caps/>
                <w:sz w:val="12"/>
                <w:szCs w:val="12"/>
              </w:rPr>
            </w:pPr>
            <w:r w:rsidRPr="00007072">
              <w:rPr>
                <w:rFonts w:cs="Arial"/>
                <w:caps/>
                <w:sz w:val="12"/>
                <w:szCs w:val="12"/>
              </w:rPr>
              <w:t>GD4 – Mensalidade ≤ 500.000 transacções</w:t>
            </w:r>
          </w:p>
        </w:tc>
        <w:tc>
          <w:tcPr>
            <w:tcW w:w="790" w:type="dxa"/>
            <w:vAlign w:val="center"/>
          </w:tcPr>
          <w:p w14:paraId="7AFF6D2B"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340C170A"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DC9D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CB51D4" w14:textId="77777777" w:rsidTr="00FF3BE7">
        <w:trPr>
          <w:trHeight w:val="606"/>
          <w:jc w:val="right"/>
        </w:trPr>
        <w:tc>
          <w:tcPr>
            <w:tcW w:w="3205" w:type="dxa"/>
            <w:vMerge/>
            <w:vAlign w:val="center"/>
          </w:tcPr>
          <w:p w14:paraId="08EB2E8F" w14:textId="77777777" w:rsidR="00007072" w:rsidRPr="00007072" w:rsidRDefault="00007072" w:rsidP="00007072">
            <w:pPr>
              <w:jc w:val="left"/>
              <w:rPr>
                <w:rFonts w:cs="Arial"/>
                <w:caps/>
                <w:sz w:val="12"/>
                <w:szCs w:val="12"/>
              </w:rPr>
            </w:pPr>
          </w:p>
        </w:tc>
        <w:tc>
          <w:tcPr>
            <w:tcW w:w="3206" w:type="dxa"/>
            <w:vAlign w:val="center"/>
          </w:tcPr>
          <w:p w14:paraId="4165CB83" w14:textId="77777777" w:rsidR="00007072" w:rsidRPr="00007072" w:rsidRDefault="00007072" w:rsidP="00007072">
            <w:pPr>
              <w:jc w:val="left"/>
              <w:rPr>
                <w:rFonts w:cs="Arial"/>
                <w:caps/>
                <w:sz w:val="12"/>
                <w:szCs w:val="12"/>
              </w:rPr>
            </w:pPr>
            <w:r w:rsidRPr="00007072">
              <w:rPr>
                <w:rFonts w:cs="Arial"/>
                <w:caps/>
                <w:sz w:val="12"/>
                <w:szCs w:val="12"/>
              </w:rPr>
              <w:t>GD5 – Mensalidade &gt; 500.000 transacções</w:t>
            </w:r>
          </w:p>
        </w:tc>
        <w:tc>
          <w:tcPr>
            <w:tcW w:w="790" w:type="dxa"/>
            <w:vAlign w:val="center"/>
          </w:tcPr>
          <w:p w14:paraId="793D4255"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3E26A2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B22B6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B6E381" w14:textId="77777777" w:rsidTr="00FF3BE7">
        <w:trPr>
          <w:trHeight w:val="606"/>
          <w:jc w:val="right"/>
        </w:trPr>
        <w:tc>
          <w:tcPr>
            <w:tcW w:w="3205" w:type="dxa"/>
            <w:vMerge/>
            <w:vAlign w:val="center"/>
          </w:tcPr>
          <w:p w14:paraId="6C0F01F6" w14:textId="77777777" w:rsidR="00007072" w:rsidRPr="00007072" w:rsidRDefault="00007072" w:rsidP="00007072">
            <w:pPr>
              <w:jc w:val="left"/>
              <w:rPr>
                <w:rFonts w:cs="Arial"/>
                <w:caps/>
                <w:sz w:val="12"/>
                <w:szCs w:val="12"/>
              </w:rPr>
            </w:pPr>
          </w:p>
        </w:tc>
        <w:tc>
          <w:tcPr>
            <w:tcW w:w="3206" w:type="dxa"/>
            <w:vAlign w:val="center"/>
          </w:tcPr>
          <w:p w14:paraId="16CB334E" w14:textId="77777777" w:rsidR="00007072" w:rsidRPr="00007072" w:rsidRDefault="00007072" w:rsidP="00007072">
            <w:pPr>
              <w:jc w:val="left"/>
              <w:rPr>
                <w:rFonts w:cs="Arial"/>
                <w:caps/>
                <w:sz w:val="12"/>
                <w:szCs w:val="12"/>
              </w:rPr>
            </w:pPr>
            <w:r w:rsidRPr="00007072">
              <w:rPr>
                <w:rFonts w:cs="Arial"/>
                <w:caps/>
                <w:sz w:val="12"/>
                <w:szCs w:val="12"/>
              </w:rPr>
              <w:t>GD6 – Por transacção</w:t>
            </w:r>
          </w:p>
        </w:tc>
        <w:tc>
          <w:tcPr>
            <w:tcW w:w="790" w:type="dxa"/>
            <w:vAlign w:val="center"/>
          </w:tcPr>
          <w:p w14:paraId="0C7BF169"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09E8F3DB"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8DFE0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9C613" w14:textId="77777777" w:rsidTr="00FF3BE7">
        <w:trPr>
          <w:trHeight w:val="606"/>
          <w:jc w:val="right"/>
        </w:trPr>
        <w:tc>
          <w:tcPr>
            <w:tcW w:w="3205" w:type="dxa"/>
            <w:vMerge/>
            <w:vAlign w:val="center"/>
          </w:tcPr>
          <w:p w14:paraId="3642BAFC" w14:textId="77777777" w:rsidR="00007072" w:rsidRPr="00007072" w:rsidRDefault="00007072" w:rsidP="00007072">
            <w:pPr>
              <w:jc w:val="left"/>
              <w:rPr>
                <w:rFonts w:cs="Arial"/>
                <w:caps/>
                <w:sz w:val="12"/>
                <w:szCs w:val="12"/>
                <w:highlight w:val="yellow"/>
              </w:rPr>
            </w:pPr>
          </w:p>
        </w:tc>
        <w:tc>
          <w:tcPr>
            <w:tcW w:w="3206" w:type="dxa"/>
            <w:vAlign w:val="center"/>
          </w:tcPr>
          <w:p w14:paraId="390C1756" w14:textId="77777777" w:rsidR="00007072" w:rsidRPr="00007072" w:rsidRDefault="00007072" w:rsidP="00007072">
            <w:pPr>
              <w:jc w:val="left"/>
              <w:rPr>
                <w:rFonts w:cs="Arial"/>
                <w:caps/>
                <w:sz w:val="12"/>
                <w:szCs w:val="12"/>
              </w:rPr>
            </w:pPr>
            <w:r w:rsidRPr="00007072">
              <w:rPr>
                <w:rFonts w:cs="Arial"/>
                <w:caps/>
                <w:sz w:val="12"/>
                <w:szCs w:val="12"/>
              </w:rPr>
              <w:t xml:space="preserve">GD7 – Anuidade Aplicação IS – n.º op. de compras/ano </w:t>
            </w:r>
            <w:r w:rsidRPr="00007072">
              <w:rPr>
                <w:rFonts w:cs="Arial"/>
                <w:caps/>
                <w:sz w:val="12"/>
                <w:szCs w:val="12"/>
                <w:u w:val="single"/>
              </w:rPr>
              <w:t>&lt;</w:t>
            </w:r>
            <w:r w:rsidRPr="00007072">
              <w:rPr>
                <w:rFonts w:cs="Arial"/>
                <w:caps/>
                <w:sz w:val="12"/>
                <w:szCs w:val="12"/>
              </w:rPr>
              <w:t xml:space="preserve"> 6.000.000</w:t>
            </w:r>
          </w:p>
        </w:tc>
        <w:tc>
          <w:tcPr>
            <w:tcW w:w="790" w:type="dxa"/>
            <w:vAlign w:val="center"/>
          </w:tcPr>
          <w:p w14:paraId="1FE80427" w14:textId="77777777" w:rsidR="00007072" w:rsidRPr="00007072" w:rsidRDefault="00007072" w:rsidP="00007072">
            <w:pPr>
              <w:rPr>
                <w:rFonts w:cs="Arial"/>
                <w:caps/>
                <w:sz w:val="12"/>
                <w:szCs w:val="12"/>
              </w:rPr>
            </w:pPr>
            <w:r w:rsidRPr="00007072">
              <w:rPr>
                <w:rFonts w:cs="Arial"/>
                <w:caps/>
                <w:sz w:val="12"/>
                <w:szCs w:val="12"/>
              </w:rPr>
              <w:t>600</w:t>
            </w:r>
          </w:p>
        </w:tc>
        <w:tc>
          <w:tcPr>
            <w:tcW w:w="1131" w:type="dxa"/>
            <w:vAlign w:val="center"/>
          </w:tcPr>
          <w:p w14:paraId="22F411B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857EF7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03187A" w14:textId="77777777" w:rsidTr="00FF3BE7">
        <w:trPr>
          <w:trHeight w:val="606"/>
          <w:jc w:val="right"/>
        </w:trPr>
        <w:tc>
          <w:tcPr>
            <w:tcW w:w="3205" w:type="dxa"/>
            <w:vMerge/>
            <w:vAlign w:val="center"/>
          </w:tcPr>
          <w:p w14:paraId="3080A2B1" w14:textId="77777777" w:rsidR="00007072" w:rsidRPr="00007072" w:rsidRDefault="00007072" w:rsidP="00007072">
            <w:pPr>
              <w:jc w:val="left"/>
              <w:rPr>
                <w:rFonts w:cs="Arial"/>
                <w:caps/>
                <w:sz w:val="12"/>
                <w:szCs w:val="12"/>
                <w:highlight w:val="yellow"/>
              </w:rPr>
            </w:pPr>
          </w:p>
        </w:tc>
        <w:tc>
          <w:tcPr>
            <w:tcW w:w="3206" w:type="dxa"/>
            <w:vAlign w:val="center"/>
          </w:tcPr>
          <w:p w14:paraId="51EE2755" w14:textId="77777777" w:rsidR="00007072" w:rsidRPr="00007072" w:rsidRDefault="00007072" w:rsidP="00007072">
            <w:pPr>
              <w:jc w:val="left"/>
              <w:rPr>
                <w:rFonts w:cs="Arial"/>
                <w:caps/>
                <w:sz w:val="12"/>
                <w:szCs w:val="12"/>
              </w:rPr>
            </w:pPr>
            <w:r w:rsidRPr="00007072">
              <w:rPr>
                <w:rFonts w:cs="Arial"/>
                <w:caps/>
                <w:sz w:val="12"/>
                <w:szCs w:val="12"/>
              </w:rPr>
              <w:t>GD8 – Anuidade Aplicação IS – n.º op. de compras/ano &gt; 6.000.000</w:t>
            </w:r>
          </w:p>
        </w:tc>
        <w:tc>
          <w:tcPr>
            <w:tcW w:w="790" w:type="dxa"/>
            <w:vAlign w:val="center"/>
          </w:tcPr>
          <w:p w14:paraId="3867C936"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009EF4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D19DB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5BB48B" w14:textId="77777777" w:rsidTr="00FF3BE7">
        <w:trPr>
          <w:trHeight w:val="606"/>
          <w:jc w:val="right"/>
        </w:trPr>
        <w:tc>
          <w:tcPr>
            <w:tcW w:w="3205" w:type="dxa"/>
            <w:vMerge/>
            <w:vAlign w:val="center"/>
          </w:tcPr>
          <w:p w14:paraId="55CEAA5B" w14:textId="77777777" w:rsidR="00007072" w:rsidRPr="00007072" w:rsidRDefault="00007072" w:rsidP="00007072">
            <w:pPr>
              <w:jc w:val="left"/>
              <w:rPr>
                <w:rFonts w:cs="Arial"/>
                <w:caps/>
                <w:sz w:val="12"/>
                <w:szCs w:val="12"/>
                <w:highlight w:val="yellow"/>
              </w:rPr>
            </w:pPr>
          </w:p>
        </w:tc>
        <w:tc>
          <w:tcPr>
            <w:tcW w:w="3206" w:type="dxa"/>
            <w:vAlign w:val="center"/>
          </w:tcPr>
          <w:p w14:paraId="746A3B13" w14:textId="77777777" w:rsidR="00007072" w:rsidRPr="00007072" w:rsidRDefault="00007072" w:rsidP="00007072">
            <w:pPr>
              <w:jc w:val="left"/>
              <w:rPr>
                <w:rFonts w:cs="Arial"/>
                <w:caps/>
                <w:sz w:val="12"/>
                <w:szCs w:val="12"/>
              </w:rPr>
            </w:pPr>
            <w:r w:rsidRPr="00007072">
              <w:rPr>
                <w:rFonts w:cs="Arial"/>
                <w:caps/>
                <w:sz w:val="12"/>
                <w:szCs w:val="12"/>
              </w:rPr>
              <w:t>GD9 - Anuidade aplicação is - nº cartões activos ≤ 500.000</w:t>
            </w:r>
            <w:r w:rsidRPr="00007072">
              <w:rPr>
                <w:rFonts w:cs="Arial"/>
                <w:caps/>
                <w:sz w:val="12"/>
                <w:szCs w:val="12"/>
                <w:vertAlign w:val="superscript"/>
              </w:rPr>
              <w:footnoteReference w:id="74"/>
            </w:r>
          </w:p>
        </w:tc>
        <w:tc>
          <w:tcPr>
            <w:tcW w:w="790" w:type="dxa"/>
            <w:vAlign w:val="center"/>
          </w:tcPr>
          <w:p w14:paraId="2A6935D3"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2142A51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4C50BA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9D93A9" w14:textId="77777777" w:rsidTr="00FF3BE7">
        <w:trPr>
          <w:trHeight w:val="606"/>
          <w:jc w:val="right"/>
        </w:trPr>
        <w:tc>
          <w:tcPr>
            <w:tcW w:w="3205" w:type="dxa"/>
            <w:vMerge/>
            <w:vAlign w:val="center"/>
          </w:tcPr>
          <w:p w14:paraId="672A13E8" w14:textId="77777777" w:rsidR="00007072" w:rsidRPr="00007072" w:rsidRDefault="00007072" w:rsidP="00007072">
            <w:pPr>
              <w:jc w:val="left"/>
              <w:rPr>
                <w:rFonts w:cs="Arial"/>
                <w:caps/>
                <w:sz w:val="12"/>
                <w:szCs w:val="12"/>
                <w:highlight w:val="yellow"/>
              </w:rPr>
            </w:pPr>
          </w:p>
        </w:tc>
        <w:tc>
          <w:tcPr>
            <w:tcW w:w="3206" w:type="dxa"/>
            <w:vAlign w:val="center"/>
          </w:tcPr>
          <w:p w14:paraId="544A9C33" w14:textId="77777777" w:rsidR="00007072" w:rsidRPr="00007072" w:rsidRDefault="00007072" w:rsidP="00007072">
            <w:pPr>
              <w:jc w:val="left"/>
              <w:rPr>
                <w:rFonts w:cs="Arial"/>
                <w:caps/>
                <w:sz w:val="12"/>
                <w:szCs w:val="12"/>
              </w:rPr>
            </w:pPr>
            <w:r w:rsidRPr="00007072">
              <w:rPr>
                <w:rFonts w:cs="Arial"/>
                <w:caps/>
                <w:sz w:val="12"/>
                <w:szCs w:val="12"/>
              </w:rPr>
              <w:t>GD10 - Anuidade aplicação IS - nº cartões activos &gt; 500.000</w:t>
            </w:r>
          </w:p>
        </w:tc>
        <w:tc>
          <w:tcPr>
            <w:tcW w:w="790" w:type="dxa"/>
            <w:vAlign w:val="center"/>
          </w:tcPr>
          <w:p w14:paraId="4D57201A" w14:textId="77777777" w:rsidR="00007072" w:rsidRPr="00007072" w:rsidRDefault="00007072" w:rsidP="00007072">
            <w:pPr>
              <w:rPr>
                <w:rFonts w:cs="Arial"/>
                <w:caps/>
                <w:sz w:val="12"/>
                <w:szCs w:val="12"/>
              </w:rPr>
            </w:pPr>
            <w:r w:rsidRPr="00007072">
              <w:rPr>
                <w:rFonts w:cs="Arial"/>
                <w:caps/>
                <w:sz w:val="12"/>
                <w:szCs w:val="12"/>
              </w:rPr>
              <w:t>3.750</w:t>
            </w:r>
          </w:p>
        </w:tc>
        <w:tc>
          <w:tcPr>
            <w:tcW w:w="1131" w:type="dxa"/>
            <w:vAlign w:val="center"/>
          </w:tcPr>
          <w:p w14:paraId="22775B8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7FF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DE49A0" w14:textId="77777777" w:rsidTr="00FF3BE7">
        <w:trPr>
          <w:trHeight w:val="606"/>
          <w:jc w:val="right"/>
        </w:trPr>
        <w:tc>
          <w:tcPr>
            <w:tcW w:w="3205" w:type="dxa"/>
            <w:vMerge w:val="restart"/>
            <w:vAlign w:val="center"/>
          </w:tcPr>
          <w:p w14:paraId="153675E4" w14:textId="77777777" w:rsidR="00007072" w:rsidRPr="00007072" w:rsidRDefault="00007072" w:rsidP="00007072">
            <w:pPr>
              <w:jc w:val="left"/>
              <w:rPr>
                <w:rFonts w:cs="Arial"/>
                <w:caps/>
                <w:sz w:val="12"/>
                <w:szCs w:val="12"/>
              </w:rPr>
            </w:pPr>
            <w:r w:rsidRPr="00007072">
              <w:rPr>
                <w:rFonts w:cs="Arial"/>
                <w:caps/>
                <w:sz w:val="12"/>
                <w:szCs w:val="12"/>
              </w:rPr>
              <w:t>GE – COMPRAS OFFLINE EM TPA – EMISSOR/ ACQUIRER</w:t>
            </w:r>
            <w:r w:rsidRPr="00007072">
              <w:rPr>
                <w:rFonts w:cs="Arial"/>
                <w:caps/>
                <w:sz w:val="14"/>
                <w:szCs w:val="12"/>
                <w:vertAlign w:val="superscript"/>
              </w:rPr>
              <w:footnoteReference w:id="75"/>
            </w:r>
            <w:r w:rsidRPr="00007072">
              <w:rPr>
                <w:rFonts w:cs="Arial"/>
                <w:caps/>
                <w:sz w:val="12"/>
                <w:szCs w:val="12"/>
                <w:vertAlign w:val="superscript"/>
              </w:rPr>
              <w:t>,</w:t>
            </w:r>
            <w:r w:rsidRPr="00007072">
              <w:rPr>
                <w:rFonts w:cs="Arial"/>
                <w:caps/>
                <w:sz w:val="14"/>
                <w:szCs w:val="12"/>
                <w:vertAlign w:val="superscript"/>
              </w:rPr>
              <w:footnoteReference w:id="76"/>
            </w:r>
            <w:r w:rsidRPr="00007072">
              <w:rPr>
                <w:rFonts w:cs="Arial"/>
                <w:caps/>
                <w:sz w:val="12"/>
                <w:szCs w:val="12"/>
                <w:vertAlign w:val="superscript"/>
              </w:rPr>
              <w:t>,</w:t>
            </w:r>
            <w:r w:rsidRPr="00007072">
              <w:rPr>
                <w:rFonts w:cs="Arial"/>
                <w:caps/>
                <w:sz w:val="14"/>
                <w:szCs w:val="12"/>
                <w:vertAlign w:val="superscript"/>
              </w:rPr>
              <w:footnoteReference w:id="77"/>
            </w:r>
          </w:p>
        </w:tc>
        <w:tc>
          <w:tcPr>
            <w:tcW w:w="3206" w:type="dxa"/>
            <w:vAlign w:val="center"/>
          </w:tcPr>
          <w:p w14:paraId="655567D8" w14:textId="77777777" w:rsidR="00007072" w:rsidRPr="00007072" w:rsidRDefault="00007072" w:rsidP="00007072">
            <w:pPr>
              <w:jc w:val="left"/>
              <w:rPr>
                <w:rFonts w:cs="Arial"/>
                <w:caps/>
                <w:sz w:val="12"/>
                <w:szCs w:val="12"/>
              </w:rPr>
            </w:pPr>
            <w:r w:rsidRPr="00007072">
              <w:rPr>
                <w:rFonts w:cs="Arial"/>
                <w:caps/>
                <w:sz w:val="12"/>
                <w:szCs w:val="12"/>
              </w:rPr>
              <w:t>GE1 – Mensalidade &gt; 100.000 transacções</w:t>
            </w:r>
          </w:p>
        </w:tc>
        <w:tc>
          <w:tcPr>
            <w:tcW w:w="790" w:type="dxa"/>
            <w:vAlign w:val="center"/>
          </w:tcPr>
          <w:p w14:paraId="187DC1C5" w14:textId="77777777" w:rsidR="00007072" w:rsidRPr="00007072" w:rsidRDefault="00007072" w:rsidP="00007072">
            <w:pPr>
              <w:rPr>
                <w:rFonts w:cs="Arial"/>
                <w:caps/>
                <w:sz w:val="12"/>
                <w:szCs w:val="12"/>
              </w:rPr>
            </w:pPr>
            <w:r w:rsidRPr="00007072">
              <w:rPr>
                <w:rFonts w:cs="Arial"/>
                <w:caps/>
                <w:sz w:val="12"/>
                <w:szCs w:val="12"/>
              </w:rPr>
              <w:t>160</w:t>
            </w:r>
          </w:p>
        </w:tc>
        <w:tc>
          <w:tcPr>
            <w:tcW w:w="1131" w:type="dxa"/>
            <w:vAlign w:val="center"/>
          </w:tcPr>
          <w:p w14:paraId="2B7F5AC4"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4FC9CD8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68B69A" w14:textId="77777777" w:rsidTr="00FF3BE7">
        <w:trPr>
          <w:trHeight w:val="606"/>
          <w:jc w:val="right"/>
        </w:trPr>
        <w:tc>
          <w:tcPr>
            <w:tcW w:w="3205" w:type="dxa"/>
            <w:vMerge/>
            <w:vAlign w:val="center"/>
          </w:tcPr>
          <w:p w14:paraId="69BB3E96" w14:textId="77777777" w:rsidR="00007072" w:rsidRPr="00007072" w:rsidRDefault="00007072" w:rsidP="00007072">
            <w:pPr>
              <w:jc w:val="left"/>
              <w:rPr>
                <w:rFonts w:cs="Arial"/>
                <w:caps/>
                <w:sz w:val="12"/>
                <w:szCs w:val="12"/>
              </w:rPr>
            </w:pPr>
          </w:p>
        </w:tc>
        <w:tc>
          <w:tcPr>
            <w:tcW w:w="3206" w:type="dxa"/>
            <w:vAlign w:val="center"/>
          </w:tcPr>
          <w:p w14:paraId="4F5CFAED" w14:textId="77777777" w:rsidR="00007072" w:rsidRPr="00007072" w:rsidRDefault="00007072" w:rsidP="00007072">
            <w:pPr>
              <w:jc w:val="left"/>
              <w:rPr>
                <w:rFonts w:cs="Arial"/>
                <w:caps/>
                <w:sz w:val="12"/>
                <w:szCs w:val="12"/>
              </w:rPr>
            </w:pPr>
            <w:r w:rsidRPr="00007072">
              <w:rPr>
                <w:rFonts w:cs="Arial"/>
                <w:caps/>
                <w:sz w:val="12"/>
                <w:szCs w:val="12"/>
              </w:rPr>
              <w:t>GE2 – Por transacção</w:t>
            </w:r>
          </w:p>
        </w:tc>
        <w:tc>
          <w:tcPr>
            <w:tcW w:w="790" w:type="dxa"/>
            <w:vAlign w:val="center"/>
          </w:tcPr>
          <w:p w14:paraId="3D13284B" w14:textId="77777777" w:rsidR="00007072" w:rsidRPr="00007072" w:rsidRDefault="00007072" w:rsidP="00007072">
            <w:pPr>
              <w:rPr>
                <w:rFonts w:cs="Arial"/>
                <w:caps/>
                <w:sz w:val="12"/>
                <w:szCs w:val="12"/>
              </w:rPr>
            </w:pPr>
            <w:r w:rsidRPr="00007072">
              <w:rPr>
                <w:rFonts w:cs="Arial"/>
                <w:caps/>
                <w:sz w:val="12"/>
                <w:szCs w:val="12"/>
              </w:rPr>
              <w:t>0,00394</w:t>
            </w:r>
          </w:p>
        </w:tc>
        <w:tc>
          <w:tcPr>
            <w:tcW w:w="1131" w:type="dxa"/>
            <w:vAlign w:val="center"/>
          </w:tcPr>
          <w:p w14:paraId="22FDA90D"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784B2F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D218E" w14:textId="77777777" w:rsidTr="00FF3BE7">
        <w:trPr>
          <w:trHeight w:val="606"/>
          <w:jc w:val="right"/>
        </w:trPr>
        <w:tc>
          <w:tcPr>
            <w:tcW w:w="3205" w:type="dxa"/>
            <w:vMerge/>
            <w:vAlign w:val="center"/>
          </w:tcPr>
          <w:p w14:paraId="07323227" w14:textId="77777777" w:rsidR="00007072" w:rsidRPr="00007072" w:rsidRDefault="00007072" w:rsidP="00007072">
            <w:pPr>
              <w:jc w:val="left"/>
              <w:rPr>
                <w:rFonts w:cs="Arial"/>
                <w:caps/>
                <w:sz w:val="12"/>
                <w:szCs w:val="12"/>
              </w:rPr>
            </w:pPr>
          </w:p>
        </w:tc>
        <w:tc>
          <w:tcPr>
            <w:tcW w:w="3206" w:type="dxa"/>
            <w:vAlign w:val="center"/>
          </w:tcPr>
          <w:p w14:paraId="2BBAAD8E" w14:textId="77777777" w:rsidR="00007072" w:rsidRPr="00007072" w:rsidRDefault="00007072" w:rsidP="00007072">
            <w:pPr>
              <w:jc w:val="left"/>
              <w:rPr>
                <w:rFonts w:cs="Arial"/>
                <w:caps/>
                <w:sz w:val="12"/>
                <w:szCs w:val="12"/>
              </w:rPr>
            </w:pPr>
            <w:r w:rsidRPr="00007072">
              <w:rPr>
                <w:rFonts w:cs="Arial"/>
                <w:caps/>
                <w:sz w:val="12"/>
                <w:szCs w:val="12"/>
              </w:rPr>
              <w:t>GE3 – Mensalidade &gt; 100.000 transacções</w:t>
            </w:r>
          </w:p>
        </w:tc>
        <w:tc>
          <w:tcPr>
            <w:tcW w:w="790" w:type="dxa"/>
            <w:vAlign w:val="center"/>
          </w:tcPr>
          <w:p w14:paraId="33A0DA95"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3CEE503C"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D88D9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F1DDD9" w14:textId="77777777" w:rsidTr="00FF3BE7">
        <w:trPr>
          <w:trHeight w:val="606"/>
          <w:jc w:val="right"/>
        </w:trPr>
        <w:tc>
          <w:tcPr>
            <w:tcW w:w="3205" w:type="dxa"/>
            <w:vMerge/>
            <w:vAlign w:val="center"/>
          </w:tcPr>
          <w:p w14:paraId="469D10DD" w14:textId="77777777" w:rsidR="00007072" w:rsidRPr="00007072" w:rsidRDefault="00007072" w:rsidP="00007072">
            <w:pPr>
              <w:jc w:val="left"/>
              <w:rPr>
                <w:rFonts w:cs="Arial"/>
                <w:caps/>
                <w:sz w:val="12"/>
                <w:szCs w:val="12"/>
              </w:rPr>
            </w:pPr>
          </w:p>
        </w:tc>
        <w:tc>
          <w:tcPr>
            <w:tcW w:w="3206" w:type="dxa"/>
            <w:vAlign w:val="center"/>
          </w:tcPr>
          <w:p w14:paraId="129CC4AE" w14:textId="77777777" w:rsidR="00007072" w:rsidRPr="00007072" w:rsidRDefault="00007072" w:rsidP="00007072">
            <w:pPr>
              <w:jc w:val="left"/>
              <w:rPr>
                <w:rFonts w:cs="Arial"/>
                <w:caps/>
                <w:sz w:val="12"/>
                <w:szCs w:val="12"/>
              </w:rPr>
            </w:pPr>
            <w:r w:rsidRPr="00007072">
              <w:rPr>
                <w:rFonts w:cs="Arial"/>
                <w:caps/>
                <w:sz w:val="12"/>
                <w:szCs w:val="12"/>
              </w:rPr>
              <w:t>GE4 – Por transacção</w:t>
            </w:r>
          </w:p>
        </w:tc>
        <w:tc>
          <w:tcPr>
            <w:tcW w:w="790" w:type="dxa"/>
            <w:vAlign w:val="center"/>
          </w:tcPr>
          <w:p w14:paraId="23320B3F" w14:textId="77777777" w:rsidR="00007072" w:rsidRPr="00007072" w:rsidRDefault="00007072" w:rsidP="00007072">
            <w:pPr>
              <w:rPr>
                <w:rFonts w:cs="Arial"/>
                <w:caps/>
                <w:sz w:val="12"/>
                <w:szCs w:val="12"/>
              </w:rPr>
            </w:pPr>
            <w:r w:rsidRPr="00007072">
              <w:rPr>
                <w:rFonts w:cs="Arial"/>
                <w:caps/>
                <w:sz w:val="12"/>
                <w:szCs w:val="12"/>
              </w:rPr>
              <w:t>0,00484</w:t>
            </w:r>
          </w:p>
        </w:tc>
        <w:tc>
          <w:tcPr>
            <w:tcW w:w="1131" w:type="dxa"/>
            <w:vAlign w:val="center"/>
          </w:tcPr>
          <w:p w14:paraId="51E647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A3FBA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B0A19F" w14:textId="77777777" w:rsidTr="00FF3BE7">
        <w:trPr>
          <w:trHeight w:val="606"/>
          <w:jc w:val="right"/>
        </w:trPr>
        <w:tc>
          <w:tcPr>
            <w:tcW w:w="3205" w:type="dxa"/>
            <w:vAlign w:val="center"/>
          </w:tcPr>
          <w:p w14:paraId="5ED8B4EF" w14:textId="77777777" w:rsidR="00007072" w:rsidRPr="00007072" w:rsidRDefault="00007072" w:rsidP="00007072">
            <w:pPr>
              <w:jc w:val="left"/>
              <w:rPr>
                <w:rFonts w:cs="Arial"/>
                <w:caps/>
                <w:sz w:val="12"/>
                <w:szCs w:val="12"/>
              </w:rPr>
            </w:pPr>
            <w:r w:rsidRPr="00007072">
              <w:rPr>
                <w:rFonts w:cs="Arial"/>
                <w:caps/>
                <w:sz w:val="12"/>
                <w:szCs w:val="12"/>
              </w:rPr>
              <w:t>G5 – TRANSACÇÕES COM IDENTIFICADOR VVP</w:t>
            </w:r>
          </w:p>
        </w:tc>
        <w:tc>
          <w:tcPr>
            <w:tcW w:w="3206" w:type="dxa"/>
            <w:vAlign w:val="center"/>
          </w:tcPr>
          <w:p w14:paraId="3AA20C44" w14:textId="77777777" w:rsidR="00007072" w:rsidRPr="00007072" w:rsidRDefault="00007072" w:rsidP="00007072">
            <w:pPr>
              <w:jc w:val="left"/>
              <w:rPr>
                <w:rFonts w:cs="Arial"/>
                <w:caps/>
                <w:sz w:val="12"/>
                <w:szCs w:val="12"/>
              </w:rPr>
            </w:pPr>
            <w:r w:rsidRPr="00007072">
              <w:rPr>
                <w:rFonts w:cs="Arial"/>
                <w:caps/>
                <w:sz w:val="12"/>
                <w:szCs w:val="12"/>
              </w:rPr>
              <w:t>G51 – Por pagamento recusado pelo emissor</w:t>
            </w:r>
          </w:p>
        </w:tc>
        <w:tc>
          <w:tcPr>
            <w:tcW w:w="790" w:type="dxa"/>
            <w:vAlign w:val="center"/>
          </w:tcPr>
          <w:p w14:paraId="75BD6591"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DEE55D9"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3B604E8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7AFF971" w14:textId="77777777" w:rsidTr="00FF3BE7">
        <w:trPr>
          <w:trHeight w:val="606"/>
          <w:jc w:val="right"/>
        </w:trPr>
        <w:tc>
          <w:tcPr>
            <w:tcW w:w="3205" w:type="dxa"/>
            <w:vMerge w:val="restart"/>
            <w:vAlign w:val="center"/>
          </w:tcPr>
          <w:p w14:paraId="2B354D25" w14:textId="77777777" w:rsidR="00007072" w:rsidRPr="00007072" w:rsidRDefault="00007072" w:rsidP="00007072">
            <w:pPr>
              <w:jc w:val="left"/>
              <w:rPr>
                <w:rFonts w:cs="Arial"/>
                <w:caps/>
                <w:sz w:val="12"/>
                <w:szCs w:val="12"/>
              </w:rPr>
            </w:pPr>
            <w:r w:rsidRPr="00007072">
              <w:rPr>
                <w:rFonts w:cs="Arial"/>
                <w:caps/>
                <w:sz w:val="12"/>
                <w:szCs w:val="12"/>
              </w:rPr>
              <w:t xml:space="preserve">G8 – </w:t>
            </w:r>
            <w:r w:rsidRPr="00AB62A5">
              <w:rPr>
                <w:rFonts w:cs="Arial"/>
                <w:caps/>
                <w:sz w:val="12"/>
                <w:szCs w:val="12"/>
              </w:rPr>
              <w:t>AUTORIZAÇÃO EM TPA</w:t>
            </w:r>
            <w:r w:rsidRPr="00AB62A5">
              <w:rPr>
                <w:rFonts w:cs="Arial"/>
                <w:caps/>
                <w:sz w:val="12"/>
                <w:szCs w:val="12"/>
                <w:vertAlign w:val="superscript"/>
              </w:rPr>
              <w:footnoteReference w:id="78"/>
            </w:r>
            <w:r w:rsidRPr="00AB62A5">
              <w:rPr>
                <w:rFonts w:cs="Arial"/>
                <w:caps/>
                <w:sz w:val="12"/>
                <w:szCs w:val="12"/>
                <w:vertAlign w:val="superscript"/>
              </w:rPr>
              <w:t>,</w:t>
            </w:r>
            <w:r w:rsidRPr="00AB62A5">
              <w:rPr>
                <w:rFonts w:cs="Arial"/>
                <w:caps/>
                <w:sz w:val="12"/>
                <w:szCs w:val="12"/>
                <w:vertAlign w:val="superscript"/>
              </w:rPr>
              <w:footnoteReference w:id="79"/>
            </w:r>
            <w:r w:rsidRPr="00AB62A5">
              <w:rPr>
                <w:rFonts w:cs="Arial"/>
                <w:caps/>
                <w:sz w:val="12"/>
                <w:szCs w:val="12"/>
                <w:vertAlign w:val="superscript"/>
              </w:rPr>
              <w:t>,</w:t>
            </w:r>
            <w:r w:rsidRPr="00AB62A5">
              <w:rPr>
                <w:rFonts w:cs="Arial"/>
                <w:caps/>
                <w:sz w:val="12"/>
                <w:szCs w:val="12"/>
                <w:vertAlign w:val="superscript"/>
              </w:rPr>
              <w:footnoteReference w:id="80"/>
            </w:r>
            <w:r w:rsidRPr="00AB62A5">
              <w:rPr>
                <w:rFonts w:cs="Arial"/>
                <w:caps/>
                <w:sz w:val="12"/>
                <w:szCs w:val="12"/>
                <w:vertAlign w:val="superscript"/>
              </w:rPr>
              <w:t>,</w:t>
            </w:r>
            <w:r w:rsidRPr="00AB62A5">
              <w:rPr>
                <w:rFonts w:cs="Arial"/>
                <w:caps/>
                <w:sz w:val="12"/>
                <w:szCs w:val="12"/>
                <w:vertAlign w:val="superscript"/>
              </w:rPr>
              <w:footnoteReference w:id="81"/>
            </w:r>
            <w:r w:rsidRPr="00AB62A5">
              <w:rPr>
                <w:rFonts w:cs="Arial"/>
                <w:caps/>
                <w:sz w:val="12"/>
                <w:szCs w:val="12"/>
                <w:vertAlign w:val="superscript"/>
              </w:rPr>
              <w:t>,</w:t>
            </w:r>
            <w:r w:rsidRPr="00AB62A5">
              <w:rPr>
                <w:rFonts w:cs="Arial"/>
                <w:caps/>
                <w:sz w:val="12"/>
                <w:szCs w:val="12"/>
                <w:vertAlign w:val="superscript"/>
              </w:rPr>
              <w:footnoteReference w:id="82"/>
            </w:r>
          </w:p>
        </w:tc>
        <w:tc>
          <w:tcPr>
            <w:tcW w:w="3206" w:type="dxa"/>
            <w:vAlign w:val="center"/>
          </w:tcPr>
          <w:p w14:paraId="36DD4C00" w14:textId="77777777" w:rsidR="00007072" w:rsidRPr="00007072" w:rsidRDefault="00007072" w:rsidP="00007072">
            <w:pPr>
              <w:jc w:val="left"/>
              <w:rPr>
                <w:rFonts w:cs="Arial"/>
                <w:caps/>
                <w:sz w:val="12"/>
                <w:szCs w:val="12"/>
              </w:rPr>
            </w:pPr>
            <w:r w:rsidRPr="00007072">
              <w:rPr>
                <w:rFonts w:cs="Arial"/>
                <w:caps/>
                <w:sz w:val="12"/>
                <w:szCs w:val="12"/>
              </w:rPr>
              <w:t>G81 – De 1 a 200.000</w:t>
            </w:r>
          </w:p>
        </w:tc>
        <w:tc>
          <w:tcPr>
            <w:tcW w:w="790" w:type="dxa"/>
            <w:vAlign w:val="center"/>
          </w:tcPr>
          <w:p w14:paraId="62B96162" w14:textId="77777777" w:rsidR="00007072" w:rsidRPr="00007072" w:rsidRDefault="00007072" w:rsidP="00007072">
            <w:pPr>
              <w:rPr>
                <w:rFonts w:cs="Arial"/>
                <w:caps/>
                <w:sz w:val="12"/>
                <w:szCs w:val="12"/>
              </w:rPr>
            </w:pPr>
            <w:r w:rsidRPr="00007072">
              <w:rPr>
                <w:rFonts w:cs="Arial"/>
                <w:caps/>
                <w:sz w:val="12"/>
                <w:szCs w:val="12"/>
              </w:rPr>
              <w:t>0,040</w:t>
            </w:r>
          </w:p>
        </w:tc>
        <w:tc>
          <w:tcPr>
            <w:tcW w:w="1131" w:type="dxa"/>
            <w:vAlign w:val="center"/>
          </w:tcPr>
          <w:p w14:paraId="7CD9CE1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AC3E1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BC7906" w14:textId="77777777" w:rsidTr="00FF3BE7">
        <w:trPr>
          <w:trHeight w:val="606"/>
          <w:jc w:val="right"/>
        </w:trPr>
        <w:tc>
          <w:tcPr>
            <w:tcW w:w="3205" w:type="dxa"/>
            <w:vMerge/>
            <w:vAlign w:val="center"/>
          </w:tcPr>
          <w:p w14:paraId="1501587E" w14:textId="77777777" w:rsidR="00007072" w:rsidRPr="00007072" w:rsidRDefault="00007072" w:rsidP="00007072">
            <w:pPr>
              <w:jc w:val="left"/>
              <w:rPr>
                <w:rFonts w:cs="Arial"/>
                <w:caps/>
                <w:sz w:val="12"/>
                <w:szCs w:val="12"/>
              </w:rPr>
            </w:pPr>
          </w:p>
        </w:tc>
        <w:tc>
          <w:tcPr>
            <w:tcW w:w="3206" w:type="dxa"/>
            <w:vAlign w:val="center"/>
          </w:tcPr>
          <w:p w14:paraId="6FAC9796" w14:textId="77777777" w:rsidR="00007072" w:rsidRPr="00007072" w:rsidRDefault="00007072" w:rsidP="00007072">
            <w:pPr>
              <w:jc w:val="left"/>
              <w:rPr>
                <w:rFonts w:cs="Arial"/>
                <w:caps/>
                <w:sz w:val="12"/>
                <w:szCs w:val="12"/>
              </w:rPr>
            </w:pPr>
            <w:r w:rsidRPr="00007072">
              <w:rPr>
                <w:rFonts w:cs="Arial"/>
                <w:caps/>
                <w:sz w:val="12"/>
                <w:szCs w:val="12"/>
              </w:rPr>
              <w:t>G82 – No excedente, de 200.001 a 500.000</w:t>
            </w:r>
          </w:p>
        </w:tc>
        <w:tc>
          <w:tcPr>
            <w:tcW w:w="790" w:type="dxa"/>
            <w:vAlign w:val="center"/>
          </w:tcPr>
          <w:p w14:paraId="4B405013" w14:textId="77777777" w:rsidR="00007072" w:rsidRPr="00007072" w:rsidRDefault="00007072" w:rsidP="00007072">
            <w:pPr>
              <w:rPr>
                <w:rFonts w:cs="Arial"/>
                <w:caps/>
                <w:sz w:val="12"/>
                <w:szCs w:val="12"/>
              </w:rPr>
            </w:pPr>
            <w:r w:rsidRPr="00007072">
              <w:rPr>
                <w:rFonts w:cs="Arial"/>
                <w:caps/>
                <w:sz w:val="12"/>
                <w:szCs w:val="12"/>
              </w:rPr>
              <w:t>0,035</w:t>
            </w:r>
          </w:p>
        </w:tc>
        <w:tc>
          <w:tcPr>
            <w:tcW w:w="1131" w:type="dxa"/>
            <w:vAlign w:val="center"/>
          </w:tcPr>
          <w:p w14:paraId="7D4CC9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5C939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A54753F" w14:textId="77777777" w:rsidTr="00FF3BE7">
        <w:trPr>
          <w:trHeight w:val="606"/>
          <w:jc w:val="right"/>
        </w:trPr>
        <w:tc>
          <w:tcPr>
            <w:tcW w:w="3205" w:type="dxa"/>
            <w:vMerge/>
            <w:vAlign w:val="center"/>
          </w:tcPr>
          <w:p w14:paraId="407B8A16" w14:textId="77777777" w:rsidR="00007072" w:rsidRPr="00007072" w:rsidRDefault="00007072" w:rsidP="00007072">
            <w:pPr>
              <w:jc w:val="left"/>
              <w:rPr>
                <w:rFonts w:cs="Arial"/>
                <w:caps/>
                <w:sz w:val="12"/>
                <w:szCs w:val="12"/>
              </w:rPr>
            </w:pPr>
          </w:p>
        </w:tc>
        <w:tc>
          <w:tcPr>
            <w:tcW w:w="3206" w:type="dxa"/>
            <w:vAlign w:val="center"/>
          </w:tcPr>
          <w:p w14:paraId="5E6D3C97" w14:textId="77777777" w:rsidR="00007072" w:rsidRPr="00007072" w:rsidRDefault="00007072" w:rsidP="00007072">
            <w:pPr>
              <w:jc w:val="left"/>
              <w:rPr>
                <w:rFonts w:cs="Arial"/>
                <w:caps/>
                <w:sz w:val="12"/>
                <w:szCs w:val="12"/>
              </w:rPr>
            </w:pPr>
            <w:r w:rsidRPr="00007072">
              <w:rPr>
                <w:rFonts w:cs="Arial"/>
                <w:caps/>
                <w:sz w:val="12"/>
                <w:szCs w:val="12"/>
              </w:rPr>
              <w:t>G83 – No excedente, de 500.001 a 1.200.000</w:t>
            </w:r>
          </w:p>
        </w:tc>
        <w:tc>
          <w:tcPr>
            <w:tcW w:w="790" w:type="dxa"/>
            <w:vAlign w:val="center"/>
          </w:tcPr>
          <w:p w14:paraId="1FBA5B74" w14:textId="77777777" w:rsidR="00007072" w:rsidRPr="00007072" w:rsidRDefault="00007072" w:rsidP="00007072">
            <w:pPr>
              <w:rPr>
                <w:rFonts w:cs="Arial"/>
                <w:caps/>
                <w:sz w:val="12"/>
                <w:szCs w:val="12"/>
              </w:rPr>
            </w:pPr>
            <w:r w:rsidRPr="00007072">
              <w:rPr>
                <w:rFonts w:cs="Arial"/>
                <w:caps/>
                <w:sz w:val="12"/>
                <w:szCs w:val="12"/>
              </w:rPr>
              <w:t>0,030</w:t>
            </w:r>
          </w:p>
        </w:tc>
        <w:tc>
          <w:tcPr>
            <w:tcW w:w="1131" w:type="dxa"/>
            <w:vAlign w:val="center"/>
          </w:tcPr>
          <w:p w14:paraId="4B5328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0460C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06C948" w14:textId="77777777" w:rsidTr="00FF3BE7">
        <w:trPr>
          <w:trHeight w:val="606"/>
          <w:jc w:val="right"/>
        </w:trPr>
        <w:tc>
          <w:tcPr>
            <w:tcW w:w="3205" w:type="dxa"/>
            <w:vMerge/>
            <w:vAlign w:val="center"/>
          </w:tcPr>
          <w:p w14:paraId="0522AD3C" w14:textId="77777777" w:rsidR="00007072" w:rsidRPr="00007072" w:rsidRDefault="00007072" w:rsidP="00007072">
            <w:pPr>
              <w:jc w:val="left"/>
              <w:rPr>
                <w:rFonts w:cs="Arial"/>
                <w:caps/>
                <w:sz w:val="12"/>
                <w:szCs w:val="12"/>
              </w:rPr>
            </w:pPr>
          </w:p>
        </w:tc>
        <w:tc>
          <w:tcPr>
            <w:tcW w:w="3206" w:type="dxa"/>
            <w:vAlign w:val="center"/>
          </w:tcPr>
          <w:p w14:paraId="1E5C84E1" w14:textId="77777777" w:rsidR="00007072" w:rsidRPr="00007072" w:rsidRDefault="00007072" w:rsidP="00007072">
            <w:pPr>
              <w:jc w:val="left"/>
              <w:rPr>
                <w:rFonts w:cs="Arial"/>
                <w:caps/>
                <w:sz w:val="12"/>
                <w:szCs w:val="12"/>
              </w:rPr>
            </w:pPr>
            <w:r w:rsidRPr="00007072">
              <w:rPr>
                <w:rFonts w:cs="Arial"/>
                <w:caps/>
                <w:sz w:val="12"/>
                <w:szCs w:val="12"/>
              </w:rPr>
              <w:t>G84 – No excedente, de 1.200.001 a 2.500.000</w:t>
            </w:r>
          </w:p>
        </w:tc>
        <w:tc>
          <w:tcPr>
            <w:tcW w:w="790" w:type="dxa"/>
            <w:vAlign w:val="center"/>
          </w:tcPr>
          <w:p w14:paraId="5E627A69"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02FF03B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C3E10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08E41" w14:textId="77777777" w:rsidTr="00FF3BE7">
        <w:trPr>
          <w:trHeight w:val="606"/>
          <w:jc w:val="right"/>
        </w:trPr>
        <w:tc>
          <w:tcPr>
            <w:tcW w:w="3205" w:type="dxa"/>
            <w:vMerge/>
            <w:vAlign w:val="center"/>
          </w:tcPr>
          <w:p w14:paraId="5364A58A" w14:textId="77777777" w:rsidR="00007072" w:rsidRPr="00007072" w:rsidRDefault="00007072" w:rsidP="00007072">
            <w:pPr>
              <w:jc w:val="left"/>
              <w:rPr>
                <w:rFonts w:cs="Arial"/>
                <w:caps/>
                <w:sz w:val="12"/>
                <w:szCs w:val="12"/>
              </w:rPr>
            </w:pPr>
          </w:p>
        </w:tc>
        <w:tc>
          <w:tcPr>
            <w:tcW w:w="3206" w:type="dxa"/>
            <w:vAlign w:val="center"/>
          </w:tcPr>
          <w:p w14:paraId="572F7A3F" w14:textId="77777777" w:rsidR="00007072" w:rsidRPr="00007072" w:rsidRDefault="00007072" w:rsidP="00007072">
            <w:pPr>
              <w:jc w:val="left"/>
              <w:rPr>
                <w:rFonts w:cs="Arial"/>
                <w:caps/>
                <w:sz w:val="12"/>
                <w:szCs w:val="12"/>
              </w:rPr>
            </w:pPr>
            <w:r w:rsidRPr="00007072">
              <w:rPr>
                <w:rFonts w:cs="Arial"/>
                <w:caps/>
                <w:sz w:val="12"/>
                <w:szCs w:val="12"/>
              </w:rPr>
              <w:t>G85 – No excedente de 2.500.000</w:t>
            </w:r>
          </w:p>
        </w:tc>
        <w:tc>
          <w:tcPr>
            <w:tcW w:w="790" w:type="dxa"/>
            <w:vAlign w:val="center"/>
          </w:tcPr>
          <w:p w14:paraId="537197EE"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47DE658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9E97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313893" w14:textId="77777777" w:rsidTr="00FF3BE7">
        <w:trPr>
          <w:trHeight w:val="606"/>
          <w:jc w:val="right"/>
        </w:trPr>
        <w:tc>
          <w:tcPr>
            <w:tcW w:w="3205" w:type="dxa"/>
            <w:vMerge w:val="restart"/>
            <w:vAlign w:val="center"/>
          </w:tcPr>
          <w:p w14:paraId="322E40EF" w14:textId="77777777" w:rsidR="00007072" w:rsidRPr="00007072" w:rsidRDefault="00007072" w:rsidP="00007072">
            <w:pPr>
              <w:jc w:val="left"/>
              <w:rPr>
                <w:rFonts w:cs="Arial"/>
                <w:caps/>
                <w:sz w:val="12"/>
                <w:szCs w:val="12"/>
                <w:lang w:val="en-US"/>
              </w:rPr>
            </w:pPr>
            <w:r w:rsidRPr="00007072">
              <w:rPr>
                <w:rFonts w:cs="Arial"/>
                <w:caps/>
                <w:sz w:val="12"/>
                <w:szCs w:val="12"/>
                <w:lang w:val="en-US"/>
              </w:rPr>
              <w:t>G9 – MB WAY</w:t>
            </w:r>
          </w:p>
        </w:tc>
        <w:tc>
          <w:tcPr>
            <w:tcW w:w="3206" w:type="dxa"/>
            <w:vAlign w:val="center"/>
          </w:tcPr>
          <w:p w14:paraId="337DEB30" w14:textId="77777777" w:rsidR="00007072" w:rsidRPr="00007072" w:rsidRDefault="00007072" w:rsidP="00007072">
            <w:pPr>
              <w:jc w:val="left"/>
              <w:rPr>
                <w:rFonts w:cs="Arial"/>
                <w:caps/>
                <w:sz w:val="12"/>
                <w:szCs w:val="12"/>
              </w:rPr>
            </w:pPr>
            <w:r w:rsidRPr="00007072">
              <w:rPr>
                <w:rFonts w:cs="Arial"/>
                <w:caps/>
                <w:sz w:val="12"/>
                <w:szCs w:val="12"/>
              </w:rPr>
              <w:t>G91 – Adesão MB WAY</w:t>
            </w:r>
          </w:p>
        </w:tc>
        <w:tc>
          <w:tcPr>
            <w:tcW w:w="790" w:type="dxa"/>
            <w:vAlign w:val="center"/>
          </w:tcPr>
          <w:p w14:paraId="00B46C87"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24B433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02BD2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3C442" w14:textId="77777777" w:rsidTr="00FF3BE7">
        <w:trPr>
          <w:trHeight w:val="606"/>
          <w:jc w:val="right"/>
        </w:trPr>
        <w:tc>
          <w:tcPr>
            <w:tcW w:w="3205" w:type="dxa"/>
            <w:vMerge/>
            <w:vAlign w:val="center"/>
          </w:tcPr>
          <w:p w14:paraId="27541CE2" w14:textId="77777777" w:rsidR="00007072" w:rsidRPr="00007072" w:rsidRDefault="00007072" w:rsidP="00007072">
            <w:pPr>
              <w:jc w:val="left"/>
              <w:rPr>
                <w:rFonts w:cs="Arial"/>
                <w:caps/>
                <w:sz w:val="12"/>
                <w:szCs w:val="12"/>
              </w:rPr>
            </w:pPr>
          </w:p>
        </w:tc>
        <w:tc>
          <w:tcPr>
            <w:tcW w:w="3206" w:type="dxa"/>
            <w:vAlign w:val="center"/>
          </w:tcPr>
          <w:p w14:paraId="60E4D225" w14:textId="77777777" w:rsidR="00007072" w:rsidRPr="00007072" w:rsidRDefault="00007072" w:rsidP="00007072">
            <w:pPr>
              <w:jc w:val="left"/>
              <w:rPr>
                <w:rFonts w:cs="Arial"/>
                <w:caps/>
                <w:sz w:val="12"/>
                <w:szCs w:val="12"/>
              </w:rPr>
            </w:pPr>
            <w:r w:rsidRPr="00007072">
              <w:rPr>
                <w:rFonts w:cs="Arial"/>
                <w:caps/>
                <w:sz w:val="12"/>
                <w:szCs w:val="12"/>
              </w:rPr>
              <w:t>G92 – Anuidade (&lt; 1.000.000 cartões)</w:t>
            </w:r>
            <w:r w:rsidRPr="00007072">
              <w:rPr>
                <w:rFonts w:cs="Arial"/>
                <w:caps/>
                <w:sz w:val="14"/>
                <w:szCs w:val="12"/>
                <w:vertAlign w:val="superscript"/>
              </w:rPr>
              <w:footnoteReference w:id="83"/>
            </w:r>
          </w:p>
        </w:tc>
        <w:tc>
          <w:tcPr>
            <w:tcW w:w="790" w:type="dxa"/>
            <w:vAlign w:val="center"/>
          </w:tcPr>
          <w:p w14:paraId="455EB4F0"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5D50351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11FF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A6C325" w14:textId="77777777" w:rsidTr="00FF3BE7">
        <w:trPr>
          <w:trHeight w:val="606"/>
          <w:jc w:val="right"/>
        </w:trPr>
        <w:tc>
          <w:tcPr>
            <w:tcW w:w="3205" w:type="dxa"/>
            <w:vMerge/>
            <w:vAlign w:val="center"/>
          </w:tcPr>
          <w:p w14:paraId="5E3D0CF0" w14:textId="77777777" w:rsidR="00007072" w:rsidRPr="00007072" w:rsidRDefault="00007072" w:rsidP="00007072">
            <w:pPr>
              <w:jc w:val="left"/>
              <w:rPr>
                <w:rFonts w:cs="Arial"/>
                <w:caps/>
                <w:sz w:val="12"/>
                <w:szCs w:val="12"/>
              </w:rPr>
            </w:pPr>
          </w:p>
        </w:tc>
        <w:tc>
          <w:tcPr>
            <w:tcW w:w="3206" w:type="dxa"/>
            <w:vAlign w:val="center"/>
          </w:tcPr>
          <w:p w14:paraId="672641DB" w14:textId="77777777" w:rsidR="00007072" w:rsidRPr="00007072" w:rsidRDefault="00007072" w:rsidP="00007072">
            <w:pPr>
              <w:jc w:val="left"/>
              <w:rPr>
                <w:rFonts w:cs="Arial"/>
                <w:caps/>
                <w:sz w:val="12"/>
                <w:szCs w:val="12"/>
              </w:rPr>
            </w:pPr>
            <w:r w:rsidRPr="00007072">
              <w:rPr>
                <w:rFonts w:cs="Arial"/>
                <w:caps/>
                <w:sz w:val="12"/>
                <w:szCs w:val="12"/>
              </w:rPr>
              <w:t>G93 – Anuidade (&gt; 1.000.000 cartões)</w:t>
            </w:r>
            <w:r w:rsidRPr="00007072">
              <w:rPr>
                <w:rFonts w:cs="Arial"/>
                <w:caps/>
                <w:sz w:val="14"/>
                <w:szCs w:val="12"/>
                <w:vertAlign w:val="superscript"/>
              </w:rPr>
              <w:footnoteReference w:id="84"/>
            </w:r>
          </w:p>
        </w:tc>
        <w:tc>
          <w:tcPr>
            <w:tcW w:w="790" w:type="dxa"/>
            <w:vAlign w:val="center"/>
          </w:tcPr>
          <w:p w14:paraId="41B95343"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7DBC0F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BDAD1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1D8FBA" w14:textId="77777777" w:rsidTr="00FF3BE7">
        <w:trPr>
          <w:trHeight w:val="606"/>
          <w:jc w:val="right"/>
        </w:trPr>
        <w:tc>
          <w:tcPr>
            <w:tcW w:w="3205" w:type="dxa"/>
            <w:vMerge/>
            <w:vAlign w:val="center"/>
          </w:tcPr>
          <w:p w14:paraId="65993037" w14:textId="77777777" w:rsidR="00007072" w:rsidRPr="00007072" w:rsidRDefault="00007072" w:rsidP="00007072">
            <w:pPr>
              <w:jc w:val="left"/>
              <w:rPr>
                <w:rFonts w:cs="Arial"/>
                <w:caps/>
                <w:sz w:val="12"/>
                <w:szCs w:val="12"/>
              </w:rPr>
            </w:pPr>
          </w:p>
        </w:tc>
        <w:tc>
          <w:tcPr>
            <w:tcW w:w="3206" w:type="dxa"/>
            <w:vAlign w:val="center"/>
          </w:tcPr>
          <w:p w14:paraId="40DB9CA6" w14:textId="77777777" w:rsidR="00007072" w:rsidRPr="00007072" w:rsidRDefault="00007072" w:rsidP="00007072">
            <w:pPr>
              <w:jc w:val="left"/>
              <w:rPr>
                <w:rFonts w:cs="Arial"/>
                <w:caps/>
                <w:sz w:val="12"/>
                <w:szCs w:val="12"/>
              </w:rPr>
            </w:pPr>
            <w:r w:rsidRPr="00007072">
              <w:rPr>
                <w:rFonts w:cs="Arial"/>
                <w:caps/>
                <w:sz w:val="12"/>
                <w:szCs w:val="12"/>
              </w:rPr>
              <w:t>G94 – Por cartão com associação a telemóvel na base de dados</w:t>
            </w:r>
            <w:r w:rsidRPr="00007072">
              <w:rPr>
                <w:rFonts w:cs="Arial"/>
                <w:caps/>
                <w:sz w:val="14"/>
                <w:szCs w:val="12"/>
                <w:vertAlign w:val="superscript"/>
              </w:rPr>
              <w:footnoteReference w:id="85"/>
            </w:r>
          </w:p>
        </w:tc>
        <w:tc>
          <w:tcPr>
            <w:tcW w:w="790" w:type="dxa"/>
            <w:vAlign w:val="center"/>
          </w:tcPr>
          <w:p w14:paraId="44157102" w14:textId="77777777" w:rsidR="00007072" w:rsidRPr="00007072" w:rsidRDefault="00007072" w:rsidP="00007072">
            <w:pPr>
              <w:rPr>
                <w:rFonts w:cs="Arial"/>
                <w:caps/>
                <w:sz w:val="12"/>
                <w:szCs w:val="12"/>
              </w:rPr>
            </w:pPr>
            <w:r w:rsidRPr="00007072">
              <w:rPr>
                <w:rFonts w:cs="Arial"/>
                <w:caps/>
                <w:sz w:val="12"/>
                <w:szCs w:val="12"/>
              </w:rPr>
              <w:t>0,01</w:t>
            </w:r>
          </w:p>
        </w:tc>
        <w:tc>
          <w:tcPr>
            <w:tcW w:w="1131" w:type="dxa"/>
            <w:vAlign w:val="center"/>
          </w:tcPr>
          <w:p w14:paraId="059D38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B880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B9AA79" w14:textId="77777777" w:rsidTr="00FF3BE7">
        <w:trPr>
          <w:trHeight w:val="606"/>
          <w:jc w:val="right"/>
        </w:trPr>
        <w:tc>
          <w:tcPr>
            <w:tcW w:w="3205" w:type="dxa"/>
            <w:vMerge/>
            <w:vAlign w:val="center"/>
          </w:tcPr>
          <w:p w14:paraId="621F927B" w14:textId="77777777" w:rsidR="00007072" w:rsidRPr="00007072" w:rsidRDefault="00007072" w:rsidP="00007072">
            <w:pPr>
              <w:jc w:val="left"/>
              <w:rPr>
                <w:rFonts w:cs="Arial"/>
                <w:caps/>
                <w:sz w:val="12"/>
                <w:szCs w:val="12"/>
              </w:rPr>
            </w:pPr>
          </w:p>
        </w:tc>
        <w:tc>
          <w:tcPr>
            <w:tcW w:w="3206" w:type="dxa"/>
            <w:vAlign w:val="center"/>
          </w:tcPr>
          <w:p w14:paraId="7043768F" w14:textId="77777777" w:rsidR="00007072" w:rsidRPr="00007072" w:rsidRDefault="00007072" w:rsidP="00007072">
            <w:pPr>
              <w:jc w:val="left"/>
              <w:rPr>
                <w:rFonts w:cs="Arial"/>
                <w:caps/>
                <w:sz w:val="12"/>
                <w:szCs w:val="12"/>
              </w:rPr>
            </w:pPr>
            <w:r w:rsidRPr="00007072">
              <w:rPr>
                <w:rFonts w:cs="Arial"/>
                <w:caps/>
                <w:sz w:val="12"/>
                <w:szCs w:val="12"/>
              </w:rPr>
              <w:t>G95 – por envio de sms mb way</w:t>
            </w:r>
          </w:p>
        </w:tc>
        <w:tc>
          <w:tcPr>
            <w:tcW w:w="790" w:type="dxa"/>
            <w:vAlign w:val="center"/>
          </w:tcPr>
          <w:p w14:paraId="67285225" w14:textId="77777777" w:rsidR="00007072" w:rsidRPr="00007072" w:rsidRDefault="00007072" w:rsidP="00007072">
            <w:pPr>
              <w:rPr>
                <w:rFonts w:cs="Arial"/>
                <w:caps/>
                <w:sz w:val="12"/>
                <w:szCs w:val="12"/>
              </w:rPr>
            </w:pPr>
            <w:r w:rsidRPr="00007072">
              <w:rPr>
                <w:rFonts w:cs="Arial"/>
                <w:caps/>
                <w:sz w:val="12"/>
                <w:szCs w:val="12"/>
              </w:rPr>
              <w:t>0,05</w:t>
            </w:r>
          </w:p>
        </w:tc>
        <w:tc>
          <w:tcPr>
            <w:tcW w:w="1131" w:type="dxa"/>
            <w:vAlign w:val="center"/>
          </w:tcPr>
          <w:p w14:paraId="10E43B9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ECE199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FC778D" w14:textId="77777777" w:rsidTr="00FF3BE7">
        <w:trPr>
          <w:trHeight w:val="606"/>
          <w:jc w:val="right"/>
        </w:trPr>
        <w:tc>
          <w:tcPr>
            <w:tcW w:w="3205" w:type="dxa"/>
            <w:vMerge/>
            <w:vAlign w:val="center"/>
          </w:tcPr>
          <w:p w14:paraId="64CDC942" w14:textId="77777777" w:rsidR="00007072" w:rsidRPr="00007072" w:rsidRDefault="00007072" w:rsidP="00007072">
            <w:pPr>
              <w:jc w:val="left"/>
              <w:rPr>
                <w:rFonts w:cs="Arial"/>
                <w:caps/>
                <w:sz w:val="12"/>
                <w:szCs w:val="12"/>
              </w:rPr>
            </w:pPr>
          </w:p>
        </w:tc>
        <w:tc>
          <w:tcPr>
            <w:tcW w:w="3206" w:type="dxa"/>
            <w:vAlign w:val="center"/>
          </w:tcPr>
          <w:p w14:paraId="45AED8FF" w14:textId="77777777" w:rsidR="00007072" w:rsidRPr="00007072" w:rsidRDefault="00007072" w:rsidP="00007072">
            <w:pPr>
              <w:jc w:val="left"/>
              <w:rPr>
                <w:rFonts w:cs="Arial"/>
                <w:caps/>
                <w:sz w:val="12"/>
                <w:szCs w:val="12"/>
              </w:rPr>
            </w:pPr>
            <w:r w:rsidRPr="00007072">
              <w:rPr>
                <w:rFonts w:cs="Arial"/>
                <w:caps/>
                <w:sz w:val="12"/>
                <w:szCs w:val="12"/>
              </w:rPr>
              <w:t>G96 – Por operação de autenticação</w:t>
            </w:r>
            <w:r w:rsidRPr="00007072">
              <w:rPr>
                <w:rFonts w:cs="Arial"/>
                <w:caps/>
                <w:sz w:val="14"/>
                <w:szCs w:val="12"/>
                <w:vertAlign w:val="superscript"/>
              </w:rPr>
              <w:footnoteReference w:id="86"/>
            </w:r>
          </w:p>
        </w:tc>
        <w:tc>
          <w:tcPr>
            <w:tcW w:w="790" w:type="dxa"/>
            <w:vAlign w:val="center"/>
          </w:tcPr>
          <w:p w14:paraId="5FC77751" w14:textId="77777777" w:rsidR="00007072" w:rsidRPr="00007072" w:rsidRDefault="00007072" w:rsidP="00007072">
            <w:pPr>
              <w:rPr>
                <w:rFonts w:cs="Arial"/>
                <w:caps/>
                <w:sz w:val="12"/>
                <w:szCs w:val="12"/>
              </w:rPr>
            </w:pPr>
            <w:r w:rsidRPr="00007072">
              <w:rPr>
                <w:rFonts w:cs="Arial"/>
                <w:caps/>
                <w:sz w:val="12"/>
                <w:szCs w:val="12"/>
              </w:rPr>
              <w:t>0,0066</w:t>
            </w:r>
          </w:p>
        </w:tc>
        <w:tc>
          <w:tcPr>
            <w:tcW w:w="1131" w:type="dxa"/>
            <w:vAlign w:val="center"/>
          </w:tcPr>
          <w:p w14:paraId="02393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4A0DB3" w14:textId="77777777" w:rsidR="00007072" w:rsidRPr="00007072" w:rsidRDefault="00007072" w:rsidP="00007072">
            <w:pPr>
              <w:rPr>
                <w:rFonts w:cs="Arial"/>
                <w:caps/>
                <w:sz w:val="12"/>
                <w:szCs w:val="12"/>
              </w:rPr>
            </w:pPr>
            <w:r w:rsidRPr="00007072">
              <w:rPr>
                <w:rFonts w:cs="Arial"/>
                <w:caps/>
                <w:sz w:val="12"/>
                <w:szCs w:val="12"/>
              </w:rPr>
              <w:t>Sibs fps</w:t>
            </w:r>
          </w:p>
        </w:tc>
      </w:tr>
    </w:tbl>
    <w:p w14:paraId="68833FCD" w14:textId="10D60A1B" w:rsidR="00007072" w:rsidRPr="00007072" w:rsidRDefault="00007072" w:rsidP="00007072">
      <w:pPr>
        <w:keepNext/>
        <w:pageBreakBefore/>
        <w:spacing w:before="240" w:after="240"/>
        <w:outlineLvl w:val="0"/>
        <w:rPr>
          <w:b/>
          <w:caps/>
          <w:kern w:val="28"/>
          <w:szCs w:val="20"/>
          <w:lang w:val="pt-PT" w:eastAsia="pt-PT"/>
        </w:rPr>
      </w:pPr>
      <w:bookmarkStart w:id="1321" w:name="_Toc507437767"/>
      <w:bookmarkStart w:id="1322" w:name="_Toc507438351"/>
      <w:r w:rsidRPr="00007072">
        <w:rPr>
          <w:b/>
          <w:caps/>
          <w:kern w:val="28"/>
          <w:szCs w:val="20"/>
          <w:lang w:val="pt-PT" w:eastAsia="pt-PT"/>
        </w:rPr>
        <w:t>H – COMISSÕES – RELAÇÕES EXTERNAS</w:t>
      </w:r>
      <w:r w:rsidRPr="00007072">
        <w:rPr>
          <w:b/>
          <w:caps/>
          <w:kern w:val="28"/>
          <w:szCs w:val="20"/>
          <w:vertAlign w:val="superscript"/>
          <w:lang w:val="pt-PT" w:eastAsia="pt-PT"/>
        </w:rPr>
        <w:footnoteReference w:id="87"/>
      </w:r>
      <w:bookmarkEnd w:id="1321"/>
      <w:bookmarkEnd w:id="132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369E3E3"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E3384AD"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6975953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5EEA8445" w14:textId="77777777" w:rsidR="00007072" w:rsidRPr="00007072" w:rsidRDefault="00007072" w:rsidP="00007072">
            <w:pPr>
              <w:rPr>
                <w:rFonts w:cs="Arial"/>
                <w:caps/>
                <w:sz w:val="12"/>
                <w:szCs w:val="12"/>
              </w:rPr>
            </w:pPr>
            <w:r w:rsidRPr="00007072">
              <w:rPr>
                <w:rFonts w:cs="Arial"/>
                <w:caps/>
                <w:sz w:val="12"/>
                <w:szCs w:val="12"/>
              </w:rPr>
              <w:t>Valor</w:t>
            </w:r>
          </w:p>
          <w:p w14:paraId="65E13F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56BBA8"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65815F3" w14:textId="77777777" w:rsidTr="00FF3BE7">
        <w:trPr>
          <w:trHeight w:val="207"/>
          <w:jc w:val="right"/>
        </w:trPr>
        <w:tc>
          <w:tcPr>
            <w:tcW w:w="3205" w:type="dxa"/>
            <w:vMerge/>
            <w:tcBorders>
              <w:bottom w:val="single" w:sz="4" w:space="0" w:color="auto"/>
            </w:tcBorders>
            <w:shd w:val="clear" w:color="auto" w:fill="CCDBF0"/>
            <w:vAlign w:val="center"/>
          </w:tcPr>
          <w:p w14:paraId="20585CB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78E9F634"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297104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858DA3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3B79EE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5FB717D0" w14:textId="77777777" w:rsidTr="00FF3BE7">
        <w:trPr>
          <w:trHeight w:val="606"/>
          <w:jc w:val="right"/>
        </w:trPr>
        <w:tc>
          <w:tcPr>
            <w:tcW w:w="3205" w:type="dxa"/>
            <w:vAlign w:val="center"/>
          </w:tcPr>
          <w:p w14:paraId="2C4F0C28" w14:textId="77777777" w:rsidR="00007072" w:rsidRPr="00007072" w:rsidRDefault="00007072" w:rsidP="00007072">
            <w:pPr>
              <w:jc w:val="left"/>
              <w:rPr>
                <w:rFonts w:cs="Arial"/>
                <w:caps/>
                <w:sz w:val="12"/>
                <w:szCs w:val="12"/>
              </w:rPr>
            </w:pPr>
            <w:r w:rsidRPr="00007072">
              <w:rPr>
                <w:rFonts w:cs="Arial"/>
                <w:caps/>
                <w:sz w:val="12"/>
                <w:szCs w:val="12"/>
              </w:rPr>
              <w:t>H1 – COMISSÕES DE TRANSACÇÕES</w:t>
            </w:r>
          </w:p>
        </w:tc>
        <w:tc>
          <w:tcPr>
            <w:tcW w:w="3206" w:type="dxa"/>
            <w:vAlign w:val="center"/>
          </w:tcPr>
          <w:p w14:paraId="6F921E30" w14:textId="77777777" w:rsidR="00007072" w:rsidRPr="00007072" w:rsidRDefault="00007072" w:rsidP="00007072">
            <w:pPr>
              <w:jc w:val="left"/>
              <w:rPr>
                <w:rFonts w:cs="Arial"/>
                <w:caps/>
                <w:sz w:val="12"/>
                <w:szCs w:val="12"/>
              </w:rPr>
            </w:pPr>
            <w:r w:rsidRPr="00007072">
              <w:rPr>
                <w:rFonts w:cs="Arial"/>
                <w:caps/>
                <w:sz w:val="12"/>
                <w:szCs w:val="12"/>
              </w:rPr>
              <w:t>H15 – Compras em TPA – processamentos complementares</w:t>
            </w:r>
            <w:r w:rsidRPr="00007072">
              <w:rPr>
                <w:rFonts w:cs="Arial"/>
                <w:caps/>
                <w:sz w:val="14"/>
                <w:szCs w:val="12"/>
                <w:vertAlign w:val="superscript"/>
              </w:rPr>
              <w:footnoteReference w:id="88"/>
            </w:r>
          </w:p>
        </w:tc>
        <w:tc>
          <w:tcPr>
            <w:tcW w:w="790" w:type="dxa"/>
            <w:vAlign w:val="center"/>
          </w:tcPr>
          <w:p w14:paraId="539D1877" w14:textId="77777777" w:rsidR="00007072" w:rsidRPr="00007072" w:rsidRDefault="00007072" w:rsidP="00007072">
            <w:pPr>
              <w:rPr>
                <w:rFonts w:cs="Arial"/>
                <w:caps/>
                <w:sz w:val="12"/>
                <w:szCs w:val="12"/>
              </w:rPr>
            </w:pPr>
            <w:r w:rsidRPr="00007072">
              <w:rPr>
                <w:rFonts w:cs="Arial"/>
                <w:caps/>
                <w:sz w:val="12"/>
                <w:szCs w:val="12"/>
              </w:rPr>
              <w:t>0,093</w:t>
            </w:r>
          </w:p>
        </w:tc>
        <w:tc>
          <w:tcPr>
            <w:tcW w:w="1131" w:type="dxa"/>
            <w:vAlign w:val="center"/>
          </w:tcPr>
          <w:p w14:paraId="4CC05EF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B087D2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864CF3" w14:textId="77777777" w:rsidTr="00FF3BE7">
        <w:trPr>
          <w:trHeight w:val="513"/>
          <w:jc w:val="right"/>
        </w:trPr>
        <w:tc>
          <w:tcPr>
            <w:tcW w:w="3205" w:type="dxa"/>
            <w:vAlign w:val="center"/>
          </w:tcPr>
          <w:p w14:paraId="0E19790E" w14:textId="77777777" w:rsidR="00007072" w:rsidRPr="00007072" w:rsidRDefault="00007072" w:rsidP="00007072">
            <w:pPr>
              <w:jc w:val="left"/>
              <w:rPr>
                <w:rFonts w:cs="Arial"/>
                <w:caps/>
                <w:sz w:val="12"/>
                <w:szCs w:val="12"/>
                <w:lang w:val="en-US"/>
              </w:rPr>
            </w:pPr>
            <w:r w:rsidRPr="00007072">
              <w:rPr>
                <w:rFonts w:cs="Arial"/>
                <w:caps/>
                <w:sz w:val="12"/>
                <w:szCs w:val="12"/>
                <w:lang w:val="en-US"/>
              </w:rPr>
              <w:t>H3 – ACQUIRING CROSS BORDER</w:t>
            </w:r>
          </w:p>
        </w:tc>
        <w:tc>
          <w:tcPr>
            <w:tcW w:w="3206" w:type="dxa"/>
            <w:vAlign w:val="center"/>
          </w:tcPr>
          <w:p w14:paraId="0245D68C" w14:textId="77777777" w:rsidR="00007072" w:rsidRPr="00007072" w:rsidRDefault="00007072" w:rsidP="00007072">
            <w:pPr>
              <w:jc w:val="left"/>
              <w:rPr>
                <w:rFonts w:cs="Arial"/>
                <w:caps/>
                <w:sz w:val="12"/>
                <w:szCs w:val="12"/>
              </w:rPr>
            </w:pPr>
            <w:r w:rsidRPr="00007072">
              <w:rPr>
                <w:rFonts w:cs="Arial"/>
                <w:caps/>
                <w:sz w:val="12"/>
                <w:szCs w:val="12"/>
              </w:rPr>
              <w:t>H31 – Tarifa mensal de manutenção do serviço em 1 país</w:t>
            </w:r>
          </w:p>
        </w:tc>
        <w:tc>
          <w:tcPr>
            <w:tcW w:w="790" w:type="dxa"/>
            <w:vAlign w:val="center"/>
          </w:tcPr>
          <w:p w14:paraId="4C445EC6"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75F4A852"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5EA533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0BF89E" w14:textId="77777777" w:rsidTr="00FF3BE7">
        <w:trPr>
          <w:trHeight w:val="549"/>
          <w:jc w:val="right"/>
        </w:trPr>
        <w:tc>
          <w:tcPr>
            <w:tcW w:w="3205" w:type="dxa"/>
            <w:vAlign w:val="center"/>
          </w:tcPr>
          <w:p w14:paraId="4042F16D" w14:textId="77777777" w:rsidR="00007072" w:rsidRPr="00007072" w:rsidRDefault="00007072" w:rsidP="00007072">
            <w:pPr>
              <w:jc w:val="left"/>
              <w:rPr>
                <w:rFonts w:cs="Arial"/>
                <w:caps/>
                <w:sz w:val="12"/>
                <w:szCs w:val="12"/>
              </w:rPr>
            </w:pPr>
            <w:r w:rsidRPr="00007072">
              <w:rPr>
                <w:rFonts w:cs="Arial"/>
                <w:caps/>
                <w:sz w:val="12"/>
                <w:szCs w:val="12"/>
              </w:rPr>
              <w:t>H4 – TRANSACÇÕES DE BAIXO VALOR</w:t>
            </w:r>
          </w:p>
          <w:p w14:paraId="6334B2B2" w14:textId="77777777" w:rsidR="00007072" w:rsidRPr="00007072" w:rsidRDefault="00007072" w:rsidP="00007072">
            <w:pPr>
              <w:jc w:val="left"/>
              <w:rPr>
                <w:rFonts w:cs="Arial"/>
                <w:caps/>
                <w:sz w:val="12"/>
                <w:szCs w:val="12"/>
              </w:rPr>
            </w:pPr>
          </w:p>
        </w:tc>
        <w:tc>
          <w:tcPr>
            <w:tcW w:w="3206" w:type="dxa"/>
            <w:vAlign w:val="center"/>
          </w:tcPr>
          <w:p w14:paraId="77B8372B" w14:textId="77777777" w:rsidR="00007072" w:rsidRPr="00007072" w:rsidRDefault="00007072" w:rsidP="00007072">
            <w:pPr>
              <w:jc w:val="left"/>
              <w:rPr>
                <w:rFonts w:cs="Arial"/>
                <w:caps/>
                <w:sz w:val="12"/>
                <w:szCs w:val="12"/>
              </w:rPr>
            </w:pPr>
            <w:r w:rsidRPr="00007072">
              <w:rPr>
                <w:rFonts w:cs="Arial"/>
                <w:caps/>
                <w:sz w:val="12"/>
                <w:szCs w:val="12"/>
              </w:rPr>
              <w:t>H49 – Transacções com cartão de marca internacional</w:t>
            </w:r>
          </w:p>
        </w:tc>
        <w:tc>
          <w:tcPr>
            <w:tcW w:w="790" w:type="dxa"/>
            <w:vAlign w:val="center"/>
          </w:tcPr>
          <w:p w14:paraId="71296B06"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5CFBAF8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E88B8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182703" w14:textId="77777777" w:rsidTr="00FF3BE7">
        <w:trPr>
          <w:trHeight w:val="606"/>
          <w:jc w:val="right"/>
        </w:trPr>
        <w:tc>
          <w:tcPr>
            <w:tcW w:w="3205" w:type="dxa"/>
            <w:vMerge w:val="restart"/>
            <w:vAlign w:val="center"/>
          </w:tcPr>
          <w:p w14:paraId="4C4D9532" w14:textId="77777777" w:rsidR="00007072" w:rsidRPr="00007072" w:rsidRDefault="00007072" w:rsidP="00007072">
            <w:pPr>
              <w:jc w:val="left"/>
              <w:rPr>
                <w:rFonts w:cs="Arial"/>
                <w:caps/>
                <w:sz w:val="12"/>
                <w:szCs w:val="12"/>
              </w:rPr>
            </w:pPr>
            <w:r w:rsidRPr="00007072">
              <w:rPr>
                <w:rFonts w:cs="Arial"/>
                <w:caps/>
                <w:sz w:val="12"/>
                <w:szCs w:val="12"/>
              </w:rPr>
              <w:t>H7 – SERVIÇOS MULTIBANCO</w:t>
            </w:r>
            <w:r w:rsidRPr="00007072">
              <w:rPr>
                <w:rFonts w:cs="Arial"/>
                <w:caps/>
                <w:sz w:val="14"/>
                <w:szCs w:val="12"/>
                <w:vertAlign w:val="superscript"/>
              </w:rPr>
              <w:footnoteReference w:id="89"/>
            </w:r>
          </w:p>
        </w:tc>
        <w:tc>
          <w:tcPr>
            <w:tcW w:w="3206" w:type="dxa"/>
            <w:vAlign w:val="center"/>
          </w:tcPr>
          <w:p w14:paraId="57618A29" w14:textId="77777777" w:rsidR="00007072" w:rsidRPr="00007072" w:rsidRDefault="00007072" w:rsidP="00007072">
            <w:pPr>
              <w:jc w:val="left"/>
              <w:rPr>
                <w:rFonts w:cs="Arial"/>
                <w:caps/>
                <w:sz w:val="12"/>
                <w:szCs w:val="12"/>
              </w:rPr>
            </w:pPr>
            <w:r w:rsidRPr="00007072">
              <w:rPr>
                <w:rFonts w:cs="Arial"/>
                <w:caps/>
                <w:sz w:val="12"/>
                <w:szCs w:val="12"/>
              </w:rPr>
              <w:t>H79 – Tarifa mensal para Serviços MULTIBANCO Personalizados contratados por Bancos antes de 2006</w:t>
            </w:r>
          </w:p>
        </w:tc>
        <w:tc>
          <w:tcPr>
            <w:tcW w:w="790" w:type="dxa"/>
            <w:vAlign w:val="center"/>
          </w:tcPr>
          <w:p w14:paraId="53FE2F6B"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596E049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CB41F0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007DA7" w14:textId="77777777" w:rsidTr="00FF3BE7">
        <w:trPr>
          <w:trHeight w:val="606"/>
          <w:jc w:val="right"/>
        </w:trPr>
        <w:tc>
          <w:tcPr>
            <w:tcW w:w="3205" w:type="dxa"/>
            <w:vMerge/>
            <w:vAlign w:val="center"/>
          </w:tcPr>
          <w:p w14:paraId="1A9D9082" w14:textId="77777777" w:rsidR="00007072" w:rsidRPr="00007072" w:rsidRDefault="00007072" w:rsidP="00007072">
            <w:pPr>
              <w:jc w:val="left"/>
              <w:rPr>
                <w:rFonts w:cs="Arial"/>
                <w:caps/>
                <w:sz w:val="12"/>
                <w:szCs w:val="12"/>
              </w:rPr>
            </w:pPr>
          </w:p>
        </w:tc>
        <w:tc>
          <w:tcPr>
            <w:tcW w:w="3206" w:type="dxa"/>
            <w:vAlign w:val="center"/>
          </w:tcPr>
          <w:p w14:paraId="29BD8CB7" w14:textId="77777777" w:rsidR="00007072" w:rsidRPr="00007072" w:rsidRDefault="00007072" w:rsidP="00007072">
            <w:pPr>
              <w:spacing w:before="0" w:after="0"/>
              <w:jc w:val="left"/>
              <w:rPr>
                <w:rFonts w:cs="Arial"/>
                <w:caps/>
                <w:sz w:val="12"/>
                <w:szCs w:val="12"/>
              </w:rPr>
            </w:pPr>
            <w:r w:rsidRPr="00007072">
              <w:rPr>
                <w:rFonts w:cs="Arial"/>
                <w:caps/>
                <w:sz w:val="12"/>
                <w:szCs w:val="12"/>
              </w:rPr>
              <w:t>H7A – Tarifa mensal por Entidade activa/ inibida do Pag. Serv./Compras</w:t>
            </w:r>
          </w:p>
        </w:tc>
        <w:tc>
          <w:tcPr>
            <w:tcW w:w="790" w:type="dxa"/>
            <w:vAlign w:val="center"/>
          </w:tcPr>
          <w:p w14:paraId="67CC18E0" w14:textId="77777777" w:rsidR="00007072" w:rsidRPr="00007072" w:rsidRDefault="00007072" w:rsidP="00007072">
            <w:pPr>
              <w:spacing w:before="0" w:after="0"/>
              <w:rPr>
                <w:rFonts w:cs="Arial"/>
                <w:caps/>
                <w:sz w:val="12"/>
                <w:szCs w:val="12"/>
              </w:rPr>
            </w:pPr>
            <w:r w:rsidRPr="00007072">
              <w:rPr>
                <w:rFonts w:cs="Arial"/>
                <w:caps/>
                <w:sz w:val="12"/>
                <w:szCs w:val="12"/>
              </w:rPr>
              <w:t>100</w:t>
            </w:r>
          </w:p>
        </w:tc>
        <w:tc>
          <w:tcPr>
            <w:tcW w:w="1131" w:type="dxa"/>
            <w:vAlign w:val="center"/>
          </w:tcPr>
          <w:p w14:paraId="1BE345C2" w14:textId="77777777" w:rsidR="00007072" w:rsidRPr="00007072" w:rsidRDefault="00007072" w:rsidP="00007072">
            <w:pPr>
              <w:spacing w:before="0" w:after="0"/>
              <w:rPr>
                <w:rFonts w:cs="Arial"/>
                <w:caps/>
                <w:sz w:val="12"/>
                <w:szCs w:val="12"/>
              </w:rPr>
            </w:pPr>
            <w:r w:rsidRPr="00007072">
              <w:rPr>
                <w:rFonts w:cs="Arial"/>
                <w:caps/>
                <w:sz w:val="12"/>
                <w:szCs w:val="12"/>
              </w:rPr>
              <w:t>instituição de apoio à entidade / entidade</w:t>
            </w:r>
          </w:p>
        </w:tc>
        <w:tc>
          <w:tcPr>
            <w:tcW w:w="1131" w:type="dxa"/>
            <w:vAlign w:val="center"/>
          </w:tcPr>
          <w:p w14:paraId="78F7EB08" w14:textId="77777777" w:rsidR="00007072" w:rsidRPr="00007072" w:rsidRDefault="00007072" w:rsidP="00007072">
            <w:pPr>
              <w:spacing w:before="0" w:after="0"/>
              <w:rPr>
                <w:rFonts w:cs="Arial"/>
                <w:caps/>
                <w:sz w:val="12"/>
                <w:szCs w:val="12"/>
              </w:rPr>
            </w:pPr>
            <w:r w:rsidRPr="00007072">
              <w:rPr>
                <w:rFonts w:cs="Arial"/>
                <w:caps/>
                <w:sz w:val="12"/>
                <w:szCs w:val="12"/>
              </w:rPr>
              <w:t>sibs fps</w:t>
            </w:r>
          </w:p>
        </w:tc>
      </w:tr>
      <w:tr w:rsidR="00007072" w:rsidRPr="00007072" w14:paraId="74CFA8A0" w14:textId="77777777" w:rsidTr="00FF3BE7">
        <w:trPr>
          <w:trHeight w:val="606"/>
          <w:jc w:val="right"/>
        </w:trPr>
        <w:tc>
          <w:tcPr>
            <w:tcW w:w="3205" w:type="dxa"/>
            <w:vMerge/>
            <w:vAlign w:val="center"/>
          </w:tcPr>
          <w:p w14:paraId="5FE1514C" w14:textId="77777777" w:rsidR="00007072" w:rsidRPr="00007072" w:rsidRDefault="00007072" w:rsidP="00007072">
            <w:pPr>
              <w:jc w:val="left"/>
              <w:rPr>
                <w:rFonts w:cs="Arial"/>
                <w:caps/>
                <w:sz w:val="12"/>
                <w:szCs w:val="12"/>
              </w:rPr>
            </w:pPr>
          </w:p>
        </w:tc>
        <w:tc>
          <w:tcPr>
            <w:tcW w:w="3206" w:type="dxa"/>
            <w:vAlign w:val="center"/>
          </w:tcPr>
          <w:p w14:paraId="61F8C472" w14:textId="77777777" w:rsidR="00007072" w:rsidRPr="00007072" w:rsidRDefault="00007072" w:rsidP="00007072">
            <w:pPr>
              <w:jc w:val="left"/>
              <w:rPr>
                <w:rFonts w:cs="Arial"/>
                <w:caps/>
                <w:sz w:val="12"/>
                <w:szCs w:val="12"/>
              </w:rPr>
            </w:pPr>
            <w:r w:rsidRPr="00007072">
              <w:rPr>
                <w:rFonts w:cs="Arial"/>
                <w:caps/>
                <w:sz w:val="12"/>
                <w:szCs w:val="12"/>
              </w:rPr>
              <w:t>H7B – Tarifa mensal por Serviço MULTIBANCO Parametrizável</w:t>
            </w:r>
            <w:r w:rsidRPr="00007072">
              <w:rPr>
                <w:rFonts w:cs="Arial"/>
                <w:caps/>
                <w:sz w:val="14"/>
                <w:szCs w:val="12"/>
                <w:vertAlign w:val="superscript"/>
              </w:rPr>
              <w:footnoteReference w:id="90"/>
            </w:r>
          </w:p>
        </w:tc>
        <w:tc>
          <w:tcPr>
            <w:tcW w:w="790" w:type="dxa"/>
            <w:vAlign w:val="center"/>
          </w:tcPr>
          <w:p w14:paraId="1F954293"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3C27D03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E6C1E3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979484" w14:textId="77777777" w:rsidTr="00FF3BE7">
        <w:trPr>
          <w:trHeight w:val="606"/>
          <w:jc w:val="right"/>
        </w:trPr>
        <w:tc>
          <w:tcPr>
            <w:tcW w:w="3205" w:type="dxa"/>
            <w:vMerge/>
            <w:vAlign w:val="center"/>
          </w:tcPr>
          <w:p w14:paraId="14906324" w14:textId="77777777" w:rsidR="00007072" w:rsidRPr="00007072" w:rsidRDefault="00007072" w:rsidP="00007072">
            <w:pPr>
              <w:jc w:val="left"/>
              <w:rPr>
                <w:rFonts w:cs="Arial"/>
                <w:caps/>
                <w:sz w:val="12"/>
                <w:szCs w:val="12"/>
              </w:rPr>
            </w:pPr>
          </w:p>
        </w:tc>
        <w:tc>
          <w:tcPr>
            <w:tcW w:w="3206" w:type="dxa"/>
            <w:vAlign w:val="center"/>
          </w:tcPr>
          <w:p w14:paraId="02381BD9" w14:textId="77777777" w:rsidR="00007072" w:rsidRPr="00007072" w:rsidRDefault="00007072" w:rsidP="00007072">
            <w:pPr>
              <w:jc w:val="left"/>
              <w:rPr>
                <w:rFonts w:cs="Arial"/>
                <w:caps/>
                <w:sz w:val="12"/>
                <w:szCs w:val="12"/>
              </w:rPr>
            </w:pPr>
            <w:r w:rsidRPr="00007072">
              <w:rPr>
                <w:rFonts w:cs="Arial"/>
                <w:caps/>
                <w:sz w:val="12"/>
                <w:szCs w:val="12"/>
              </w:rPr>
              <w:t>H7K – Tarifa mensal por Serviço MULTIBANCO Personalizado</w:t>
            </w:r>
            <w:r w:rsidRPr="00007072">
              <w:rPr>
                <w:rFonts w:cs="Arial"/>
                <w:caps/>
                <w:sz w:val="14"/>
                <w:szCs w:val="12"/>
                <w:vertAlign w:val="superscript"/>
              </w:rPr>
              <w:footnoteReference w:id="91"/>
            </w:r>
          </w:p>
        </w:tc>
        <w:tc>
          <w:tcPr>
            <w:tcW w:w="790" w:type="dxa"/>
            <w:vAlign w:val="center"/>
          </w:tcPr>
          <w:p w14:paraId="3D90F70C"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7D626F6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4459F1A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7B9AA2" w14:textId="77777777" w:rsidTr="00FF3BE7">
        <w:trPr>
          <w:trHeight w:val="619"/>
          <w:jc w:val="right"/>
        </w:trPr>
        <w:tc>
          <w:tcPr>
            <w:tcW w:w="3205" w:type="dxa"/>
            <w:vMerge/>
            <w:vAlign w:val="center"/>
          </w:tcPr>
          <w:p w14:paraId="57295C6D" w14:textId="77777777" w:rsidR="00007072" w:rsidRPr="00007072" w:rsidRDefault="00007072" w:rsidP="00007072">
            <w:pPr>
              <w:jc w:val="left"/>
              <w:rPr>
                <w:rFonts w:cs="Arial"/>
                <w:caps/>
                <w:sz w:val="12"/>
                <w:szCs w:val="12"/>
              </w:rPr>
            </w:pPr>
          </w:p>
        </w:tc>
        <w:tc>
          <w:tcPr>
            <w:tcW w:w="3206" w:type="dxa"/>
            <w:vAlign w:val="center"/>
          </w:tcPr>
          <w:p w14:paraId="68CB9E95" w14:textId="77777777" w:rsidR="00007072" w:rsidRPr="00007072" w:rsidRDefault="00007072" w:rsidP="00007072">
            <w:pPr>
              <w:jc w:val="left"/>
              <w:rPr>
                <w:rFonts w:cs="Arial"/>
                <w:caps/>
                <w:sz w:val="12"/>
                <w:szCs w:val="12"/>
              </w:rPr>
            </w:pPr>
            <w:r w:rsidRPr="00007072">
              <w:rPr>
                <w:rFonts w:cs="Arial"/>
                <w:caps/>
                <w:sz w:val="12"/>
                <w:szCs w:val="12"/>
              </w:rPr>
              <w:t>H7S – Tarifa transaccional para Serviços MULTIBANCO com ecrãs personalizados</w:t>
            </w:r>
          </w:p>
        </w:tc>
        <w:tc>
          <w:tcPr>
            <w:tcW w:w="790" w:type="dxa"/>
            <w:vAlign w:val="center"/>
          </w:tcPr>
          <w:p w14:paraId="668FA3ED"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2F90A738"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B6BED4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9DF608" w14:textId="77777777" w:rsidTr="00FF3BE7">
        <w:trPr>
          <w:trHeight w:val="606"/>
          <w:jc w:val="right"/>
        </w:trPr>
        <w:tc>
          <w:tcPr>
            <w:tcW w:w="3205" w:type="dxa"/>
            <w:vMerge w:val="restart"/>
            <w:vAlign w:val="center"/>
          </w:tcPr>
          <w:p w14:paraId="5EE815C3" w14:textId="77777777" w:rsidR="00007072" w:rsidRPr="00007072" w:rsidRDefault="00007072" w:rsidP="00007072">
            <w:pPr>
              <w:jc w:val="left"/>
              <w:rPr>
                <w:rFonts w:cs="Arial"/>
                <w:caps/>
                <w:sz w:val="12"/>
                <w:szCs w:val="12"/>
              </w:rPr>
            </w:pPr>
            <w:r w:rsidRPr="00007072">
              <w:rPr>
                <w:rFonts w:cs="Arial"/>
                <w:caps/>
                <w:sz w:val="12"/>
                <w:szCs w:val="12"/>
              </w:rPr>
              <w:t>H8 – PRÉMIOS DE ADESÃO A SERVIÇOS MULTIBANCO  E OUTROS SERVIÇOS</w:t>
            </w:r>
          </w:p>
        </w:tc>
        <w:tc>
          <w:tcPr>
            <w:tcW w:w="3206" w:type="dxa"/>
            <w:vAlign w:val="center"/>
          </w:tcPr>
          <w:p w14:paraId="0897BCAD" w14:textId="77777777" w:rsidR="00007072" w:rsidRPr="00007072" w:rsidRDefault="00007072" w:rsidP="00007072">
            <w:pPr>
              <w:jc w:val="left"/>
              <w:rPr>
                <w:rFonts w:cs="Arial"/>
                <w:caps/>
                <w:sz w:val="12"/>
                <w:szCs w:val="12"/>
              </w:rPr>
            </w:pPr>
            <w:r w:rsidRPr="00007072">
              <w:rPr>
                <w:rFonts w:cs="Arial"/>
                <w:caps/>
                <w:sz w:val="12"/>
                <w:szCs w:val="12"/>
              </w:rPr>
              <w:t>H83 – Prémio de Adesão – Serviço de Produção de Ficheiros Personalizados</w:t>
            </w:r>
          </w:p>
        </w:tc>
        <w:tc>
          <w:tcPr>
            <w:tcW w:w="790" w:type="dxa"/>
            <w:vAlign w:val="center"/>
          </w:tcPr>
          <w:p w14:paraId="402DDC5D"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3A6BB95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1B346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5E9A09" w14:textId="77777777" w:rsidTr="00FF3BE7">
        <w:trPr>
          <w:trHeight w:val="606"/>
          <w:jc w:val="right"/>
        </w:trPr>
        <w:tc>
          <w:tcPr>
            <w:tcW w:w="3205" w:type="dxa"/>
            <w:vMerge/>
            <w:vAlign w:val="center"/>
          </w:tcPr>
          <w:p w14:paraId="77F471DC" w14:textId="77777777" w:rsidR="00007072" w:rsidRPr="00007072" w:rsidRDefault="00007072" w:rsidP="00007072">
            <w:pPr>
              <w:jc w:val="left"/>
              <w:rPr>
                <w:rFonts w:cs="Arial"/>
                <w:caps/>
                <w:sz w:val="12"/>
                <w:szCs w:val="12"/>
              </w:rPr>
            </w:pPr>
          </w:p>
        </w:tc>
        <w:tc>
          <w:tcPr>
            <w:tcW w:w="3206" w:type="dxa"/>
            <w:vAlign w:val="center"/>
          </w:tcPr>
          <w:p w14:paraId="77C106C5" w14:textId="77777777" w:rsidR="00007072" w:rsidRPr="00007072" w:rsidRDefault="00007072" w:rsidP="00007072">
            <w:pPr>
              <w:jc w:val="left"/>
              <w:rPr>
                <w:rFonts w:cs="Arial"/>
                <w:caps/>
                <w:sz w:val="12"/>
                <w:szCs w:val="12"/>
              </w:rPr>
            </w:pPr>
            <w:r w:rsidRPr="00007072">
              <w:rPr>
                <w:rFonts w:cs="Arial"/>
                <w:caps/>
                <w:sz w:val="12"/>
                <w:szCs w:val="12"/>
              </w:rPr>
              <w:t>H84 – Prémio de Adesão – SERVIÇO Parametrizável Pag/carregamento</w:t>
            </w:r>
          </w:p>
        </w:tc>
        <w:tc>
          <w:tcPr>
            <w:tcW w:w="790" w:type="dxa"/>
            <w:vAlign w:val="center"/>
          </w:tcPr>
          <w:p w14:paraId="432DAB87"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A1A2C8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92B83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84E1D5F" w14:textId="77777777" w:rsidTr="00FF3BE7">
        <w:trPr>
          <w:trHeight w:val="606"/>
          <w:jc w:val="right"/>
        </w:trPr>
        <w:tc>
          <w:tcPr>
            <w:tcW w:w="3205" w:type="dxa"/>
            <w:vMerge/>
            <w:vAlign w:val="center"/>
          </w:tcPr>
          <w:p w14:paraId="59481B24" w14:textId="77777777" w:rsidR="00007072" w:rsidRPr="00007072" w:rsidRDefault="00007072" w:rsidP="00007072">
            <w:pPr>
              <w:jc w:val="left"/>
              <w:rPr>
                <w:rFonts w:cs="Arial"/>
                <w:caps/>
                <w:sz w:val="12"/>
                <w:szCs w:val="12"/>
              </w:rPr>
            </w:pPr>
          </w:p>
        </w:tc>
        <w:tc>
          <w:tcPr>
            <w:tcW w:w="3206" w:type="dxa"/>
            <w:vAlign w:val="center"/>
          </w:tcPr>
          <w:p w14:paraId="3E46260B" w14:textId="77777777" w:rsidR="00007072" w:rsidRPr="00007072" w:rsidRDefault="00007072" w:rsidP="00007072">
            <w:pPr>
              <w:jc w:val="left"/>
              <w:rPr>
                <w:rFonts w:cs="Arial"/>
                <w:caps/>
                <w:sz w:val="12"/>
                <w:szCs w:val="12"/>
              </w:rPr>
            </w:pPr>
            <w:r w:rsidRPr="00007072">
              <w:rPr>
                <w:rFonts w:cs="Arial"/>
                <w:caps/>
                <w:sz w:val="12"/>
                <w:szCs w:val="12"/>
              </w:rPr>
              <w:t>H85 – Prémio de Adesão – SERVIÇO Parametrizável Consulta/Adesão</w:t>
            </w:r>
          </w:p>
        </w:tc>
        <w:tc>
          <w:tcPr>
            <w:tcW w:w="790" w:type="dxa"/>
            <w:vAlign w:val="center"/>
          </w:tcPr>
          <w:p w14:paraId="242E5867"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21022A2E"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B18FA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C5FB200" w14:textId="77777777" w:rsidTr="00FF3BE7">
        <w:trPr>
          <w:trHeight w:val="606"/>
          <w:jc w:val="right"/>
        </w:trPr>
        <w:tc>
          <w:tcPr>
            <w:tcW w:w="3205" w:type="dxa"/>
            <w:vMerge/>
            <w:vAlign w:val="center"/>
          </w:tcPr>
          <w:p w14:paraId="27C99384" w14:textId="77777777" w:rsidR="00007072" w:rsidRPr="00007072" w:rsidRDefault="00007072" w:rsidP="00007072">
            <w:pPr>
              <w:jc w:val="left"/>
              <w:rPr>
                <w:rFonts w:cs="Arial"/>
                <w:caps/>
                <w:sz w:val="12"/>
                <w:szCs w:val="12"/>
              </w:rPr>
            </w:pPr>
          </w:p>
        </w:tc>
        <w:tc>
          <w:tcPr>
            <w:tcW w:w="3206" w:type="dxa"/>
            <w:vAlign w:val="center"/>
          </w:tcPr>
          <w:p w14:paraId="7B2CE5CC" w14:textId="77777777" w:rsidR="00007072" w:rsidRPr="00007072" w:rsidRDefault="00007072" w:rsidP="00007072">
            <w:pPr>
              <w:jc w:val="left"/>
              <w:rPr>
                <w:rFonts w:cs="Arial"/>
                <w:caps/>
                <w:sz w:val="12"/>
                <w:szCs w:val="12"/>
              </w:rPr>
            </w:pPr>
            <w:r w:rsidRPr="00007072">
              <w:rPr>
                <w:rFonts w:cs="Arial"/>
                <w:caps/>
                <w:sz w:val="12"/>
                <w:szCs w:val="12"/>
              </w:rPr>
              <w:t>H87 – Prémio de Adesão – SERVIÇO Personalizado</w:t>
            </w:r>
          </w:p>
        </w:tc>
        <w:tc>
          <w:tcPr>
            <w:tcW w:w="790" w:type="dxa"/>
            <w:vAlign w:val="center"/>
          </w:tcPr>
          <w:p w14:paraId="0478C1D1" w14:textId="77777777" w:rsidR="00007072" w:rsidRPr="00007072" w:rsidRDefault="00007072" w:rsidP="00007072">
            <w:pPr>
              <w:rPr>
                <w:rFonts w:cs="Arial"/>
                <w:caps/>
                <w:sz w:val="12"/>
                <w:szCs w:val="12"/>
              </w:rPr>
            </w:pPr>
            <w:r w:rsidRPr="00007072">
              <w:rPr>
                <w:rFonts w:cs="Arial"/>
                <w:caps/>
                <w:sz w:val="12"/>
                <w:szCs w:val="12"/>
              </w:rPr>
              <w:t>50.000</w:t>
            </w:r>
          </w:p>
        </w:tc>
        <w:tc>
          <w:tcPr>
            <w:tcW w:w="1131" w:type="dxa"/>
            <w:vAlign w:val="center"/>
          </w:tcPr>
          <w:p w14:paraId="27B02866"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2C0A90BF" w14:textId="77777777" w:rsidR="00007072" w:rsidRPr="00007072" w:rsidRDefault="00007072" w:rsidP="00007072">
            <w:pPr>
              <w:rPr>
                <w:rFonts w:cs="Arial"/>
                <w:caps/>
                <w:sz w:val="12"/>
                <w:szCs w:val="12"/>
              </w:rPr>
            </w:pPr>
            <w:r w:rsidRPr="00007072">
              <w:rPr>
                <w:rFonts w:cs="Arial"/>
                <w:caps/>
                <w:sz w:val="12"/>
                <w:szCs w:val="12"/>
              </w:rPr>
              <w:t>sibs fps</w:t>
            </w:r>
          </w:p>
        </w:tc>
      </w:tr>
    </w:tbl>
    <w:p w14:paraId="6E3C6FD5" w14:textId="77777777" w:rsidR="00007072" w:rsidRPr="00007072" w:rsidRDefault="00007072" w:rsidP="00007072">
      <w:pPr>
        <w:spacing w:before="120" w:after="120" w:line="360" w:lineRule="auto"/>
        <w:jc w:val="both"/>
        <w:rPr>
          <w:rFonts w:cs="Arial"/>
          <w:b/>
          <w:sz w:val="18"/>
          <w:szCs w:val="20"/>
          <w:lang w:val="pt-PT" w:eastAsia="pt-PT"/>
        </w:rPr>
      </w:pPr>
    </w:p>
    <w:p w14:paraId="1F9B234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DA65AF4" w14:textId="313BD0EC" w:rsidR="00007072" w:rsidRPr="00007072" w:rsidRDefault="00007072" w:rsidP="00007072">
      <w:pPr>
        <w:keepNext/>
        <w:pageBreakBefore/>
        <w:spacing w:before="240" w:after="240"/>
        <w:outlineLvl w:val="0"/>
        <w:rPr>
          <w:b/>
          <w:caps/>
          <w:kern w:val="28"/>
          <w:szCs w:val="20"/>
          <w:lang w:val="pt-PT" w:eastAsia="pt-PT"/>
        </w:rPr>
      </w:pPr>
      <w:bookmarkStart w:id="1323" w:name="_Toc507437768"/>
      <w:bookmarkStart w:id="1324" w:name="_Toc507438352"/>
      <w:r w:rsidRPr="00007072">
        <w:rPr>
          <w:b/>
          <w:caps/>
          <w:kern w:val="28"/>
          <w:szCs w:val="20"/>
          <w:lang w:val="pt-PT" w:eastAsia="pt-PT"/>
        </w:rPr>
        <w:t>I – ENCARGOS DE SERVIÇOS EM TPA</w:t>
      </w:r>
      <w:bookmarkEnd w:id="1323"/>
      <w:bookmarkEnd w:id="132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472AC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1FC00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0BAD3C99"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FA6F3C" w14:textId="77777777" w:rsidR="00007072" w:rsidRPr="00007072" w:rsidRDefault="00007072" w:rsidP="00007072">
            <w:pPr>
              <w:rPr>
                <w:rFonts w:cs="Arial"/>
                <w:caps/>
                <w:sz w:val="12"/>
                <w:szCs w:val="12"/>
              </w:rPr>
            </w:pPr>
            <w:r w:rsidRPr="00007072">
              <w:rPr>
                <w:rFonts w:cs="Arial"/>
                <w:caps/>
                <w:sz w:val="12"/>
                <w:szCs w:val="12"/>
              </w:rPr>
              <w:t>Valor</w:t>
            </w:r>
          </w:p>
          <w:p w14:paraId="158A066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B233F7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5657E9B1" w14:textId="77777777" w:rsidTr="00FF3BE7">
        <w:trPr>
          <w:trHeight w:val="207"/>
          <w:jc w:val="right"/>
        </w:trPr>
        <w:tc>
          <w:tcPr>
            <w:tcW w:w="3205" w:type="dxa"/>
            <w:vMerge/>
            <w:tcBorders>
              <w:bottom w:val="single" w:sz="4" w:space="0" w:color="auto"/>
            </w:tcBorders>
            <w:shd w:val="clear" w:color="auto" w:fill="CCDBF0"/>
            <w:vAlign w:val="center"/>
          </w:tcPr>
          <w:p w14:paraId="3F40C6B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314640D"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304F0D1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3B5A79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AEBE25D"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70B0F62" w14:textId="77777777" w:rsidTr="00FF3BE7">
        <w:trPr>
          <w:trHeight w:val="606"/>
          <w:jc w:val="right"/>
        </w:trPr>
        <w:tc>
          <w:tcPr>
            <w:tcW w:w="3205" w:type="dxa"/>
            <w:vAlign w:val="center"/>
          </w:tcPr>
          <w:p w14:paraId="05AD1853" w14:textId="77777777" w:rsidR="00007072" w:rsidRPr="00007072" w:rsidRDefault="00007072" w:rsidP="00007072">
            <w:pPr>
              <w:jc w:val="left"/>
              <w:rPr>
                <w:rFonts w:cs="Arial"/>
                <w:caps/>
                <w:sz w:val="12"/>
                <w:szCs w:val="12"/>
              </w:rPr>
            </w:pPr>
            <w:r w:rsidRPr="00007072">
              <w:rPr>
                <w:rFonts w:cs="Arial"/>
                <w:caps/>
                <w:sz w:val="12"/>
                <w:szCs w:val="12"/>
              </w:rPr>
              <w:t>I1 – TPA COM LINHA COMUTADA</w:t>
            </w:r>
          </w:p>
        </w:tc>
        <w:tc>
          <w:tcPr>
            <w:tcW w:w="3206" w:type="dxa"/>
            <w:vAlign w:val="center"/>
          </w:tcPr>
          <w:p w14:paraId="5C8AE6A4" w14:textId="77777777" w:rsidR="00007072" w:rsidRPr="00007072" w:rsidRDefault="00007072" w:rsidP="00007072">
            <w:pPr>
              <w:jc w:val="left"/>
              <w:rPr>
                <w:rFonts w:cs="Arial"/>
                <w:caps/>
                <w:sz w:val="12"/>
                <w:szCs w:val="12"/>
              </w:rPr>
            </w:pPr>
            <w:r w:rsidRPr="00007072">
              <w:rPr>
                <w:rFonts w:cs="Arial"/>
                <w:caps/>
                <w:sz w:val="12"/>
                <w:szCs w:val="12"/>
              </w:rPr>
              <w:t>I11 – Tarifa de comunicação por transacção taxada no destinatário (reverse charge)</w:t>
            </w:r>
            <w:r w:rsidRPr="00007072">
              <w:rPr>
                <w:rFonts w:cs="Arial"/>
                <w:caps/>
                <w:sz w:val="14"/>
                <w:szCs w:val="12"/>
                <w:vertAlign w:val="superscript"/>
              </w:rPr>
              <w:footnoteReference w:id="92"/>
            </w:r>
          </w:p>
        </w:tc>
        <w:tc>
          <w:tcPr>
            <w:tcW w:w="790" w:type="dxa"/>
            <w:vAlign w:val="center"/>
          </w:tcPr>
          <w:p w14:paraId="57BF0E26"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578EA93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6FE5B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2B0E85" w14:textId="77777777" w:rsidTr="00FF3BE7">
        <w:trPr>
          <w:trHeight w:val="606"/>
          <w:jc w:val="right"/>
        </w:trPr>
        <w:tc>
          <w:tcPr>
            <w:tcW w:w="3205" w:type="dxa"/>
            <w:vMerge w:val="restart"/>
            <w:vAlign w:val="center"/>
          </w:tcPr>
          <w:p w14:paraId="3E59F04D" w14:textId="77777777" w:rsidR="00007072" w:rsidRPr="00007072" w:rsidRDefault="00007072" w:rsidP="00007072">
            <w:pPr>
              <w:jc w:val="left"/>
              <w:rPr>
                <w:rFonts w:cs="Arial"/>
                <w:caps/>
                <w:sz w:val="12"/>
                <w:szCs w:val="12"/>
              </w:rPr>
            </w:pPr>
            <w:r w:rsidRPr="00007072">
              <w:rPr>
                <w:rFonts w:cs="Arial"/>
                <w:caps/>
                <w:sz w:val="12"/>
                <w:szCs w:val="12"/>
              </w:rPr>
              <w:t>I2 – EMISSÃO DE EXTRACTO</w:t>
            </w:r>
            <w:r w:rsidRPr="00007072">
              <w:rPr>
                <w:rFonts w:cs="Arial"/>
                <w:caps/>
                <w:sz w:val="14"/>
                <w:szCs w:val="12"/>
                <w:vertAlign w:val="superscript"/>
              </w:rPr>
              <w:footnoteReference w:id="93"/>
            </w:r>
          </w:p>
        </w:tc>
        <w:tc>
          <w:tcPr>
            <w:tcW w:w="3206" w:type="dxa"/>
            <w:vAlign w:val="center"/>
          </w:tcPr>
          <w:p w14:paraId="1B64A1AD" w14:textId="77777777" w:rsidR="00007072" w:rsidRPr="00007072" w:rsidRDefault="00007072" w:rsidP="00007072">
            <w:pPr>
              <w:jc w:val="left"/>
              <w:rPr>
                <w:rFonts w:cs="Arial"/>
                <w:caps/>
                <w:sz w:val="12"/>
                <w:szCs w:val="12"/>
              </w:rPr>
            </w:pPr>
            <w:r w:rsidRPr="00007072">
              <w:rPr>
                <w:rFonts w:cs="Arial"/>
                <w:caps/>
                <w:sz w:val="12"/>
                <w:szCs w:val="12"/>
              </w:rPr>
              <w:t>I22 – Tarifa por extracto em formato electrónico</w:t>
            </w:r>
            <w:r w:rsidRPr="00007072">
              <w:rPr>
                <w:rFonts w:cs="Arial"/>
                <w:caps/>
                <w:sz w:val="14"/>
                <w:szCs w:val="12"/>
                <w:vertAlign w:val="superscript"/>
              </w:rPr>
              <w:footnoteReference w:id="94"/>
            </w:r>
          </w:p>
        </w:tc>
        <w:tc>
          <w:tcPr>
            <w:tcW w:w="790" w:type="dxa"/>
            <w:vAlign w:val="center"/>
          </w:tcPr>
          <w:p w14:paraId="7E9B2C4E" w14:textId="77777777" w:rsidR="00007072" w:rsidRPr="00007072" w:rsidRDefault="00007072" w:rsidP="00007072">
            <w:pPr>
              <w:rPr>
                <w:rFonts w:cs="Arial"/>
                <w:caps/>
                <w:sz w:val="12"/>
                <w:szCs w:val="12"/>
              </w:rPr>
            </w:pPr>
            <w:r w:rsidRPr="00007072">
              <w:rPr>
                <w:rFonts w:cs="Arial"/>
                <w:caps/>
                <w:sz w:val="12"/>
                <w:szCs w:val="12"/>
              </w:rPr>
              <w:t>0,340</w:t>
            </w:r>
          </w:p>
        </w:tc>
        <w:tc>
          <w:tcPr>
            <w:tcW w:w="1131" w:type="dxa"/>
            <w:vAlign w:val="center"/>
          </w:tcPr>
          <w:p w14:paraId="21FFB0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934945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ED0721" w14:textId="77777777" w:rsidTr="00FF3BE7">
        <w:trPr>
          <w:trHeight w:val="606"/>
          <w:jc w:val="right"/>
        </w:trPr>
        <w:tc>
          <w:tcPr>
            <w:tcW w:w="3205" w:type="dxa"/>
            <w:vMerge/>
            <w:vAlign w:val="center"/>
          </w:tcPr>
          <w:p w14:paraId="0BD8BA0B" w14:textId="77777777" w:rsidR="00007072" w:rsidRPr="00007072" w:rsidRDefault="00007072" w:rsidP="00007072">
            <w:pPr>
              <w:jc w:val="left"/>
              <w:rPr>
                <w:rFonts w:cs="Arial"/>
                <w:caps/>
                <w:sz w:val="12"/>
                <w:szCs w:val="12"/>
              </w:rPr>
            </w:pPr>
          </w:p>
        </w:tc>
        <w:tc>
          <w:tcPr>
            <w:tcW w:w="3206" w:type="dxa"/>
            <w:vAlign w:val="center"/>
          </w:tcPr>
          <w:p w14:paraId="1465F48B" w14:textId="77777777" w:rsidR="00007072" w:rsidRPr="00007072" w:rsidRDefault="00007072" w:rsidP="00007072">
            <w:pPr>
              <w:jc w:val="left"/>
              <w:rPr>
                <w:rFonts w:cs="Arial"/>
                <w:caps/>
                <w:sz w:val="12"/>
                <w:szCs w:val="12"/>
              </w:rPr>
            </w:pPr>
            <w:r w:rsidRPr="00007072">
              <w:rPr>
                <w:rFonts w:cs="Arial"/>
                <w:caps/>
                <w:sz w:val="12"/>
                <w:szCs w:val="12"/>
              </w:rPr>
              <w:t>I23 – Formatação de extracto e envio por mail</w:t>
            </w:r>
            <w:r w:rsidRPr="00007072">
              <w:rPr>
                <w:rFonts w:cs="Arial"/>
                <w:caps/>
                <w:sz w:val="14"/>
                <w:szCs w:val="12"/>
                <w:vertAlign w:val="superscript"/>
              </w:rPr>
              <w:footnoteReference w:id="95"/>
            </w:r>
          </w:p>
        </w:tc>
        <w:tc>
          <w:tcPr>
            <w:tcW w:w="790" w:type="dxa"/>
            <w:vAlign w:val="center"/>
          </w:tcPr>
          <w:p w14:paraId="266322FB"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4441D0A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2BEE458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B2A394" w14:textId="77777777" w:rsidTr="00FF3BE7">
        <w:trPr>
          <w:trHeight w:val="606"/>
          <w:jc w:val="right"/>
        </w:trPr>
        <w:tc>
          <w:tcPr>
            <w:tcW w:w="3205" w:type="dxa"/>
            <w:vAlign w:val="center"/>
          </w:tcPr>
          <w:p w14:paraId="16376FB5" w14:textId="77777777" w:rsidR="00007072" w:rsidRPr="00007072" w:rsidRDefault="00007072" w:rsidP="00007072">
            <w:pPr>
              <w:jc w:val="left"/>
              <w:rPr>
                <w:rFonts w:cs="Arial"/>
                <w:caps/>
                <w:sz w:val="12"/>
                <w:szCs w:val="12"/>
              </w:rPr>
            </w:pPr>
            <w:r w:rsidRPr="00007072">
              <w:rPr>
                <w:rFonts w:cs="Arial"/>
                <w:caps/>
                <w:sz w:val="12"/>
                <w:szCs w:val="12"/>
              </w:rPr>
              <w:t>I3 – ENVIO DE FICHEIRO</w:t>
            </w:r>
          </w:p>
        </w:tc>
        <w:tc>
          <w:tcPr>
            <w:tcW w:w="3206" w:type="dxa"/>
            <w:vAlign w:val="center"/>
          </w:tcPr>
          <w:p w14:paraId="67C529D3" w14:textId="77777777" w:rsidR="00007072" w:rsidRPr="00007072" w:rsidRDefault="00007072" w:rsidP="00007072">
            <w:pPr>
              <w:jc w:val="left"/>
              <w:rPr>
                <w:rFonts w:cs="Arial"/>
                <w:caps/>
                <w:sz w:val="12"/>
                <w:szCs w:val="12"/>
              </w:rPr>
            </w:pPr>
            <w:r w:rsidRPr="00007072">
              <w:rPr>
                <w:rFonts w:cs="Arial"/>
                <w:caps/>
                <w:sz w:val="12"/>
                <w:szCs w:val="12"/>
              </w:rPr>
              <w:t>I31 – Tarifa por estabelecimento em ficheiro de Totais de Fecho TPA</w:t>
            </w:r>
          </w:p>
        </w:tc>
        <w:tc>
          <w:tcPr>
            <w:tcW w:w="790" w:type="dxa"/>
            <w:vAlign w:val="center"/>
          </w:tcPr>
          <w:p w14:paraId="11E270E7" w14:textId="77777777" w:rsidR="00007072" w:rsidRPr="00007072" w:rsidRDefault="00007072" w:rsidP="00007072">
            <w:pPr>
              <w:rPr>
                <w:rFonts w:cs="Arial"/>
                <w:caps/>
                <w:sz w:val="12"/>
                <w:szCs w:val="12"/>
              </w:rPr>
            </w:pPr>
            <w:r w:rsidRPr="00007072">
              <w:rPr>
                <w:rFonts w:cs="Arial"/>
                <w:caps/>
                <w:sz w:val="12"/>
                <w:szCs w:val="12"/>
              </w:rPr>
              <w:t>0,07</w:t>
            </w:r>
          </w:p>
        </w:tc>
        <w:tc>
          <w:tcPr>
            <w:tcW w:w="1131" w:type="dxa"/>
            <w:vAlign w:val="center"/>
          </w:tcPr>
          <w:p w14:paraId="3711FAF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7D51C7C" w14:textId="77777777" w:rsidR="00007072" w:rsidRPr="00007072" w:rsidRDefault="00007072" w:rsidP="00007072">
            <w:pPr>
              <w:rPr>
                <w:rFonts w:cs="Arial"/>
                <w:caps/>
                <w:sz w:val="12"/>
                <w:szCs w:val="12"/>
              </w:rPr>
            </w:pPr>
            <w:r w:rsidRPr="00007072">
              <w:rPr>
                <w:rFonts w:cs="Arial"/>
                <w:caps/>
                <w:sz w:val="12"/>
                <w:szCs w:val="12"/>
              </w:rPr>
              <w:t>sibs fps</w:t>
            </w:r>
          </w:p>
        </w:tc>
      </w:tr>
    </w:tbl>
    <w:p w14:paraId="413A3923" w14:textId="77777777" w:rsidR="00007072" w:rsidRPr="00007072" w:rsidRDefault="00007072" w:rsidP="00007072">
      <w:pPr>
        <w:spacing w:before="120" w:after="120" w:line="360" w:lineRule="auto"/>
        <w:jc w:val="both"/>
        <w:rPr>
          <w:rFonts w:cs="Arial"/>
          <w:b/>
          <w:sz w:val="18"/>
          <w:szCs w:val="20"/>
          <w:lang w:val="pt-PT" w:eastAsia="pt-PT"/>
        </w:rPr>
      </w:pPr>
    </w:p>
    <w:p w14:paraId="71AEBB6B"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758F18E" w14:textId="34733469" w:rsidR="00007072" w:rsidRPr="00007072" w:rsidRDefault="00007072" w:rsidP="00007072">
      <w:pPr>
        <w:keepNext/>
        <w:pageBreakBefore/>
        <w:spacing w:before="240" w:after="240"/>
        <w:outlineLvl w:val="0"/>
        <w:rPr>
          <w:b/>
          <w:caps/>
          <w:kern w:val="28"/>
          <w:sz w:val="18"/>
          <w:szCs w:val="20"/>
          <w:lang w:val="pt-PT" w:eastAsia="pt-PT"/>
        </w:rPr>
      </w:pPr>
      <w:r w:rsidRPr="00007072">
        <w:rPr>
          <w:b/>
          <w:caps/>
          <w:kern w:val="28"/>
          <w:sz w:val="18"/>
          <w:szCs w:val="20"/>
          <w:lang w:val="pt-PT" w:eastAsia="pt-PT"/>
        </w:rPr>
        <w:t xml:space="preserve"> </w:t>
      </w:r>
      <w:bookmarkStart w:id="1325" w:name="_Toc507437769"/>
      <w:bookmarkStart w:id="1326" w:name="_Toc507438353"/>
      <w:r w:rsidRPr="00007072">
        <w:rPr>
          <w:b/>
          <w:caps/>
          <w:kern w:val="28"/>
          <w:szCs w:val="20"/>
          <w:lang w:val="pt-PT" w:eastAsia="pt-PT"/>
        </w:rPr>
        <w:t>J – TRANSMISSÃO DE FICHEIROS</w:t>
      </w:r>
      <w:bookmarkEnd w:id="1325"/>
      <w:bookmarkEnd w:id="132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EE464A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37ADD4"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145E4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4972AA55" w14:textId="77777777" w:rsidR="00007072" w:rsidRPr="00007072" w:rsidRDefault="00007072" w:rsidP="00007072">
            <w:pPr>
              <w:rPr>
                <w:rFonts w:cs="Arial"/>
                <w:caps/>
                <w:sz w:val="12"/>
                <w:szCs w:val="12"/>
              </w:rPr>
            </w:pPr>
            <w:r w:rsidRPr="00007072">
              <w:rPr>
                <w:rFonts w:cs="Arial"/>
                <w:caps/>
                <w:sz w:val="12"/>
                <w:szCs w:val="12"/>
              </w:rPr>
              <w:t>Valor</w:t>
            </w:r>
          </w:p>
          <w:p w14:paraId="4EFD4A1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610D5B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F6FC590" w14:textId="77777777" w:rsidTr="00FF3BE7">
        <w:trPr>
          <w:trHeight w:val="207"/>
          <w:jc w:val="right"/>
        </w:trPr>
        <w:tc>
          <w:tcPr>
            <w:tcW w:w="3205" w:type="dxa"/>
            <w:vMerge/>
            <w:tcBorders>
              <w:bottom w:val="single" w:sz="4" w:space="0" w:color="auto"/>
            </w:tcBorders>
            <w:shd w:val="clear" w:color="auto" w:fill="CCDBF0"/>
            <w:vAlign w:val="center"/>
          </w:tcPr>
          <w:p w14:paraId="0AF69FA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257B7F7"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A394097"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16FD419"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2A28847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A5C8335" w14:textId="77777777" w:rsidTr="00FF3BE7">
        <w:trPr>
          <w:trHeight w:val="606"/>
          <w:jc w:val="right"/>
        </w:trPr>
        <w:tc>
          <w:tcPr>
            <w:tcW w:w="3205" w:type="dxa"/>
            <w:vAlign w:val="center"/>
          </w:tcPr>
          <w:p w14:paraId="2DFB25D1" w14:textId="77777777" w:rsidR="00007072" w:rsidRPr="00007072" w:rsidRDefault="00007072" w:rsidP="00007072">
            <w:pPr>
              <w:jc w:val="left"/>
              <w:rPr>
                <w:rFonts w:cs="Arial"/>
                <w:caps/>
                <w:sz w:val="12"/>
                <w:szCs w:val="12"/>
              </w:rPr>
            </w:pPr>
            <w:r w:rsidRPr="00007072">
              <w:rPr>
                <w:rFonts w:cs="Arial"/>
                <w:caps/>
                <w:sz w:val="12"/>
                <w:szCs w:val="12"/>
              </w:rPr>
              <w:t>J1 – MANUSEAMENTO DE SUPORTE MAGNÉTICO</w:t>
            </w:r>
            <w:r w:rsidRPr="00007072">
              <w:rPr>
                <w:rFonts w:cs="Arial"/>
                <w:caps/>
                <w:sz w:val="14"/>
                <w:szCs w:val="12"/>
                <w:vertAlign w:val="superscript"/>
              </w:rPr>
              <w:footnoteReference w:id="96"/>
            </w:r>
          </w:p>
        </w:tc>
        <w:tc>
          <w:tcPr>
            <w:tcW w:w="3206" w:type="dxa"/>
            <w:vAlign w:val="center"/>
          </w:tcPr>
          <w:p w14:paraId="16E68A2F" w14:textId="77777777" w:rsidR="00007072" w:rsidRPr="00007072" w:rsidRDefault="00007072" w:rsidP="00007072">
            <w:pPr>
              <w:jc w:val="left"/>
              <w:rPr>
                <w:rFonts w:cs="Arial"/>
                <w:caps/>
                <w:sz w:val="12"/>
                <w:szCs w:val="12"/>
              </w:rPr>
            </w:pPr>
            <w:r w:rsidRPr="00007072">
              <w:rPr>
                <w:rFonts w:cs="Arial"/>
                <w:caps/>
                <w:sz w:val="12"/>
                <w:szCs w:val="12"/>
              </w:rPr>
              <w:t>J11 – Tarifa única por ficheiro</w:t>
            </w:r>
            <w:r w:rsidRPr="00007072">
              <w:rPr>
                <w:rFonts w:cs="Arial"/>
                <w:caps/>
                <w:sz w:val="14"/>
                <w:szCs w:val="12"/>
                <w:vertAlign w:val="superscript"/>
              </w:rPr>
              <w:footnoteReference w:id="97"/>
            </w:r>
          </w:p>
        </w:tc>
        <w:tc>
          <w:tcPr>
            <w:tcW w:w="790" w:type="dxa"/>
            <w:vAlign w:val="center"/>
          </w:tcPr>
          <w:p w14:paraId="254FFCF3"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08A7C1E2"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C5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AC4993" w14:textId="77777777" w:rsidTr="00FF3BE7">
        <w:trPr>
          <w:trHeight w:val="606"/>
          <w:jc w:val="right"/>
        </w:trPr>
        <w:tc>
          <w:tcPr>
            <w:tcW w:w="3205" w:type="dxa"/>
            <w:vMerge w:val="restart"/>
            <w:vAlign w:val="center"/>
          </w:tcPr>
          <w:p w14:paraId="1A2235AA" w14:textId="77777777" w:rsidR="00007072" w:rsidRPr="00007072" w:rsidRDefault="00007072" w:rsidP="00007072">
            <w:pPr>
              <w:jc w:val="left"/>
              <w:rPr>
                <w:rFonts w:cs="Arial"/>
                <w:caps/>
                <w:sz w:val="12"/>
                <w:szCs w:val="12"/>
              </w:rPr>
            </w:pPr>
            <w:r w:rsidRPr="00007072">
              <w:rPr>
                <w:rFonts w:cs="Arial"/>
                <w:caps/>
                <w:sz w:val="12"/>
                <w:szCs w:val="12"/>
              </w:rPr>
              <w:t>J2 – FICHEIROS TELETRANSMITIDOS</w:t>
            </w:r>
            <w:r w:rsidRPr="00007072">
              <w:rPr>
                <w:rFonts w:cs="Arial"/>
                <w:caps/>
                <w:sz w:val="14"/>
                <w:szCs w:val="12"/>
                <w:vertAlign w:val="superscript"/>
              </w:rPr>
              <w:footnoteReference w:id="98"/>
            </w:r>
          </w:p>
        </w:tc>
        <w:tc>
          <w:tcPr>
            <w:tcW w:w="3206" w:type="dxa"/>
            <w:vAlign w:val="center"/>
          </w:tcPr>
          <w:p w14:paraId="2D717115" w14:textId="77777777" w:rsidR="00007072" w:rsidRPr="00007072" w:rsidRDefault="00007072" w:rsidP="00007072">
            <w:pPr>
              <w:jc w:val="left"/>
              <w:rPr>
                <w:rFonts w:cs="Arial"/>
                <w:caps/>
                <w:sz w:val="12"/>
                <w:szCs w:val="12"/>
              </w:rPr>
            </w:pPr>
            <w:r w:rsidRPr="00007072">
              <w:rPr>
                <w:rFonts w:cs="Arial"/>
                <w:caps/>
                <w:sz w:val="12"/>
                <w:szCs w:val="12"/>
              </w:rPr>
              <w:t>J21 – 1ª transmissão</w:t>
            </w:r>
          </w:p>
        </w:tc>
        <w:tc>
          <w:tcPr>
            <w:tcW w:w="790" w:type="dxa"/>
            <w:vAlign w:val="center"/>
          </w:tcPr>
          <w:p w14:paraId="740C008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0B7E1DD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04B2A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C29F32" w14:textId="77777777" w:rsidTr="00FF3BE7">
        <w:trPr>
          <w:trHeight w:val="606"/>
          <w:jc w:val="right"/>
        </w:trPr>
        <w:tc>
          <w:tcPr>
            <w:tcW w:w="3205" w:type="dxa"/>
            <w:vMerge/>
            <w:vAlign w:val="center"/>
          </w:tcPr>
          <w:p w14:paraId="128F6AE4" w14:textId="77777777" w:rsidR="00007072" w:rsidRPr="00007072" w:rsidRDefault="00007072" w:rsidP="00007072">
            <w:pPr>
              <w:jc w:val="left"/>
              <w:rPr>
                <w:rFonts w:cs="Arial"/>
                <w:caps/>
                <w:sz w:val="12"/>
                <w:szCs w:val="12"/>
              </w:rPr>
            </w:pPr>
          </w:p>
        </w:tc>
        <w:tc>
          <w:tcPr>
            <w:tcW w:w="3206" w:type="dxa"/>
            <w:vAlign w:val="center"/>
          </w:tcPr>
          <w:p w14:paraId="23047091" w14:textId="77777777" w:rsidR="00007072" w:rsidRPr="00007072" w:rsidRDefault="00007072" w:rsidP="00007072">
            <w:pPr>
              <w:jc w:val="left"/>
              <w:rPr>
                <w:rFonts w:cs="Arial"/>
                <w:caps/>
                <w:sz w:val="12"/>
                <w:szCs w:val="12"/>
              </w:rPr>
            </w:pPr>
            <w:r w:rsidRPr="00007072">
              <w:rPr>
                <w:rFonts w:cs="Arial"/>
                <w:caps/>
                <w:sz w:val="12"/>
                <w:szCs w:val="12"/>
              </w:rPr>
              <w:t>J22 – Por repetição</w:t>
            </w:r>
          </w:p>
        </w:tc>
        <w:tc>
          <w:tcPr>
            <w:tcW w:w="790" w:type="dxa"/>
            <w:vAlign w:val="center"/>
          </w:tcPr>
          <w:p w14:paraId="7C5F25F1"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693F82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447A094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CEA103" w14:textId="77777777" w:rsidTr="00FF3BE7">
        <w:trPr>
          <w:trHeight w:val="606"/>
          <w:jc w:val="right"/>
        </w:trPr>
        <w:tc>
          <w:tcPr>
            <w:tcW w:w="3205" w:type="dxa"/>
            <w:vAlign w:val="center"/>
          </w:tcPr>
          <w:p w14:paraId="7D61EFB1" w14:textId="77777777" w:rsidR="00007072" w:rsidRPr="00007072" w:rsidRDefault="00007072" w:rsidP="00007072">
            <w:pPr>
              <w:jc w:val="left"/>
              <w:rPr>
                <w:rFonts w:cs="Arial"/>
                <w:caps/>
                <w:sz w:val="12"/>
                <w:szCs w:val="12"/>
              </w:rPr>
            </w:pPr>
            <w:r w:rsidRPr="00007072">
              <w:rPr>
                <w:rFonts w:cs="Arial"/>
                <w:caps/>
                <w:sz w:val="12"/>
                <w:szCs w:val="12"/>
              </w:rPr>
              <w:t>J3 – FICHEIROS MOVIMENTOS DE CONTA</w:t>
            </w:r>
          </w:p>
        </w:tc>
        <w:tc>
          <w:tcPr>
            <w:tcW w:w="3206" w:type="dxa"/>
            <w:vAlign w:val="center"/>
          </w:tcPr>
          <w:p w14:paraId="313551C9" w14:textId="77777777" w:rsidR="00007072" w:rsidRPr="00007072" w:rsidRDefault="00007072" w:rsidP="00007072">
            <w:pPr>
              <w:jc w:val="left"/>
              <w:rPr>
                <w:rFonts w:cs="Arial"/>
                <w:caps/>
                <w:sz w:val="12"/>
                <w:szCs w:val="12"/>
              </w:rPr>
            </w:pPr>
            <w:r w:rsidRPr="00007072">
              <w:rPr>
                <w:rFonts w:cs="Arial"/>
                <w:caps/>
                <w:sz w:val="12"/>
                <w:szCs w:val="12"/>
              </w:rPr>
              <w:t>J31 – Tarifa única</w:t>
            </w:r>
            <w:r w:rsidRPr="00007072">
              <w:rPr>
                <w:rFonts w:cs="Arial"/>
                <w:caps/>
                <w:sz w:val="14"/>
                <w:szCs w:val="12"/>
                <w:vertAlign w:val="superscript"/>
              </w:rPr>
              <w:footnoteReference w:id="99"/>
            </w:r>
          </w:p>
        </w:tc>
        <w:tc>
          <w:tcPr>
            <w:tcW w:w="790" w:type="dxa"/>
            <w:vAlign w:val="center"/>
          </w:tcPr>
          <w:p w14:paraId="658F68DB" w14:textId="77777777" w:rsidR="00007072" w:rsidRPr="00007072" w:rsidRDefault="00007072" w:rsidP="00007072">
            <w:pPr>
              <w:rPr>
                <w:rFonts w:cs="Arial"/>
                <w:caps/>
                <w:sz w:val="12"/>
                <w:szCs w:val="12"/>
              </w:rPr>
            </w:pPr>
            <w:r w:rsidRPr="00007072">
              <w:rPr>
                <w:rFonts w:cs="Arial"/>
                <w:caps/>
                <w:sz w:val="12"/>
                <w:szCs w:val="12"/>
              </w:rPr>
              <w:t>15</w:t>
            </w:r>
          </w:p>
        </w:tc>
        <w:tc>
          <w:tcPr>
            <w:tcW w:w="1131" w:type="dxa"/>
            <w:vAlign w:val="center"/>
          </w:tcPr>
          <w:p w14:paraId="49B6756C"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7C37E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69A41D" w14:textId="77777777" w:rsidTr="00FF3BE7">
        <w:trPr>
          <w:trHeight w:val="606"/>
          <w:jc w:val="right"/>
        </w:trPr>
        <w:tc>
          <w:tcPr>
            <w:tcW w:w="3205" w:type="dxa"/>
            <w:vAlign w:val="center"/>
          </w:tcPr>
          <w:p w14:paraId="0F03A212" w14:textId="77777777" w:rsidR="00007072" w:rsidRPr="00007072" w:rsidRDefault="00007072" w:rsidP="00007072">
            <w:pPr>
              <w:jc w:val="left"/>
              <w:rPr>
                <w:rFonts w:cs="Arial"/>
                <w:caps/>
                <w:sz w:val="12"/>
                <w:szCs w:val="12"/>
              </w:rPr>
            </w:pPr>
            <w:r w:rsidRPr="00007072">
              <w:rPr>
                <w:rFonts w:cs="Arial"/>
                <w:caps/>
                <w:sz w:val="12"/>
                <w:szCs w:val="12"/>
              </w:rPr>
              <w:t>J5 – SERVIÇO DE PRODUÇÃO DE FICHEIROS PERSONALIZADOS</w:t>
            </w:r>
          </w:p>
        </w:tc>
        <w:tc>
          <w:tcPr>
            <w:tcW w:w="3206" w:type="dxa"/>
            <w:vAlign w:val="center"/>
          </w:tcPr>
          <w:p w14:paraId="196D45F0" w14:textId="77777777" w:rsidR="00007072" w:rsidRPr="00007072" w:rsidRDefault="00007072" w:rsidP="00007072">
            <w:pPr>
              <w:jc w:val="left"/>
              <w:rPr>
                <w:rFonts w:cs="Arial"/>
                <w:caps/>
                <w:sz w:val="12"/>
                <w:szCs w:val="12"/>
              </w:rPr>
            </w:pPr>
            <w:r w:rsidRPr="00007072">
              <w:rPr>
                <w:rFonts w:cs="Arial"/>
                <w:caps/>
                <w:sz w:val="12"/>
                <w:szCs w:val="12"/>
              </w:rPr>
              <w:t>J51 – Por registo produzido</w:t>
            </w:r>
          </w:p>
        </w:tc>
        <w:tc>
          <w:tcPr>
            <w:tcW w:w="790" w:type="dxa"/>
            <w:vAlign w:val="center"/>
          </w:tcPr>
          <w:p w14:paraId="1020C0E9" w14:textId="77777777" w:rsidR="00007072" w:rsidRPr="00007072" w:rsidRDefault="00007072" w:rsidP="00007072">
            <w:pPr>
              <w:rPr>
                <w:rFonts w:cs="Arial"/>
                <w:caps/>
                <w:sz w:val="12"/>
                <w:szCs w:val="12"/>
              </w:rPr>
            </w:pPr>
            <w:r w:rsidRPr="00007072">
              <w:rPr>
                <w:rFonts w:cs="Arial"/>
                <w:caps/>
                <w:sz w:val="12"/>
                <w:szCs w:val="12"/>
              </w:rPr>
              <w:t>0,001</w:t>
            </w:r>
          </w:p>
        </w:tc>
        <w:tc>
          <w:tcPr>
            <w:tcW w:w="1131" w:type="dxa"/>
            <w:vAlign w:val="center"/>
          </w:tcPr>
          <w:p w14:paraId="5395716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72B5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86F91A" w14:textId="77777777" w:rsidTr="00FF3BE7">
        <w:trPr>
          <w:trHeight w:val="606"/>
          <w:jc w:val="right"/>
        </w:trPr>
        <w:tc>
          <w:tcPr>
            <w:tcW w:w="3205" w:type="dxa"/>
            <w:vAlign w:val="center"/>
          </w:tcPr>
          <w:p w14:paraId="00C9CE52" w14:textId="77777777" w:rsidR="00007072" w:rsidRPr="00007072" w:rsidRDefault="00007072" w:rsidP="00007072">
            <w:pPr>
              <w:jc w:val="left"/>
              <w:rPr>
                <w:rFonts w:cs="Arial"/>
                <w:caps/>
                <w:sz w:val="12"/>
                <w:szCs w:val="12"/>
              </w:rPr>
            </w:pPr>
            <w:r w:rsidRPr="00007072">
              <w:rPr>
                <w:rFonts w:cs="Arial"/>
                <w:caps/>
                <w:sz w:val="12"/>
                <w:szCs w:val="12"/>
              </w:rPr>
              <w:t>J7 – SERVIÇO DE TRANSMISSÃO DE FICHEIROS COM DIMENSÃO SUPERIOR A 100 KB VALORES POR KB PARA TOTAL MENSAL TRANSMITIDO</w:t>
            </w:r>
          </w:p>
        </w:tc>
        <w:tc>
          <w:tcPr>
            <w:tcW w:w="3206" w:type="dxa"/>
            <w:vAlign w:val="center"/>
          </w:tcPr>
          <w:p w14:paraId="58FCD4D6" w14:textId="77777777" w:rsidR="00007072" w:rsidRPr="00007072" w:rsidRDefault="00007072" w:rsidP="00007072">
            <w:pPr>
              <w:jc w:val="left"/>
              <w:rPr>
                <w:rFonts w:cs="Arial"/>
                <w:caps/>
                <w:sz w:val="12"/>
                <w:szCs w:val="12"/>
              </w:rPr>
            </w:pPr>
            <w:r w:rsidRPr="00007072">
              <w:rPr>
                <w:rFonts w:cs="Arial"/>
                <w:caps/>
                <w:sz w:val="12"/>
                <w:szCs w:val="12"/>
              </w:rPr>
              <w:t>J79 – Por repetição de ficheiro de dimensão &gt;100 KB</w:t>
            </w:r>
          </w:p>
        </w:tc>
        <w:tc>
          <w:tcPr>
            <w:tcW w:w="790" w:type="dxa"/>
            <w:vAlign w:val="center"/>
          </w:tcPr>
          <w:p w14:paraId="767E06A8"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5BD25C6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030DC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0ACED8" w14:textId="77777777" w:rsidTr="00FF3BE7">
        <w:trPr>
          <w:trHeight w:val="606"/>
          <w:jc w:val="right"/>
        </w:trPr>
        <w:tc>
          <w:tcPr>
            <w:tcW w:w="3205" w:type="dxa"/>
            <w:vMerge w:val="restart"/>
            <w:vAlign w:val="center"/>
          </w:tcPr>
          <w:p w14:paraId="1E0F50E9" w14:textId="77777777" w:rsidR="00007072" w:rsidRPr="00007072" w:rsidRDefault="00007072" w:rsidP="00007072">
            <w:pPr>
              <w:jc w:val="left"/>
              <w:rPr>
                <w:rFonts w:cs="Arial"/>
                <w:caps/>
                <w:sz w:val="12"/>
                <w:szCs w:val="12"/>
              </w:rPr>
            </w:pPr>
            <w:r w:rsidRPr="00007072">
              <w:rPr>
                <w:rFonts w:cs="Arial"/>
                <w:caps/>
                <w:sz w:val="12"/>
                <w:szCs w:val="12"/>
              </w:rPr>
              <w:t>J8 – SERVIÇO DE TRANSMISSÃO DE FICHEIROS</w:t>
            </w:r>
          </w:p>
        </w:tc>
        <w:tc>
          <w:tcPr>
            <w:tcW w:w="3206" w:type="dxa"/>
            <w:vAlign w:val="center"/>
          </w:tcPr>
          <w:p w14:paraId="4C9FB4CA" w14:textId="77777777" w:rsidR="00007072" w:rsidRPr="00007072" w:rsidRDefault="00007072" w:rsidP="00007072">
            <w:pPr>
              <w:jc w:val="left"/>
              <w:rPr>
                <w:rFonts w:cs="Arial"/>
                <w:caps/>
                <w:sz w:val="12"/>
                <w:szCs w:val="12"/>
              </w:rPr>
            </w:pPr>
            <w:r w:rsidRPr="00007072">
              <w:rPr>
                <w:rFonts w:cs="Arial"/>
                <w:caps/>
                <w:sz w:val="12"/>
                <w:szCs w:val="12"/>
              </w:rPr>
              <w:t>J81 – Por KB, ≤150.000KB</w:t>
            </w:r>
          </w:p>
        </w:tc>
        <w:tc>
          <w:tcPr>
            <w:tcW w:w="790" w:type="dxa"/>
            <w:vAlign w:val="center"/>
          </w:tcPr>
          <w:p w14:paraId="25E7816D" w14:textId="77777777" w:rsidR="00007072" w:rsidRPr="00007072" w:rsidRDefault="00007072" w:rsidP="00007072">
            <w:pPr>
              <w:rPr>
                <w:rFonts w:cs="Arial"/>
                <w:caps/>
                <w:sz w:val="12"/>
                <w:szCs w:val="12"/>
              </w:rPr>
            </w:pPr>
            <w:r w:rsidRPr="00007072">
              <w:rPr>
                <w:rFonts w:cs="Arial"/>
                <w:caps/>
                <w:sz w:val="12"/>
                <w:szCs w:val="12"/>
              </w:rPr>
              <w:t>0,0030</w:t>
            </w:r>
          </w:p>
        </w:tc>
        <w:tc>
          <w:tcPr>
            <w:tcW w:w="1131" w:type="dxa"/>
            <w:vAlign w:val="center"/>
          </w:tcPr>
          <w:p w14:paraId="3D5CF67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68BC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983BAC" w14:textId="77777777" w:rsidTr="00FF3BE7">
        <w:trPr>
          <w:trHeight w:val="606"/>
          <w:jc w:val="right"/>
        </w:trPr>
        <w:tc>
          <w:tcPr>
            <w:tcW w:w="3205" w:type="dxa"/>
            <w:vMerge/>
            <w:vAlign w:val="center"/>
          </w:tcPr>
          <w:p w14:paraId="74AE2E60" w14:textId="77777777" w:rsidR="00007072" w:rsidRPr="00007072" w:rsidRDefault="00007072" w:rsidP="00007072">
            <w:pPr>
              <w:jc w:val="left"/>
              <w:rPr>
                <w:rFonts w:cs="Arial"/>
                <w:caps/>
                <w:sz w:val="12"/>
                <w:szCs w:val="12"/>
              </w:rPr>
            </w:pPr>
          </w:p>
        </w:tc>
        <w:tc>
          <w:tcPr>
            <w:tcW w:w="3206" w:type="dxa"/>
            <w:vAlign w:val="center"/>
          </w:tcPr>
          <w:p w14:paraId="59360718" w14:textId="77777777" w:rsidR="00007072" w:rsidRPr="00007072" w:rsidRDefault="00007072" w:rsidP="00007072">
            <w:pPr>
              <w:jc w:val="left"/>
              <w:rPr>
                <w:rFonts w:cs="Arial"/>
                <w:caps/>
                <w:sz w:val="12"/>
                <w:szCs w:val="12"/>
              </w:rPr>
            </w:pPr>
            <w:r w:rsidRPr="00007072">
              <w:rPr>
                <w:rFonts w:cs="Arial"/>
                <w:caps/>
                <w:sz w:val="12"/>
                <w:szCs w:val="12"/>
              </w:rPr>
              <w:t>J82 – Por KB, &gt;150.000KB</w:t>
            </w:r>
          </w:p>
        </w:tc>
        <w:tc>
          <w:tcPr>
            <w:tcW w:w="790" w:type="dxa"/>
            <w:vAlign w:val="center"/>
          </w:tcPr>
          <w:p w14:paraId="08BB050E" w14:textId="77777777" w:rsidR="00007072" w:rsidRPr="00007072" w:rsidRDefault="00007072" w:rsidP="00007072">
            <w:pPr>
              <w:rPr>
                <w:rFonts w:cs="Arial"/>
                <w:caps/>
                <w:sz w:val="12"/>
                <w:szCs w:val="12"/>
              </w:rPr>
            </w:pPr>
            <w:r w:rsidRPr="00007072">
              <w:rPr>
                <w:rFonts w:cs="Arial"/>
                <w:caps/>
                <w:sz w:val="12"/>
                <w:szCs w:val="12"/>
              </w:rPr>
              <w:t>0,0020</w:t>
            </w:r>
          </w:p>
        </w:tc>
        <w:tc>
          <w:tcPr>
            <w:tcW w:w="1131" w:type="dxa"/>
            <w:vAlign w:val="center"/>
          </w:tcPr>
          <w:p w14:paraId="09BD9BB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0A92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28B72" w14:textId="77777777" w:rsidTr="00FF3BE7">
        <w:trPr>
          <w:trHeight w:val="606"/>
          <w:jc w:val="right"/>
        </w:trPr>
        <w:tc>
          <w:tcPr>
            <w:tcW w:w="3205" w:type="dxa"/>
            <w:vMerge/>
            <w:vAlign w:val="center"/>
          </w:tcPr>
          <w:p w14:paraId="7535FA57" w14:textId="77777777" w:rsidR="00007072" w:rsidRPr="00007072" w:rsidRDefault="00007072" w:rsidP="00007072">
            <w:pPr>
              <w:jc w:val="left"/>
              <w:rPr>
                <w:rFonts w:cs="Arial"/>
                <w:caps/>
                <w:sz w:val="12"/>
                <w:szCs w:val="12"/>
              </w:rPr>
            </w:pPr>
          </w:p>
        </w:tc>
        <w:tc>
          <w:tcPr>
            <w:tcW w:w="3206" w:type="dxa"/>
            <w:vAlign w:val="center"/>
          </w:tcPr>
          <w:p w14:paraId="32D1D909" w14:textId="77777777" w:rsidR="00007072" w:rsidRPr="00007072" w:rsidRDefault="00007072" w:rsidP="00007072">
            <w:pPr>
              <w:jc w:val="left"/>
              <w:rPr>
                <w:rFonts w:cs="Arial"/>
                <w:caps/>
                <w:sz w:val="12"/>
                <w:szCs w:val="12"/>
              </w:rPr>
            </w:pPr>
            <w:r w:rsidRPr="00007072">
              <w:rPr>
                <w:rFonts w:cs="Arial"/>
                <w:caps/>
                <w:sz w:val="12"/>
                <w:szCs w:val="12"/>
              </w:rPr>
              <w:t>J88 – Mensalidade ≤150.000KB</w:t>
            </w:r>
          </w:p>
        </w:tc>
        <w:tc>
          <w:tcPr>
            <w:tcW w:w="790" w:type="dxa"/>
            <w:vAlign w:val="center"/>
          </w:tcPr>
          <w:p w14:paraId="37800ACF"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462B673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A227A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8FAB78" w14:textId="77777777" w:rsidTr="00FF3BE7">
        <w:trPr>
          <w:trHeight w:val="606"/>
          <w:jc w:val="right"/>
        </w:trPr>
        <w:tc>
          <w:tcPr>
            <w:tcW w:w="3205" w:type="dxa"/>
            <w:vMerge/>
            <w:vAlign w:val="center"/>
          </w:tcPr>
          <w:p w14:paraId="133C7AD8" w14:textId="77777777" w:rsidR="00007072" w:rsidRPr="00007072" w:rsidRDefault="00007072" w:rsidP="00007072">
            <w:pPr>
              <w:jc w:val="left"/>
              <w:rPr>
                <w:rFonts w:cs="Arial"/>
                <w:caps/>
                <w:sz w:val="12"/>
                <w:szCs w:val="12"/>
              </w:rPr>
            </w:pPr>
          </w:p>
        </w:tc>
        <w:tc>
          <w:tcPr>
            <w:tcW w:w="3206" w:type="dxa"/>
            <w:vAlign w:val="center"/>
          </w:tcPr>
          <w:p w14:paraId="12416F90" w14:textId="77777777" w:rsidR="00007072" w:rsidRPr="00007072" w:rsidRDefault="00007072" w:rsidP="00007072">
            <w:pPr>
              <w:jc w:val="left"/>
              <w:rPr>
                <w:rFonts w:cs="Arial"/>
                <w:caps/>
                <w:sz w:val="12"/>
                <w:szCs w:val="12"/>
              </w:rPr>
            </w:pPr>
            <w:r w:rsidRPr="00007072">
              <w:rPr>
                <w:rFonts w:cs="Arial"/>
                <w:caps/>
                <w:sz w:val="12"/>
                <w:szCs w:val="12"/>
              </w:rPr>
              <w:t>J89 – Mensalidade &gt;150.000KB</w:t>
            </w:r>
          </w:p>
        </w:tc>
        <w:tc>
          <w:tcPr>
            <w:tcW w:w="790" w:type="dxa"/>
            <w:vAlign w:val="center"/>
          </w:tcPr>
          <w:p w14:paraId="7361988A" w14:textId="77777777" w:rsidR="00007072" w:rsidRPr="00007072" w:rsidRDefault="00007072" w:rsidP="00007072">
            <w:pPr>
              <w:rPr>
                <w:rFonts w:cs="Arial"/>
                <w:caps/>
                <w:sz w:val="12"/>
                <w:szCs w:val="12"/>
              </w:rPr>
            </w:pPr>
            <w:r w:rsidRPr="00007072">
              <w:rPr>
                <w:rFonts w:cs="Arial"/>
                <w:caps/>
                <w:sz w:val="12"/>
                <w:szCs w:val="12"/>
              </w:rPr>
              <w:t>125</w:t>
            </w:r>
          </w:p>
        </w:tc>
        <w:tc>
          <w:tcPr>
            <w:tcW w:w="1131" w:type="dxa"/>
            <w:vAlign w:val="center"/>
          </w:tcPr>
          <w:p w14:paraId="0225CC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F33CEC1" w14:textId="77777777" w:rsidR="00007072" w:rsidRPr="00007072" w:rsidRDefault="00007072" w:rsidP="00007072">
            <w:pPr>
              <w:rPr>
                <w:rFonts w:cs="Arial"/>
                <w:caps/>
                <w:sz w:val="12"/>
                <w:szCs w:val="12"/>
              </w:rPr>
            </w:pPr>
            <w:r w:rsidRPr="00007072">
              <w:rPr>
                <w:rFonts w:cs="Arial"/>
                <w:caps/>
                <w:sz w:val="12"/>
                <w:szCs w:val="12"/>
              </w:rPr>
              <w:t>sibs fps</w:t>
            </w:r>
          </w:p>
        </w:tc>
      </w:tr>
    </w:tbl>
    <w:p w14:paraId="7FB1CD9E" w14:textId="77777777" w:rsidR="00007072" w:rsidRPr="00007072" w:rsidRDefault="00007072" w:rsidP="00007072">
      <w:pPr>
        <w:spacing w:before="120" w:after="120" w:line="360" w:lineRule="auto"/>
        <w:jc w:val="both"/>
        <w:rPr>
          <w:rFonts w:cs="Arial"/>
          <w:b/>
          <w:sz w:val="18"/>
          <w:szCs w:val="20"/>
          <w:lang w:val="pt-PT" w:eastAsia="pt-PT"/>
        </w:rPr>
      </w:pPr>
    </w:p>
    <w:p w14:paraId="632A1AFC" w14:textId="77777777" w:rsidR="00007072" w:rsidRPr="00007072" w:rsidRDefault="00007072" w:rsidP="00007072">
      <w:pPr>
        <w:spacing w:before="120" w:after="120" w:line="360" w:lineRule="auto"/>
        <w:jc w:val="both"/>
        <w:rPr>
          <w:rFonts w:cs="Arial"/>
          <w:b/>
          <w:sz w:val="18"/>
          <w:szCs w:val="20"/>
          <w:lang w:val="pt-PT" w:eastAsia="pt-PT"/>
        </w:rPr>
      </w:pPr>
    </w:p>
    <w:p w14:paraId="615A3333"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5C6B1CD1" w14:textId="05B5E4DB" w:rsidR="00007072" w:rsidRPr="00007072" w:rsidRDefault="00007072" w:rsidP="00007072">
      <w:pPr>
        <w:keepNext/>
        <w:pageBreakBefore/>
        <w:spacing w:before="240" w:after="240"/>
        <w:outlineLvl w:val="0"/>
        <w:rPr>
          <w:b/>
          <w:caps/>
          <w:kern w:val="28"/>
          <w:szCs w:val="20"/>
          <w:lang w:val="pt-PT" w:eastAsia="pt-PT"/>
        </w:rPr>
      </w:pPr>
      <w:bookmarkStart w:id="1327" w:name="_Toc507437770"/>
      <w:bookmarkStart w:id="1328" w:name="_Toc507438354"/>
      <w:r w:rsidRPr="00007072">
        <w:rPr>
          <w:b/>
          <w:caps/>
          <w:kern w:val="28"/>
          <w:szCs w:val="20"/>
          <w:lang w:val="pt-PT" w:eastAsia="pt-PT"/>
        </w:rPr>
        <w:t>k – portal de serviços sibs</w:t>
      </w:r>
      <w:bookmarkEnd w:id="1327"/>
      <w:bookmarkEnd w:id="132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4D7DEC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43D7058"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40BA17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D3DD5E8" w14:textId="77777777" w:rsidR="00007072" w:rsidRPr="00007072" w:rsidRDefault="00007072" w:rsidP="00007072">
            <w:pPr>
              <w:rPr>
                <w:rFonts w:cs="Arial"/>
                <w:caps/>
                <w:sz w:val="12"/>
                <w:szCs w:val="12"/>
              </w:rPr>
            </w:pPr>
            <w:r w:rsidRPr="00007072">
              <w:rPr>
                <w:rFonts w:cs="Arial"/>
                <w:caps/>
                <w:sz w:val="12"/>
                <w:szCs w:val="12"/>
              </w:rPr>
              <w:t>Valor</w:t>
            </w:r>
          </w:p>
          <w:p w14:paraId="6843D4EF"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4CC2B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E89FEBE" w14:textId="77777777" w:rsidTr="00FF3BE7">
        <w:trPr>
          <w:trHeight w:val="207"/>
          <w:jc w:val="right"/>
        </w:trPr>
        <w:tc>
          <w:tcPr>
            <w:tcW w:w="3205" w:type="dxa"/>
            <w:vMerge/>
            <w:tcBorders>
              <w:bottom w:val="single" w:sz="4" w:space="0" w:color="auto"/>
            </w:tcBorders>
            <w:shd w:val="clear" w:color="auto" w:fill="CCDBF0"/>
            <w:vAlign w:val="center"/>
          </w:tcPr>
          <w:p w14:paraId="788A0D0C"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3236B4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0D6C460"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388B5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645603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C15B9BE" w14:textId="77777777" w:rsidTr="00FF3BE7">
        <w:trPr>
          <w:trHeight w:val="606"/>
          <w:jc w:val="right"/>
        </w:trPr>
        <w:tc>
          <w:tcPr>
            <w:tcW w:w="3205" w:type="dxa"/>
            <w:vMerge w:val="restart"/>
            <w:vAlign w:val="center"/>
          </w:tcPr>
          <w:p w14:paraId="4EFE9F28" w14:textId="77777777" w:rsidR="00007072" w:rsidRPr="00007072" w:rsidRDefault="00007072" w:rsidP="00007072">
            <w:pPr>
              <w:jc w:val="left"/>
              <w:rPr>
                <w:rFonts w:cs="Arial"/>
                <w:caps/>
                <w:sz w:val="12"/>
                <w:szCs w:val="12"/>
              </w:rPr>
            </w:pPr>
            <w:r w:rsidRPr="00007072">
              <w:rPr>
                <w:rFonts w:cs="Arial"/>
                <w:caps/>
                <w:sz w:val="12"/>
                <w:szCs w:val="12"/>
              </w:rPr>
              <w:t>K6 – PORTAL DE SERVIÇOS SIBS</w:t>
            </w:r>
          </w:p>
        </w:tc>
        <w:tc>
          <w:tcPr>
            <w:tcW w:w="3206" w:type="dxa"/>
            <w:vAlign w:val="center"/>
          </w:tcPr>
          <w:p w14:paraId="192C9D19" w14:textId="77777777" w:rsidR="00007072" w:rsidRPr="00007072" w:rsidRDefault="00007072" w:rsidP="00007072">
            <w:pPr>
              <w:jc w:val="left"/>
              <w:rPr>
                <w:rFonts w:cs="Arial"/>
                <w:caps/>
                <w:sz w:val="12"/>
                <w:szCs w:val="12"/>
              </w:rPr>
            </w:pPr>
            <w:r w:rsidRPr="00007072">
              <w:rPr>
                <w:rFonts w:cs="Arial"/>
                <w:caps/>
                <w:sz w:val="12"/>
                <w:szCs w:val="12"/>
              </w:rPr>
              <w:t>K6B – Leitor para autenticação no Portal de Serviços SIBS</w:t>
            </w:r>
          </w:p>
        </w:tc>
        <w:tc>
          <w:tcPr>
            <w:tcW w:w="790" w:type="dxa"/>
            <w:vAlign w:val="center"/>
          </w:tcPr>
          <w:p w14:paraId="5F937A35" w14:textId="77777777" w:rsidR="00007072" w:rsidRPr="00007072" w:rsidRDefault="00007072" w:rsidP="00007072">
            <w:pPr>
              <w:rPr>
                <w:rFonts w:cs="Arial"/>
                <w:caps/>
                <w:sz w:val="12"/>
                <w:szCs w:val="12"/>
              </w:rPr>
            </w:pPr>
            <w:r w:rsidRPr="00007072">
              <w:rPr>
                <w:rFonts w:cs="Arial"/>
                <w:caps/>
                <w:sz w:val="12"/>
                <w:szCs w:val="12"/>
              </w:rPr>
              <w:t>10</w:t>
            </w:r>
          </w:p>
        </w:tc>
        <w:tc>
          <w:tcPr>
            <w:tcW w:w="1131" w:type="dxa"/>
            <w:vAlign w:val="center"/>
          </w:tcPr>
          <w:p w14:paraId="37C430F3"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96B1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BB6C1" w14:textId="77777777" w:rsidTr="00FF3BE7">
        <w:trPr>
          <w:trHeight w:val="606"/>
          <w:jc w:val="right"/>
        </w:trPr>
        <w:tc>
          <w:tcPr>
            <w:tcW w:w="3205" w:type="dxa"/>
            <w:vMerge/>
            <w:vAlign w:val="center"/>
          </w:tcPr>
          <w:p w14:paraId="288392F4" w14:textId="77777777" w:rsidR="00007072" w:rsidRPr="00007072" w:rsidRDefault="00007072" w:rsidP="00007072">
            <w:pPr>
              <w:jc w:val="left"/>
              <w:rPr>
                <w:rFonts w:cs="Arial"/>
                <w:caps/>
                <w:sz w:val="12"/>
                <w:szCs w:val="12"/>
              </w:rPr>
            </w:pPr>
          </w:p>
        </w:tc>
        <w:tc>
          <w:tcPr>
            <w:tcW w:w="3206" w:type="dxa"/>
            <w:vAlign w:val="center"/>
          </w:tcPr>
          <w:p w14:paraId="5AA967D1" w14:textId="77777777" w:rsidR="00007072" w:rsidRPr="00007072" w:rsidRDefault="00007072" w:rsidP="00007072">
            <w:pPr>
              <w:jc w:val="left"/>
              <w:rPr>
                <w:rFonts w:cs="Arial"/>
                <w:caps/>
                <w:sz w:val="12"/>
                <w:szCs w:val="12"/>
              </w:rPr>
            </w:pPr>
            <w:r w:rsidRPr="00007072">
              <w:rPr>
                <w:rFonts w:cs="Arial"/>
                <w:caps/>
                <w:sz w:val="12"/>
                <w:szCs w:val="12"/>
              </w:rPr>
              <w:t>K6C – Cartão SAF para autenticação no Portal de Serviços SIBS</w:t>
            </w:r>
            <w:r w:rsidRPr="00007072">
              <w:rPr>
                <w:rFonts w:cs="Arial"/>
                <w:caps/>
                <w:sz w:val="14"/>
                <w:szCs w:val="12"/>
                <w:vertAlign w:val="superscript"/>
              </w:rPr>
              <w:footnoteReference w:id="100"/>
            </w:r>
          </w:p>
        </w:tc>
        <w:tc>
          <w:tcPr>
            <w:tcW w:w="790" w:type="dxa"/>
            <w:vAlign w:val="center"/>
          </w:tcPr>
          <w:p w14:paraId="30009A36" w14:textId="77777777" w:rsidR="00007072" w:rsidRPr="00007072" w:rsidRDefault="00007072" w:rsidP="00007072">
            <w:pPr>
              <w:rPr>
                <w:rFonts w:cs="Arial"/>
                <w:caps/>
                <w:sz w:val="12"/>
                <w:szCs w:val="12"/>
              </w:rPr>
            </w:pPr>
            <w:r w:rsidRPr="00007072">
              <w:rPr>
                <w:rFonts w:cs="Arial"/>
                <w:caps/>
                <w:sz w:val="12"/>
                <w:szCs w:val="12"/>
              </w:rPr>
              <w:t>5</w:t>
            </w:r>
          </w:p>
        </w:tc>
        <w:tc>
          <w:tcPr>
            <w:tcW w:w="1131" w:type="dxa"/>
            <w:vAlign w:val="center"/>
          </w:tcPr>
          <w:p w14:paraId="2228E8EE"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67CA7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05A03" w14:textId="77777777" w:rsidTr="00FF3BE7">
        <w:trPr>
          <w:trHeight w:val="606"/>
          <w:jc w:val="right"/>
        </w:trPr>
        <w:tc>
          <w:tcPr>
            <w:tcW w:w="3205" w:type="dxa"/>
            <w:vMerge/>
            <w:vAlign w:val="center"/>
          </w:tcPr>
          <w:p w14:paraId="58DEF3B0" w14:textId="77777777" w:rsidR="00007072" w:rsidRPr="00007072" w:rsidRDefault="00007072" w:rsidP="00007072">
            <w:pPr>
              <w:jc w:val="left"/>
              <w:rPr>
                <w:rFonts w:cs="Arial"/>
                <w:caps/>
                <w:sz w:val="12"/>
                <w:szCs w:val="12"/>
              </w:rPr>
            </w:pPr>
          </w:p>
        </w:tc>
        <w:tc>
          <w:tcPr>
            <w:tcW w:w="3206" w:type="dxa"/>
            <w:vAlign w:val="center"/>
          </w:tcPr>
          <w:p w14:paraId="7C377E27" w14:textId="77777777" w:rsidR="00007072" w:rsidRPr="00007072" w:rsidRDefault="00007072" w:rsidP="00007072">
            <w:pPr>
              <w:jc w:val="left"/>
              <w:rPr>
                <w:rFonts w:cs="Arial"/>
                <w:caps/>
                <w:sz w:val="12"/>
                <w:szCs w:val="12"/>
              </w:rPr>
            </w:pPr>
            <w:r w:rsidRPr="00007072">
              <w:rPr>
                <w:rFonts w:cs="Arial"/>
                <w:caps/>
                <w:sz w:val="12"/>
                <w:szCs w:val="12"/>
              </w:rPr>
              <w:t>K6D – 1.º cartão SAF e leitor para autenticação no Portal de Serviços SIBS</w:t>
            </w:r>
          </w:p>
        </w:tc>
        <w:tc>
          <w:tcPr>
            <w:tcW w:w="790" w:type="dxa"/>
            <w:vAlign w:val="center"/>
          </w:tcPr>
          <w:p w14:paraId="77EF887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3B541A0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4772056" w14:textId="77777777" w:rsidR="00007072" w:rsidRPr="00007072" w:rsidRDefault="00007072" w:rsidP="00007072">
            <w:pPr>
              <w:rPr>
                <w:rFonts w:cs="Arial"/>
                <w:caps/>
                <w:sz w:val="12"/>
                <w:szCs w:val="12"/>
              </w:rPr>
            </w:pPr>
            <w:r w:rsidRPr="00007072">
              <w:rPr>
                <w:rFonts w:cs="Arial"/>
                <w:caps/>
                <w:sz w:val="12"/>
                <w:szCs w:val="12"/>
              </w:rPr>
              <w:t>sibs fps</w:t>
            </w:r>
          </w:p>
        </w:tc>
      </w:tr>
    </w:tbl>
    <w:p w14:paraId="3929E59B" w14:textId="77777777" w:rsidR="00007072" w:rsidRPr="00007072" w:rsidRDefault="00007072" w:rsidP="00007072">
      <w:pPr>
        <w:spacing w:before="120" w:after="120" w:line="360" w:lineRule="auto"/>
        <w:jc w:val="both"/>
        <w:rPr>
          <w:rFonts w:cs="Arial"/>
          <w:b/>
          <w:sz w:val="18"/>
          <w:szCs w:val="20"/>
          <w:lang w:val="pt-PT" w:eastAsia="pt-PT"/>
        </w:rPr>
      </w:pPr>
    </w:p>
    <w:p w14:paraId="175A2DD9"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799D9CB2" w14:textId="3983CC82" w:rsidR="00007072" w:rsidRPr="00007072" w:rsidRDefault="00007072" w:rsidP="00007072">
      <w:pPr>
        <w:keepNext/>
        <w:pageBreakBefore/>
        <w:spacing w:before="240" w:after="240"/>
        <w:outlineLvl w:val="0"/>
        <w:rPr>
          <w:b/>
          <w:caps/>
          <w:kern w:val="28"/>
          <w:szCs w:val="20"/>
          <w:lang w:val="pt-PT" w:eastAsia="pt-PT"/>
        </w:rPr>
      </w:pPr>
      <w:bookmarkStart w:id="1329" w:name="_Toc507437771"/>
      <w:bookmarkStart w:id="1330" w:name="_Toc507438355"/>
      <w:r w:rsidRPr="00007072">
        <w:rPr>
          <w:b/>
          <w:caps/>
          <w:kern w:val="28"/>
          <w:szCs w:val="20"/>
          <w:lang w:val="pt-PT" w:eastAsia="pt-PT"/>
        </w:rPr>
        <w:t>L – SERVIÇOS DE AUTENTICAÇÃO FORTE</w:t>
      </w:r>
      <w:bookmarkEnd w:id="1329"/>
      <w:bookmarkEnd w:id="133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5E52F2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E9141B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92D66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D3928B5" w14:textId="77777777" w:rsidR="00007072" w:rsidRPr="00007072" w:rsidRDefault="00007072" w:rsidP="00007072">
            <w:pPr>
              <w:rPr>
                <w:rFonts w:cs="Arial"/>
                <w:caps/>
                <w:sz w:val="12"/>
                <w:szCs w:val="12"/>
              </w:rPr>
            </w:pPr>
            <w:r w:rsidRPr="00007072">
              <w:rPr>
                <w:rFonts w:cs="Arial"/>
                <w:caps/>
                <w:sz w:val="12"/>
                <w:szCs w:val="12"/>
              </w:rPr>
              <w:t>Valor</w:t>
            </w:r>
          </w:p>
          <w:p w14:paraId="54DB6D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0F3D954"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EF0DBA8" w14:textId="77777777" w:rsidTr="00FF3BE7">
        <w:trPr>
          <w:trHeight w:val="207"/>
          <w:jc w:val="right"/>
        </w:trPr>
        <w:tc>
          <w:tcPr>
            <w:tcW w:w="3205" w:type="dxa"/>
            <w:vMerge/>
            <w:tcBorders>
              <w:bottom w:val="single" w:sz="4" w:space="0" w:color="auto"/>
            </w:tcBorders>
            <w:shd w:val="clear" w:color="auto" w:fill="CCDBF0"/>
            <w:vAlign w:val="center"/>
          </w:tcPr>
          <w:p w14:paraId="644FAC0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86CC3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1542E8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58A73EC"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B8DEE0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1D2475" w14:textId="77777777" w:rsidTr="00FF3BE7">
        <w:trPr>
          <w:trHeight w:val="606"/>
          <w:jc w:val="right"/>
        </w:trPr>
        <w:tc>
          <w:tcPr>
            <w:tcW w:w="3205" w:type="dxa"/>
            <w:vMerge w:val="restart"/>
            <w:vAlign w:val="center"/>
          </w:tcPr>
          <w:p w14:paraId="19278B75" w14:textId="77777777" w:rsidR="00007072" w:rsidRPr="00007072" w:rsidRDefault="00007072" w:rsidP="00007072">
            <w:pPr>
              <w:jc w:val="left"/>
              <w:rPr>
                <w:rFonts w:cs="Arial"/>
                <w:caps/>
                <w:sz w:val="12"/>
                <w:szCs w:val="12"/>
              </w:rPr>
            </w:pPr>
            <w:r w:rsidRPr="00007072">
              <w:rPr>
                <w:rFonts w:cs="Arial"/>
                <w:caps/>
                <w:sz w:val="12"/>
                <w:szCs w:val="12"/>
              </w:rPr>
              <w:t>L1 – ACESSO REMOTO AOS SERVIÇOS DO ADERENTE ÀS REDES SIBS</w:t>
            </w:r>
          </w:p>
        </w:tc>
        <w:tc>
          <w:tcPr>
            <w:tcW w:w="3206" w:type="dxa"/>
            <w:vAlign w:val="center"/>
          </w:tcPr>
          <w:p w14:paraId="1D1DCFAA" w14:textId="77777777" w:rsidR="00007072" w:rsidRPr="00007072" w:rsidRDefault="00007072" w:rsidP="00007072">
            <w:pPr>
              <w:jc w:val="left"/>
              <w:rPr>
                <w:rFonts w:cs="Arial"/>
                <w:caps/>
                <w:sz w:val="12"/>
                <w:szCs w:val="12"/>
              </w:rPr>
            </w:pPr>
            <w:r w:rsidRPr="00007072">
              <w:rPr>
                <w:rFonts w:cs="Arial"/>
                <w:caps/>
                <w:sz w:val="12"/>
                <w:szCs w:val="12"/>
              </w:rPr>
              <w:t>L11 – Adesão</w:t>
            </w:r>
          </w:p>
        </w:tc>
        <w:tc>
          <w:tcPr>
            <w:tcW w:w="790" w:type="dxa"/>
            <w:vAlign w:val="center"/>
          </w:tcPr>
          <w:p w14:paraId="1BB45D2A" w14:textId="77777777" w:rsidR="00007072" w:rsidRPr="00007072" w:rsidRDefault="00007072" w:rsidP="00007072">
            <w:pPr>
              <w:rPr>
                <w:rFonts w:cs="Arial"/>
                <w:caps/>
                <w:sz w:val="12"/>
                <w:szCs w:val="12"/>
              </w:rPr>
            </w:pPr>
            <w:r w:rsidRPr="00007072">
              <w:rPr>
                <w:rFonts w:cs="Arial"/>
                <w:caps/>
                <w:sz w:val="12"/>
                <w:szCs w:val="12"/>
              </w:rPr>
              <w:t>2.500</w:t>
            </w:r>
          </w:p>
        </w:tc>
        <w:tc>
          <w:tcPr>
            <w:tcW w:w="1131" w:type="dxa"/>
            <w:vAlign w:val="center"/>
          </w:tcPr>
          <w:p w14:paraId="7166D4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0FD727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B532A2" w14:textId="77777777" w:rsidTr="00FF3BE7">
        <w:trPr>
          <w:trHeight w:val="606"/>
          <w:jc w:val="right"/>
        </w:trPr>
        <w:tc>
          <w:tcPr>
            <w:tcW w:w="3205" w:type="dxa"/>
            <w:vMerge/>
            <w:vAlign w:val="center"/>
          </w:tcPr>
          <w:p w14:paraId="070C858F" w14:textId="77777777" w:rsidR="00007072" w:rsidRPr="00007072" w:rsidRDefault="00007072" w:rsidP="00007072">
            <w:pPr>
              <w:jc w:val="left"/>
              <w:rPr>
                <w:rFonts w:cs="Arial"/>
                <w:caps/>
                <w:sz w:val="12"/>
                <w:szCs w:val="12"/>
              </w:rPr>
            </w:pPr>
          </w:p>
        </w:tc>
        <w:tc>
          <w:tcPr>
            <w:tcW w:w="3206" w:type="dxa"/>
            <w:vAlign w:val="center"/>
          </w:tcPr>
          <w:p w14:paraId="066C6564" w14:textId="77777777" w:rsidR="00007072" w:rsidRPr="00007072" w:rsidRDefault="00007072" w:rsidP="00007072">
            <w:pPr>
              <w:jc w:val="left"/>
              <w:rPr>
                <w:rFonts w:cs="Arial"/>
                <w:caps/>
                <w:sz w:val="12"/>
                <w:szCs w:val="12"/>
              </w:rPr>
            </w:pPr>
            <w:r w:rsidRPr="00007072">
              <w:rPr>
                <w:rFonts w:cs="Arial"/>
                <w:caps/>
                <w:sz w:val="12"/>
                <w:szCs w:val="12"/>
              </w:rPr>
              <w:t>L12 – Acesso mensal ao serviço</w:t>
            </w:r>
          </w:p>
        </w:tc>
        <w:tc>
          <w:tcPr>
            <w:tcW w:w="790" w:type="dxa"/>
            <w:vAlign w:val="center"/>
          </w:tcPr>
          <w:p w14:paraId="077A67C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7DEBE47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DA91C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B6B1F0" w14:textId="77777777" w:rsidTr="00FF3BE7">
        <w:trPr>
          <w:trHeight w:val="606"/>
          <w:jc w:val="right"/>
        </w:trPr>
        <w:tc>
          <w:tcPr>
            <w:tcW w:w="3205" w:type="dxa"/>
            <w:vMerge/>
            <w:vAlign w:val="center"/>
          </w:tcPr>
          <w:p w14:paraId="316435F0" w14:textId="77777777" w:rsidR="00007072" w:rsidRPr="00007072" w:rsidRDefault="00007072" w:rsidP="00007072">
            <w:pPr>
              <w:jc w:val="left"/>
              <w:rPr>
                <w:rFonts w:cs="Arial"/>
                <w:caps/>
                <w:sz w:val="12"/>
                <w:szCs w:val="12"/>
              </w:rPr>
            </w:pPr>
          </w:p>
        </w:tc>
        <w:tc>
          <w:tcPr>
            <w:tcW w:w="3206" w:type="dxa"/>
            <w:vAlign w:val="center"/>
          </w:tcPr>
          <w:p w14:paraId="6C75FDCB" w14:textId="77777777" w:rsidR="00007072" w:rsidRPr="00007072" w:rsidRDefault="00007072" w:rsidP="00007072">
            <w:pPr>
              <w:jc w:val="left"/>
              <w:rPr>
                <w:rFonts w:cs="Arial"/>
                <w:caps/>
                <w:sz w:val="12"/>
                <w:szCs w:val="12"/>
              </w:rPr>
            </w:pPr>
            <w:r w:rsidRPr="00007072">
              <w:rPr>
                <w:rFonts w:cs="Arial"/>
                <w:caps/>
                <w:sz w:val="12"/>
                <w:szCs w:val="12"/>
              </w:rPr>
              <w:t>L13 – Mensalidade por cartão activo no SAF</w:t>
            </w:r>
          </w:p>
        </w:tc>
        <w:tc>
          <w:tcPr>
            <w:tcW w:w="790" w:type="dxa"/>
            <w:vAlign w:val="center"/>
          </w:tcPr>
          <w:p w14:paraId="05964B23" w14:textId="77777777" w:rsidR="00007072" w:rsidRPr="00007072" w:rsidRDefault="00007072" w:rsidP="00007072">
            <w:pPr>
              <w:rPr>
                <w:rFonts w:cs="Arial"/>
                <w:caps/>
                <w:sz w:val="12"/>
                <w:szCs w:val="12"/>
              </w:rPr>
            </w:pPr>
            <w:r w:rsidRPr="00007072">
              <w:rPr>
                <w:rFonts w:cs="Arial"/>
                <w:caps/>
                <w:sz w:val="12"/>
                <w:szCs w:val="12"/>
              </w:rPr>
              <w:t>0,050</w:t>
            </w:r>
          </w:p>
        </w:tc>
        <w:tc>
          <w:tcPr>
            <w:tcW w:w="1131" w:type="dxa"/>
            <w:vAlign w:val="center"/>
          </w:tcPr>
          <w:p w14:paraId="71CD30E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D976FD" w14:textId="77777777" w:rsidR="00007072" w:rsidRPr="00007072" w:rsidRDefault="00007072" w:rsidP="00007072">
            <w:pPr>
              <w:rPr>
                <w:rFonts w:cs="Arial"/>
                <w:caps/>
                <w:sz w:val="12"/>
                <w:szCs w:val="12"/>
              </w:rPr>
            </w:pPr>
            <w:r w:rsidRPr="00007072">
              <w:rPr>
                <w:rFonts w:cs="Arial"/>
                <w:caps/>
                <w:sz w:val="12"/>
                <w:szCs w:val="12"/>
              </w:rPr>
              <w:t>sibs fps</w:t>
            </w:r>
          </w:p>
        </w:tc>
      </w:tr>
    </w:tbl>
    <w:p w14:paraId="27D4F87D" w14:textId="77777777" w:rsidR="00007072" w:rsidRPr="00007072" w:rsidRDefault="00007072" w:rsidP="00007072">
      <w:pPr>
        <w:spacing w:before="120" w:after="120" w:line="360" w:lineRule="auto"/>
        <w:jc w:val="both"/>
        <w:rPr>
          <w:rFonts w:cs="Arial"/>
          <w:b/>
          <w:sz w:val="18"/>
          <w:szCs w:val="20"/>
          <w:lang w:val="pt-PT" w:eastAsia="pt-PT"/>
        </w:rPr>
      </w:pPr>
    </w:p>
    <w:p w14:paraId="304DA502"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2DC01026" w14:textId="71EB4EF6" w:rsidR="00007072" w:rsidRPr="00007072" w:rsidRDefault="00007072" w:rsidP="00007072">
      <w:pPr>
        <w:keepNext/>
        <w:pageBreakBefore/>
        <w:spacing w:before="240" w:after="240"/>
        <w:outlineLvl w:val="0"/>
        <w:rPr>
          <w:b/>
          <w:caps/>
          <w:kern w:val="28"/>
          <w:szCs w:val="20"/>
          <w:lang w:val="pt-PT" w:eastAsia="pt-PT"/>
        </w:rPr>
      </w:pPr>
      <w:bookmarkStart w:id="1331" w:name="_Toc507437772"/>
      <w:bookmarkStart w:id="1332" w:name="_Toc507438356"/>
      <w:r w:rsidRPr="00007072">
        <w:rPr>
          <w:b/>
          <w:caps/>
          <w:kern w:val="28"/>
          <w:szCs w:val="20"/>
          <w:lang w:val="pt-PT" w:eastAsia="pt-PT"/>
        </w:rPr>
        <w:t>M – TRANSACÇÕES RECEBIDAS POR FICHEIRO</w:t>
      </w:r>
      <w:bookmarkEnd w:id="1331"/>
      <w:bookmarkEnd w:id="133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09D61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3C38542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801278B"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F56F55C" w14:textId="77777777" w:rsidR="00007072" w:rsidRPr="00007072" w:rsidRDefault="00007072" w:rsidP="00007072">
            <w:pPr>
              <w:rPr>
                <w:rFonts w:cs="Arial"/>
                <w:caps/>
                <w:sz w:val="12"/>
                <w:szCs w:val="12"/>
              </w:rPr>
            </w:pPr>
            <w:r w:rsidRPr="00007072">
              <w:rPr>
                <w:rFonts w:cs="Arial"/>
                <w:caps/>
                <w:sz w:val="12"/>
                <w:szCs w:val="12"/>
              </w:rPr>
              <w:t>Valor</w:t>
            </w:r>
          </w:p>
          <w:p w14:paraId="060F998D"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F82628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CE03D8D" w14:textId="77777777" w:rsidTr="00FF3BE7">
        <w:trPr>
          <w:trHeight w:val="207"/>
          <w:jc w:val="right"/>
        </w:trPr>
        <w:tc>
          <w:tcPr>
            <w:tcW w:w="3205" w:type="dxa"/>
            <w:vMerge/>
            <w:tcBorders>
              <w:bottom w:val="single" w:sz="4" w:space="0" w:color="auto"/>
            </w:tcBorders>
            <w:shd w:val="clear" w:color="auto" w:fill="CCDBF0"/>
            <w:vAlign w:val="center"/>
          </w:tcPr>
          <w:p w14:paraId="5C67FBE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1C3810A2"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DE2DB6A"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73082CB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BA7BBE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D6FDC3D" w14:textId="77777777" w:rsidTr="00FF3BE7">
        <w:trPr>
          <w:trHeight w:val="606"/>
          <w:jc w:val="right"/>
        </w:trPr>
        <w:tc>
          <w:tcPr>
            <w:tcW w:w="3205" w:type="dxa"/>
            <w:vMerge w:val="restart"/>
            <w:vAlign w:val="center"/>
          </w:tcPr>
          <w:p w14:paraId="11A5F948" w14:textId="77777777" w:rsidR="00007072" w:rsidRPr="00007072" w:rsidRDefault="00007072" w:rsidP="00007072">
            <w:pPr>
              <w:jc w:val="left"/>
              <w:rPr>
                <w:rFonts w:cs="Arial"/>
                <w:caps/>
                <w:sz w:val="12"/>
                <w:szCs w:val="12"/>
              </w:rPr>
            </w:pPr>
            <w:r w:rsidRPr="00007072">
              <w:rPr>
                <w:rFonts w:cs="Arial"/>
                <w:caps/>
                <w:sz w:val="12"/>
                <w:szCs w:val="12"/>
              </w:rPr>
              <w:t>M2 – PROCESSAMENTO FICHEIRO DE TRANSACÇÕES</w:t>
            </w:r>
            <w:r w:rsidRPr="00007072">
              <w:rPr>
                <w:rFonts w:cs="Arial"/>
                <w:caps/>
                <w:sz w:val="14"/>
                <w:szCs w:val="12"/>
                <w:vertAlign w:val="superscript"/>
              </w:rPr>
              <w:footnoteReference w:id="101"/>
            </w:r>
            <w:r w:rsidRPr="00007072">
              <w:rPr>
                <w:rFonts w:cs="Arial"/>
                <w:caps/>
                <w:sz w:val="12"/>
                <w:szCs w:val="12"/>
                <w:vertAlign w:val="superscript"/>
              </w:rPr>
              <w:t>,</w:t>
            </w:r>
            <w:r w:rsidRPr="00007072">
              <w:rPr>
                <w:rFonts w:cs="Arial"/>
                <w:caps/>
                <w:sz w:val="14"/>
                <w:szCs w:val="12"/>
                <w:vertAlign w:val="superscript"/>
              </w:rPr>
              <w:footnoteReference w:id="102"/>
            </w:r>
          </w:p>
        </w:tc>
        <w:tc>
          <w:tcPr>
            <w:tcW w:w="3206" w:type="dxa"/>
            <w:vAlign w:val="center"/>
          </w:tcPr>
          <w:p w14:paraId="2758F555" w14:textId="77777777" w:rsidR="00007072" w:rsidRPr="00007072" w:rsidRDefault="00007072" w:rsidP="00007072">
            <w:pPr>
              <w:jc w:val="left"/>
              <w:rPr>
                <w:rFonts w:cs="Arial"/>
                <w:caps/>
                <w:sz w:val="12"/>
                <w:szCs w:val="12"/>
              </w:rPr>
            </w:pPr>
            <w:r w:rsidRPr="00007072">
              <w:rPr>
                <w:rFonts w:cs="Arial"/>
                <w:caps/>
                <w:sz w:val="12"/>
                <w:szCs w:val="12"/>
              </w:rPr>
              <w:t>M21 – De 1 a 25.000 operações</w:t>
            </w:r>
          </w:p>
        </w:tc>
        <w:tc>
          <w:tcPr>
            <w:tcW w:w="790" w:type="dxa"/>
            <w:vAlign w:val="center"/>
          </w:tcPr>
          <w:p w14:paraId="1AC87DDF" w14:textId="77777777" w:rsidR="00007072" w:rsidRPr="00007072" w:rsidRDefault="00007072" w:rsidP="00007072">
            <w:pPr>
              <w:rPr>
                <w:rFonts w:cs="Arial"/>
                <w:caps/>
                <w:sz w:val="12"/>
                <w:szCs w:val="12"/>
              </w:rPr>
            </w:pPr>
            <w:r w:rsidRPr="00007072">
              <w:rPr>
                <w:rFonts w:cs="Arial"/>
                <w:caps/>
                <w:sz w:val="12"/>
                <w:szCs w:val="12"/>
              </w:rPr>
              <w:t>0,115</w:t>
            </w:r>
          </w:p>
        </w:tc>
        <w:tc>
          <w:tcPr>
            <w:tcW w:w="1131" w:type="dxa"/>
            <w:vAlign w:val="center"/>
          </w:tcPr>
          <w:p w14:paraId="18918C2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2B9D0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71981" w14:textId="77777777" w:rsidTr="00FF3BE7">
        <w:trPr>
          <w:trHeight w:val="606"/>
          <w:jc w:val="right"/>
        </w:trPr>
        <w:tc>
          <w:tcPr>
            <w:tcW w:w="3205" w:type="dxa"/>
            <w:vMerge/>
            <w:vAlign w:val="center"/>
          </w:tcPr>
          <w:p w14:paraId="5760F59D" w14:textId="77777777" w:rsidR="00007072" w:rsidRPr="00007072" w:rsidRDefault="00007072" w:rsidP="00007072">
            <w:pPr>
              <w:jc w:val="left"/>
              <w:rPr>
                <w:rFonts w:cs="Arial"/>
                <w:caps/>
                <w:sz w:val="12"/>
                <w:szCs w:val="12"/>
              </w:rPr>
            </w:pPr>
          </w:p>
        </w:tc>
        <w:tc>
          <w:tcPr>
            <w:tcW w:w="3206" w:type="dxa"/>
            <w:vAlign w:val="center"/>
          </w:tcPr>
          <w:p w14:paraId="3DBB5FA0" w14:textId="77777777" w:rsidR="00007072" w:rsidRPr="00007072" w:rsidRDefault="00007072" w:rsidP="00007072">
            <w:pPr>
              <w:jc w:val="left"/>
              <w:rPr>
                <w:rFonts w:cs="Arial"/>
                <w:caps/>
                <w:sz w:val="12"/>
                <w:szCs w:val="12"/>
              </w:rPr>
            </w:pPr>
            <w:r w:rsidRPr="00007072">
              <w:rPr>
                <w:rFonts w:cs="Arial"/>
                <w:caps/>
                <w:sz w:val="12"/>
                <w:szCs w:val="12"/>
              </w:rPr>
              <w:t>M22 – No excedente, de 25.001 a 50.000</w:t>
            </w:r>
          </w:p>
        </w:tc>
        <w:tc>
          <w:tcPr>
            <w:tcW w:w="790" w:type="dxa"/>
            <w:vAlign w:val="center"/>
          </w:tcPr>
          <w:p w14:paraId="585063ED" w14:textId="77777777" w:rsidR="00007072" w:rsidRPr="00007072" w:rsidRDefault="00007072" w:rsidP="00007072">
            <w:pPr>
              <w:rPr>
                <w:rFonts w:cs="Arial"/>
                <w:caps/>
                <w:sz w:val="12"/>
                <w:szCs w:val="12"/>
              </w:rPr>
            </w:pPr>
            <w:r w:rsidRPr="00007072">
              <w:rPr>
                <w:rFonts w:cs="Arial"/>
                <w:caps/>
                <w:sz w:val="12"/>
                <w:szCs w:val="12"/>
              </w:rPr>
              <w:t>0,105</w:t>
            </w:r>
          </w:p>
        </w:tc>
        <w:tc>
          <w:tcPr>
            <w:tcW w:w="1131" w:type="dxa"/>
            <w:vAlign w:val="center"/>
          </w:tcPr>
          <w:p w14:paraId="1F165D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7FBB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61A187" w14:textId="77777777" w:rsidTr="00FF3BE7">
        <w:trPr>
          <w:trHeight w:val="606"/>
          <w:jc w:val="right"/>
        </w:trPr>
        <w:tc>
          <w:tcPr>
            <w:tcW w:w="3205" w:type="dxa"/>
            <w:vMerge/>
            <w:vAlign w:val="center"/>
          </w:tcPr>
          <w:p w14:paraId="09FA3A31" w14:textId="77777777" w:rsidR="00007072" w:rsidRPr="00007072" w:rsidRDefault="00007072" w:rsidP="00007072">
            <w:pPr>
              <w:jc w:val="left"/>
              <w:rPr>
                <w:rFonts w:cs="Arial"/>
                <w:caps/>
                <w:sz w:val="12"/>
                <w:szCs w:val="12"/>
              </w:rPr>
            </w:pPr>
          </w:p>
        </w:tc>
        <w:tc>
          <w:tcPr>
            <w:tcW w:w="3206" w:type="dxa"/>
            <w:vAlign w:val="center"/>
          </w:tcPr>
          <w:p w14:paraId="5F97127C" w14:textId="77777777" w:rsidR="00007072" w:rsidRPr="00007072" w:rsidRDefault="00007072" w:rsidP="00007072">
            <w:pPr>
              <w:jc w:val="left"/>
              <w:rPr>
                <w:rFonts w:cs="Arial"/>
                <w:caps/>
                <w:sz w:val="12"/>
                <w:szCs w:val="12"/>
              </w:rPr>
            </w:pPr>
            <w:r w:rsidRPr="00007072">
              <w:rPr>
                <w:rFonts w:cs="Arial"/>
                <w:caps/>
                <w:sz w:val="12"/>
                <w:szCs w:val="12"/>
              </w:rPr>
              <w:t>M23 – No excedente, de 50.001 a 75.000</w:t>
            </w:r>
          </w:p>
        </w:tc>
        <w:tc>
          <w:tcPr>
            <w:tcW w:w="790" w:type="dxa"/>
            <w:vAlign w:val="center"/>
          </w:tcPr>
          <w:p w14:paraId="41AD1117"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2775645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D9828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AEA113" w14:textId="77777777" w:rsidTr="00FF3BE7">
        <w:trPr>
          <w:trHeight w:val="606"/>
          <w:jc w:val="right"/>
        </w:trPr>
        <w:tc>
          <w:tcPr>
            <w:tcW w:w="3205" w:type="dxa"/>
            <w:vMerge/>
            <w:vAlign w:val="center"/>
          </w:tcPr>
          <w:p w14:paraId="097E9136" w14:textId="77777777" w:rsidR="00007072" w:rsidRPr="00007072" w:rsidRDefault="00007072" w:rsidP="00007072">
            <w:pPr>
              <w:jc w:val="left"/>
              <w:rPr>
                <w:rFonts w:cs="Arial"/>
                <w:caps/>
                <w:sz w:val="12"/>
                <w:szCs w:val="12"/>
              </w:rPr>
            </w:pPr>
          </w:p>
        </w:tc>
        <w:tc>
          <w:tcPr>
            <w:tcW w:w="3206" w:type="dxa"/>
            <w:vAlign w:val="center"/>
          </w:tcPr>
          <w:p w14:paraId="57957DF0" w14:textId="77777777" w:rsidR="00007072" w:rsidRPr="00007072" w:rsidRDefault="00007072" w:rsidP="00007072">
            <w:pPr>
              <w:jc w:val="left"/>
              <w:rPr>
                <w:rFonts w:cs="Arial"/>
                <w:caps/>
                <w:sz w:val="12"/>
                <w:szCs w:val="12"/>
              </w:rPr>
            </w:pPr>
            <w:r w:rsidRPr="00007072">
              <w:rPr>
                <w:rFonts w:cs="Arial"/>
                <w:caps/>
                <w:sz w:val="12"/>
                <w:szCs w:val="12"/>
              </w:rPr>
              <w:t>M24 – No excedente, de 75.001 a 100.000</w:t>
            </w:r>
          </w:p>
        </w:tc>
        <w:tc>
          <w:tcPr>
            <w:tcW w:w="790" w:type="dxa"/>
            <w:vAlign w:val="center"/>
          </w:tcPr>
          <w:p w14:paraId="1D0D384E" w14:textId="77777777" w:rsidR="00007072" w:rsidRPr="00007072" w:rsidRDefault="00007072" w:rsidP="00007072">
            <w:pPr>
              <w:rPr>
                <w:rFonts w:cs="Arial"/>
                <w:caps/>
                <w:sz w:val="12"/>
                <w:szCs w:val="12"/>
              </w:rPr>
            </w:pPr>
            <w:r w:rsidRPr="00007072">
              <w:rPr>
                <w:rFonts w:cs="Arial"/>
                <w:caps/>
                <w:sz w:val="12"/>
                <w:szCs w:val="12"/>
              </w:rPr>
              <w:t>0,080</w:t>
            </w:r>
          </w:p>
        </w:tc>
        <w:tc>
          <w:tcPr>
            <w:tcW w:w="1131" w:type="dxa"/>
            <w:vAlign w:val="center"/>
          </w:tcPr>
          <w:p w14:paraId="1F35D331"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EF3C3E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3BB611" w14:textId="77777777" w:rsidTr="00FF3BE7">
        <w:trPr>
          <w:trHeight w:val="606"/>
          <w:jc w:val="right"/>
        </w:trPr>
        <w:tc>
          <w:tcPr>
            <w:tcW w:w="3205" w:type="dxa"/>
            <w:vMerge/>
            <w:vAlign w:val="center"/>
          </w:tcPr>
          <w:p w14:paraId="7E6625FF" w14:textId="77777777" w:rsidR="00007072" w:rsidRPr="00007072" w:rsidRDefault="00007072" w:rsidP="00007072">
            <w:pPr>
              <w:jc w:val="left"/>
              <w:rPr>
                <w:rFonts w:cs="Arial"/>
                <w:caps/>
                <w:sz w:val="12"/>
                <w:szCs w:val="12"/>
              </w:rPr>
            </w:pPr>
          </w:p>
        </w:tc>
        <w:tc>
          <w:tcPr>
            <w:tcW w:w="3206" w:type="dxa"/>
            <w:vAlign w:val="center"/>
          </w:tcPr>
          <w:p w14:paraId="2FCCAE82" w14:textId="77777777" w:rsidR="00007072" w:rsidRPr="00007072" w:rsidRDefault="00007072" w:rsidP="00007072">
            <w:pPr>
              <w:jc w:val="left"/>
              <w:rPr>
                <w:rFonts w:cs="Arial"/>
                <w:caps/>
                <w:sz w:val="12"/>
                <w:szCs w:val="12"/>
              </w:rPr>
            </w:pPr>
            <w:r w:rsidRPr="00007072">
              <w:rPr>
                <w:rFonts w:cs="Arial"/>
                <w:caps/>
                <w:sz w:val="12"/>
                <w:szCs w:val="12"/>
              </w:rPr>
              <w:t>M25 – No excedente, de 100.001 a 125.000</w:t>
            </w:r>
          </w:p>
        </w:tc>
        <w:tc>
          <w:tcPr>
            <w:tcW w:w="790" w:type="dxa"/>
            <w:vAlign w:val="center"/>
          </w:tcPr>
          <w:p w14:paraId="5A4F8944" w14:textId="77777777" w:rsidR="00007072" w:rsidRPr="00007072" w:rsidRDefault="00007072" w:rsidP="00007072">
            <w:pPr>
              <w:rPr>
                <w:rFonts w:cs="Arial"/>
                <w:caps/>
                <w:sz w:val="12"/>
                <w:szCs w:val="12"/>
              </w:rPr>
            </w:pPr>
            <w:r w:rsidRPr="00007072">
              <w:rPr>
                <w:rFonts w:cs="Arial"/>
                <w:caps/>
                <w:sz w:val="12"/>
                <w:szCs w:val="12"/>
              </w:rPr>
              <w:t>0,070</w:t>
            </w:r>
          </w:p>
        </w:tc>
        <w:tc>
          <w:tcPr>
            <w:tcW w:w="1131" w:type="dxa"/>
            <w:vAlign w:val="center"/>
          </w:tcPr>
          <w:p w14:paraId="3851DFF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8095C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2AD9276" w14:textId="77777777" w:rsidTr="00FF3BE7">
        <w:trPr>
          <w:trHeight w:val="606"/>
          <w:jc w:val="right"/>
        </w:trPr>
        <w:tc>
          <w:tcPr>
            <w:tcW w:w="3205" w:type="dxa"/>
            <w:vMerge/>
            <w:vAlign w:val="center"/>
          </w:tcPr>
          <w:p w14:paraId="3FC47DB9" w14:textId="77777777" w:rsidR="00007072" w:rsidRPr="00007072" w:rsidRDefault="00007072" w:rsidP="00007072">
            <w:pPr>
              <w:jc w:val="left"/>
              <w:rPr>
                <w:rFonts w:cs="Arial"/>
                <w:caps/>
                <w:sz w:val="12"/>
                <w:szCs w:val="12"/>
              </w:rPr>
            </w:pPr>
          </w:p>
        </w:tc>
        <w:tc>
          <w:tcPr>
            <w:tcW w:w="3206" w:type="dxa"/>
            <w:vAlign w:val="center"/>
          </w:tcPr>
          <w:p w14:paraId="7017E9FC" w14:textId="77777777" w:rsidR="00007072" w:rsidRPr="00007072" w:rsidRDefault="00007072" w:rsidP="00007072">
            <w:pPr>
              <w:jc w:val="left"/>
              <w:rPr>
                <w:rFonts w:cs="Arial"/>
                <w:caps/>
                <w:sz w:val="12"/>
                <w:szCs w:val="12"/>
              </w:rPr>
            </w:pPr>
            <w:r w:rsidRPr="00007072">
              <w:rPr>
                <w:rFonts w:cs="Arial"/>
                <w:caps/>
                <w:sz w:val="12"/>
                <w:szCs w:val="12"/>
              </w:rPr>
              <w:t>M26 – No excedente de 125.000</w:t>
            </w:r>
          </w:p>
        </w:tc>
        <w:tc>
          <w:tcPr>
            <w:tcW w:w="790" w:type="dxa"/>
            <w:vAlign w:val="center"/>
          </w:tcPr>
          <w:p w14:paraId="60786932" w14:textId="77777777" w:rsidR="00007072" w:rsidRPr="00007072" w:rsidRDefault="00007072" w:rsidP="00007072">
            <w:pPr>
              <w:rPr>
                <w:rFonts w:cs="Arial"/>
                <w:caps/>
                <w:sz w:val="12"/>
                <w:szCs w:val="12"/>
              </w:rPr>
            </w:pPr>
            <w:r w:rsidRPr="00007072">
              <w:rPr>
                <w:rFonts w:cs="Arial"/>
                <w:caps/>
                <w:sz w:val="12"/>
                <w:szCs w:val="12"/>
              </w:rPr>
              <w:t>0,060</w:t>
            </w:r>
          </w:p>
        </w:tc>
        <w:tc>
          <w:tcPr>
            <w:tcW w:w="1131" w:type="dxa"/>
            <w:vAlign w:val="center"/>
          </w:tcPr>
          <w:p w14:paraId="06689EB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9DE6D6" w14:textId="77777777" w:rsidR="00007072" w:rsidRPr="00007072" w:rsidRDefault="00007072" w:rsidP="00007072">
            <w:pPr>
              <w:rPr>
                <w:rFonts w:cs="Arial"/>
                <w:caps/>
                <w:sz w:val="12"/>
                <w:szCs w:val="12"/>
              </w:rPr>
            </w:pPr>
            <w:r w:rsidRPr="00007072">
              <w:rPr>
                <w:rFonts w:cs="Arial"/>
                <w:caps/>
                <w:sz w:val="12"/>
                <w:szCs w:val="12"/>
              </w:rPr>
              <w:t>sibs fps</w:t>
            </w:r>
          </w:p>
        </w:tc>
      </w:tr>
    </w:tbl>
    <w:p w14:paraId="77D86FF0" w14:textId="77777777" w:rsidR="00007072" w:rsidRPr="00007072" w:rsidRDefault="00007072" w:rsidP="00007072">
      <w:pPr>
        <w:spacing w:before="120" w:after="120" w:line="360" w:lineRule="auto"/>
        <w:jc w:val="both"/>
        <w:rPr>
          <w:rFonts w:cs="Arial"/>
          <w:b/>
          <w:sz w:val="18"/>
          <w:szCs w:val="20"/>
          <w:lang w:val="pt-PT" w:eastAsia="pt-PT"/>
        </w:rPr>
      </w:pPr>
    </w:p>
    <w:p w14:paraId="454B376F" w14:textId="77777777" w:rsidR="00007072" w:rsidRPr="00007072" w:rsidRDefault="00007072" w:rsidP="00007072">
      <w:pPr>
        <w:spacing w:before="120" w:after="120" w:line="360" w:lineRule="auto"/>
        <w:jc w:val="both"/>
        <w:rPr>
          <w:rFonts w:cs="Arial"/>
          <w:b/>
          <w:sz w:val="18"/>
          <w:szCs w:val="20"/>
          <w:lang w:val="pt-PT" w:eastAsia="pt-PT"/>
        </w:rPr>
      </w:pPr>
    </w:p>
    <w:p w14:paraId="719A70DE"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4CE8E2CB" w14:textId="3A3F05C2" w:rsidR="00007072" w:rsidRPr="00007072" w:rsidRDefault="00007072" w:rsidP="00007072">
      <w:pPr>
        <w:keepNext/>
        <w:pageBreakBefore/>
        <w:spacing w:before="240" w:after="240"/>
        <w:outlineLvl w:val="0"/>
        <w:rPr>
          <w:b/>
          <w:caps/>
          <w:kern w:val="28"/>
          <w:szCs w:val="20"/>
          <w:lang w:val="pt-PT" w:eastAsia="pt-PT"/>
        </w:rPr>
      </w:pPr>
      <w:bookmarkStart w:id="1333" w:name="_Toc486522701"/>
      <w:bookmarkStart w:id="1334" w:name="_Toc507437773"/>
      <w:bookmarkStart w:id="1335" w:name="_Toc507438357"/>
      <w:r w:rsidRPr="00007072">
        <w:rPr>
          <w:b/>
          <w:caps/>
          <w:kern w:val="28"/>
          <w:szCs w:val="20"/>
          <w:lang w:val="pt-PT" w:eastAsia="pt-PT"/>
        </w:rPr>
        <w:t>N – COMPENSAÇÃO</w:t>
      </w:r>
      <w:bookmarkEnd w:id="1333"/>
      <w:bookmarkEnd w:id="1334"/>
      <w:bookmarkEnd w:id="1335"/>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30033F22"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D516030"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5E3CE2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F67A6C6" w14:textId="77777777" w:rsidR="00007072" w:rsidRPr="00007072" w:rsidRDefault="00007072" w:rsidP="00007072">
            <w:pPr>
              <w:rPr>
                <w:rFonts w:cs="Arial"/>
                <w:caps/>
                <w:sz w:val="12"/>
                <w:szCs w:val="12"/>
              </w:rPr>
            </w:pPr>
            <w:r w:rsidRPr="00007072">
              <w:rPr>
                <w:rFonts w:cs="Arial"/>
                <w:caps/>
                <w:sz w:val="12"/>
                <w:szCs w:val="12"/>
              </w:rPr>
              <w:t>Valor</w:t>
            </w:r>
          </w:p>
          <w:p w14:paraId="6675CB26"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FFF6D1C"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1509B220"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EE229EF" w14:textId="77777777" w:rsidTr="00FF3BE7">
        <w:trPr>
          <w:trHeight w:val="207"/>
          <w:jc w:val="left"/>
        </w:trPr>
        <w:tc>
          <w:tcPr>
            <w:tcW w:w="1949" w:type="dxa"/>
            <w:vMerge/>
            <w:tcBorders>
              <w:bottom w:val="single" w:sz="4" w:space="0" w:color="auto"/>
            </w:tcBorders>
            <w:shd w:val="clear" w:color="auto" w:fill="CCDBF0"/>
            <w:vAlign w:val="center"/>
          </w:tcPr>
          <w:p w14:paraId="0799B619"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EEBA025"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06B74B9"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569A968"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194F0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9DDD932" w14:textId="77777777" w:rsidR="00007072" w:rsidRPr="00007072" w:rsidRDefault="00007072" w:rsidP="00007072">
            <w:pPr>
              <w:rPr>
                <w:rFonts w:cs="Arial"/>
                <w:b/>
                <w:caps/>
                <w:sz w:val="12"/>
                <w:szCs w:val="12"/>
              </w:rPr>
            </w:pPr>
          </w:p>
        </w:tc>
      </w:tr>
      <w:tr w:rsidR="00007072" w:rsidRPr="00007072" w14:paraId="225E7BA5" w14:textId="77777777" w:rsidTr="00FF3BE7">
        <w:trPr>
          <w:trHeight w:val="606"/>
          <w:jc w:val="left"/>
        </w:trPr>
        <w:tc>
          <w:tcPr>
            <w:tcW w:w="1949" w:type="dxa"/>
            <w:vMerge w:val="restart"/>
            <w:vAlign w:val="center"/>
          </w:tcPr>
          <w:p w14:paraId="356F7657" w14:textId="77777777" w:rsidR="00007072" w:rsidRPr="00007072" w:rsidRDefault="00007072" w:rsidP="00007072">
            <w:pPr>
              <w:jc w:val="left"/>
              <w:rPr>
                <w:rFonts w:cs="Arial"/>
                <w:caps/>
                <w:sz w:val="12"/>
                <w:szCs w:val="12"/>
              </w:rPr>
            </w:pPr>
            <w:r w:rsidRPr="00007072">
              <w:rPr>
                <w:rFonts w:cs="Arial"/>
                <w:caps/>
                <w:sz w:val="12"/>
                <w:szCs w:val="12"/>
              </w:rPr>
              <w:t>N3 – CONVERSOR SEPA XML</w:t>
            </w:r>
          </w:p>
        </w:tc>
        <w:tc>
          <w:tcPr>
            <w:tcW w:w="2485" w:type="dxa"/>
            <w:vAlign w:val="center"/>
          </w:tcPr>
          <w:p w14:paraId="101BAA25" w14:textId="77777777" w:rsidR="00007072" w:rsidRPr="00007072" w:rsidRDefault="00007072" w:rsidP="00007072">
            <w:pPr>
              <w:jc w:val="left"/>
              <w:rPr>
                <w:rFonts w:cs="Arial"/>
                <w:caps/>
                <w:sz w:val="12"/>
                <w:szCs w:val="12"/>
              </w:rPr>
            </w:pPr>
            <w:r w:rsidRPr="00007072">
              <w:rPr>
                <w:rFonts w:cs="Arial"/>
                <w:caps/>
                <w:sz w:val="12"/>
                <w:szCs w:val="12"/>
              </w:rPr>
              <w:t>N31 – Mensalidade – Serviço Conversão SEPA CT</w:t>
            </w:r>
          </w:p>
        </w:tc>
        <w:tc>
          <w:tcPr>
            <w:tcW w:w="790" w:type="dxa"/>
            <w:vAlign w:val="center"/>
          </w:tcPr>
          <w:p w14:paraId="105B0C4F"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0FF3F5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D19A3C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BAC7702"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ADBEB2" w14:textId="77777777" w:rsidTr="00FF3BE7">
        <w:trPr>
          <w:trHeight w:val="606"/>
          <w:jc w:val="left"/>
        </w:trPr>
        <w:tc>
          <w:tcPr>
            <w:tcW w:w="1949" w:type="dxa"/>
            <w:vMerge/>
            <w:vAlign w:val="center"/>
          </w:tcPr>
          <w:p w14:paraId="1DBA1C6B" w14:textId="77777777" w:rsidR="00007072" w:rsidRPr="00007072" w:rsidRDefault="00007072" w:rsidP="00007072">
            <w:pPr>
              <w:jc w:val="left"/>
              <w:rPr>
                <w:rFonts w:cs="Arial"/>
                <w:caps/>
                <w:sz w:val="12"/>
                <w:szCs w:val="12"/>
              </w:rPr>
            </w:pPr>
          </w:p>
        </w:tc>
        <w:tc>
          <w:tcPr>
            <w:tcW w:w="2485" w:type="dxa"/>
            <w:vAlign w:val="center"/>
          </w:tcPr>
          <w:p w14:paraId="07E1068C" w14:textId="77777777" w:rsidR="00007072" w:rsidRPr="00007072" w:rsidRDefault="00007072" w:rsidP="00007072">
            <w:pPr>
              <w:jc w:val="left"/>
              <w:rPr>
                <w:rFonts w:cs="Arial"/>
                <w:caps/>
                <w:sz w:val="12"/>
                <w:szCs w:val="12"/>
              </w:rPr>
            </w:pPr>
            <w:r w:rsidRPr="00007072">
              <w:rPr>
                <w:rFonts w:cs="Arial"/>
                <w:caps/>
                <w:sz w:val="12"/>
                <w:szCs w:val="12"/>
              </w:rPr>
              <w:t>N31A – Até 99.999 operações</w:t>
            </w:r>
          </w:p>
        </w:tc>
        <w:tc>
          <w:tcPr>
            <w:tcW w:w="790" w:type="dxa"/>
            <w:vAlign w:val="center"/>
          </w:tcPr>
          <w:p w14:paraId="5EC4DBE2"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413461B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1948F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B40D81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B6E648" w14:textId="77777777" w:rsidTr="00FF3BE7">
        <w:trPr>
          <w:trHeight w:val="606"/>
          <w:jc w:val="left"/>
        </w:trPr>
        <w:tc>
          <w:tcPr>
            <w:tcW w:w="1949" w:type="dxa"/>
            <w:vMerge/>
            <w:vAlign w:val="center"/>
          </w:tcPr>
          <w:p w14:paraId="11798730" w14:textId="77777777" w:rsidR="00007072" w:rsidRPr="00007072" w:rsidRDefault="00007072" w:rsidP="00007072">
            <w:pPr>
              <w:jc w:val="left"/>
              <w:rPr>
                <w:rFonts w:cs="Arial"/>
                <w:caps/>
                <w:sz w:val="12"/>
                <w:szCs w:val="12"/>
              </w:rPr>
            </w:pPr>
          </w:p>
        </w:tc>
        <w:tc>
          <w:tcPr>
            <w:tcW w:w="2485" w:type="dxa"/>
            <w:vAlign w:val="center"/>
          </w:tcPr>
          <w:p w14:paraId="7E43EBB7" w14:textId="77777777" w:rsidR="00007072" w:rsidRPr="00007072" w:rsidRDefault="00007072" w:rsidP="00007072">
            <w:pPr>
              <w:jc w:val="left"/>
              <w:rPr>
                <w:rFonts w:cs="Arial"/>
                <w:caps/>
                <w:sz w:val="12"/>
                <w:szCs w:val="12"/>
              </w:rPr>
            </w:pPr>
            <w:r w:rsidRPr="00007072">
              <w:rPr>
                <w:rFonts w:cs="Arial"/>
                <w:caps/>
                <w:sz w:val="12"/>
                <w:szCs w:val="12"/>
              </w:rPr>
              <w:t>N31B – No excedente, até 999.999 operações</w:t>
            </w:r>
          </w:p>
        </w:tc>
        <w:tc>
          <w:tcPr>
            <w:tcW w:w="790" w:type="dxa"/>
            <w:vAlign w:val="center"/>
          </w:tcPr>
          <w:p w14:paraId="0EB6BCED"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137A83E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21EF8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6F009DA"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31EDDE5" w14:textId="77777777" w:rsidTr="00FF3BE7">
        <w:trPr>
          <w:trHeight w:val="606"/>
          <w:jc w:val="left"/>
        </w:trPr>
        <w:tc>
          <w:tcPr>
            <w:tcW w:w="1949" w:type="dxa"/>
            <w:vMerge/>
            <w:vAlign w:val="center"/>
          </w:tcPr>
          <w:p w14:paraId="70AD3C2F" w14:textId="77777777" w:rsidR="00007072" w:rsidRPr="00007072" w:rsidRDefault="00007072" w:rsidP="00007072">
            <w:pPr>
              <w:jc w:val="left"/>
              <w:rPr>
                <w:rFonts w:cs="Arial"/>
                <w:caps/>
                <w:sz w:val="12"/>
                <w:szCs w:val="12"/>
              </w:rPr>
            </w:pPr>
          </w:p>
        </w:tc>
        <w:tc>
          <w:tcPr>
            <w:tcW w:w="2485" w:type="dxa"/>
            <w:vAlign w:val="center"/>
          </w:tcPr>
          <w:p w14:paraId="40EAC3B8" w14:textId="77777777" w:rsidR="00007072" w:rsidRPr="00007072" w:rsidRDefault="00007072" w:rsidP="00007072">
            <w:pPr>
              <w:jc w:val="left"/>
              <w:rPr>
                <w:rFonts w:cs="Arial"/>
                <w:caps/>
                <w:sz w:val="12"/>
                <w:szCs w:val="12"/>
              </w:rPr>
            </w:pPr>
            <w:r w:rsidRPr="00007072">
              <w:rPr>
                <w:rFonts w:cs="Arial"/>
                <w:caps/>
                <w:sz w:val="12"/>
                <w:szCs w:val="12"/>
              </w:rPr>
              <w:t>N31C – No excedente, até 1.999.999 operações</w:t>
            </w:r>
          </w:p>
        </w:tc>
        <w:tc>
          <w:tcPr>
            <w:tcW w:w="790" w:type="dxa"/>
            <w:vAlign w:val="center"/>
          </w:tcPr>
          <w:p w14:paraId="0963525F"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425BC8E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636F6D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5A8ADC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AD510FB" w14:textId="77777777" w:rsidTr="00FF3BE7">
        <w:trPr>
          <w:trHeight w:val="606"/>
          <w:jc w:val="left"/>
        </w:trPr>
        <w:tc>
          <w:tcPr>
            <w:tcW w:w="1949" w:type="dxa"/>
            <w:vMerge/>
            <w:vAlign w:val="center"/>
          </w:tcPr>
          <w:p w14:paraId="52335BAE" w14:textId="77777777" w:rsidR="00007072" w:rsidRPr="00007072" w:rsidRDefault="00007072" w:rsidP="00007072">
            <w:pPr>
              <w:jc w:val="left"/>
              <w:rPr>
                <w:rFonts w:cs="Arial"/>
                <w:caps/>
                <w:sz w:val="12"/>
                <w:szCs w:val="12"/>
              </w:rPr>
            </w:pPr>
          </w:p>
        </w:tc>
        <w:tc>
          <w:tcPr>
            <w:tcW w:w="2485" w:type="dxa"/>
            <w:vAlign w:val="center"/>
          </w:tcPr>
          <w:p w14:paraId="1750F29D" w14:textId="77777777" w:rsidR="00007072" w:rsidRPr="00007072" w:rsidRDefault="00007072" w:rsidP="00007072">
            <w:pPr>
              <w:jc w:val="left"/>
              <w:rPr>
                <w:rFonts w:cs="Arial"/>
                <w:caps/>
                <w:sz w:val="12"/>
                <w:szCs w:val="12"/>
              </w:rPr>
            </w:pPr>
            <w:r w:rsidRPr="00007072">
              <w:rPr>
                <w:rFonts w:cs="Arial"/>
                <w:caps/>
                <w:sz w:val="12"/>
                <w:szCs w:val="12"/>
              </w:rPr>
              <w:t>N31D – No excedente, até 9.999.999 operações</w:t>
            </w:r>
          </w:p>
        </w:tc>
        <w:tc>
          <w:tcPr>
            <w:tcW w:w="790" w:type="dxa"/>
            <w:vAlign w:val="center"/>
          </w:tcPr>
          <w:p w14:paraId="177837B2"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79FD6627"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944D2B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0557E2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749DA74" w14:textId="77777777" w:rsidTr="00FF3BE7">
        <w:trPr>
          <w:trHeight w:val="606"/>
          <w:jc w:val="left"/>
        </w:trPr>
        <w:tc>
          <w:tcPr>
            <w:tcW w:w="1949" w:type="dxa"/>
            <w:vMerge/>
            <w:vAlign w:val="center"/>
          </w:tcPr>
          <w:p w14:paraId="3AF94839" w14:textId="77777777" w:rsidR="00007072" w:rsidRPr="00007072" w:rsidRDefault="00007072" w:rsidP="00007072">
            <w:pPr>
              <w:jc w:val="left"/>
              <w:rPr>
                <w:rFonts w:cs="Arial"/>
                <w:caps/>
                <w:sz w:val="12"/>
                <w:szCs w:val="12"/>
              </w:rPr>
            </w:pPr>
          </w:p>
        </w:tc>
        <w:tc>
          <w:tcPr>
            <w:tcW w:w="2485" w:type="dxa"/>
            <w:vAlign w:val="center"/>
          </w:tcPr>
          <w:p w14:paraId="085480C9" w14:textId="77777777" w:rsidR="00007072" w:rsidRPr="00007072" w:rsidRDefault="00007072" w:rsidP="00007072">
            <w:pPr>
              <w:jc w:val="left"/>
              <w:rPr>
                <w:rFonts w:cs="Arial"/>
                <w:caps/>
                <w:sz w:val="12"/>
                <w:szCs w:val="12"/>
              </w:rPr>
            </w:pPr>
            <w:r w:rsidRPr="00007072">
              <w:rPr>
                <w:rFonts w:cs="Arial"/>
                <w:caps/>
                <w:sz w:val="12"/>
                <w:szCs w:val="12"/>
              </w:rPr>
              <w:t>N31E – No excedente de 9.999.999 operações</w:t>
            </w:r>
          </w:p>
        </w:tc>
        <w:tc>
          <w:tcPr>
            <w:tcW w:w="790" w:type="dxa"/>
            <w:vAlign w:val="center"/>
          </w:tcPr>
          <w:p w14:paraId="2CDD5CD6"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433F51F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F382A7F"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34C10"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F4CEC56" w14:textId="77777777" w:rsidTr="00FF3BE7">
        <w:trPr>
          <w:trHeight w:val="606"/>
          <w:jc w:val="left"/>
        </w:trPr>
        <w:tc>
          <w:tcPr>
            <w:tcW w:w="1949" w:type="dxa"/>
            <w:vMerge/>
            <w:vAlign w:val="center"/>
          </w:tcPr>
          <w:p w14:paraId="474E6969" w14:textId="77777777" w:rsidR="00007072" w:rsidRPr="00007072" w:rsidRDefault="00007072" w:rsidP="00007072">
            <w:pPr>
              <w:jc w:val="left"/>
              <w:rPr>
                <w:rFonts w:cs="Arial"/>
                <w:caps/>
                <w:sz w:val="12"/>
                <w:szCs w:val="12"/>
              </w:rPr>
            </w:pPr>
          </w:p>
        </w:tc>
        <w:tc>
          <w:tcPr>
            <w:tcW w:w="2485" w:type="dxa"/>
            <w:vAlign w:val="center"/>
          </w:tcPr>
          <w:p w14:paraId="262EAFBF" w14:textId="77777777" w:rsidR="00007072" w:rsidRPr="00007072" w:rsidRDefault="00007072" w:rsidP="00007072">
            <w:pPr>
              <w:jc w:val="left"/>
              <w:rPr>
                <w:rFonts w:cs="Arial"/>
                <w:caps/>
                <w:sz w:val="12"/>
                <w:szCs w:val="12"/>
              </w:rPr>
            </w:pPr>
            <w:r w:rsidRPr="00007072">
              <w:rPr>
                <w:rFonts w:cs="Arial"/>
                <w:caps/>
                <w:sz w:val="12"/>
                <w:szCs w:val="12"/>
              </w:rPr>
              <w:t>N32 – Mensalidade – Serviço de Conversão SEPA DD</w:t>
            </w:r>
          </w:p>
        </w:tc>
        <w:tc>
          <w:tcPr>
            <w:tcW w:w="790" w:type="dxa"/>
            <w:vAlign w:val="center"/>
          </w:tcPr>
          <w:p w14:paraId="6818FA9E"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21535D2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628C41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4F8291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30C00C" w14:textId="77777777" w:rsidTr="00FF3BE7">
        <w:trPr>
          <w:trHeight w:val="606"/>
          <w:jc w:val="left"/>
        </w:trPr>
        <w:tc>
          <w:tcPr>
            <w:tcW w:w="1949" w:type="dxa"/>
            <w:vMerge/>
            <w:vAlign w:val="center"/>
          </w:tcPr>
          <w:p w14:paraId="351373B0" w14:textId="77777777" w:rsidR="00007072" w:rsidRPr="00007072" w:rsidRDefault="00007072" w:rsidP="00007072">
            <w:pPr>
              <w:jc w:val="left"/>
              <w:rPr>
                <w:rFonts w:cs="Arial"/>
                <w:caps/>
                <w:sz w:val="12"/>
                <w:szCs w:val="12"/>
              </w:rPr>
            </w:pPr>
          </w:p>
        </w:tc>
        <w:tc>
          <w:tcPr>
            <w:tcW w:w="2485" w:type="dxa"/>
            <w:vAlign w:val="center"/>
          </w:tcPr>
          <w:p w14:paraId="4649F59D" w14:textId="77777777" w:rsidR="00007072" w:rsidRPr="00007072" w:rsidRDefault="00007072" w:rsidP="00007072">
            <w:pPr>
              <w:jc w:val="left"/>
              <w:rPr>
                <w:rFonts w:cs="Arial"/>
                <w:caps/>
                <w:sz w:val="12"/>
                <w:szCs w:val="12"/>
              </w:rPr>
            </w:pPr>
            <w:r w:rsidRPr="00007072">
              <w:rPr>
                <w:rFonts w:cs="Arial"/>
                <w:caps/>
                <w:sz w:val="12"/>
                <w:szCs w:val="12"/>
              </w:rPr>
              <w:t>N32A – Até 99.999 operações</w:t>
            </w:r>
          </w:p>
        </w:tc>
        <w:tc>
          <w:tcPr>
            <w:tcW w:w="790" w:type="dxa"/>
            <w:vAlign w:val="center"/>
          </w:tcPr>
          <w:p w14:paraId="1E60573D"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70FF726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D5094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D1A84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7C4E378" w14:textId="77777777" w:rsidTr="00FF3BE7">
        <w:trPr>
          <w:trHeight w:val="606"/>
          <w:jc w:val="left"/>
        </w:trPr>
        <w:tc>
          <w:tcPr>
            <w:tcW w:w="1949" w:type="dxa"/>
            <w:vMerge/>
            <w:vAlign w:val="center"/>
          </w:tcPr>
          <w:p w14:paraId="70445E8E" w14:textId="77777777" w:rsidR="00007072" w:rsidRPr="00007072" w:rsidRDefault="00007072" w:rsidP="00007072">
            <w:pPr>
              <w:jc w:val="left"/>
              <w:rPr>
                <w:rFonts w:cs="Arial"/>
                <w:caps/>
                <w:sz w:val="12"/>
                <w:szCs w:val="12"/>
              </w:rPr>
            </w:pPr>
          </w:p>
        </w:tc>
        <w:tc>
          <w:tcPr>
            <w:tcW w:w="2485" w:type="dxa"/>
            <w:vAlign w:val="center"/>
          </w:tcPr>
          <w:p w14:paraId="09EC5165" w14:textId="77777777" w:rsidR="00007072" w:rsidRPr="00007072" w:rsidRDefault="00007072" w:rsidP="00007072">
            <w:pPr>
              <w:jc w:val="left"/>
              <w:rPr>
                <w:rFonts w:cs="Arial"/>
                <w:caps/>
                <w:sz w:val="12"/>
                <w:szCs w:val="12"/>
              </w:rPr>
            </w:pPr>
            <w:r w:rsidRPr="00007072">
              <w:rPr>
                <w:rFonts w:cs="Arial"/>
                <w:caps/>
                <w:sz w:val="12"/>
                <w:szCs w:val="12"/>
              </w:rPr>
              <w:t>N32B – No excedente, até 999.999 operações</w:t>
            </w:r>
          </w:p>
        </w:tc>
        <w:tc>
          <w:tcPr>
            <w:tcW w:w="790" w:type="dxa"/>
            <w:vAlign w:val="center"/>
          </w:tcPr>
          <w:p w14:paraId="49FB4112"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46FC1DEA"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1473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8A75DC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03F24AE" w14:textId="77777777" w:rsidTr="00FF3BE7">
        <w:trPr>
          <w:trHeight w:val="606"/>
          <w:jc w:val="left"/>
        </w:trPr>
        <w:tc>
          <w:tcPr>
            <w:tcW w:w="1949" w:type="dxa"/>
            <w:vMerge/>
            <w:vAlign w:val="center"/>
          </w:tcPr>
          <w:p w14:paraId="07576670" w14:textId="77777777" w:rsidR="00007072" w:rsidRPr="00007072" w:rsidRDefault="00007072" w:rsidP="00007072">
            <w:pPr>
              <w:jc w:val="left"/>
              <w:rPr>
                <w:rFonts w:cs="Arial"/>
                <w:caps/>
                <w:sz w:val="12"/>
                <w:szCs w:val="12"/>
              </w:rPr>
            </w:pPr>
          </w:p>
        </w:tc>
        <w:tc>
          <w:tcPr>
            <w:tcW w:w="2485" w:type="dxa"/>
            <w:vAlign w:val="center"/>
          </w:tcPr>
          <w:p w14:paraId="3F01831F" w14:textId="77777777" w:rsidR="00007072" w:rsidRPr="00007072" w:rsidRDefault="00007072" w:rsidP="00007072">
            <w:pPr>
              <w:jc w:val="left"/>
              <w:rPr>
                <w:rFonts w:cs="Arial"/>
                <w:caps/>
                <w:sz w:val="12"/>
                <w:szCs w:val="12"/>
              </w:rPr>
            </w:pPr>
            <w:r w:rsidRPr="00007072">
              <w:rPr>
                <w:rFonts w:cs="Arial"/>
                <w:caps/>
                <w:sz w:val="12"/>
                <w:szCs w:val="12"/>
              </w:rPr>
              <w:t>N32C – No excedente, até 1.999.999 operações</w:t>
            </w:r>
          </w:p>
        </w:tc>
        <w:tc>
          <w:tcPr>
            <w:tcW w:w="790" w:type="dxa"/>
            <w:vAlign w:val="center"/>
          </w:tcPr>
          <w:p w14:paraId="38100B16"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5A86282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7BE4B5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A5DEC4E"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0E9E179" w14:textId="77777777" w:rsidTr="00FF3BE7">
        <w:trPr>
          <w:trHeight w:val="606"/>
          <w:jc w:val="left"/>
        </w:trPr>
        <w:tc>
          <w:tcPr>
            <w:tcW w:w="1949" w:type="dxa"/>
            <w:vMerge/>
            <w:vAlign w:val="center"/>
          </w:tcPr>
          <w:p w14:paraId="216F17D5" w14:textId="77777777" w:rsidR="00007072" w:rsidRPr="00007072" w:rsidRDefault="00007072" w:rsidP="00007072">
            <w:pPr>
              <w:jc w:val="left"/>
              <w:rPr>
                <w:rFonts w:cs="Arial"/>
                <w:caps/>
                <w:sz w:val="12"/>
                <w:szCs w:val="12"/>
              </w:rPr>
            </w:pPr>
          </w:p>
        </w:tc>
        <w:tc>
          <w:tcPr>
            <w:tcW w:w="2485" w:type="dxa"/>
            <w:vAlign w:val="center"/>
          </w:tcPr>
          <w:p w14:paraId="3DF1FA14" w14:textId="77777777" w:rsidR="00007072" w:rsidRPr="00007072" w:rsidRDefault="00007072" w:rsidP="00007072">
            <w:pPr>
              <w:jc w:val="left"/>
              <w:rPr>
                <w:rFonts w:cs="Arial"/>
                <w:caps/>
                <w:sz w:val="12"/>
                <w:szCs w:val="12"/>
              </w:rPr>
            </w:pPr>
            <w:r w:rsidRPr="00007072">
              <w:rPr>
                <w:rFonts w:cs="Arial"/>
                <w:caps/>
                <w:sz w:val="12"/>
                <w:szCs w:val="12"/>
              </w:rPr>
              <w:t>N32D – No excedente, até 9.999.999 operações</w:t>
            </w:r>
          </w:p>
        </w:tc>
        <w:tc>
          <w:tcPr>
            <w:tcW w:w="790" w:type="dxa"/>
            <w:vAlign w:val="center"/>
          </w:tcPr>
          <w:p w14:paraId="0713B7D9"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1A80A67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480257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32AED9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CD4FF98" w14:textId="77777777" w:rsidTr="00FF3BE7">
        <w:trPr>
          <w:trHeight w:val="606"/>
          <w:jc w:val="left"/>
        </w:trPr>
        <w:tc>
          <w:tcPr>
            <w:tcW w:w="1949" w:type="dxa"/>
            <w:vMerge/>
            <w:vAlign w:val="center"/>
          </w:tcPr>
          <w:p w14:paraId="177B9F19" w14:textId="77777777" w:rsidR="00007072" w:rsidRPr="00007072" w:rsidRDefault="00007072" w:rsidP="00007072">
            <w:pPr>
              <w:jc w:val="left"/>
              <w:rPr>
                <w:rFonts w:cs="Arial"/>
                <w:caps/>
                <w:sz w:val="12"/>
                <w:szCs w:val="12"/>
              </w:rPr>
            </w:pPr>
          </w:p>
        </w:tc>
        <w:tc>
          <w:tcPr>
            <w:tcW w:w="2485" w:type="dxa"/>
            <w:vAlign w:val="center"/>
          </w:tcPr>
          <w:p w14:paraId="7C934823" w14:textId="77777777" w:rsidR="00007072" w:rsidRPr="00007072" w:rsidRDefault="00007072" w:rsidP="00007072">
            <w:pPr>
              <w:jc w:val="left"/>
              <w:rPr>
                <w:rFonts w:cs="Arial"/>
                <w:caps/>
                <w:sz w:val="12"/>
                <w:szCs w:val="12"/>
              </w:rPr>
            </w:pPr>
            <w:r w:rsidRPr="00007072">
              <w:rPr>
                <w:rFonts w:cs="Arial"/>
                <w:caps/>
                <w:sz w:val="12"/>
                <w:szCs w:val="12"/>
              </w:rPr>
              <w:t>N32E – No excedente de 9.999.999 operações</w:t>
            </w:r>
          </w:p>
        </w:tc>
        <w:tc>
          <w:tcPr>
            <w:tcW w:w="790" w:type="dxa"/>
            <w:vAlign w:val="center"/>
          </w:tcPr>
          <w:p w14:paraId="3943608D"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68DBC22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B5716B"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CD08BD"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1D737E81" w14:textId="77777777" w:rsidTr="00FF3BE7">
        <w:trPr>
          <w:trHeight w:val="606"/>
          <w:jc w:val="left"/>
        </w:trPr>
        <w:tc>
          <w:tcPr>
            <w:tcW w:w="1949" w:type="dxa"/>
            <w:vMerge w:val="restart"/>
            <w:vAlign w:val="center"/>
          </w:tcPr>
          <w:p w14:paraId="025E4842" w14:textId="77777777" w:rsidR="00007072" w:rsidRPr="00007072" w:rsidRDefault="00007072" w:rsidP="00007072">
            <w:pPr>
              <w:jc w:val="left"/>
              <w:rPr>
                <w:rFonts w:cs="Arial"/>
                <w:caps/>
                <w:sz w:val="12"/>
                <w:szCs w:val="12"/>
              </w:rPr>
            </w:pPr>
            <w:r w:rsidRPr="00007072">
              <w:rPr>
                <w:rFonts w:cs="Arial"/>
                <w:caps/>
                <w:sz w:val="12"/>
                <w:szCs w:val="12"/>
              </w:rPr>
              <w:t>N6 – IBAN ONLY ROUTING</w:t>
            </w:r>
          </w:p>
        </w:tc>
        <w:tc>
          <w:tcPr>
            <w:tcW w:w="2485" w:type="dxa"/>
            <w:vAlign w:val="center"/>
          </w:tcPr>
          <w:p w14:paraId="7606BDE0" w14:textId="77777777" w:rsidR="00007072" w:rsidRPr="00007072" w:rsidRDefault="00007072" w:rsidP="00007072">
            <w:pPr>
              <w:jc w:val="left"/>
              <w:rPr>
                <w:rFonts w:cs="Arial"/>
                <w:caps/>
                <w:sz w:val="12"/>
                <w:szCs w:val="12"/>
              </w:rPr>
            </w:pPr>
            <w:r w:rsidRPr="00007072">
              <w:rPr>
                <w:rFonts w:cs="Arial"/>
                <w:caps/>
                <w:sz w:val="12"/>
                <w:szCs w:val="12"/>
              </w:rPr>
              <w:t>N61 – Mensalidade, até 100 mil transacções (inclusive)</w:t>
            </w:r>
          </w:p>
        </w:tc>
        <w:tc>
          <w:tcPr>
            <w:tcW w:w="790" w:type="dxa"/>
            <w:vAlign w:val="center"/>
          </w:tcPr>
          <w:p w14:paraId="7BAF3987" w14:textId="77777777" w:rsidR="00007072" w:rsidRPr="00007072" w:rsidRDefault="00007072" w:rsidP="00007072">
            <w:pPr>
              <w:jc w:val="right"/>
              <w:rPr>
                <w:rFonts w:cs="Arial"/>
                <w:caps/>
                <w:sz w:val="12"/>
                <w:szCs w:val="12"/>
              </w:rPr>
            </w:pPr>
            <w:r w:rsidRPr="00007072">
              <w:rPr>
                <w:rFonts w:cs="Arial"/>
                <w:caps/>
                <w:sz w:val="12"/>
                <w:szCs w:val="12"/>
              </w:rPr>
              <w:t>300</w:t>
            </w:r>
          </w:p>
        </w:tc>
        <w:tc>
          <w:tcPr>
            <w:tcW w:w="1131" w:type="dxa"/>
            <w:vAlign w:val="center"/>
          </w:tcPr>
          <w:p w14:paraId="0C3EEA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4AD7CF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EA079F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DCC5DD1" w14:textId="77777777" w:rsidTr="00FF3BE7">
        <w:trPr>
          <w:trHeight w:val="606"/>
          <w:jc w:val="left"/>
        </w:trPr>
        <w:tc>
          <w:tcPr>
            <w:tcW w:w="1949" w:type="dxa"/>
            <w:vMerge/>
            <w:vAlign w:val="center"/>
          </w:tcPr>
          <w:p w14:paraId="72C8CDE3" w14:textId="77777777" w:rsidR="00007072" w:rsidRPr="00007072" w:rsidRDefault="00007072" w:rsidP="00007072">
            <w:pPr>
              <w:jc w:val="left"/>
              <w:rPr>
                <w:rFonts w:cs="Arial"/>
                <w:caps/>
                <w:sz w:val="12"/>
                <w:szCs w:val="12"/>
              </w:rPr>
            </w:pPr>
          </w:p>
        </w:tc>
        <w:tc>
          <w:tcPr>
            <w:tcW w:w="2485" w:type="dxa"/>
            <w:vAlign w:val="center"/>
          </w:tcPr>
          <w:p w14:paraId="1C8F720E" w14:textId="77777777" w:rsidR="00007072" w:rsidRPr="00007072" w:rsidRDefault="00007072" w:rsidP="00007072">
            <w:pPr>
              <w:jc w:val="left"/>
              <w:rPr>
                <w:rFonts w:cs="Arial"/>
                <w:caps/>
                <w:sz w:val="12"/>
                <w:szCs w:val="12"/>
              </w:rPr>
            </w:pPr>
            <w:r w:rsidRPr="00007072">
              <w:rPr>
                <w:rFonts w:cs="Arial"/>
                <w:caps/>
                <w:sz w:val="12"/>
                <w:szCs w:val="12"/>
              </w:rPr>
              <w:t>N62 – Mensalidade, de 100 mil a 1 milhão de transacções (inclusive)</w:t>
            </w:r>
          </w:p>
        </w:tc>
        <w:tc>
          <w:tcPr>
            <w:tcW w:w="790" w:type="dxa"/>
            <w:vAlign w:val="center"/>
          </w:tcPr>
          <w:p w14:paraId="46174ED7"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07385A1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7E4B88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C874E1C"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F0550F5" w14:textId="77777777" w:rsidTr="00FF3BE7">
        <w:trPr>
          <w:trHeight w:val="606"/>
          <w:jc w:val="left"/>
        </w:trPr>
        <w:tc>
          <w:tcPr>
            <w:tcW w:w="1949" w:type="dxa"/>
            <w:vMerge/>
            <w:vAlign w:val="center"/>
          </w:tcPr>
          <w:p w14:paraId="1437E602" w14:textId="77777777" w:rsidR="00007072" w:rsidRPr="00007072" w:rsidRDefault="00007072" w:rsidP="00007072">
            <w:pPr>
              <w:jc w:val="left"/>
              <w:rPr>
                <w:rFonts w:cs="Arial"/>
                <w:caps/>
                <w:sz w:val="12"/>
                <w:szCs w:val="12"/>
              </w:rPr>
            </w:pPr>
          </w:p>
        </w:tc>
        <w:tc>
          <w:tcPr>
            <w:tcW w:w="2485" w:type="dxa"/>
            <w:vAlign w:val="center"/>
          </w:tcPr>
          <w:p w14:paraId="3F7F8E5A" w14:textId="77777777" w:rsidR="00007072" w:rsidRPr="00007072" w:rsidRDefault="00007072" w:rsidP="00007072">
            <w:pPr>
              <w:jc w:val="left"/>
              <w:rPr>
                <w:rFonts w:cs="Arial"/>
                <w:caps/>
                <w:sz w:val="12"/>
                <w:szCs w:val="12"/>
              </w:rPr>
            </w:pPr>
            <w:r w:rsidRPr="00007072">
              <w:rPr>
                <w:rFonts w:cs="Arial"/>
                <w:caps/>
                <w:sz w:val="12"/>
                <w:szCs w:val="12"/>
              </w:rPr>
              <w:t>N63 – Mensalidade, de 1 milhão a 4 milhões de transacções (inclusive)</w:t>
            </w:r>
          </w:p>
        </w:tc>
        <w:tc>
          <w:tcPr>
            <w:tcW w:w="790" w:type="dxa"/>
            <w:vAlign w:val="center"/>
          </w:tcPr>
          <w:p w14:paraId="1B84F24E" w14:textId="77777777" w:rsidR="00007072" w:rsidRPr="00007072" w:rsidRDefault="00007072" w:rsidP="00007072">
            <w:pPr>
              <w:jc w:val="right"/>
              <w:rPr>
                <w:rFonts w:cs="Arial"/>
                <w:caps/>
                <w:sz w:val="12"/>
                <w:szCs w:val="12"/>
              </w:rPr>
            </w:pPr>
            <w:r w:rsidRPr="00007072">
              <w:rPr>
                <w:rFonts w:cs="Arial"/>
                <w:caps/>
                <w:sz w:val="12"/>
                <w:szCs w:val="12"/>
              </w:rPr>
              <w:t>400</w:t>
            </w:r>
          </w:p>
        </w:tc>
        <w:tc>
          <w:tcPr>
            <w:tcW w:w="1131" w:type="dxa"/>
            <w:vAlign w:val="center"/>
          </w:tcPr>
          <w:p w14:paraId="56506B7B"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638430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7001E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7A9A3CA" w14:textId="77777777" w:rsidTr="00FF3BE7">
        <w:trPr>
          <w:trHeight w:val="606"/>
          <w:jc w:val="left"/>
        </w:trPr>
        <w:tc>
          <w:tcPr>
            <w:tcW w:w="1949" w:type="dxa"/>
            <w:vMerge/>
            <w:vAlign w:val="center"/>
          </w:tcPr>
          <w:p w14:paraId="49FFABA2" w14:textId="77777777" w:rsidR="00007072" w:rsidRPr="00007072" w:rsidRDefault="00007072" w:rsidP="00007072">
            <w:pPr>
              <w:jc w:val="left"/>
              <w:rPr>
                <w:rFonts w:cs="Arial"/>
                <w:caps/>
                <w:sz w:val="12"/>
                <w:szCs w:val="12"/>
              </w:rPr>
            </w:pPr>
          </w:p>
        </w:tc>
        <w:tc>
          <w:tcPr>
            <w:tcW w:w="2485" w:type="dxa"/>
            <w:vAlign w:val="center"/>
          </w:tcPr>
          <w:p w14:paraId="70683D84" w14:textId="77777777" w:rsidR="00007072" w:rsidRPr="00007072" w:rsidRDefault="00007072" w:rsidP="00007072">
            <w:pPr>
              <w:jc w:val="left"/>
              <w:rPr>
                <w:rFonts w:cs="Arial"/>
                <w:caps/>
                <w:sz w:val="12"/>
                <w:szCs w:val="12"/>
              </w:rPr>
            </w:pPr>
            <w:r w:rsidRPr="00007072">
              <w:rPr>
                <w:rFonts w:cs="Arial"/>
                <w:caps/>
                <w:sz w:val="12"/>
                <w:szCs w:val="12"/>
              </w:rPr>
              <w:t>N64 – Mensalidade, de 4 milhões a 10 milhões de transacções (inclusive)</w:t>
            </w:r>
          </w:p>
        </w:tc>
        <w:tc>
          <w:tcPr>
            <w:tcW w:w="790" w:type="dxa"/>
            <w:vAlign w:val="center"/>
          </w:tcPr>
          <w:p w14:paraId="6A0CDEB9" w14:textId="77777777" w:rsidR="00007072" w:rsidRPr="00007072" w:rsidRDefault="00007072" w:rsidP="00007072">
            <w:pPr>
              <w:jc w:val="right"/>
              <w:rPr>
                <w:rFonts w:cs="Arial"/>
                <w:caps/>
                <w:sz w:val="12"/>
                <w:szCs w:val="12"/>
              </w:rPr>
            </w:pPr>
            <w:r w:rsidRPr="00007072">
              <w:rPr>
                <w:rFonts w:cs="Arial"/>
                <w:caps/>
                <w:sz w:val="12"/>
                <w:szCs w:val="12"/>
              </w:rPr>
              <w:t>450</w:t>
            </w:r>
          </w:p>
        </w:tc>
        <w:tc>
          <w:tcPr>
            <w:tcW w:w="1131" w:type="dxa"/>
            <w:vAlign w:val="center"/>
          </w:tcPr>
          <w:p w14:paraId="0AC93D1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5398C0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BBE896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8705B8C" w14:textId="77777777" w:rsidTr="00FF3BE7">
        <w:trPr>
          <w:trHeight w:val="606"/>
          <w:jc w:val="left"/>
        </w:trPr>
        <w:tc>
          <w:tcPr>
            <w:tcW w:w="1949" w:type="dxa"/>
            <w:vMerge/>
            <w:vAlign w:val="center"/>
          </w:tcPr>
          <w:p w14:paraId="11FD2393" w14:textId="77777777" w:rsidR="00007072" w:rsidRPr="00007072" w:rsidRDefault="00007072" w:rsidP="00007072">
            <w:pPr>
              <w:jc w:val="left"/>
              <w:rPr>
                <w:rFonts w:cs="Arial"/>
                <w:caps/>
                <w:sz w:val="12"/>
                <w:szCs w:val="12"/>
              </w:rPr>
            </w:pPr>
          </w:p>
        </w:tc>
        <w:tc>
          <w:tcPr>
            <w:tcW w:w="2485" w:type="dxa"/>
            <w:vAlign w:val="center"/>
          </w:tcPr>
          <w:p w14:paraId="374A71CE" w14:textId="77777777" w:rsidR="00007072" w:rsidRPr="00007072" w:rsidRDefault="00007072" w:rsidP="00007072">
            <w:pPr>
              <w:jc w:val="left"/>
              <w:rPr>
                <w:rFonts w:cs="Arial"/>
                <w:caps/>
                <w:sz w:val="12"/>
                <w:szCs w:val="12"/>
              </w:rPr>
            </w:pPr>
            <w:r w:rsidRPr="00007072">
              <w:rPr>
                <w:rFonts w:cs="Arial"/>
                <w:caps/>
                <w:sz w:val="12"/>
                <w:szCs w:val="12"/>
              </w:rPr>
              <w:t>N65 – Mensalidade, superior a 10 milhões de transacções</w:t>
            </w:r>
          </w:p>
        </w:tc>
        <w:tc>
          <w:tcPr>
            <w:tcW w:w="790" w:type="dxa"/>
            <w:vAlign w:val="center"/>
          </w:tcPr>
          <w:p w14:paraId="3DFCB68A" w14:textId="77777777" w:rsidR="00007072" w:rsidRPr="00007072" w:rsidRDefault="00007072" w:rsidP="00007072">
            <w:pPr>
              <w:jc w:val="right"/>
              <w:rPr>
                <w:rFonts w:cs="Arial"/>
                <w:caps/>
                <w:sz w:val="12"/>
                <w:szCs w:val="12"/>
              </w:rPr>
            </w:pPr>
            <w:r w:rsidRPr="00007072">
              <w:rPr>
                <w:rFonts w:cs="Arial"/>
                <w:caps/>
                <w:sz w:val="12"/>
                <w:szCs w:val="12"/>
              </w:rPr>
              <w:t>600</w:t>
            </w:r>
          </w:p>
        </w:tc>
        <w:tc>
          <w:tcPr>
            <w:tcW w:w="1131" w:type="dxa"/>
            <w:vAlign w:val="center"/>
          </w:tcPr>
          <w:p w14:paraId="22F3A9A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8BFECC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5EBF704" w14:textId="77777777" w:rsidR="00007072" w:rsidRPr="00007072" w:rsidRDefault="00007072" w:rsidP="00007072">
            <w:pPr>
              <w:rPr>
                <w:rFonts w:cs="Arial"/>
                <w:caps/>
                <w:sz w:val="12"/>
                <w:szCs w:val="12"/>
              </w:rPr>
            </w:pPr>
            <w:r w:rsidRPr="00007072">
              <w:rPr>
                <w:rFonts w:cs="Arial"/>
                <w:caps/>
                <w:sz w:val="12"/>
                <w:szCs w:val="12"/>
              </w:rPr>
              <w:t>preçário fps</w:t>
            </w:r>
          </w:p>
        </w:tc>
      </w:tr>
    </w:tbl>
    <w:p w14:paraId="0974F6E2" w14:textId="77777777" w:rsidR="00007072" w:rsidRPr="00007072" w:rsidRDefault="00007072" w:rsidP="00007072">
      <w:pPr>
        <w:spacing w:before="120" w:after="120" w:line="360" w:lineRule="auto"/>
        <w:jc w:val="both"/>
        <w:rPr>
          <w:rFonts w:cs="Arial"/>
          <w:b/>
          <w:sz w:val="18"/>
          <w:szCs w:val="20"/>
          <w:lang w:val="pt-PT" w:eastAsia="pt-PT"/>
        </w:rPr>
      </w:pPr>
    </w:p>
    <w:p w14:paraId="672FFAAA"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36B03F4C" w14:textId="01836F1A" w:rsidR="00007072" w:rsidRPr="00007072" w:rsidRDefault="00007072" w:rsidP="00007072">
      <w:pPr>
        <w:keepNext/>
        <w:pageBreakBefore/>
        <w:spacing w:before="240" w:after="240"/>
        <w:outlineLvl w:val="0"/>
        <w:rPr>
          <w:b/>
          <w:caps/>
          <w:kern w:val="28"/>
          <w:szCs w:val="20"/>
          <w:lang w:val="pt-PT" w:eastAsia="pt-PT"/>
        </w:rPr>
      </w:pPr>
      <w:bookmarkStart w:id="1336" w:name="_Toc507437774"/>
      <w:bookmarkStart w:id="1337" w:name="_Toc507438358"/>
      <w:r w:rsidRPr="00007072">
        <w:rPr>
          <w:b/>
          <w:caps/>
          <w:kern w:val="28"/>
          <w:szCs w:val="20"/>
          <w:lang w:val="pt-PT" w:eastAsia="pt-PT"/>
        </w:rPr>
        <w:t>O – TARIFÁRIO INTERBANCÁRIO</w:t>
      </w:r>
      <w:bookmarkEnd w:id="1336"/>
      <w:bookmarkEnd w:id="1337"/>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7EDD792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27923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C62E78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957F524" w14:textId="77777777" w:rsidR="00007072" w:rsidRPr="00007072" w:rsidRDefault="00007072" w:rsidP="00007072">
            <w:pPr>
              <w:rPr>
                <w:rFonts w:cs="Arial"/>
                <w:caps/>
                <w:sz w:val="12"/>
                <w:szCs w:val="12"/>
              </w:rPr>
            </w:pPr>
            <w:r w:rsidRPr="00007072">
              <w:rPr>
                <w:rFonts w:cs="Arial"/>
                <w:caps/>
                <w:sz w:val="12"/>
                <w:szCs w:val="12"/>
              </w:rPr>
              <w:t>Valor</w:t>
            </w:r>
          </w:p>
          <w:p w14:paraId="5E641F2C"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20CC48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EC4D0EE" w14:textId="77777777" w:rsidTr="00FF3BE7">
        <w:trPr>
          <w:trHeight w:val="207"/>
          <w:jc w:val="right"/>
        </w:trPr>
        <w:tc>
          <w:tcPr>
            <w:tcW w:w="3205" w:type="dxa"/>
            <w:vMerge/>
            <w:tcBorders>
              <w:bottom w:val="single" w:sz="4" w:space="0" w:color="auto"/>
            </w:tcBorders>
            <w:shd w:val="clear" w:color="auto" w:fill="CCDBF0"/>
            <w:vAlign w:val="center"/>
          </w:tcPr>
          <w:p w14:paraId="117E2A96"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034666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5485F5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47D9C9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01ED117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B843C93" w14:textId="77777777" w:rsidTr="00FF3BE7">
        <w:trPr>
          <w:trHeight w:val="606"/>
          <w:jc w:val="right"/>
        </w:trPr>
        <w:tc>
          <w:tcPr>
            <w:tcW w:w="3205" w:type="dxa"/>
            <w:vMerge w:val="restart"/>
            <w:vAlign w:val="center"/>
          </w:tcPr>
          <w:p w14:paraId="5F904993" w14:textId="77777777" w:rsidR="00007072" w:rsidRPr="00007072" w:rsidRDefault="00007072" w:rsidP="00007072">
            <w:pPr>
              <w:jc w:val="left"/>
              <w:rPr>
                <w:rFonts w:cs="Arial"/>
                <w:caps/>
                <w:sz w:val="12"/>
                <w:szCs w:val="12"/>
              </w:rPr>
            </w:pPr>
            <w:r w:rsidRPr="00007072">
              <w:rPr>
                <w:rFonts w:cs="Arial"/>
                <w:caps/>
                <w:sz w:val="12"/>
                <w:szCs w:val="12"/>
              </w:rPr>
              <w:t>O5 – TRANSACÇÕES EM TPA MULTIBANCO – INSTITUIÇÕES FINANCEIRAS</w:t>
            </w:r>
            <w:r w:rsidRPr="00007072">
              <w:rPr>
                <w:rFonts w:cs="Arial"/>
                <w:caps/>
                <w:sz w:val="14"/>
                <w:szCs w:val="12"/>
                <w:vertAlign w:val="superscript"/>
              </w:rPr>
              <w:footnoteReference w:id="103"/>
            </w:r>
          </w:p>
        </w:tc>
        <w:tc>
          <w:tcPr>
            <w:tcW w:w="3206" w:type="dxa"/>
            <w:vAlign w:val="center"/>
          </w:tcPr>
          <w:p w14:paraId="3D637AC6" w14:textId="77777777" w:rsidR="00007072" w:rsidRPr="00007072" w:rsidRDefault="00007072" w:rsidP="00007072">
            <w:pPr>
              <w:jc w:val="left"/>
              <w:rPr>
                <w:rFonts w:cs="Arial"/>
                <w:caps/>
                <w:sz w:val="12"/>
                <w:szCs w:val="12"/>
              </w:rPr>
            </w:pPr>
            <w:r w:rsidRPr="00007072">
              <w:rPr>
                <w:rFonts w:cs="Arial"/>
                <w:caps/>
                <w:sz w:val="12"/>
                <w:szCs w:val="12"/>
              </w:rPr>
              <w:t>O51 – Proveito pela utilização de TPA MULTIBANCO (contrapartida de O52)</w:t>
            </w:r>
          </w:p>
        </w:tc>
        <w:tc>
          <w:tcPr>
            <w:tcW w:w="790" w:type="dxa"/>
            <w:vAlign w:val="center"/>
          </w:tcPr>
          <w:p w14:paraId="2C69C6C3"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70FAEF98" w14:textId="77777777" w:rsidR="00007072" w:rsidRPr="00007072" w:rsidRDefault="00007072" w:rsidP="00007072">
            <w:pPr>
              <w:rPr>
                <w:rFonts w:cs="Arial"/>
                <w:caps/>
                <w:sz w:val="12"/>
                <w:szCs w:val="12"/>
              </w:rPr>
            </w:pPr>
            <w:r w:rsidRPr="00007072">
              <w:rPr>
                <w:rFonts w:cs="Arial"/>
                <w:sz w:val="12"/>
                <w:szCs w:val="12"/>
              </w:rPr>
              <w:t>ENTIDADE DE APOIO AO TERMINAL</w:t>
            </w:r>
          </w:p>
        </w:tc>
        <w:tc>
          <w:tcPr>
            <w:tcW w:w="1131" w:type="dxa"/>
            <w:vAlign w:val="center"/>
          </w:tcPr>
          <w:p w14:paraId="65C6825E" w14:textId="77777777" w:rsidR="00007072" w:rsidRPr="00007072" w:rsidRDefault="00007072" w:rsidP="00007072">
            <w:pPr>
              <w:rPr>
                <w:rFonts w:cs="Arial"/>
                <w:caps/>
                <w:sz w:val="12"/>
                <w:szCs w:val="12"/>
              </w:rPr>
            </w:pPr>
            <w:r w:rsidRPr="00007072">
              <w:rPr>
                <w:rFonts w:cs="Arial"/>
                <w:sz w:val="12"/>
                <w:szCs w:val="12"/>
              </w:rPr>
              <w:t>ACQUIRER</w:t>
            </w:r>
          </w:p>
        </w:tc>
      </w:tr>
      <w:tr w:rsidR="00007072" w:rsidRPr="00CC2494" w14:paraId="59B02876" w14:textId="77777777" w:rsidTr="00FF3BE7">
        <w:trPr>
          <w:trHeight w:val="606"/>
          <w:jc w:val="right"/>
        </w:trPr>
        <w:tc>
          <w:tcPr>
            <w:tcW w:w="3205" w:type="dxa"/>
            <w:vMerge/>
            <w:vAlign w:val="center"/>
          </w:tcPr>
          <w:p w14:paraId="6B148082" w14:textId="77777777" w:rsidR="00007072" w:rsidRPr="00007072" w:rsidRDefault="00007072" w:rsidP="00007072">
            <w:pPr>
              <w:jc w:val="left"/>
              <w:rPr>
                <w:rFonts w:cs="Arial"/>
                <w:caps/>
                <w:sz w:val="12"/>
                <w:szCs w:val="12"/>
              </w:rPr>
            </w:pPr>
          </w:p>
        </w:tc>
        <w:tc>
          <w:tcPr>
            <w:tcW w:w="3206" w:type="dxa"/>
            <w:vAlign w:val="center"/>
          </w:tcPr>
          <w:p w14:paraId="0C92E268" w14:textId="77777777" w:rsidR="00007072" w:rsidRPr="00007072" w:rsidRDefault="00007072" w:rsidP="00007072">
            <w:pPr>
              <w:jc w:val="left"/>
              <w:rPr>
                <w:rFonts w:cs="Arial"/>
                <w:caps/>
                <w:sz w:val="12"/>
                <w:szCs w:val="12"/>
              </w:rPr>
            </w:pPr>
            <w:r w:rsidRPr="00007072">
              <w:rPr>
                <w:rFonts w:cs="Arial"/>
                <w:caps/>
                <w:sz w:val="12"/>
                <w:szCs w:val="12"/>
              </w:rPr>
              <w:t>O52 – Custo pela utilização de TPA MULTIBANCO</w:t>
            </w:r>
          </w:p>
        </w:tc>
        <w:tc>
          <w:tcPr>
            <w:tcW w:w="790" w:type="dxa"/>
            <w:vAlign w:val="center"/>
          </w:tcPr>
          <w:p w14:paraId="7A0467E6"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1612E4A2" w14:textId="77777777" w:rsidR="00007072" w:rsidRPr="00007072" w:rsidRDefault="00007072" w:rsidP="00007072">
            <w:pPr>
              <w:rPr>
                <w:rFonts w:cs="Arial"/>
                <w:caps/>
                <w:sz w:val="12"/>
                <w:szCs w:val="12"/>
              </w:rPr>
            </w:pPr>
            <w:r w:rsidRPr="00007072">
              <w:rPr>
                <w:rFonts w:cs="Arial"/>
                <w:sz w:val="12"/>
                <w:szCs w:val="12"/>
              </w:rPr>
              <w:t>ACQUIRER</w:t>
            </w:r>
          </w:p>
        </w:tc>
        <w:tc>
          <w:tcPr>
            <w:tcW w:w="1131" w:type="dxa"/>
            <w:vAlign w:val="center"/>
          </w:tcPr>
          <w:p w14:paraId="6DD9DAEA" w14:textId="77777777" w:rsidR="00007072" w:rsidRPr="00007072" w:rsidRDefault="00007072" w:rsidP="00007072">
            <w:pPr>
              <w:rPr>
                <w:rFonts w:cs="Arial"/>
                <w:caps/>
                <w:sz w:val="12"/>
                <w:szCs w:val="12"/>
              </w:rPr>
            </w:pPr>
            <w:r w:rsidRPr="00007072">
              <w:rPr>
                <w:rFonts w:cs="Arial"/>
                <w:sz w:val="12"/>
                <w:szCs w:val="12"/>
              </w:rPr>
              <w:t>ENTIDADE DE APOIO AO TERMINAL</w:t>
            </w:r>
          </w:p>
        </w:tc>
      </w:tr>
    </w:tbl>
    <w:p w14:paraId="560D0E9B" w14:textId="77777777" w:rsidR="00007072" w:rsidRPr="00007072" w:rsidRDefault="00007072" w:rsidP="00007072">
      <w:pPr>
        <w:spacing w:before="120" w:after="120" w:line="360" w:lineRule="auto"/>
        <w:jc w:val="both"/>
        <w:rPr>
          <w:rFonts w:cs="Arial"/>
          <w:b/>
          <w:sz w:val="18"/>
          <w:szCs w:val="20"/>
          <w:lang w:val="pt-PT" w:eastAsia="pt-PT"/>
        </w:rPr>
      </w:pPr>
    </w:p>
    <w:p w14:paraId="4DF6450C"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7BC3B70C" w14:textId="1B190BCA" w:rsidR="00007072" w:rsidRPr="00007072" w:rsidRDefault="00007072" w:rsidP="00007072">
      <w:pPr>
        <w:keepNext/>
        <w:pageBreakBefore/>
        <w:spacing w:before="240" w:after="240"/>
        <w:outlineLvl w:val="0"/>
        <w:rPr>
          <w:b/>
          <w:caps/>
          <w:kern w:val="28"/>
          <w:szCs w:val="20"/>
          <w:lang w:val="pt-PT" w:eastAsia="pt-PT"/>
        </w:rPr>
      </w:pPr>
      <w:bookmarkStart w:id="1338" w:name="_Toc486522703"/>
      <w:bookmarkStart w:id="1339" w:name="_Toc507437775"/>
      <w:bookmarkStart w:id="1340" w:name="_Toc507438359"/>
      <w:r w:rsidRPr="00007072">
        <w:rPr>
          <w:b/>
          <w:caps/>
          <w:kern w:val="28"/>
          <w:szCs w:val="20"/>
          <w:lang w:val="pt-PT" w:eastAsia="pt-PT"/>
        </w:rPr>
        <w:t>P – SWIFT SERVICES</w:t>
      </w:r>
      <w:bookmarkEnd w:id="1338"/>
      <w:bookmarkEnd w:id="1339"/>
      <w:bookmarkEnd w:id="1340"/>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14E797BF"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E523176"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2403722"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4900732" w14:textId="77777777" w:rsidR="00007072" w:rsidRPr="00007072" w:rsidRDefault="00007072" w:rsidP="00007072">
            <w:pPr>
              <w:rPr>
                <w:rFonts w:cs="Arial"/>
                <w:caps/>
                <w:sz w:val="12"/>
                <w:szCs w:val="12"/>
              </w:rPr>
            </w:pPr>
            <w:r w:rsidRPr="00007072">
              <w:rPr>
                <w:rFonts w:cs="Arial"/>
                <w:caps/>
                <w:sz w:val="12"/>
                <w:szCs w:val="12"/>
              </w:rPr>
              <w:t>Valor</w:t>
            </w:r>
          </w:p>
          <w:p w14:paraId="2470B599"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2F37D69"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221EDBEB"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A75A787" w14:textId="77777777" w:rsidTr="00FF3BE7">
        <w:trPr>
          <w:trHeight w:val="207"/>
          <w:jc w:val="left"/>
        </w:trPr>
        <w:tc>
          <w:tcPr>
            <w:tcW w:w="1949" w:type="dxa"/>
            <w:vMerge/>
            <w:tcBorders>
              <w:bottom w:val="single" w:sz="4" w:space="0" w:color="auto"/>
            </w:tcBorders>
            <w:shd w:val="clear" w:color="auto" w:fill="CCDBF0"/>
            <w:vAlign w:val="center"/>
          </w:tcPr>
          <w:p w14:paraId="13B537E8"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A2E77A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3B025BE"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7A4C41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70366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882BC10" w14:textId="77777777" w:rsidR="00007072" w:rsidRPr="00007072" w:rsidRDefault="00007072" w:rsidP="00007072">
            <w:pPr>
              <w:rPr>
                <w:rFonts w:cs="Arial"/>
                <w:b/>
                <w:caps/>
                <w:sz w:val="12"/>
                <w:szCs w:val="12"/>
              </w:rPr>
            </w:pPr>
          </w:p>
        </w:tc>
      </w:tr>
      <w:tr w:rsidR="00007072" w:rsidRPr="00007072" w14:paraId="47954A05" w14:textId="77777777" w:rsidTr="00FF3BE7">
        <w:trPr>
          <w:trHeight w:val="606"/>
          <w:jc w:val="left"/>
        </w:trPr>
        <w:tc>
          <w:tcPr>
            <w:tcW w:w="1949" w:type="dxa"/>
            <w:vMerge w:val="restart"/>
            <w:vAlign w:val="center"/>
          </w:tcPr>
          <w:p w14:paraId="7EA8A73A" w14:textId="77777777" w:rsidR="00007072" w:rsidRPr="00007072" w:rsidRDefault="00007072" w:rsidP="00007072">
            <w:pPr>
              <w:jc w:val="left"/>
              <w:rPr>
                <w:rFonts w:cs="Arial"/>
                <w:caps/>
                <w:sz w:val="12"/>
                <w:szCs w:val="12"/>
              </w:rPr>
            </w:pPr>
            <w:r w:rsidRPr="00007072">
              <w:rPr>
                <w:rFonts w:cs="Arial"/>
                <w:caps/>
                <w:sz w:val="12"/>
                <w:szCs w:val="12"/>
              </w:rPr>
              <w:t>P1 – GESTÃO DO SERVIÇO</w:t>
            </w:r>
          </w:p>
        </w:tc>
        <w:tc>
          <w:tcPr>
            <w:tcW w:w="2485" w:type="dxa"/>
            <w:vAlign w:val="center"/>
          </w:tcPr>
          <w:p w14:paraId="27245D53" w14:textId="77777777" w:rsidR="00007072" w:rsidRPr="00007072" w:rsidRDefault="00007072" w:rsidP="00007072">
            <w:pPr>
              <w:jc w:val="left"/>
              <w:rPr>
                <w:rFonts w:cs="Arial"/>
                <w:caps/>
                <w:sz w:val="12"/>
                <w:szCs w:val="12"/>
              </w:rPr>
            </w:pPr>
            <w:r w:rsidRPr="00007072">
              <w:rPr>
                <w:rFonts w:cs="Arial"/>
                <w:caps/>
                <w:sz w:val="12"/>
                <w:szCs w:val="12"/>
              </w:rPr>
              <w:t>P11 – Tarifa mensal por BIC</w:t>
            </w:r>
          </w:p>
        </w:tc>
        <w:tc>
          <w:tcPr>
            <w:tcW w:w="790" w:type="dxa"/>
            <w:vAlign w:val="center"/>
          </w:tcPr>
          <w:p w14:paraId="391CF95E"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2797582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41E85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1FBE537"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4E92D4A" w14:textId="77777777" w:rsidTr="00FF3BE7">
        <w:trPr>
          <w:trHeight w:val="606"/>
          <w:jc w:val="left"/>
        </w:trPr>
        <w:tc>
          <w:tcPr>
            <w:tcW w:w="1949" w:type="dxa"/>
            <w:vMerge/>
            <w:vAlign w:val="center"/>
          </w:tcPr>
          <w:p w14:paraId="45456FE4" w14:textId="77777777" w:rsidR="00007072" w:rsidRPr="00007072" w:rsidRDefault="00007072" w:rsidP="00007072">
            <w:pPr>
              <w:jc w:val="left"/>
              <w:rPr>
                <w:rFonts w:cs="Arial"/>
                <w:caps/>
                <w:sz w:val="12"/>
                <w:szCs w:val="12"/>
              </w:rPr>
            </w:pPr>
          </w:p>
        </w:tc>
        <w:tc>
          <w:tcPr>
            <w:tcW w:w="2485" w:type="dxa"/>
            <w:vAlign w:val="center"/>
          </w:tcPr>
          <w:p w14:paraId="13E26203" w14:textId="77777777" w:rsidR="00007072" w:rsidRPr="00007072" w:rsidRDefault="00007072" w:rsidP="00007072">
            <w:pPr>
              <w:jc w:val="left"/>
              <w:rPr>
                <w:rFonts w:cs="Arial"/>
                <w:caps/>
                <w:sz w:val="12"/>
                <w:szCs w:val="12"/>
              </w:rPr>
            </w:pPr>
            <w:r w:rsidRPr="00007072">
              <w:rPr>
                <w:rFonts w:cs="Arial"/>
                <w:caps/>
                <w:sz w:val="12"/>
                <w:szCs w:val="12"/>
              </w:rPr>
              <w:t>P12 – Mensalidade de gestão do serviço Standard U2A (utilização User to Application)</w:t>
            </w:r>
          </w:p>
        </w:tc>
        <w:tc>
          <w:tcPr>
            <w:tcW w:w="790" w:type="dxa"/>
            <w:vAlign w:val="center"/>
          </w:tcPr>
          <w:p w14:paraId="6ED6BAF2" w14:textId="77777777" w:rsidR="00007072" w:rsidRPr="00007072" w:rsidRDefault="00007072" w:rsidP="00007072">
            <w:pPr>
              <w:jc w:val="right"/>
              <w:rPr>
                <w:rFonts w:cs="Arial"/>
                <w:caps/>
                <w:sz w:val="12"/>
                <w:szCs w:val="12"/>
              </w:rPr>
            </w:pPr>
            <w:r w:rsidRPr="00007072">
              <w:rPr>
                <w:rFonts w:cs="Arial"/>
                <w:caps/>
                <w:sz w:val="12"/>
                <w:szCs w:val="12"/>
              </w:rPr>
              <w:t>2.750</w:t>
            </w:r>
          </w:p>
        </w:tc>
        <w:tc>
          <w:tcPr>
            <w:tcW w:w="1131" w:type="dxa"/>
            <w:vAlign w:val="center"/>
          </w:tcPr>
          <w:p w14:paraId="3ECEB60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B2AC60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2FAA71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5FD0D49" w14:textId="77777777" w:rsidTr="00FF3BE7">
        <w:trPr>
          <w:trHeight w:val="606"/>
          <w:jc w:val="left"/>
        </w:trPr>
        <w:tc>
          <w:tcPr>
            <w:tcW w:w="1949" w:type="dxa"/>
            <w:vMerge/>
            <w:vAlign w:val="center"/>
          </w:tcPr>
          <w:p w14:paraId="307B6D77" w14:textId="77777777" w:rsidR="00007072" w:rsidRPr="00007072" w:rsidRDefault="00007072" w:rsidP="00007072">
            <w:pPr>
              <w:jc w:val="left"/>
              <w:rPr>
                <w:rFonts w:cs="Arial"/>
                <w:caps/>
                <w:sz w:val="12"/>
                <w:szCs w:val="12"/>
              </w:rPr>
            </w:pPr>
          </w:p>
        </w:tc>
        <w:tc>
          <w:tcPr>
            <w:tcW w:w="2485" w:type="dxa"/>
            <w:vAlign w:val="center"/>
          </w:tcPr>
          <w:p w14:paraId="0A233232" w14:textId="77777777" w:rsidR="00007072" w:rsidRPr="00007072" w:rsidRDefault="00007072" w:rsidP="00007072">
            <w:pPr>
              <w:jc w:val="left"/>
              <w:rPr>
                <w:rFonts w:cs="Arial"/>
                <w:caps/>
                <w:sz w:val="12"/>
                <w:szCs w:val="12"/>
              </w:rPr>
            </w:pPr>
            <w:r w:rsidRPr="00007072">
              <w:rPr>
                <w:rFonts w:cs="Arial"/>
                <w:caps/>
                <w:sz w:val="12"/>
                <w:szCs w:val="12"/>
              </w:rPr>
              <w:t>P13 – Mensalidade de gestão do serviço Standard U2A e A2A (User to Application e Application to Application)</w:t>
            </w:r>
          </w:p>
        </w:tc>
        <w:tc>
          <w:tcPr>
            <w:tcW w:w="790" w:type="dxa"/>
            <w:vAlign w:val="center"/>
          </w:tcPr>
          <w:p w14:paraId="034951FA" w14:textId="77777777" w:rsidR="00007072" w:rsidRPr="00007072" w:rsidRDefault="00007072" w:rsidP="00007072">
            <w:pPr>
              <w:jc w:val="right"/>
              <w:rPr>
                <w:rFonts w:cs="Arial"/>
                <w:caps/>
                <w:sz w:val="12"/>
                <w:szCs w:val="12"/>
              </w:rPr>
            </w:pPr>
            <w:r w:rsidRPr="00007072">
              <w:rPr>
                <w:rFonts w:cs="Arial"/>
                <w:caps/>
                <w:sz w:val="12"/>
                <w:szCs w:val="12"/>
              </w:rPr>
              <w:t>3.500</w:t>
            </w:r>
          </w:p>
        </w:tc>
        <w:tc>
          <w:tcPr>
            <w:tcW w:w="1131" w:type="dxa"/>
            <w:vAlign w:val="center"/>
          </w:tcPr>
          <w:p w14:paraId="2EDAA4E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4F638C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EBD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41F035C" w14:textId="77777777" w:rsidTr="00FF3BE7">
        <w:trPr>
          <w:trHeight w:val="606"/>
          <w:jc w:val="left"/>
        </w:trPr>
        <w:tc>
          <w:tcPr>
            <w:tcW w:w="1949" w:type="dxa"/>
            <w:vMerge/>
            <w:vAlign w:val="center"/>
          </w:tcPr>
          <w:p w14:paraId="77F38155" w14:textId="77777777" w:rsidR="00007072" w:rsidRPr="00007072" w:rsidRDefault="00007072" w:rsidP="00007072">
            <w:pPr>
              <w:jc w:val="left"/>
              <w:rPr>
                <w:rFonts w:cs="Arial"/>
                <w:caps/>
                <w:sz w:val="12"/>
                <w:szCs w:val="12"/>
              </w:rPr>
            </w:pPr>
          </w:p>
        </w:tc>
        <w:tc>
          <w:tcPr>
            <w:tcW w:w="2485" w:type="dxa"/>
            <w:vAlign w:val="center"/>
          </w:tcPr>
          <w:p w14:paraId="53B59596" w14:textId="77777777" w:rsidR="00007072" w:rsidRPr="00007072" w:rsidRDefault="00007072" w:rsidP="00007072">
            <w:pPr>
              <w:jc w:val="left"/>
              <w:rPr>
                <w:rFonts w:cs="Arial"/>
                <w:caps/>
                <w:sz w:val="12"/>
                <w:szCs w:val="12"/>
              </w:rPr>
            </w:pPr>
            <w:r w:rsidRPr="00007072">
              <w:rPr>
                <w:rFonts w:cs="Arial"/>
                <w:caps/>
                <w:sz w:val="12"/>
                <w:szCs w:val="12"/>
              </w:rPr>
              <w:t>P15 – Mensalidade de gestão do serviço Basic (&lt; 5.000 msgs/ ano &amp; U2A)</w:t>
            </w:r>
            <w:r w:rsidRPr="00007072">
              <w:rPr>
                <w:rFonts w:cs="Arial"/>
                <w:caps/>
                <w:sz w:val="12"/>
                <w:szCs w:val="12"/>
                <w:vertAlign w:val="superscript"/>
              </w:rPr>
              <w:footnoteReference w:id="104"/>
            </w:r>
          </w:p>
        </w:tc>
        <w:tc>
          <w:tcPr>
            <w:tcW w:w="790" w:type="dxa"/>
            <w:vAlign w:val="center"/>
          </w:tcPr>
          <w:p w14:paraId="78387122" w14:textId="77777777" w:rsidR="00007072" w:rsidRPr="00007072" w:rsidRDefault="00007072" w:rsidP="00007072">
            <w:pPr>
              <w:jc w:val="right"/>
              <w:rPr>
                <w:rFonts w:cs="Arial"/>
                <w:caps/>
                <w:sz w:val="12"/>
                <w:szCs w:val="12"/>
              </w:rPr>
            </w:pPr>
            <w:r w:rsidRPr="00007072">
              <w:rPr>
                <w:rFonts w:cs="Arial"/>
                <w:caps/>
                <w:sz w:val="12"/>
                <w:szCs w:val="12"/>
              </w:rPr>
              <w:t>1.900</w:t>
            </w:r>
          </w:p>
        </w:tc>
        <w:tc>
          <w:tcPr>
            <w:tcW w:w="1131" w:type="dxa"/>
            <w:vAlign w:val="center"/>
          </w:tcPr>
          <w:p w14:paraId="285916CB"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CC43E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3552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982B069" w14:textId="77777777" w:rsidTr="00FF3BE7">
        <w:trPr>
          <w:trHeight w:val="606"/>
          <w:jc w:val="left"/>
        </w:trPr>
        <w:tc>
          <w:tcPr>
            <w:tcW w:w="1949" w:type="dxa"/>
            <w:vMerge w:val="restart"/>
            <w:vAlign w:val="center"/>
          </w:tcPr>
          <w:p w14:paraId="24D0BE16" w14:textId="77777777" w:rsidR="00007072" w:rsidRPr="00007072" w:rsidRDefault="00007072" w:rsidP="00007072">
            <w:pPr>
              <w:jc w:val="left"/>
              <w:rPr>
                <w:rFonts w:cs="Arial"/>
                <w:caps/>
                <w:sz w:val="12"/>
                <w:szCs w:val="12"/>
              </w:rPr>
            </w:pPr>
            <w:r w:rsidRPr="00007072">
              <w:rPr>
                <w:rFonts w:cs="Arial"/>
                <w:caps/>
                <w:sz w:val="12"/>
                <w:szCs w:val="12"/>
              </w:rPr>
              <w:t>P3 – MENSAGENS FIN</w:t>
            </w:r>
            <w:r w:rsidRPr="00007072">
              <w:rPr>
                <w:rFonts w:cs="Arial"/>
                <w:caps/>
                <w:sz w:val="12"/>
                <w:szCs w:val="12"/>
                <w:vertAlign w:val="superscript"/>
              </w:rPr>
              <w:footnoteReference w:id="105"/>
            </w:r>
          </w:p>
        </w:tc>
        <w:tc>
          <w:tcPr>
            <w:tcW w:w="2485" w:type="dxa"/>
            <w:vAlign w:val="center"/>
          </w:tcPr>
          <w:p w14:paraId="7719076A" w14:textId="77777777" w:rsidR="00007072" w:rsidRPr="00007072" w:rsidRDefault="00007072" w:rsidP="00007072">
            <w:pPr>
              <w:jc w:val="left"/>
              <w:rPr>
                <w:rFonts w:cs="Arial"/>
                <w:caps/>
                <w:sz w:val="12"/>
                <w:szCs w:val="12"/>
              </w:rPr>
            </w:pPr>
            <w:r w:rsidRPr="00007072">
              <w:rPr>
                <w:rFonts w:cs="Arial"/>
                <w:caps/>
                <w:sz w:val="12"/>
                <w:szCs w:val="12"/>
              </w:rPr>
              <w:t>P31 – De 1 a 20.000 mensagens</w:t>
            </w:r>
          </w:p>
        </w:tc>
        <w:tc>
          <w:tcPr>
            <w:tcW w:w="790" w:type="dxa"/>
            <w:vAlign w:val="center"/>
          </w:tcPr>
          <w:p w14:paraId="163E5AE8" w14:textId="77777777" w:rsidR="00007072" w:rsidRPr="00007072" w:rsidRDefault="00007072" w:rsidP="00007072">
            <w:pPr>
              <w:jc w:val="right"/>
              <w:rPr>
                <w:rFonts w:cs="Arial"/>
                <w:caps/>
                <w:sz w:val="12"/>
                <w:szCs w:val="12"/>
              </w:rPr>
            </w:pPr>
            <w:r w:rsidRPr="00007072">
              <w:rPr>
                <w:rFonts w:cs="Arial"/>
                <w:caps/>
                <w:sz w:val="12"/>
                <w:szCs w:val="12"/>
              </w:rPr>
              <w:t>0,02368</w:t>
            </w:r>
          </w:p>
        </w:tc>
        <w:tc>
          <w:tcPr>
            <w:tcW w:w="1131" w:type="dxa"/>
            <w:vAlign w:val="center"/>
          </w:tcPr>
          <w:p w14:paraId="7132313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D983C3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4AED6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52431A2" w14:textId="77777777" w:rsidTr="00FF3BE7">
        <w:trPr>
          <w:trHeight w:val="606"/>
          <w:jc w:val="left"/>
        </w:trPr>
        <w:tc>
          <w:tcPr>
            <w:tcW w:w="1949" w:type="dxa"/>
            <w:vMerge/>
            <w:vAlign w:val="center"/>
          </w:tcPr>
          <w:p w14:paraId="75B668C2" w14:textId="77777777" w:rsidR="00007072" w:rsidRPr="00007072" w:rsidRDefault="00007072" w:rsidP="00007072">
            <w:pPr>
              <w:jc w:val="left"/>
              <w:rPr>
                <w:rFonts w:cs="Arial"/>
                <w:caps/>
                <w:sz w:val="12"/>
                <w:szCs w:val="12"/>
              </w:rPr>
            </w:pPr>
          </w:p>
        </w:tc>
        <w:tc>
          <w:tcPr>
            <w:tcW w:w="2485" w:type="dxa"/>
            <w:vAlign w:val="center"/>
          </w:tcPr>
          <w:p w14:paraId="71DDD8A7" w14:textId="77777777" w:rsidR="00007072" w:rsidRPr="00007072" w:rsidRDefault="00007072" w:rsidP="00007072">
            <w:pPr>
              <w:jc w:val="left"/>
              <w:rPr>
                <w:rFonts w:cs="Arial"/>
                <w:caps/>
                <w:sz w:val="12"/>
                <w:szCs w:val="12"/>
              </w:rPr>
            </w:pPr>
            <w:r w:rsidRPr="00007072">
              <w:rPr>
                <w:rFonts w:cs="Arial"/>
                <w:caps/>
                <w:sz w:val="12"/>
                <w:szCs w:val="12"/>
              </w:rPr>
              <w:t>P32 – De 20.001 a 150.000 mensagens</w:t>
            </w:r>
          </w:p>
        </w:tc>
        <w:tc>
          <w:tcPr>
            <w:tcW w:w="790" w:type="dxa"/>
            <w:vAlign w:val="center"/>
          </w:tcPr>
          <w:p w14:paraId="66CD7A5F" w14:textId="77777777" w:rsidR="00007072" w:rsidRPr="00007072" w:rsidRDefault="00007072" w:rsidP="00007072">
            <w:pPr>
              <w:jc w:val="right"/>
              <w:rPr>
                <w:rFonts w:cs="Arial"/>
                <w:caps/>
                <w:sz w:val="12"/>
                <w:szCs w:val="12"/>
              </w:rPr>
            </w:pPr>
            <w:r w:rsidRPr="00007072">
              <w:rPr>
                <w:rFonts w:cs="Arial"/>
                <w:caps/>
                <w:sz w:val="12"/>
                <w:szCs w:val="12"/>
              </w:rPr>
              <w:t>0,01776</w:t>
            </w:r>
          </w:p>
        </w:tc>
        <w:tc>
          <w:tcPr>
            <w:tcW w:w="1131" w:type="dxa"/>
            <w:vAlign w:val="center"/>
          </w:tcPr>
          <w:p w14:paraId="73DC8A8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6EBADB6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7F8BD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C78912" w14:textId="77777777" w:rsidTr="00FF3BE7">
        <w:trPr>
          <w:trHeight w:val="606"/>
          <w:jc w:val="left"/>
        </w:trPr>
        <w:tc>
          <w:tcPr>
            <w:tcW w:w="1949" w:type="dxa"/>
            <w:vMerge/>
            <w:vAlign w:val="center"/>
          </w:tcPr>
          <w:p w14:paraId="38910A17" w14:textId="77777777" w:rsidR="00007072" w:rsidRPr="00007072" w:rsidRDefault="00007072" w:rsidP="00007072">
            <w:pPr>
              <w:jc w:val="left"/>
              <w:rPr>
                <w:rFonts w:cs="Arial"/>
                <w:caps/>
                <w:sz w:val="12"/>
                <w:szCs w:val="12"/>
              </w:rPr>
            </w:pPr>
          </w:p>
        </w:tc>
        <w:tc>
          <w:tcPr>
            <w:tcW w:w="2485" w:type="dxa"/>
            <w:vAlign w:val="center"/>
          </w:tcPr>
          <w:p w14:paraId="2F3CDFF6" w14:textId="77777777" w:rsidR="00007072" w:rsidRPr="00007072" w:rsidRDefault="00007072" w:rsidP="00007072">
            <w:pPr>
              <w:jc w:val="left"/>
              <w:rPr>
                <w:rFonts w:cs="Arial"/>
                <w:caps/>
                <w:sz w:val="12"/>
                <w:szCs w:val="12"/>
              </w:rPr>
            </w:pPr>
            <w:r w:rsidRPr="00007072">
              <w:rPr>
                <w:rFonts w:cs="Arial"/>
                <w:caps/>
                <w:sz w:val="12"/>
                <w:szCs w:val="12"/>
              </w:rPr>
              <w:t>P33 – De 150.000 mensagens a 280.000 mensagens</w:t>
            </w:r>
          </w:p>
        </w:tc>
        <w:tc>
          <w:tcPr>
            <w:tcW w:w="790" w:type="dxa"/>
            <w:vAlign w:val="center"/>
          </w:tcPr>
          <w:p w14:paraId="4D689E68" w14:textId="77777777" w:rsidR="00007072" w:rsidRPr="00007072" w:rsidRDefault="00007072" w:rsidP="00007072">
            <w:pPr>
              <w:jc w:val="right"/>
              <w:rPr>
                <w:rFonts w:cs="Arial"/>
                <w:caps/>
                <w:sz w:val="12"/>
                <w:szCs w:val="12"/>
              </w:rPr>
            </w:pPr>
            <w:r w:rsidRPr="00007072">
              <w:rPr>
                <w:rFonts w:cs="Arial"/>
                <w:caps/>
                <w:sz w:val="12"/>
                <w:szCs w:val="12"/>
              </w:rPr>
              <w:t>0,01154</w:t>
            </w:r>
          </w:p>
        </w:tc>
        <w:tc>
          <w:tcPr>
            <w:tcW w:w="1131" w:type="dxa"/>
            <w:vAlign w:val="center"/>
          </w:tcPr>
          <w:p w14:paraId="4191E4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76C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90B6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ED91381" w14:textId="77777777" w:rsidTr="00FF3BE7">
        <w:trPr>
          <w:trHeight w:val="606"/>
          <w:jc w:val="left"/>
        </w:trPr>
        <w:tc>
          <w:tcPr>
            <w:tcW w:w="1949" w:type="dxa"/>
            <w:vMerge/>
            <w:vAlign w:val="center"/>
          </w:tcPr>
          <w:p w14:paraId="08E24DC9" w14:textId="77777777" w:rsidR="00007072" w:rsidRPr="00007072" w:rsidRDefault="00007072" w:rsidP="00007072">
            <w:pPr>
              <w:jc w:val="left"/>
              <w:rPr>
                <w:rFonts w:cs="Arial"/>
                <w:caps/>
                <w:sz w:val="12"/>
                <w:szCs w:val="12"/>
              </w:rPr>
            </w:pPr>
          </w:p>
        </w:tc>
        <w:tc>
          <w:tcPr>
            <w:tcW w:w="2485" w:type="dxa"/>
            <w:vAlign w:val="center"/>
          </w:tcPr>
          <w:p w14:paraId="6CCECE1E" w14:textId="77777777" w:rsidR="00007072" w:rsidRPr="00007072" w:rsidRDefault="00007072" w:rsidP="00007072">
            <w:pPr>
              <w:jc w:val="left"/>
              <w:rPr>
                <w:rFonts w:cs="Arial"/>
                <w:caps/>
                <w:sz w:val="12"/>
                <w:szCs w:val="12"/>
              </w:rPr>
            </w:pPr>
            <w:r w:rsidRPr="00007072">
              <w:rPr>
                <w:rFonts w:cs="Arial"/>
                <w:caps/>
                <w:sz w:val="12"/>
                <w:szCs w:val="12"/>
              </w:rPr>
              <w:t>P34 – No excedente de 280.000 mensagens</w:t>
            </w:r>
          </w:p>
        </w:tc>
        <w:tc>
          <w:tcPr>
            <w:tcW w:w="790" w:type="dxa"/>
            <w:vAlign w:val="center"/>
          </w:tcPr>
          <w:p w14:paraId="54C63448" w14:textId="77777777" w:rsidR="00007072" w:rsidRPr="00007072" w:rsidRDefault="00007072" w:rsidP="00007072">
            <w:pPr>
              <w:jc w:val="right"/>
              <w:rPr>
                <w:rFonts w:cs="Arial"/>
                <w:caps/>
                <w:sz w:val="12"/>
                <w:szCs w:val="12"/>
              </w:rPr>
            </w:pPr>
            <w:r w:rsidRPr="00007072">
              <w:rPr>
                <w:rFonts w:cs="Arial"/>
                <w:caps/>
                <w:sz w:val="12"/>
                <w:szCs w:val="12"/>
              </w:rPr>
              <w:t>0,00722</w:t>
            </w:r>
          </w:p>
        </w:tc>
        <w:tc>
          <w:tcPr>
            <w:tcW w:w="1131" w:type="dxa"/>
            <w:vAlign w:val="center"/>
          </w:tcPr>
          <w:p w14:paraId="52D090D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51440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AC663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7BB690F" w14:textId="77777777" w:rsidTr="00FF3BE7">
        <w:trPr>
          <w:trHeight w:val="606"/>
          <w:jc w:val="left"/>
        </w:trPr>
        <w:tc>
          <w:tcPr>
            <w:tcW w:w="1949" w:type="dxa"/>
            <w:vMerge w:val="restart"/>
            <w:vAlign w:val="center"/>
          </w:tcPr>
          <w:p w14:paraId="18CE346D" w14:textId="77777777" w:rsidR="00007072" w:rsidRPr="00007072" w:rsidRDefault="00007072" w:rsidP="00007072">
            <w:pPr>
              <w:jc w:val="left"/>
              <w:rPr>
                <w:rFonts w:cs="Arial"/>
                <w:caps/>
                <w:sz w:val="12"/>
                <w:szCs w:val="12"/>
                <w:lang w:val="en-US"/>
              </w:rPr>
            </w:pPr>
            <w:r w:rsidRPr="00007072">
              <w:rPr>
                <w:rFonts w:cs="Arial"/>
                <w:caps/>
                <w:sz w:val="12"/>
                <w:szCs w:val="12"/>
                <w:lang w:val="en-US"/>
              </w:rPr>
              <w:t>P4 – SWIFT CORPORATE LIGHT</w:t>
            </w:r>
          </w:p>
        </w:tc>
        <w:tc>
          <w:tcPr>
            <w:tcW w:w="2485" w:type="dxa"/>
            <w:vAlign w:val="center"/>
          </w:tcPr>
          <w:p w14:paraId="39BDF71D" w14:textId="77777777" w:rsidR="00007072" w:rsidRPr="00007072" w:rsidRDefault="00007072" w:rsidP="00007072">
            <w:pPr>
              <w:jc w:val="left"/>
              <w:rPr>
                <w:rFonts w:cs="Arial"/>
                <w:caps/>
                <w:sz w:val="12"/>
                <w:szCs w:val="12"/>
              </w:rPr>
            </w:pPr>
            <w:r w:rsidRPr="00007072">
              <w:rPr>
                <w:rFonts w:cs="Arial"/>
                <w:caps/>
                <w:sz w:val="12"/>
                <w:szCs w:val="12"/>
              </w:rPr>
              <w:t>P41 – Adesão</w:t>
            </w:r>
          </w:p>
        </w:tc>
        <w:tc>
          <w:tcPr>
            <w:tcW w:w="790" w:type="dxa"/>
            <w:vAlign w:val="center"/>
          </w:tcPr>
          <w:p w14:paraId="47BDF23F" w14:textId="77777777" w:rsidR="00007072" w:rsidRPr="00007072" w:rsidRDefault="00007072" w:rsidP="00007072">
            <w:pPr>
              <w:jc w:val="right"/>
              <w:rPr>
                <w:rFonts w:cs="Arial"/>
                <w:caps/>
                <w:sz w:val="12"/>
                <w:szCs w:val="12"/>
              </w:rPr>
            </w:pPr>
            <w:r w:rsidRPr="00007072">
              <w:rPr>
                <w:rFonts w:cs="Arial"/>
                <w:caps/>
                <w:sz w:val="12"/>
                <w:szCs w:val="12"/>
              </w:rPr>
              <w:t>5.000</w:t>
            </w:r>
          </w:p>
        </w:tc>
        <w:tc>
          <w:tcPr>
            <w:tcW w:w="1131" w:type="dxa"/>
            <w:vAlign w:val="center"/>
          </w:tcPr>
          <w:p w14:paraId="5D03252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CB4B02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AD63BA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8B827D8" w14:textId="77777777" w:rsidTr="00FF3BE7">
        <w:trPr>
          <w:trHeight w:val="606"/>
          <w:jc w:val="left"/>
        </w:trPr>
        <w:tc>
          <w:tcPr>
            <w:tcW w:w="1949" w:type="dxa"/>
            <w:vMerge/>
            <w:vAlign w:val="center"/>
          </w:tcPr>
          <w:p w14:paraId="5BBA33CC" w14:textId="77777777" w:rsidR="00007072" w:rsidRPr="00007072" w:rsidRDefault="00007072" w:rsidP="00007072">
            <w:pPr>
              <w:jc w:val="left"/>
              <w:rPr>
                <w:rFonts w:cs="Arial"/>
                <w:caps/>
                <w:sz w:val="12"/>
                <w:szCs w:val="12"/>
              </w:rPr>
            </w:pPr>
          </w:p>
        </w:tc>
        <w:tc>
          <w:tcPr>
            <w:tcW w:w="2485" w:type="dxa"/>
            <w:vAlign w:val="center"/>
          </w:tcPr>
          <w:p w14:paraId="116200AA" w14:textId="77777777" w:rsidR="00007072" w:rsidRPr="00007072" w:rsidRDefault="00007072" w:rsidP="00007072">
            <w:pPr>
              <w:jc w:val="left"/>
              <w:rPr>
                <w:rFonts w:cs="Arial"/>
                <w:caps/>
                <w:sz w:val="12"/>
                <w:szCs w:val="12"/>
              </w:rPr>
            </w:pPr>
            <w:r w:rsidRPr="00007072">
              <w:rPr>
                <w:rFonts w:cs="Arial"/>
                <w:caps/>
                <w:sz w:val="12"/>
                <w:szCs w:val="12"/>
              </w:rPr>
              <w:t>P42 – Tarifa mensal de gestão do serviço</w:t>
            </w:r>
          </w:p>
        </w:tc>
        <w:tc>
          <w:tcPr>
            <w:tcW w:w="790" w:type="dxa"/>
            <w:vAlign w:val="center"/>
          </w:tcPr>
          <w:p w14:paraId="77C02E48"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22BC66A9"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30BB277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E5609D"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E9F0389" w14:textId="77777777" w:rsidTr="00FF3BE7">
        <w:trPr>
          <w:trHeight w:val="606"/>
          <w:jc w:val="left"/>
        </w:trPr>
        <w:tc>
          <w:tcPr>
            <w:tcW w:w="1949" w:type="dxa"/>
            <w:vMerge/>
            <w:vAlign w:val="center"/>
          </w:tcPr>
          <w:p w14:paraId="4BDD8E3E" w14:textId="77777777" w:rsidR="00007072" w:rsidRPr="00007072" w:rsidRDefault="00007072" w:rsidP="00007072">
            <w:pPr>
              <w:jc w:val="left"/>
              <w:rPr>
                <w:rFonts w:cs="Arial"/>
                <w:caps/>
                <w:sz w:val="12"/>
                <w:szCs w:val="12"/>
              </w:rPr>
            </w:pPr>
          </w:p>
        </w:tc>
        <w:tc>
          <w:tcPr>
            <w:tcW w:w="2485" w:type="dxa"/>
            <w:vAlign w:val="center"/>
          </w:tcPr>
          <w:p w14:paraId="0DA6B545" w14:textId="77777777" w:rsidR="00007072" w:rsidRPr="00007072" w:rsidRDefault="00007072" w:rsidP="00007072">
            <w:pPr>
              <w:jc w:val="left"/>
              <w:rPr>
                <w:rFonts w:cs="Arial"/>
                <w:caps/>
                <w:sz w:val="12"/>
                <w:szCs w:val="12"/>
              </w:rPr>
            </w:pPr>
            <w:r w:rsidRPr="00007072">
              <w:rPr>
                <w:rFonts w:cs="Arial"/>
                <w:caps/>
                <w:sz w:val="12"/>
                <w:szCs w:val="12"/>
              </w:rPr>
              <w:t>P43 – Tarifa mensal por BIC</w:t>
            </w:r>
            <w:r w:rsidRPr="00007072">
              <w:rPr>
                <w:rFonts w:cs="Arial"/>
                <w:caps/>
                <w:sz w:val="12"/>
                <w:szCs w:val="12"/>
                <w:vertAlign w:val="superscript"/>
              </w:rPr>
              <w:footnoteReference w:id="106"/>
            </w:r>
          </w:p>
        </w:tc>
        <w:tc>
          <w:tcPr>
            <w:tcW w:w="790" w:type="dxa"/>
            <w:vAlign w:val="center"/>
          </w:tcPr>
          <w:p w14:paraId="4F84DC40"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3702685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26939A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D4AA8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3C2B4855" w14:textId="77777777" w:rsidTr="00FF3BE7">
        <w:trPr>
          <w:trHeight w:val="606"/>
          <w:jc w:val="left"/>
        </w:trPr>
        <w:tc>
          <w:tcPr>
            <w:tcW w:w="1949" w:type="dxa"/>
            <w:vMerge w:val="restart"/>
            <w:vAlign w:val="center"/>
          </w:tcPr>
          <w:p w14:paraId="3557A0B2" w14:textId="77777777" w:rsidR="00007072" w:rsidRPr="00007072" w:rsidRDefault="00007072" w:rsidP="00007072">
            <w:pPr>
              <w:jc w:val="left"/>
              <w:rPr>
                <w:rFonts w:cs="Arial"/>
                <w:caps/>
                <w:sz w:val="12"/>
                <w:szCs w:val="12"/>
              </w:rPr>
            </w:pPr>
            <w:r w:rsidRPr="00007072">
              <w:rPr>
                <w:rFonts w:cs="Arial"/>
                <w:caps/>
                <w:sz w:val="12"/>
                <w:szCs w:val="12"/>
              </w:rPr>
              <w:t>P5 – FILEACT (POR CADA 10.000 BYTES)</w:t>
            </w:r>
          </w:p>
        </w:tc>
        <w:tc>
          <w:tcPr>
            <w:tcW w:w="2485" w:type="dxa"/>
            <w:vAlign w:val="center"/>
          </w:tcPr>
          <w:p w14:paraId="7DBCA54D" w14:textId="77777777" w:rsidR="00007072" w:rsidRPr="00007072" w:rsidRDefault="00007072" w:rsidP="00007072">
            <w:pPr>
              <w:jc w:val="left"/>
              <w:rPr>
                <w:rFonts w:cs="Arial"/>
                <w:caps/>
                <w:sz w:val="12"/>
                <w:szCs w:val="12"/>
              </w:rPr>
            </w:pPr>
            <w:r w:rsidRPr="00007072">
              <w:rPr>
                <w:rFonts w:cs="Arial"/>
                <w:caps/>
                <w:sz w:val="12"/>
                <w:szCs w:val="12"/>
              </w:rPr>
              <w:t>P51 – De 1 a 100.000 bytes</w:t>
            </w:r>
          </w:p>
        </w:tc>
        <w:tc>
          <w:tcPr>
            <w:tcW w:w="790" w:type="dxa"/>
            <w:vAlign w:val="center"/>
          </w:tcPr>
          <w:p w14:paraId="491E769B" w14:textId="77777777" w:rsidR="00007072" w:rsidRPr="00007072" w:rsidRDefault="00007072" w:rsidP="00007072">
            <w:pPr>
              <w:jc w:val="right"/>
              <w:rPr>
                <w:rFonts w:cs="Arial"/>
                <w:caps/>
                <w:sz w:val="12"/>
                <w:szCs w:val="12"/>
              </w:rPr>
            </w:pPr>
            <w:r w:rsidRPr="00007072">
              <w:rPr>
                <w:rFonts w:cs="Arial"/>
                <w:caps/>
                <w:sz w:val="12"/>
                <w:szCs w:val="12"/>
              </w:rPr>
              <w:t>0,212</w:t>
            </w:r>
          </w:p>
        </w:tc>
        <w:tc>
          <w:tcPr>
            <w:tcW w:w="1131" w:type="dxa"/>
            <w:vAlign w:val="center"/>
          </w:tcPr>
          <w:p w14:paraId="30B8E70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4085009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7582E4"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2D393984" w14:textId="77777777" w:rsidTr="00FF3BE7">
        <w:trPr>
          <w:trHeight w:val="606"/>
          <w:jc w:val="left"/>
        </w:trPr>
        <w:tc>
          <w:tcPr>
            <w:tcW w:w="1949" w:type="dxa"/>
            <w:vMerge/>
            <w:vAlign w:val="center"/>
          </w:tcPr>
          <w:p w14:paraId="6382C71C" w14:textId="77777777" w:rsidR="00007072" w:rsidRPr="00007072" w:rsidRDefault="00007072" w:rsidP="00007072">
            <w:pPr>
              <w:jc w:val="left"/>
              <w:rPr>
                <w:rFonts w:cs="Arial"/>
                <w:caps/>
                <w:sz w:val="12"/>
                <w:szCs w:val="12"/>
              </w:rPr>
            </w:pPr>
          </w:p>
        </w:tc>
        <w:tc>
          <w:tcPr>
            <w:tcW w:w="2485" w:type="dxa"/>
            <w:vAlign w:val="center"/>
          </w:tcPr>
          <w:p w14:paraId="2B1D5C08" w14:textId="77777777" w:rsidR="00007072" w:rsidRPr="00007072" w:rsidRDefault="00007072" w:rsidP="00007072">
            <w:pPr>
              <w:jc w:val="left"/>
              <w:rPr>
                <w:rFonts w:cs="Arial"/>
                <w:caps/>
                <w:sz w:val="12"/>
                <w:szCs w:val="12"/>
              </w:rPr>
            </w:pPr>
            <w:r w:rsidRPr="00007072">
              <w:rPr>
                <w:rFonts w:cs="Arial"/>
                <w:caps/>
                <w:sz w:val="12"/>
                <w:szCs w:val="12"/>
              </w:rPr>
              <w:t>P52 – De 100.001 a 1.000.000 bytes</w:t>
            </w:r>
          </w:p>
        </w:tc>
        <w:tc>
          <w:tcPr>
            <w:tcW w:w="790" w:type="dxa"/>
            <w:vAlign w:val="center"/>
          </w:tcPr>
          <w:p w14:paraId="20607719" w14:textId="77777777" w:rsidR="00007072" w:rsidRPr="00007072" w:rsidRDefault="00007072" w:rsidP="00007072">
            <w:pPr>
              <w:jc w:val="right"/>
              <w:rPr>
                <w:rFonts w:cs="Arial"/>
                <w:caps/>
                <w:sz w:val="12"/>
                <w:szCs w:val="12"/>
              </w:rPr>
            </w:pPr>
            <w:r w:rsidRPr="00007072">
              <w:rPr>
                <w:rFonts w:cs="Arial"/>
                <w:caps/>
                <w:sz w:val="12"/>
                <w:szCs w:val="12"/>
              </w:rPr>
              <w:t>0,026</w:t>
            </w:r>
          </w:p>
        </w:tc>
        <w:tc>
          <w:tcPr>
            <w:tcW w:w="1131" w:type="dxa"/>
            <w:vAlign w:val="center"/>
          </w:tcPr>
          <w:p w14:paraId="2FC5CB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22C443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742EAE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29A070D" w14:textId="77777777" w:rsidTr="00FF3BE7">
        <w:trPr>
          <w:trHeight w:val="606"/>
          <w:jc w:val="left"/>
        </w:trPr>
        <w:tc>
          <w:tcPr>
            <w:tcW w:w="1949" w:type="dxa"/>
            <w:vMerge/>
            <w:vAlign w:val="center"/>
          </w:tcPr>
          <w:p w14:paraId="076041E4" w14:textId="77777777" w:rsidR="00007072" w:rsidRPr="00007072" w:rsidRDefault="00007072" w:rsidP="00007072">
            <w:pPr>
              <w:jc w:val="left"/>
              <w:rPr>
                <w:rFonts w:cs="Arial"/>
                <w:caps/>
                <w:sz w:val="12"/>
                <w:szCs w:val="12"/>
              </w:rPr>
            </w:pPr>
          </w:p>
        </w:tc>
        <w:tc>
          <w:tcPr>
            <w:tcW w:w="2485" w:type="dxa"/>
            <w:vAlign w:val="center"/>
          </w:tcPr>
          <w:p w14:paraId="12CC7F81" w14:textId="77777777" w:rsidR="00007072" w:rsidRPr="00007072" w:rsidRDefault="00007072" w:rsidP="00007072">
            <w:pPr>
              <w:jc w:val="left"/>
              <w:rPr>
                <w:rFonts w:cs="Arial"/>
                <w:caps/>
                <w:sz w:val="12"/>
                <w:szCs w:val="12"/>
              </w:rPr>
            </w:pPr>
            <w:r w:rsidRPr="00007072">
              <w:rPr>
                <w:rFonts w:cs="Arial"/>
                <w:caps/>
                <w:sz w:val="12"/>
                <w:szCs w:val="12"/>
              </w:rPr>
              <w:t>P53 – No excedente de 1.000.000 bytes</w:t>
            </w:r>
          </w:p>
        </w:tc>
        <w:tc>
          <w:tcPr>
            <w:tcW w:w="790" w:type="dxa"/>
            <w:vAlign w:val="center"/>
          </w:tcPr>
          <w:p w14:paraId="4A4429C4" w14:textId="77777777" w:rsidR="00007072" w:rsidRPr="00007072" w:rsidRDefault="00007072" w:rsidP="00007072">
            <w:pPr>
              <w:jc w:val="right"/>
              <w:rPr>
                <w:rFonts w:cs="Arial"/>
                <w:caps/>
                <w:sz w:val="12"/>
                <w:szCs w:val="12"/>
              </w:rPr>
            </w:pPr>
            <w:r w:rsidRPr="00007072">
              <w:rPr>
                <w:rFonts w:cs="Arial"/>
                <w:caps/>
                <w:sz w:val="12"/>
                <w:szCs w:val="12"/>
              </w:rPr>
              <w:t>0,013</w:t>
            </w:r>
          </w:p>
        </w:tc>
        <w:tc>
          <w:tcPr>
            <w:tcW w:w="1131" w:type="dxa"/>
            <w:vAlign w:val="center"/>
          </w:tcPr>
          <w:p w14:paraId="34031CF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67C1F7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2D0780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F7E4739" w14:textId="77777777" w:rsidTr="00FF3BE7">
        <w:trPr>
          <w:trHeight w:val="606"/>
          <w:jc w:val="left"/>
        </w:trPr>
        <w:tc>
          <w:tcPr>
            <w:tcW w:w="1949" w:type="dxa"/>
            <w:vMerge w:val="restart"/>
            <w:vAlign w:val="center"/>
          </w:tcPr>
          <w:p w14:paraId="4A0D5B62" w14:textId="77777777" w:rsidR="00007072" w:rsidRPr="00007072" w:rsidRDefault="00007072" w:rsidP="00007072">
            <w:pPr>
              <w:jc w:val="left"/>
              <w:rPr>
                <w:rFonts w:cs="Arial"/>
                <w:caps/>
                <w:sz w:val="12"/>
                <w:szCs w:val="12"/>
              </w:rPr>
            </w:pPr>
            <w:r w:rsidRPr="00007072">
              <w:rPr>
                <w:rFonts w:cs="Arial"/>
                <w:caps/>
                <w:sz w:val="12"/>
                <w:szCs w:val="12"/>
              </w:rPr>
              <w:t>P7 – PORTAL SWIFT (CONSULTA E REPORTE DE MENSAGENS)</w:t>
            </w:r>
          </w:p>
        </w:tc>
        <w:tc>
          <w:tcPr>
            <w:tcW w:w="2485" w:type="dxa"/>
            <w:vAlign w:val="center"/>
          </w:tcPr>
          <w:p w14:paraId="7D779A63" w14:textId="77777777" w:rsidR="00007072" w:rsidRPr="00007072" w:rsidRDefault="00007072" w:rsidP="00007072">
            <w:pPr>
              <w:jc w:val="left"/>
              <w:rPr>
                <w:rFonts w:cs="Arial"/>
                <w:caps/>
                <w:sz w:val="12"/>
                <w:szCs w:val="12"/>
              </w:rPr>
            </w:pPr>
            <w:r w:rsidRPr="00007072">
              <w:rPr>
                <w:rFonts w:cs="Arial"/>
                <w:caps/>
                <w:sz w:val="12"/>
                <w:szCs w:val="12"/>
              </w:rPr>
              <w:t>P71 – Adesão ao SWIFT Portal</w:t>
            </w:r>
          </w:p>
        </w:tc>
        <w:tc>
          <w:tcPr>
            <w:tcW w:w="790" w:type="dxa"/>
            <w:vAlign w:val="center"/>
          </w:tcPr>
          <w:p w14:paraId="706AB55C" w14:textId="77777777" w:rsidR="00007072" w:rsidRPr="00007072" w:rsidRDefault="00007072" w:rsidP="00007072">
            <w:pPr>
              <w:jc w:val="right"/>
              <w:rPr>
                <w:rFonts w:cs="Arial"/>
                <w:caps/>
                <w:sz w:val="12"/>
                <w:szCs w:val="12"/>
              </w:rPr>
            </w:pPr>
            <w:r w:rsidRPr="00007072">
              <w:rPr>
                <w:rFonts w:cs="Arial"/>
                <w:caps/>
                <w:sz w:val="12"/>
                <w:szCs w:val="12"/>
              </w:rPr>
              <w:t>2.000</w:t>
            </w:r>
          </w:p>
        </w:tc>
        <w:tc>
          <w:tcPr>
            <w:tcW w:w="1131" w:type="dxa"/>
            <w:vAlign w:val="center"/>
          </w:tcPr>
          <w:p w14:paraId="48BC6BC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F7EA32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45F96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0CB27412" w14:textId="77777777" w:rsidTr="00FF3BE7">
        <w:trPr>
          <w:trHeight w:val="606"/>
          <w:jc w:val="left"/>
        </w:trPr>
        <w:tc>
          <w:tcPr>
            <w:tcW w:w="1949" w:type="dxa"/>
            <w:vMerge/>
            <w:vAlign w:val="center"/>
          </w:tcPr>
          <w:p w14:paraId="5A7F4F3D" w14:textId="77777777" w:rsidR="00007072" w:rsidRPr="00007072" w:rsidRDefault="00007072" w:rsidP="00007072">
            <w:pPr>
              <w:jc w:val="left"/>
              <w:rPr>
                <w:rFonts w:cs="Arial"/>
                <w:caps/>
                <w:sz w:val="12"/>
                <w:szCs w:val="12"/>
              </w:rPr>
            </w:pPr>
          </w:p>
        </w:tc>
        <w:tc>
          <w:tcPr>
            <w:tcW w:w="2485" w:type="dxa"/>
            <w:vAlign w:val="center"/>
          </w:tcPr>
          <w:p w14:paraId="610FC8F9" w14:textId="77777777" w:rsidR="00007072" w:rsidRPr="00007072" w:rsidRDefault="00007072" w:rsidP="00007072">
            <w:pPr>
              <w:jc w:val="left"/>
              <w:rPr>
                <w:rFonts w:cs="Arial"/>
                <w:caps/>
                <w:sz w:val="12"/>
                <w:szCs w:val="12"/>
              </w:rPr>
            </w:pPr>
            <w:r w:rsidRPr="00007072">
              <w:rPr>
                <w:rFonts w:cs="Arial"/>
                <w:caps/>
                <w:sz w:val="12"/>
                <w:szCs w:val="12"/>
              </w:rPr>
              <w:t>P72 – Mensalidade por BIC (aplicável até 3 BICs)</w:t>
            </w:r>
          </w:p>
        </w:tc>
        <w:tc>
          <w:tcPr>
            <w:tcW w:w="790" w:type="dxa"/>
            <w:vAlign w:val="center"/>
          </w:tcPr>
          <w:p w14:paraId="359DF54A"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07D7E2E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0027F17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6805C7"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788A73C" w14:textId="77777777" w:rsidTr="00FF3BE7">
        <w:trPr>
          <w:trHeight w:val="606"/>
          <w:jc w:val="left"/>
        </w:trPr>
        <w:tc>
          <w:tcPr>
            <w:tcW w:w="1949" w:type="dxa"/>
            <w:vMerge/>
            <w:vAlign w:val="center"/>
          </w:tcPr>
          <w:p w14:paraId="351B910A" w14:textId="77777777" w:rsidR="00007072" w:rsidRPr="00007072" w:rsidRDefault="00007072" w:rsidP="00007072">
            <w:pPr>
              <w:jc w:val="left"/>
              <w:rPr>
                <w:rFonts w:cs="Arial"/>
                <w:caps/>
                <w:sz w:val="12"/>
                <w:szCs w:val="12"/>
              </w:rPr>
            </w:pPr>
          </w:p>
        </w:tc>
        <w:tc>
          <w:tcPr>
            <w:tcW w:w="2485" w:type="dxa"/>
            <w:vAlign w:val="center"/>
          </w:tcPr>
          <w:p w14:paraId="7D9808FF" w14:textId="77777777" w:rsidR="00007072" w:rsidRPr="00007072" w:rsidRDefault="00007072" w:rsidP="00007072">
            <w:pPr>
              <w:jc w:val="left"/>
              <w:rPr>
                <w:rFonts w:cs="Arial"/>
                <w:caps/>
                <w:sz w:val="12"/>
                <w:szCs w:val="12"/>
              </w:rPr>
            </w:pPr>
            <w:r w:rsidRPr="00007072">
              <w:rPr>
                <w:rFonts w:cs="Arial"/>
                <w:caps/>
                <w:sz w:val="12"/>
                <w:szCs w:val="12"/>
              </w:rPr>
              <w:t>P73 – Mensalidade por Banco (aplicável a Bancos com 4 ou mais BICs)</w:t>
            </w:r>
          </w:p>
        </w:tc>
        <w:tc>
          <w:tcPr>
            <w:tcW w:w="790" w:type="dxa"/>
            <w:vAlign w:val="center"/>
          </w:tcPr>
          <w:p w14:paraId="4C9E2548" w14:textId="77777777" w:rsidR="00007072" w:rsidRPr="00007072" w:rsidRDefault="00007072" w:rsidP="00007072">
            <w:pPr>
              <w:jc w:val="right"/>
              <w:rPr>
                <w:rFonts w:cs="Arial"/>
                <w:caps/>
                <w:sz w:val="12"/>
                <w:szCs w:val="12"/>
              </w:rPr>
            </w:pPr>
            <w:r w:rsidRPr="00007072">
              <w:rPr>
                <w:rFonts w:cs="Arial"/>
                <w:caps/>
                <w:sz w:val="12"/>
                <w:szCs w:val="12"/>
              </w:rPr>
              <w:t>850</w:t>
            </w:r>
          </w:p>
        </w:tc>
        <w:tc>
          <w:tcPr>
            <w:tcW w:w="1131" w:type="dxa"/>
            <w:vAlign w:val="center"/>
          </w:tcPr>
          <w:p w14:paraId="6A0924BA"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BD2F126"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67A292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bl>
    <w:p w14:paraId="5084973E" w14:textId="729AB6B1" w:rsidR="00007072" w:rsidRPr="00007072" w:rsidRDefault="00007072" w:rsidP="00007072">
      <w:pPr>
        <w:keepNext/>
        <w:pageBreakBefore/>
        <w:spacing w:before="240" w:after="240"/>
        <w:outlineLvl w:val="0"/>
        <w:rPr>
          <w:b/>
          <w:caps/>
          <w:kern w:val="28"/>
          <w:szCs w:val="20"/>
          <w:lang w:val="pt-PT" w:eastAsia="pt-PT"/>
        </w:rPr>
      </w:pPr>
      <w:bookmarkStart w:id="1341" w:name="_Toc507437776"/>
      <w:bookmarkStart w:id="1342" w:name="_Toc507438360"/>
      <w:r w:rsidRPr="00007072">
        <w:rPr>
          <w:b/>
          <w:caps/>
          <w:kern w:val="28"/>
          <w:szCs w:val="20"/>
          <w:lang w:val="pt-PT" w:eastAsia="pt-PT"/>
        </w:rPr>
        <w:t>v – serviços DE backoffice</w:t>
      </w:r>
      <w:bookmarkEnd w:id="1341"/>
      <w:bookmarkEnd w:id="134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F49458"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9AAF57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E97F58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26B31C54" w14:textId="77777777" w:rsidR="00007072" w:rsidRPr="00007072" w:rsidRDefault="00007072" w:rsidP="00007072">
            <w:pPr>
              <w:rPr>
                <w:rFonts w:cs="Arial"/>
                <w:caps/>
                <w:sz w:val="12"/>
                <w:szCs w:val="12"/>
              </w:rPr>
            </w:pPr>
            <w:r w:rsidRPr="00007072">
              <w:rPr>
                <w:rFonts w:cs="Arial"/>
                <w:caps/>
                <w:sz w:val="12"/>
                <w:szCs w:val="12"/>
              </w:rPr>
              <w:t>Valor</w:t>
            </w:r>
          </w:p>
          <w:p w14:paraId="405285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38E107C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8F7CAB6" w14:textId="77777777" w:rsidTr="00FF3BE7">
        <w:trPr>
          <w:trHeight w:val="207"/>
          <w:jc w:val="right"/>
        </w:trPr>
        <w:tc>
          <w:tcPr>
            <w:tcW w:w="3205" w:type="dxa"/>
            <w:vMerge/>
            <w:tcBorders>
              <w:bottom w:val="single" w:sz="4" w:space="0" w:color="auto"/>
            </w:tcBorders>
            <w:shd w:val="clear" w:color="auto" w:fill="CCDBF0"/>
            <w:vAlign w:val="center"/>
          </w:tcPr>
          <w:p w14:paraId="60EBC424"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FD0808E"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0CE09B82"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1FBA8E7D"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2F9171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D40C558" w14:textId="77777777" w:rsidTr="00FF3BE7">
        <w:trPr>
          <w:trHeight w:val="606"/>
          <w:jc w:val="right"/>
        </w:trPr>
        <w:tc>
          <w:tcPr>
            <w:tcW w:w="3205" w:type="dxa"/>
            <w:vAlign w:val="center"/>
          </w:tcPr>
          <w:p w14:paraId="15287D8A" w14:textId="77777777" w:rsidR="00007072" w:rsidRPr="00007072" w:rsidRDefault="00007072" w:rsidP="00007072">
            <w:pPr>
              <w:jc w:val="left"/>
              <w:rPr>
                <w:rFonts w:cs="Arial"/>
                <w:caps/>
                <w:sz w:val="12"/>
                <w:szCs w:val="12"/>
              </w:rPr>
            </w:pPr>
            <w:r w:rsidRPr="00007072">
              <w:rPr>
                <w:rFonts w:cs="Arial"/>
                <w:caps/>
                <w:sz w:val="12"/>
                <w:szCs w:val="12"/>
              </w:rPr>
              <w:t>V2 – AUTORIZAÇÕES POR VOZ</w:t>
            </w:r>
          </w:p>
        </w:tc>
        <w:tc>
          <w:tcPr>
            <w:tcW w:w="3206" w:type="dxa"/>
            <w:vAlign w:val="center"/>
          </w:tcPr>
          <w:p w14:paraId="4D64CD4E" w14:textId="77777777" w:rsidR="00007072" w:rsidRPr="00007072" w:rsidRDefault="00007072" w:rsidP="00007072">
            <w:pPr>
              <w:jc w:val="left"/>
              <w:rPr>
                <w:rFonts w:cs="Arial"/>
                <w:caps/>
                <w:sz w:val="12"/>
                <w:szCs w:val="12"/>
              </w:rPr>
            </w:pPr>
            <w:r w:rsidRPr="00007072">
              <w:rPr>
                <w:rFonts w:cs="Arial"/>
                <w:caps/>
                <w:sz w:val="12"/>
                <w:szCs w:val="12"/>
              </w:rPr>
              <w:t>V21 – Por pedido de autorização por voz efectuado pelo acquirer</w:t>
            </w:r>
            <w:r w:rsidRPr="00007072">
              <w:rPr>
                <w:rFonts w:cs="Arial"/>
                <w:caps/>
                <w:sz w:val="14"/>
                <w:szCs w:val="12"/>
                <w:vertAlign w:val="superscript"/>
              </w:rPr>
              <w:footnoteReference w:id="107"/>
            </w:r>
          </w:p>
        </w:tc>
        <w:tc>
          <w:tcPr>
            <w:tcW w:w="790" w:type="dxa"/>
            <w:vAlign w:val="center"/>
          </w:tcPr>
          <w:p w14:paraId="2F250FB0" w14:textId="77777777" w:rsidR="00007072" w:rsidRPr="00007072" w:rsidRDefault="00007072" w:rsidP="00007072">
            <w:pPr>
              <w:rPr>
                <w:rFonts w:cs="Arial"/>
                <w:caps/>
                <w:sz w:val="12"/>
                <w:szCs w:val="12"/>
              </w:rPr>
            </w:pPr>
            <w:r w:rsidRPr="00007072">
              <w:rPr>
                <w:rFonts w:cs="Arial"/>
                <w:caps/>
                <w:sz w:val="12"/>
                <w:szCs w:val="12"/>
              </w:rPr>
              <w:t>0,50</w:t>
            </w:r>
          </w:p>
        </w:tc>
        <w:tc>
          <w:tcPr>
            <w:tcW w:w="1131" w:type="dxa"/>
            <w:vAlign w:val="center"/>
          </w:tcPr>
          <w:p w14:paraId="3BD7B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CBE57F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436D9B" w14:textId="77777777" w:rsidTr="00FF3BE7">
        <w:trPr>
          <w:trHeight w:val="606"/>
          <w:jc w:val="right"/>
        </w:trPr>
        <w:tc>
          <w:tcPr>
            <w:tcW w:w="3205" w:type="dxa"/>
            <w:vMerge w:val="restart"/>
            <w:vAlign w:val="center"/>
          </w:tcPr>
          <w:p w14:paraId="08DF8010" w14:textId="77777777" w:rsidR="00007072" w:rsidRPr="00007072" w:rsidRDefault="00007072" w:rsidP="00007072">
            <w:pPr>
              <w:jc w:val="left"/>
              <w:rPr>
                <w:rFonts w:cs="Arial"/>
                <w:caps/>
                <w:sz w:val="12"/>
                <w:szCs w:val="12"/>
              </w:rPr>
            </w:pPr>
            <w:r w:rsidRPr="00007072">
              <w:rPr>
                <w:rFonts w:cs="Arial"/>
                <w:caps/>
                <w:sz w:val="12"/>
                <w:szCs w:val="12"/>
              </w:rPr>
              <w:t>V4 – RECEÇÃO E LEITURA DE FACTURAS MANUAIS</w:t>
            </w:r>
          </w:p>
          <w:p w14:paraId="0140970B" w14:textId="77777777" w:rsidR="00007072" w:rsidRPr="00007072" w:rsidRDefault="00007072" w:rsidP="00007072">
            <w:pPr>
              <w:jc w:val="left"/>
              <w:rPr>
                <w:rFonts w:cs="Arial"/>
                <w:caps/>
                <w:sz w:val="12"/>
                <w:szCs w:val="12"/>
              </w:rPr>
            </w:pPr>
          </w:p>
        </w:tc>
        <w:tc>
          <w:tcPr>
            <w:tcW w:w="3206" w:type="dxa"/>
            <w:vAlign w:val="center"/>
          </w:tcPr>
          <w:p w14:paraId="25EF4170" w14:textId="77777777" w:rsidR="00007072" w:rsidRPr="00007072" w:rsidRDefault="00007072" w:rsidP="00007072">
            <w:pPr>
              <w:jc w:val="left"/>
              <w:rPr>
                <w:rFonts w:cs="Arial"/>
                <w:caps/>
                <w:sz w:val="12"/>
                <w:szCs w:val="12"/>
              </w:rPr>
            </w:pPr>
            <w:r w:rsidRPr="00007072">
              <w:rPr>
                <w:rFonts w:cs="Arial"/>
                <w:caps/>
                <w:sz w:val="12"/>
                <w:szCs w:val="12"/>
              </w:rPr>
              <w:t>V41 – Prémio de adesão ao serviço</w:t>
            </w:r>
          </w:p>
        </w:tc>
        <w:tc>
          <w:tcPr>
            <w:tcW w:w="790" w:type="dxa"/>
            <w:vAlign w:val="center"/>
          </w:tcPr>
          <w:p w14:paraId="66AE2141" w14:textId="77777777" w:rsidR="00007072" w:rsidRPr="00007072" w:rsidRDefault="00007072" w:rsidP="00007072">
            <w:pPr>
              <w:rPr>
                <w:rFonts w:cs="Arial"/>
                <w:caps/>
                <w:sz w:val="12"/>
                <w:szCs w:val="12"/>
              </w:rPr>
            </w:pPr>
            <w:r w:rsidRPr="00007072">
              <w:rPr>
                <w:rFonts w:cs="Arial"/>
                <w:caps/>
                <w:sz w:val="12"/>
                <w:szCs w:val="12"/>
              </w:rPr>
              <w:t>5.000</w:t>
            </w:r>
          </w:p>
        </w:tc>
        <w:tc>
          <w:tcPr>
            <w:tcW w:w="1131" w:type="dxa"/>
            <w:vAlign w:val="center"/>
          </w:tcPr>
          <w:p w14:paraId="413EAF7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CDE39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92153C" w14:textId="77777777" w:rsidTr="00FF3BE7">
        <w:trPr>
          <w:trHeight w:val="606"/>
          <w:jc w:val="right"/>
        </w:trPr>
        <w:tc>
          <w:tcPr>
            <w:tcW w:w="3205" w:type="dxa"/>
            <w:vMerge/>
            <w:vAlign w:val="center"/>
          </w:tcPr>
          <w:p w14:paraId="79D07E04" w14:textId="77777777" w:rsidR="00007072" w:rsidRPr="00007072" w:rsidRDefault="00007072" w:rsidP="00007072">
            <w:pPr>
              <w:jc w:val="left"/>
              <w:rPr>
                <w:rFonts w:cs="Arial"/>
                <w:caps/>
                <w:sz w:val="12"/>
                <w:szCs w:val="12"/>
              </w:rPr>
            </w:pPr>
          </w:p>
        </w:tc>
        <w:tc>
          <w:tcPr>
            <w:tcW w:w="3206" w:type="dxa"/>
            <w:vAlign w:val="center"/>
          </w:tcPr>
          <w:p w14:paraId="4E7F4DD2" w14:textId="77777777" w:rsidR="00007072" w:rsidRPr="00007072" w:rsidRDefault="00007072" w:rsidP="00007072">
            <w:pPr>
              <w:jc w:val="left"/>
              <w:rPr>
                <w:rFonts w:cs="Arial"/>
                <w:caps/>
                <w:sz w:val="12"/>
                <w:szCs w:val="12"/>
              </w:rPr>
            </w:pPr>
            <w:r w:rsidRPr="00007072">
              <w:rPr>
                <w:rFonts w:cs="Arial"/>
                <w:caps/>
                <w:sz w:val="12"/>
                <w:szCs w:val="12"/>
              </w:rPr>
              <w:t>V42 – Facturação mínima mensal</w:t>
            </w:r>
          </w:p>
        </w:tc>
        <w:tc>
          <w:tcPr>
            <w:tcW w:w="790" w:type="dxa"/>
            <w:vAlign w:val="center"/>
          </w:tcPr>
          <w:p w14:paraId="04D96090"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225A1DAD"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3133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F231FA" w14:textId="77777777" w:rsidTr="00FF3BE7">
        <w:trPr>
          <w:trHeight w:val="606"/>
          <w:jc w:val="right"/>
        </w:trPr>
        <w:tc>
          <w:tcPr>
            <w:tcW w:w="3205" w:type="dxa"/>
            <w:vMerge/>
            <w:vAlign w:val="center"/>
          </w:tcPr>
          <w:p w14:paraId="77458752" w14:textId="77777777" w:rsidR="00007072" w:rsidRPr="00007072" w:rsidRDefault="00007072" w:rsidP="00007072">
            <w:pPr>
              <w:jc w:val="left"/>
              <w:rPr>
                <w:rFonts w:cs="Arial"/>
                <w:caps/>
                <w:sz w:val="12"/>
                <w:szCs w:val="12"/>
              </w:rPr>
            </w:pPr>
          </w:p>
        </w:tc>
        <w:tc>
          <w:tcPr>
            <w:tcW w:w="3206" w:type="dxa"/>
            <w:vAlign w:val="center"/>
          </w:tcPr>
          <w:p w14:paraId="41653D8A" w14:textId="77777777" w:rsidR="00007072" w:rsidRPr="00007072" w:rsidRDefault="00007072" w:rsidP="00007072">
            <w:pPr>
              <w:jc w:val="left"/>
              <w:rPr>
                <w:rFonts w:cs="Arial"/>
                <w:caps/>
                <w:sz w:val="12"/>
                <w:szCs w:val="12"/>
              </w:rPr>
            </w:pPr>
            <w:r w:rsidRPr="00007072">
              <w:rPr>
                <w:rFonts w:cs="Arial"/>
                <w:caps/>
                <w:sz w:val="12"/>
                <w:szCs w:val="12"/>
              </w:rPr>
              <w:t>V43 – Por factura manual recebida</w:t>
            </w:r>
          </w:p>
        </w:tc>
        <w:tc>
          <w:tcPr>
            <w:tcW w:w="790" w:type="dxa"/>
            <w:vAlign w:val="center"/>
          </w:tcPr>
          <w:p w14:paraId="63F6AE92" w14:textId="77777777" w:rsidR="00007072" w:rsidRPr="00007072" w:rsidRDefault="00007072" w:rsidP="00007072">
            <w:pPr>
              <w:rPr>
                <w:rFonts w:cs="Arial"/>
                <w:caps/>
                <w:sz w:val="12"/>
                <w:szCs w:val="12"/>
              </w:rPr>
            </w:pPr>
            <w:r w:rsidRPr="00007072">
              <w:rPr>
                <w:rFonts w:cs="Arial"/>
                <w:caps/>
                <w:sz w:val="12"/>
                <w:szCs w:val="12"/>
              </w:rPr>
              <w:t>0,26</w:t>
            </w:r>
          </w:p>
        </w:tc>
        <w:tc>
          <w:tcPr>
            <w:tcW w:w="1131" w:type="dxa"/>
            <w:vAlign w:val="center"/>
          </w:tcPr>
          <w:p w14:paraId="0994164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12718E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33B1BC5" w14:textId="77777777" w:rsidTr="00FF3BE7">
        <w:trPr>
          <w:trHeight w:val="606"/>
          <w:jc w:val="right"/>
        </w:trPr>
        <w:tc>
          <w:tcPr>
            <w:tcW w:w="3205" w:type="dxa"/>
            <w:vMerge w:val="restart"/>
            <w:vAlign w:val="center"/>
          </w:tcPr>
          <w:p w14:paraId="1D740D2D" w14:textId="77777777" w:rsidR="00007072" w:rsidRPr="00007072" w:rsidRDefault="00007072" w:rsidP="00007072">
            <w:pPr>
              <w:jc w:val="left"/>
              <w:rPr>
                <w:rFonts w:cs="Arial"/>
                <w:caps/>
                <w:sz w:val="12"/>
                <w:szCs w:val="12"/>
              </w:rPr>
            </w:pPr>
            <w:r w:rsidRPr="00007072">
              <w:rPr>
                <w:rFonts w:cs="Arial"/>
                <w:caps/>
                <w:sz w:val="12"/>
                <w:szCs w:val="12"/>
              </w:rPr>
              <w:t>V5 – PEDIDO DE LISTAGEM</w:t>
            </w:r>
          </w:p>
          <w:p w14:paraId="082A4A86" w14:textId="77777777" w:rsidR="00007072" w:rsidRPr="00007072" w:rsidRDefault="00007072" w:rsidP="00007072">
            <w:pPr>
              <w:jc w:val="left"/>
              <w:rPr>
                <w:rFonts w:cs="Arial"/>
                <w:caps/>
                <w:sz w:val="12"/>
                <w:szCs w:val="12"/>
              </w:rPr>
            </w:pPr>
          </w:p>
        </w:tc>
        <w:tc>
          <w:tcPr>
            <w:tcW w:w="3206" w:type="dxa"/>
            <w:vAlign w:val="center"/>
          </w:tcPr>
          <w:p w14:paraId="59799B9E" w14:textId="77777777" w:rsidR="00007072" w:rsidRPr="00007072" w:rsidRDefault="00007072" w:rsidP="00007072">
            <w:pPr>
              <w:jc w:val="left"/>
              <w:rPr>
                <w:rFonts w:cs="Arial"/>
                <w:caps/>
                <w:sz w:val="12"/>
                <w:szCs w:val="12"/>
              </w:rPr>
            </w:pPr>
            <w:r w:rsidRPr="00007072">
              <w:rPr>
                <w:rFonts w:cs="Arial"/>
                <w:caps/>
                <w:sz w:val="12"/>
                <w:szCs w:val="12"/>
              </w:rPr>
              <w:t>V51 – Pedido recebido via Serviço Atendimento e Regularizações</w:t>
            </w:r>
            <w:r w:rsidRPr="00007072">
              <w:rPr>
                <w:rFonts w:cs="Arial"/>
                <w:caps/>
                <w:sz w:val="14"/>
                <w:szCs w:val="12"/>
                <w:vertAlign w:val="superscript"/>
              </w:rPr>
              <w:footnoteReference w:id="108"/>
            </w:r>
          </w:p>
        </w:tc>
        <w:tc>
          <w:tcPr>
            <w:tcW w:w="790" w:type="dxa"/>
            <w:vAlign w:val="center"/>
          </w:tcPr>
          <w:p w14:paraId="2953EB4B" w14:textId="77777777" w:rsidR="00007072" w:rsidRPr="00007072" w:rsidRDefault="00007072" w:rsidP="00007072">
            <w:pPr>
              <w:rPr>
                <w:rFonts w:cs="Arial"/>
                <w:caps/>
                <w:sz w:val="12"/>
                <w:szCs w:val="12"/>
              </w:rPr>
            </w:pPr>
            <w:r w:rsidRPr="00007072">
              <w:rPr>
                <w:rFonts w:cs="Arial"/>
                <w:caps/>
                <w:sz w:val="12"/>
                <w:szCs w:val="12"/>
              </w:rPr>
              <w:t>15,00</w:t>
            </w:r>
          </w:p>
        </w:tc>
        <w:tc>
          <w:tcPr>
            <w:tcW w:w="1131" w:type="dxa"/>
            <w:vAlign w:val="center"/>
          </w:tcPr>
          <w:p w14:paraId="13766F7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1A0070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30EA40" w14:textId="77777777" w:rsidTr="00FF3BE7">
        <w:trPr>
          <w:trHeight w:val="606"/>
          <w:jc w:val="right"/>
        </w:trPr>
        <w:tc>
          <w:tcPr>
            <w:tcW w:w="3205" w:type="dxa"/>
            <w:vMerge/>
            <w:vAlign w:val="center"/>
          </w:tcPr>
          <w:p w14:paraId="7DA5282F" w14:textId="77777777" w:rsidR="00007072" w:rsidRPr="00007072" w:rsidRDefault="00007072" w:rsidP="00007072">
            <w:pPr>
              <w:jc w:val="left"/>
              <w:rPr>
                <w:rFonts w:cs="Arial"/>
                <w:caps/>
                <w:sz w:val="12"/>
                <w:szCs w:val="12"/>
              </w:rPr>
            </w:pPr>
          </w:p>
        </w:tc>
        <w:tc>
          <w:tcPr>
            <w:tcW w:w="3206" w:type="dxa"/>
            <w:vAlign w:val="center"/>
          </w:tcPr>
          <w:p w14:paraId="44038830" w14:textId="77777777" w:rsidR="00007072" w:rsidRPr="00007072" w:rsidRDefault="00007072" w:rsidP="00007072">
            <w:pPr>
              <w:jc w:val="left"/>
              <w:rPr>
                <w:rFonts w:cs="Arial"/>
                <w:caps/>
                <w:sz w:val="12"/>
                <w:szCs w:val="12"/>
              </w:rPr>
            </w:pPr>
            <w:r w:rsidRPr="00007072">
              <w:rPr>
                <w:rFonts w:cs="Arial"/>
                <w:caps/>
                <w:sz w:val="12"/>
                <w:szCs w:val="12"/>
              </w:rPr>
              <w:t>V52 – Pedido recebido via PSS</w:t>
            </w:r>
            <w:r w:rsidRPr="00007072">
              <w:rPr>
                <w:rFonts w:cs="Arial"/>
                <w:caps/>
                <w:sz w:val="14"/>
                <w:szCs w:val="12"/>
                <w:vertAlign w:val="superscript"/>
              </w:rPr>
              <w:footnoteReference w:id="109"/>
            </w:r>
          </w:p>
        </w:tc>
        <w:tc>
          <w:tcPr>
            <w:tcW w:w="790" w:type="dxa"/>
            <w:vAlign w:val="center"/>
          </w:tcPr>
          <w:p w14:paraId="568C6FAE"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64A542A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FB9FD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691AAD" w14:textId="77777777" w:rsidTr="00FF3BE7">
        <w:trPr>
          <w:trHeight w:val="606"/>
          <w:jc w:val="right"/>
        </w:trPr>
        <w:tc>
          <w:tcPr>
            <w:tcW w:w="3205" w:type="dxa"/>
            <w:vMerge/>
            <w:vAlign w:val="center"/>
          </w:tcPr>
          <w:p w14:paraId="41979AF3" w14:textId="77777777" w:rsidR="00007072" w:rsidRPr="00007072" w:rsidRDefault="00007072" w:rsidP="00007072">
            <w:pPr>
              <w:jc w:val="left"/>
              <w:rPr>
                <w:rFonts w:cs="Arial"/>
                <w:caps/>
                <w:sz w:val="12"/>
                <w:szCs w:val="12"/>
              </w:rPr>
            </w:pPr>
          </w:p>
        </w:tc>
        <w:tc>
          <w:tcPr>
            <w:tcW w:w="3206" w:type="dxa"/>
            <w:vAlign w:val="center"/>
          </w:tcPr>
          <w:p w14:paraId="7020464C" w14:textId="77777777" w:rsidR="00007072" w:rsidRPr="00007072" w:rsidRDefault="00007072" w:rsidP="00007072">
            <w:pPr>
              <w:jc w:val="left"/>
              <w:rPr>
                <w:rFonts w:cs="Arial"/>
                <w:caps/>
                <w:sz w:val="12"/>
                <w:szCs w:val="12"/>
              </w:rPr>
            </w:pPr>
            <w:r w:rsidRPr="00007072">
              <w:rPr>
                <w:rFonts w:cs="Arial"/>
                <w:caps/>
                <w:sz w:val="12"/>
                <w:szCs w:val="12"/>
              </w:rPr>
              <w:t>V53 – Por dia de processamento</w:t>
            </w:r>
            <w:r w:rsidRPr="00007072">
              <w:rPr>
                <w:rFonts w:cs="Arial"/>
                <w:caps/>
                <w:sz w:val="14"/>
                <w:szCs w:val="12"/>
                <w:vertAlign w:val="superscript"/>
              </w:rPr>
              <w:footnoteReference w:id="110"/>
            </w:r>
          </w:p>
        </w:tc>
        <w:tc>
          <w:tcPr>
            <w:tcW w:w="790" w:type="dxa"/>
            <w:vAlign w:val="center"/>
          </w:tcPr>
          <w:p w14:paraId="2135D2A3" w14:textId="77777777" w:rsidR="00007072" w:rsidRPr="00007072" w:rsidRDefault="00007072" w:rsidP="00007072">
            <w:pPr>
              <w:rPr>
                <w:rFonts w:cs="Arial"/>
                <w:caps/>
                <w:sz w:val="12"/>
                <w:szCs w:val="12"/>
              </w:rPr>
            </w:pPr>
            <w:r w:rsidRPr="00007072">
              <w:rPr>
                <w:rFonts w:cs="Arial"/>
                <w:caps/>
                <w:sz w:val="12"/>
                <w:szCs w:val="12"/>
              </w:rPr>
              <w:t>0,06/dia</w:t>
            </w:r>
          </w:p>
        </w:tc>
        <w:tc>
          <w:tcPr>
            <w:tcW w:w="1131" w:type="dxa"/>
            <w:vAlign w:val="center"/>
          </w:tcPr>
          <w:p w14:paraId="28DE88F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C3925B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7B1EF9" w14:textId="77777777" w:rsidTr="00FF3BE7">
        <w:trPr>
          <w:trHeight w:val="606"/>
          <w:jc w:val="right"/>
        </w:trPr>
        <w:tc>
          <w:tcPr>
            <w:tcW w:w="3205" w:type="dxa"/>
            <w:vMerge w:val="restart"/>
            <w:vAlign w:val="center"/>
          </w:tcPr>
          <w:p w14:paraId="56312B0C" w14:textId="77777777" w:rsidR="00007072" w:rsidRPr="00007072" w:rsidRDefault="00007072" w:rsidP="00007072">
            <w:pPr>
              <w:jc w:val="left"/>
              <w:rPr>
                <w:rFonts w:cs="Arial"/>
                <w:caps/>
                <w:sz w:val="12"/>
                <w:szCs w:val="12"/>
              </w:rPr>
            </w:pPr>
            <w:r w:rsidRPr="00007072">
              <w:rPr>
                <w:rFonts w:cs="Arial"/>
                <w:caps/>
                <w:sz w:val="12"/>
                <w:szCs w:val="12"/>
              </w:rPr>
              <w:t>V6 – OUTSOURCING DO SERVIÇO DE REGULARIZAÇÕES – EMISSOR</w:t>
            </w:r>
          </w:p>
        </w:tc>
        <w:tc>
          <w:tcPr>
            <w:tcW w:w="3206" w:type="dxa"/>
            <w:vAlign w:val="center"/>
          </w:tcPr>
          <w:p w14:paraId="374D6126" w14:textId="77777777" w:rsidR="00007072" w:rsidRPr="00007072" w:rsidRDefault="00007072" w:rsidP="00007072">
            <w:pPr>
              <w:jc w:val="left"/>
              <w:rPr>
                <w:rFonts w:cs="Arial"/>
                <w:caps/>
                <w:sz w:val="12"/>
                <w:szCs w:val="12"/>
              </w:rPr>
            </w:pPr>
            <w:r w:rsidRPr="00007072">
              <w:rPr>
                <w:rFonts w:cs="Arial"/>
                <w:caps/>
                <w:sz w:val="12"/>
                <w:szCs w:val="12"/>
              </w:rPr>
              <w:t>V61 – Mensalidade</w:t>
            </w:r>
          </w:p>
        </w:tc>
        <w:tc>
          <w:tcPr>
            <w:tcW w:w="790" w:type="dxa"/>
            <w:vAlign w:val="center"/>
          </w:tcPr>
          <w:p w14:paraId="2E94B6F6"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1A3BD22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F949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1CC50C" w14:textId="77777777" w:rsidTr="00FF3BE7">
        <w:trPr>
          <w:trHeight w:val="606"/>
          <w:jc w:val="right"/>
        </w:trPr>
        <w:tc>
          <w:tcPr>
            <w:tcW w:w="3205" w:type="dxa"/>
            <w:vMerge/>
            <w:vAlign w:val="center"/>
          </w:tcPr>
          <w:p w14:paraId="475FF552" w14:textId="77777777" w:rsidR="00007072" w:rsidRPr="00007072" w:rsidRDefault="00007072" w:rsidP="00007072">
            <w:pPr>
              <w:jc w:val="left"/>
              <w:rPr>
                <w:rFonts w:cs="Arial"/>
                <w:caps/>
                <w:sz w:val="12"/>
                <w:szCs w:val="12"/>
              </w:rPr>
            </w:pPr>
          </w:p>
        </w:tc>
        <w:tc>
          <w:tcPr>
            <w:tcW w:w="3206" w:type="dxa"/>
            <w:vAlign w:val="center"/>
          </w:tcPr>
          <w:p w14:paraId="475333D7" w14:textId="77777777" w:rsidR="00007072" w:rsidRPr="00007072" w:rsidRDefault="00007072" w:rsidP="00007072">
            <w:pPr>
              <w:jc w:val="left"/>
              <w:rPr>
                <w:rFonts w:cs="Arial"/>
                <w:caps/>
                <w:sz w:val="12"/>
                <w:szCs w:val="12"/>
              </w:rPr>
            </w:pPr>
            <w:r w:rsidRPr="00007072">
              <w:rPr>
                <w:rFonts w:cs="Arial"/>
                <w:caps/>
                <w:sz w:val="12"/>
                <w:szCs w:val="12"/>
              </w:rPr>
              <w:t>V62 – Por pedido de esclarecimento</w:t>
            </w:r>
          </w:p>
        </w:tc>
        <w:tc>
          <w:tcPr>
            <w:tcW w:w="790" w:type="dxa"/>
            <w:vAlign w:val="center"/>
          </w:tcPr>
          <w:p w14:paraId="5DF88BE8"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231C241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9A15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D777EF" w14:textId="77777777" w:rsidTr="00FF3BE7">
        <w:trPr>
          <w:trHeight w:val="606"/>
          <w:jc w:val="right"/>
        </w:trPr>
        <w:tc>
          <w:tcPr>
            <w:tcW w:w="3205" w:type="dxa"/>
            <w:vMerge/>
            <w:vAlign w:val="center"/>
          </w:tcPr>
          <w:p w14:paraId="23C02811" w14:textId="77777777" w:rsidR="00007072" w:rsidRPr="00007072" w:rsidRDefault="00007072" w:rsidP="00007072">
            <w:pPr>
              <w:jc w:val="left"/>
              <w:rPr>
                <w:rFonts w:cs="Arial"/>
                <w:caps/>
                <w:sz w:val="12"/>
                <w:szCs w:val="12"/>
              </w:rPr>
            </w:pPr>
          </w:p>
        </w:tc>
        <w:tc>
          <w:tcPr>
            <w:tcW w:w="3206" w:type="dxa"/>
            <w:vAlign w:val="center"/>
          </w:tcPr>
          <w:p w14:paraId="1DCDCB53" w14:textId="77777777" w:rsidR="00007072" w:rsidRPr="00007072" w:rsidRDefault="00007072" w:rsidP="00007072">
            <w:pPr>
              <w:jc w:val="left"/>
              <w:rPr>
                <w:rFonts w:cs="Arial"/>
                <w:caps/>
                <w:sz w:val="12"/>
                <w:szCs w:val="12"/>
              </w:rPr>
            </w:pPr>
            <w:r w:rsidRPr="00007072">
              <w:rPr>
                <w:rFonts w:cs="Arial"/>
                <w:caps/>
                <w:sz w:val="12"/>
                <w:szCs w:val="12"/>
              </w:rPr>
              <w:t>V63 – Por reclamação MB</w:t>
            </w:r>
          </w:p>
        </w:tc>
        <w:tc>
          <w:tcPr>
            <w:tcW w:w="790" w:type="dxa"/>
            <w:vAlign w:val="center"/>
          </w:tcPr>
          <w:p w14:paraId="7AFDFD00" w14:textId="77777777" w:rsidR="00007072" w:rsidRPr="00007072" w:rsidRDefault="00007072" w:rsidP="00007072">
            <w:pPr>
              <w:rPr>
                <w:rFonts w:cs="Arial"/>
                <w:caps/>
                <w:sz w:val="12"/>
                <w:szCs w:val="12"/>
              </w:rPr>
            </w:pPr>
            <w:r w:rsidRPr="00007072">
              <w:rPr>
                <w:rFonts w:cs="Arial"/>
                <w:caps/>
                <w:sz w:val="12"/>
                <w:szCs w:val="12"/>
              </w:rPr>
              <w:t>4,60</w:t>
            </w:r>
          </w:p>
        </w:tc>
        <w:tc>
          <w:tcPr>
            <w:tcW w:w="1131" w:type="dxa"/>
            <w:vAlign w:val="center"/>
          </w:tcPr>
          <w:p w14:paraId="7CDFDEA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36CF3F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FF855F" w14:textId="77777777" w:rsidTr="00FF3BE7">
        <w:trPr>
          <w:trHeight w:val="606"/>
          <w:jc w:val="right"/>
        </w:trPr>
        <w:tc>
          <w:tcPr>
            <w:tcW w:w="3205" w:type="dxa"/>
            <w:vMerge/>
            <w:vAlign w:val="center"/>
          </w:tcPr>
          <w:p w14:paraId="6620F0AD" w14:textId="77777777" w:rsidR="00007072" w:rsidRPr="00007072" w:rsidRDefault="00007072" w:rsidP="00007072">
            <w:pPr>
              <w:jc w:val="left"/>
              <w:rPr>
                <w:rFonts w:cs="Arial"/>
                <w:caps/>
                <w:sz w:val="12"/>
                <w:szCs w:val="12"/>
              </w:rPr>
            </w:pPr>
          </w:p>
        </w:tc>
        <w:tc>
          <w:tcPr>
            <w:tcW w:w="3206" w:type="dxa"/>
            <w:vAlign w:val="center"/>
          </w:tcPr>
          <w:p w14:paraId="18BE0992" w14:textId="77777777" w:rsidR="00007072" w:rsidRPr="00007072" w:rsidRDefault="00007072" w:rsidP="00007072">
            <w:pPr>
              <w:jc w:val="left"/>
              <w:rPr>
                <w:rFonts w:cs="Arial"/>
                <w:caps/>
                <w:sz w:val="12"/>
                <w:szCs w:val="12"/>
              </w:rPr>
            </w:pPr>
            <w:r w:rsidRPr="00007072">
              <w:rPr>
                <w:rFonts w:cs="Arial"/>
                <w:caps/>
                <w:sz w:val="12"/>
                <w:szCs w:val="12"/>
              </w:rPr>
              <w:t>V64 – Por reclamação SPI – Sem acção SPI</w:t>
            </w:r>
          </w:p>
        </w:tc>
        <w:tc>
          <w:tcPr>
            <w:tcW w:w="790" w:type="dxa"/>
            <w:vAlign w:val="center"/>
          </w:tcPr>
          <w:p w14:paraId="4D81EF05"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0CBB698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CCB80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C16144" w14:textId="77777777" w:rsidTr="00FF3BE7">
        <w:trPr>
          <w:trHeight w:val="606"/>
          <w:jc w:val="right"/>
        </w:trPr>
        <w:tc>
          <w:tcPr>
            <w:tcW w:w="3205" w:type="dxa"/>
            <w:vMerge/>
            <w:vAlign w:val="center"/>
          </w:tcPr>
          <w:p w14:paraId="66AC725D" w14:textId="77777777" w:rsidR="00007072" w:rsidRPr="00007072" w:rsidRDefault="00007072" w:rsidP="00007072">
            <w:pPr>
              <w:jc w:val="left"/>
              <w:rPr>
                <w:rFonts w:cs="Arial"/>
                <w:caps/>
                <w:sz w:val="12"/>
                <w:szCs w:val="12"/>
              </w:rPr>
            </w:pPr>
          </w:p>
        </w:tc>
        <w:tc>
          <w:tcPr>
            <w:tcW w:w="3206" w:type="dxa"/>
            <w:vAlign w:val="center"/>
          </w:tcPr>
          <w:p w14:paraId="00AC4683" w14:textId="77777777" w:rsidR="00007072" w:rsidRPr="00007072" w:rsidRDefault="00007072" w:rsidP="00007072">
            <w:pPr>
              <w:jc w:val="left"/>
              <w:rPr>
                <w:rFonts w:cs="Arial"/>
                <w:caps/>
                <w:sz w:val="12"/>
                <w:szCs w:val="12"/>
              </w:rPr>
            </w:pPr>
            <w:r w:rsidRPr="00007072">
              <w:rPr>
                <w:rFonts w:cs="Arial"/>
                <w:caps/>
                <w:sz w:val="12"/>
                <w:szCs w:val="12"/>
              </w:rPr>
              <w:t>V65 – Por reclamação SPI – Pedido de cópia realizado</w:t>
            </w:r>
          </w:p>
        </w:tc>
        <w:tc>
          <w:tcPr>
            <w:tcW w:w="790" w:type="dxa"/>
            <w:vAlign w:val="center"/>
          </w:tcPr>
          <w:p w14:paraId="6C19B234"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30D671F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DDE3C7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4EA818" w14:textId="77777777" w:rsidTr="00FF3BE7">
        <w:trPr>
          <w:trHeight w:val="606"/>
          <w:jc w:val="right"/>
        </w:trPr>
        <w:tc>
          <w:tcPr>
            <w:tcW w:w="3205" w:type="dxa"/>
            <w:vMerge/>
            <w:vAlign w:val="center"/>
          </w:tcPr>
          <w:p w14:paraId="32BD399B" w14:textId="77777777" w:rsidR="00007072" w:rsidRPr="00007072" w:rsidRDefault="00007072" w:rsidP="00007072">
            <w:pPr>
              <w:jc w:val="left"/>
              <w:rPr>
                <w:rFonts w:cs="Arial"/>
                <w:caps/>
                <w:sz w:val="12"/>
                <w:szCs w:val="12"/>
              </w:rPr>
            </w:pPr>
          </w:p>
        </w:tc>
        <w:tc>
          <w:tcPr>
            <w:tcW w:w="3206" w:type="dxa"/>
            <w:vAlign w:val="center"/>
          </w:tcPr>
          <w:p w14:paraId="2057C93A" w14:textId="77777777" w:rsidR="00007072" w:rsidRPr="00007072" w:rsidRDefault="00007072" w:rsidP="00007072">
            <w:pPr>
              <w:jc w:val="left"/>
              <w:rPr>
                <w:rFonts w:cs="Arial"/>
                <w:caps/>
                <w:sz w:val="12"/>
                <w:szCs w:val="12"/>
              </w:rPr>
            </w:pPr>
            <w:r w:rsidRPr="00007072">
              <w:rPr>
                <w:rFonts w:cs="Arial"/>
                <w:caps/>
                <w:sz w:val="12"/>
                <w:szCs w:val="12"/>
              </w:rPr>
              <w:t>V66 – Por reclamação SPI – Envio de chargeback</w:t>
            </w:r>
          </w:p>
        </w:tc>
        <w:tc>
          <w:tcPr>
            <w:tcW w:w="790" w:type="dxa"/>
            <w:vAlign w:val="center"/>
          </w:tcPr>
          <w:p w14:paraId="62CF6858"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9E2F39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A829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3640E0" w14:textId="77777777" w:rsidTr="00FF3BE7">
        <w:trPr>
          <w:trHeight w:val="606"/>
          <w:jc w:val="right"/>
        </w:trPr>
        <w:tc>
          <w:tcPr>
            <w:tcW w:w="3205" w:type="dxa"/>
            <w:vMerge/>
            <w:vAlign w:val="center"/>
          </w:tcPr>
          <w:p w14:paraId="6C935817" w14:textId="77777777" w:rsidR="00007072" w:rsidRPr="00007072" w:rsidRDefault="00007072" w:rsidP="00007072">
            <w:pPr>
              <w:jc w:val="left"/>
              <w:rPr>
                <w:rFonts w:cs="Arial"/>
                <w:caps/>
                <w:sz w:val="12"/>
                <w:szCs w:val="12"/>
              </w:rPr>
            </w:pPr>
          </w:p>
        </w:tc>
        <w:tc>
          <w:tcPr>
            <w:tcW w:w="3206" w:type="dxa"/>
            <w:vAlign w:val="center"/>
          </w:tcPr>
          <w:p w14:paraId="6BA74D1C" w14:textId="77777777" w:rsidR="00007072" w:rsidRPr="00007072" w:rsidRDefault="00007072" w:rsidP="00007072">
            <w:pPr>
              <w:jc w:val="left"/>
              <w:rPr>
                <w:rFonts w:cs="Arial"/>
                <w:caps/>
                <w:sz w:val="12"/>
                <w:szCs w:val="12"/>
              </w:rPr>
            </w:pPr>
            <w:r w:rsidRPr="00007072">
              <w:rPr>
                <w:rFonts w:cs="Arial"/>
                <w:caps/>
                <w:sz w:val="12"/>
                <w:szCs w:val="12"/>
              </w:rPr>
              <w:t>V67 – Por reclamação SPI – Recepção de reapresentação</w:t>
            </w:r>
          </w:p>
        </w:tc>
        <w:tc>
          <w:tcPr>
            <w:tcW w:w="790" w:type="dxa"/>
            <w:vAlign w:val="center"/>
          </w:tcPr>
          <w:p w14:paraId="0C46149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7790FAE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FF79C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C61849" w14:textId="77777777" w:rsidTr="00FF3BE7">
        <w:trPr>
          <w:trHeight w:val="606"/>
          <w:jc w:val="right"/>
        </w:trPr>
        <w:tc>
          <w:tcPr>
            <w:tcW w:w="3205" w:type="dxa"/>
            <w:vMerge/>
            <w:vAlign w:val="center"/>
          </w:tcPr>
          <w:p w14:paraId="2163A7D8" w14:textId="77777777" w:rsidR="00007072" w:rsidRPr="00007072" w:rsidRDefault="00007072" w:rsidP="00007072">
            <w:pPr>
              <w:jc w:val="left"/>
              <w:rPr>
                <w:rFonts w:cs="Arial"/>
                <w:caps/>
                <w:sz w:val="12"/>
                <w:szCs w:val="12"/>
              </w:rPr>
            </w:pPr>
          </w:p>
        </w:tc>
        <w:tc>
          <w:tcPr>
            <w:tcW w:w="3206" w:type="dxa"/>
            <w:vAlign w:val="center"/>
          </w:tcPr>
          <w:p w14:paraId="072AD47A" w14:textId="77777777" w:rsidR="00007072" w:rsidRPr="00007072" w:rsidRDefault="00007072" w:rsidP="00007072">
            <w:pPr>
              <w:jc w:val="left"/>
              <w:rPr>
                <w:rFonts w:cs="Arial"/>
                <w:caps/>
                <w:sz w:val="12"/>
                <w:szCs w:val="12"/>
              </w:rPr>
            </w:pPr>
            <w:r w:rsidRPr="00007072">
              <w:rPr>
                <w:rFonts w:cs="Arial"/>
                <w:caps/>
                <w:sz w:val="12"/>
                <w:szCs w:val="12"/>
              </w:rPr>
              <w:t>V68 – Por reclamação SPI – Acções administrativas (Arbitration, Compliance, Good Faith)</w:t>
            </w:r>
          </w:p>
        </w:tc>
        <w:tc>
          <w:tcPr>
            <w:tcW w:w="790" w:type="dxa"/>
            <w:vAlign w:val="center"/>
          </w:tcPr>
          <w:p w14:paraId="1125F8FB"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78CD728C"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CB05BF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05D921" w14:textId="77777777" w:rsidTr="00FF3BE7">
        <w:trPr>
          <w:trHeight w:val="606"/>
          <w:jc w:val="right"/>
        </w:trPr>
        <w:tc>
          <w:tcPr>
            <w:tcW w:w="3205" w:type="dxa"/>
            <w:vMerge w:val="restart"/>
            <w:vAlign w:val="center"/>
          </w:tcPr>
          <w:p w14:paraId="0E9E697C" w14:textId="77777777" w:rsidR="00007072" w:rsidRPr="00007072" w:rsidRDefault="00007072" w:rsidP="00007072">
            <w:pPr>
              <w:jc w:val="left"/>
              <w:rPr>
                <w:rFonts w:cs="Arial"/>
                <w:caps/>
                <w:sz w:val="12"/>
                <w:szCs w:val="12"/>
              </w:rPr>
            </w:pPr>
            <w:r w:rsidRPr="00007072">
              <w:rPr>
                <w:rFonts w:cs="Arial"/>
                <w:caps/>
                <w:sz w:val="12"/>
                <w:szCs w:val="12"/>
              </w:rPr>
              <w:t>V7 – OUTSOURCING DO SERVIÇO DE REGULARIZAÇÕES – ACQUIRER</w:t>
            </w:r>
          </w:p>
        </w:tc>
        <w:tc>
          <w:tcPr>
            <w:tcW w:w="3206" w:type="dxa"/>
            <w:vAlign w:val="center"/>
          </w:tcPr>
          <w:p w14:paraId="6E418007" w14:textId="77777777" w:rsidR="00007072" w:rsidRPr="00007072" w:rsidRDefault="00007072" w:rsidP="00007072">
            <w:pPr>
              <w:jc w:val="left"/>
              <w:rPr>
                <w:rFonts w:cs="Arial"/>
                <w:caps/>
                <w:sz w:val="12"/>
                <w:szCs w:val="12"/>
              </w:rPr>
            </w:pPr>
            <w:r w:rsidRPr="00007072">
              <w:rPr>
                <w:rFonts w:cs="Arial"/>
                <w:caps/>
                <w:sz w:val="12"/>
                <w:szCs w:val="12"/>
              </w:rPr>
              <w:t>V71 – Mensalidade</w:t>
            </w:r>
          </w:p>
        </w:tc>
        <w:tc>
          <w:tcPr>
            <w:tcW w:w="790" w:type="dxa"/>
            <w:vAlign w:val="center"/>
          </w:tcPr>
          <w:p w14:paraId="61D97F68"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6FF9A42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71B512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E72F1C" w14:textId="77777777" w:rsidTr="00FF3BE7">
        <w:trPr>
          <w:trHeight w:val="606"/>
          <w:jc w:val="right"/>
        </w:trPr>
        <w:tc>
          <w:tcPr>
            <w:tcW w:w="3205" w:type="dxa"/>
            <w:vMerge/>
            <w:vAlign w:val="center"/>
          </w:tcPr>
          <w:p w14:paraId="5167A027" w14:textId="77777777" w:rsidR="00007072" w:rsidRPr="00007072" w:rsidRDefault="00007072" w:rsidP="00007072">
            <w:pPr>
              <w:jc w:val="left"/>
              <w:rPr>
                <w:rFonts w:cs="Arial"/>
                <w:caps/>
                <w:sz w:val="12"/>
                <w:szCs w:val="12"/>
              </w:rPr>
            </w:pPr>
          </w:p>
        </w:tc>
        <w:tc>
          <w:tcPr>
            <w:tcW w:w="3206" w:type="dxa"/>
            <w:vAlign w:val="center"/>
          </w:tcPr>
          <w:p w14:paraId="0F77D7DB" w14:textId="77777777" w:rsidR="00007072" w:rsidRPr="00007072" w:rsidRDefault="00007072" w:rsidP="00007072">
            <w:pPr>
              <w:jc w:val="left"/>
              <w:rPr>
                <w:rFonts w:cs="Arial"/>
                <w:caps/>
                <w:sz w:val="12"/>
                <w:szCs w:val="12"/>
              </w:rPr>
            </w:pPr>
            <w:r w:rsidRPr="00007072">
              <w:rPr>
                <w:rFonts w:cs="Arial"/>
                <w:caps/>
                <w:sz w:val="12"/>
                <w:szCs w:val="12"/>
              </w:rPr>
              <w:t>V72 – Por pedido de esclarecimento</w:t>
            </w:r>
          </w:p>
        </w:tc>
        <w:tc>
          <w:tcPr>
            <w:tcW w:w="790" w:type="dxa"/>
            <w:vAlign w:val="center"/>
          </w:tcPr>
          <w:p w14:paraId="03A09E51"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43E62DE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07C55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48DC9D" w14:textId="77777777" w:rsidTr="00FF3BE7">
        <w:trPr>
          <w:trHeight w:val="606"/>
          <w:jc w:val="right"/>
        </w:trPr>
        <w:tc>
          <w:tcPr>
            <w:tcW w:w="3205" w:type="dxa"/>
            <w:vMerge/>
            <w:vAlign w:val="center"/>
          </w:tcPr>
          <w:p w14:paraId="7C073BA1" w14:textId="77777777" w:rsidR="00007072" w:rsidRPr="00007072" w:rsidRDefault="00007072" w:rsidP="00007072">
            <w:pPr>
              <w:jc w:val="left"/>
              <w:rPr>
                <w:rFonts w:cs="Arial"/>
                <w:caps/>
                <w:sz w:val="12"/>
                <w:szCs w:val="12"/>
              </w:rPr>
            </w:pPr>
          </w:p>
        </w:tc>
        <w:tc>
          <w:tcPr>
            <w:tcW w:w="3206" w:type="dxa"/>
            <w:vAlign w:val="center"/>
          </w:tcPr>
          <w:p w14:paraId="3C87966F" w14:textId="77777777" w:rsidR="00007072" w:rsidRPr="00007072" w:rsidRDefault="00007072" w:rsidP="00007072">
            <w:pPr>
              <w:jc w:val="left"/>
              <w:rPr>
                <w:rFonts w:cs="Arial"/>
                <w:caps/>
                <w:sz w:val="12"/>
                <w:szCs w:val="12"/>
              </w:rPr>
            </w:pPr>
            <w:r w:rsidRPr="00007072">
              <w:rPr>
                <w:rFonts w:cs="Arial"/>
                <w:caps/>
                <w:sz w:val="12"/>
                <w:szCs w:val="12"/>
              </w:rPr>
              <w:t>V73 – Por reclamação SPI – Regularizações iniciativa Acquirer/Comerciante</w:t>
            </w:r>
          </w:p>
        </w:tc>
        <w:tc>
          <w:tcPr>
            <w:tcW w:w="790" w:type="dxa"/>
            <w:vAlign w:val="center"/>
          </w:tcPr>
          <w:p w14:paraId="38A2FF69"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602D25E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F12EE3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FE9BE5B" w14:textId="77777777" w:rsidTr="00FF3BE7">
        <w:trPr>
          <w:trHeight w:val="606"/>
          <w:jc w:val="right"/>
        </w:trPr>
        <w:tc>
          <w:tcPr>
            <w:tcW w:w="3205" w:type="dxa"/>
            <w:vMerge/>
            <w:vAlign w:val="center"/>
          </w:tcPr>
          <w:p w14:paraId="0A4454D2" w14:textId="77777777" w:rsidR="00007072" w:rsidRPr="00007072" w:rsidRDefault="00007072" w:rsidP="00007072">
            <w:pPr>
              <w:jc w:val="left"/>
              <w:rPr>
                <w:rFonts w:cs="Arial"/>
                <w:caps/>
                <w:sz w:val="12"/>
                <w:szCs w:val="12"/>
              </w:rPr>
            </w:pPr>
          </w:p>
        </w:tc>
        <w:tc>
          <w:tcPr>
            <w:tcW w:w="3206" w:type="dxa"/>
            <w:vAlign w:val="center"/>
          </w:tcPr>
          <w:p w14:paraId="7A76B156" w14:textId="77777777" w:rsidR="00007072" w:rsidRPr="00007072" w:rsidRDefault="00007072" w:rsidP="00007072">
            <w:pPr>
              <w:jc w:val="left"/>
              <w:rPr>
                <w:rFonts w:cs="Arial"/>
                <w:caps/>
                <w:sz w:val="12"/>
                <w:szCs w:val="12"/>
              </w:rPr>
            </w:pPr>
            <w:r w:rsidRPr="00007072">
              <w:rPr>
                <w:rFonts w:cs="Arial"/>
                <w:caps/>
                <w:sz w:val="12"/>
                <w:szCs w:val="12"/>
              </w:rPr>
              <w:t>V75 – Por reclamação SPI – Recepção de pedido de cópia</w:t>
            </w:r>
          </w:p>
        </w:tc>
        <w:tc>
          <w:tcPr>
            <w:tcW w:w="790" w:type="dxa"/>
            <w:vAlign w:val="center"/>
          </w:tcPr>
          <w:p w14:paraId="367E212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1FCAF18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7A13E8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1BA128" w14:textId="77777777" w:rsidTr="00FF3BE7">
        <w:trPr>
          <w:trHeight w:val="606"/>
          <w:jc w:val="right"/>
        </w:trPr>
        <w:tc>
          <w:tcPr>
            <w:tcW w:w="3205" w:type="dxa"/>
            <w:vMerge/>
            <w:vAlign w:val="center"/>
          </w:tcPr>
          <w:p w14:paraId="15386AB3" w14:textId="77777777" w:rsidR="00007072" w:rsidRPr="00007072" w:rsidRDefault="00007072" w:rsidP="00007072">
            <w:pPr>
              <w:jc w:val="left"/>
              <w:rPr>
                <w:rFonts w:cs="Arial"/>
                <w:caps/>
                <w:sz w:val="12"/>
                <w:szCs w:val="12"/>
              </w:rPr>
            </w:pPr>
          </w:p>
        </w:tc>
        <w:tc>
          <w:tcPr>
            <w:tcW w:w="3206" w:type="dxa"/>
            <w:vAlign w:val="center"/>
          </w:tcPr>
          <w:p w14:paraId="30620D00" w14:textId="77777777" w:rsidR="00007072" w:rsidRPr="00007072" w:rsidRDefault="00007072" w:rsidP="00007072">
            <w:pPr>
              <w:jc w:val="left"/>
              <w:rPr>
                <w:rFonts w:cs="Arial"/>
                <w:caps/>
                <w:sz w:val="12"/>
                <w:szCs w:val="12"/>
              </w:rPr>
            </w:pPr>
            <w:r w:rsidRPr="00007072">
              <w:rPr>
                <w:rFonts w:cs="Arial"/>
                <w:caps/>
                <w:sz w:val="12"/>
                <w:szCs w:val="12"/>
              </w:rPr>
              <w:t>V76 – Por reclamação SPI – Recepção de chargeback</w:t>
            </w:r>
          </w:p>
        </w:tc>
        <w:tc>
          <w:tcPr>
            <w:tcW w:w="790" w:type="dxa"/>
            <w:vAlign w:val="center"/>
          </w:tcPr>
          <w:p w14:paraId="3C9986C7"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68D44899"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2F1FA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8C171E" w14:textId="77777777" w:rsidTr="00FF3BE7">
        <w:trPr>
          <w:trHeight w:val="606"/>
          <w:jc w:val="right"/>
        </w:trPr>
        <w:tc>
          <w:tcPr>
            <w:tcW w:w="3205" w:type="dxa"/>
            <w:vMerge/>
            <w:vAlign w:val="center"/>
          </w:tcPr>
          <w:p w14:paraId="27023ED2" w14:textId="77777777" w:rsidR="00007072" w:rsidRPr="00007072" w:rsidRDefault="00007072" w:rsidP="00007072">
            <w:pPr>
              <w:jc w:val="left"/>
              <w:rPr>
                <w:rFonts w:cs="Arial"/>
                <w:caps/>
                <w:sz w:val="12"/>
                <w:szCs w:val="12"/>
              </w:rPr>
            </w:pPr>
          </w:p>
        </w:tc>
        <w:tc>
          <w:tcPr>
            <w:tcW w:w="3206" w:type="dxa"/>
            <w:vAlign w:val="center"/>
          </w:tcPr>
          <w:p w14:paraId="1C30B61D" w14:textId="77777777" w:rsidR="00007072" w:rsidRPr="00007072" w:rsidRDefault="00007072" w:rsidP="00007072">
            <w:pPr>
              <w:jc w:val="left"/>
              <w:rPr>
                <w:rFonts w:cs="Arial"/>
                <w:caps/>
                <w:sz w:val="12"/>
                <w:szCs w:val="12"/>
              </w:rPr>
            </w:pPr>
            <w:r w:rsidRPr="00007072">
              <w:rPr>
                <w:rFonts w:cs="Arial"/>
                <w:caps/>
                <w:sz w:val="12"/>
                <w:szCs w:val="12"/>
              </w:rPr>
              <w:t>V77 – Por reclamação SPI – Envio de reapresentação</w:t>
            </w:r>
          </w:p>
        </w:tc>
        <w:tc>
          <w:tcPr>
            <w:tcW w:w="790" w:type="dxa"/>
            <w:vAlign w:val="center"/>
          </w:tcPr>
          <w:p w14:paraId="13C73661"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5C7DD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1D800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5E4A75" w14:textId="77777777" w:rsidTr="00FF3BE7">
        <w:trPr>
          <w:trHeight w:val="606"/>
          <w:jc w:val="right"/>
        </w:trPr>
        <w:tc>
          <w:tcPr>
            <w:tcW w:w="3205" w:type="dxa"/>
            <w:vMerge/>
            <w:vAlign w:val="center"/>
          </w:tcPr>
          <w:p w14:paraId="375FA008" w14:textId="77777777" w:rsidR="00007072" w:rsidRPr="00007072" w:rsidRDefault="00007072" w:rsidP="00007072">
            <w:pPr>
              <w:jc w:val="left"/>
              <w:rPr>
                <w:rFonts w:cs="Arial"/>
                <w:caps/>
                <w:sz w:val="12"/>
                <w:szCs w:val="12"/>
              </w:rPr>
            </w:pPr>
          </w:p>
        </w:tc>
        <w:tc>
          <w:tcPr>
            <w:tcW w:w="3206" w:type="dxa"/>
            <w:vAlign w:val="center"/>
          </w:tcPr>
          <w:p w14:paraId="6A8B2D58" w14:textId="77777777" w:rsidR="00007072" w:rsidRPr="00007072" w:rsidRDefault="00007072" w:rsidP="00007072">
            <w:pPr>
              <w:jc w:val="left"/>
              <w:rPr>
                <w:rFonts w:cs="Arial"/>
                <w:caps/>
                <w:sz w:val="12"/>
                <w:szCs w:val="12"/>
              </w:rPr>
            </w:pPr>
            <w:r w:rsidRPr="00007072">
              <w:rPr>
                <w:rFonts w:cs="Arial"/>
                <w:caps/>
                <w:sz w:val="12"/>
                <w:szCs w:val="12"/>
              </w:rPr>
              <w:t>V78 – Por reclamação SPI – Acções administrativas (Arbitration, Compliance, Good Faith)</w:t>
            </w:r>
          </w:p>
        </w:tc>
        <w:tc>
          <w:tcPr>
            <w:tcW w:w="790" w:type="dxa"/>
            <w:vAlign w:val="center"/>
          </w:tcPr>
          <w:p w14:paraId="78576C05"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CD800F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5A9D508" w14:textId="77777777" w:rsidR="00007072" w:rsidRPr="00007072" w:rsidRDefault="00007072" w:rsidP="00007072">
            <w:pPr>
              <w:rPr>
                <w:rFonts w:cs="Arial"/>
                <w:caps/>
                <w:sz w:val="12"/>
                <w:szCs w:val="12"/>
              </w:rPr>
            </w:pPr>
            <w:r w:rsidRPr="00007072">
              <w:rPr>
                <w:rFonts w:cs="Arial"/>
                <w:caps/>
                <w:sz w:val="12"/>
                <w:szCs w:val="12"/>
              </w:rPr>
              <w:t>SIBS FPS</w:t>
            </w:r>
          </w:p>
        </w:tc>
      </w:tr>
    </w:tbl>
    <w:p w14:paraId="4F5B26F8" w14:textId="77777777" w:rsidR="00007072" w:rsidRPr="00007072" w:rsidRDefault="00007072" w:rsidP="00007072">
      <w:pPr>
        <w:spacing w:before="120" w:after="120" w:line="360" w:lineRule="auto"/>
        <w:jc w:val="both"/>
        <w:rPr>
          <w:rFonts w:cs="Arial"/>
          <w:b/>
          <w:sz w:val="18"/>
          <w:szCs w:val="20"/>
          <w:lang w:val="pt-PT" w:eastAsia="pt-PT"/>
        </w:rPr>
      </w:pPr>
    </w:p>
    <w:p w14:paraId="76F2E855"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FC808D3" w14:textId="504066E2" w:rsidR="00007072" w:rsidRPr="00007072" w:rsidRDefault="00007072" w:rsidP="00007072">
      <w:pPr>
        <w:keepNext/>
        <w:pageBreakBefore/>
        <w:spacing w:before="240" w:after="240"/>
        <w:outlineLvl w:val="0"/>
        <w:rPr>
          <w:b/>
          <w:caps/>
          <w:kern w:val="28"/>
          <w:szCs w:val="20"/>
          <w:lang w:val="pt-PT" w:eastAsia="pt-PT"/>
        </w:rPr>
      </w:pPr>
      <w:bookmarkStart w:id="1343" w:name="_Toc507437777"/>
      <w:bookmarkStart w:id="1344" w:name="_Toc507438361"/>
      <w:r w:rsidRPr="00007072">
        <w:rPr>
          <w:b/>
          <w:caps/>
          <w:kern w:val="28"/>
          <w:szCs w:val="20"/>
          <w:lang w:val="pt-PT" w:eastAsia="pt-PT"/>
        </w:rPr>
        <w:t>x – serviços de monitorização de fraude</w:t>
      </w:r>
      <w:bookmarkEnd w:id="1343"/>
      <w:bookmarkEnd w:id="134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1FCBD1"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80781E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30F99C3"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88AD10A" w14:textId="77777777" w:rsidR="00007072" w:rsidRPr="00007072" w:rsidRDefault="00007072" w:rsidP="00007072">
            <w:pPr>
              <w:rPr>
                <w:rFonts w:cs="Arial"/>
                <w:caps/>
                <w:sz w:val="12"/>
                <w:szCs w:val="12"/>
              </w:rPr>
            </w:pPr>
            <w:r w:rsidRPr="00007072">
              <w:rPr>
                <w:rFonts w:cs="Arial"/>
                <w:caps/>
                <w:sz w:val="12"/>
                <w:szCs w:val="12"/>
              </w:rPr>
              <w:t>Valor</w:t>
            </w:r>
          </w:p>
          <w:p w14:paraId="40824892"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126DE0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FF5A110" w14:textId="77777777" w:rsidTr="00FF3BE7">
        <w:trPr>
          <w:trHeight w:val="207"/>
          <w:jc w:val="right"/>
        </w:trPr>
        <w:tc>
          <w:tcPr>
            <w:tcW w:w="3205" w:type="dxa"/>
            <w:vMerge/>
            <w:tcBorders>
              <w:bottom w:val="single" w:sz="4" w:space="0" w:color="auto"/>
            </w:tcBorders>
            <w:shd w:val="clear" w:color="auto" w:fill="CCDBF0"/>
            <w:vAlign w:val="center"/>
          </w:tcPr>
          <w:p w14:paraId="7DDAE9A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24214D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C25607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0F31E4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9DCA012"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8075665" w14:textId="77777777" w:rsidTr="00FF3BE7">
        <w:trPr>
          <w:trHeight w:val="606"/>
          <w:jc w:val="right"/>
        </w:trPr>
        <w:tc>
          <w:tcPr>
            <w:tcW w:w="3205" w:type="dxa"/>
            <w:vMerge w:val="restart"/>
            <w:vAlign w:val="center"/>
          </w:tcPr>
          <w:p w14:paraId="4D30CA70" w14:textId="77777777" w:rsidR="00007072" w:rsidRPr="00007072" w:rsidRDefault="00007072" w:rsidP="00007072">
            <w:pPr>
              <w:jc w:val="left"/>
              <w:rPr>
                <w:rFonts w:cs="Arial"/>
                <w:caps/>
                <w:sz w:val="12"/>
                <w:szCs w:val="12"/>
              </w:rPr>
            </w:pPr>
            <w:r w:rsidRPr="00007072">
              <w:rPr>
                <w:rFonts w:cs="Arial"/>
                <w:caps/>
                <w:sz w:val="12"/>
                <w:szCs w:val="12"/>
              </w:rPr>
              <w:t>X1 – ACESSO AO SERVIÇO</w:t>
            </w:r>
          </w:p>
        </w:tc>
        <w:tc>
          <w:tcPr>
            <w:tcW w:w="3206" w:type="dxa"/>
            <w:vAlign w:val="center"/>
          </w:tcPr>
          <w:p w14:paraId="63D30C8B" w14:textId="77777777" w:rsidR="00007072" w:rsidRPr="00007072" w:rsidRDefault="00007072" w:rsidP="00007072">
            <w:pPr>
              <w:jc w:val="left"/>
              <w:rPr>
                <w:rFonts w:cs="Arial"/>
                <w:caps/>
                <w:sz w:val="12"/>
                <w:szCs w:val="12"/>
              </w:rPr>
            </w:pPr>
            <w:r w:rsidRPr="00007072">
              <w:rPr>
                <w:rFonts w:cs="Arial"/>
                <w:caps/>
                <w:sz w:val="12"/>
                <w:szCs w:val="12"/>
              </w:rPr>
              <w:t>X11 – Acesso ao serviço</w:t>
            </w:r>
          </w:p>
        </w:tc>
        <w:tc>
          <w:tcPr>
            <w:tcW w:w="790" w:type="dxa"/>
            <w:vAlign w:val="center"/>
          </w:tcPr>
          <w:p w14:paraId="329512E1" w14:textId="77777777" w:rsidR="00007072" w:rsidRPr="00007072" w:rsidRDefault="00007072" w:rsidP="00007072">
            <w:pPr>
              <w:rPr>
                <w:rFonts w:cs="Arial"/>
                <w:caps/>
                <w:sz w:val="12"/>
                <w:szCs w:val="12"/>
              </w:rPr>
            </w:pPr>
            <w:r w:rsidRPr="00007072">
              <w:rPr>
                <w:rFonts w:cs="Arial"/>
                <w:caps/>
                <w:sz w:val="12"/>
                <w:szCs w:val="12"/>
              </w:rPr>
              <w:t>9.000</w:t>
            </w:r>
          </w:p>
        </w:tc>
        <w:tc>
          <w:tcPr>
            <w:tcW w:w="1131" w:type="dxa"/>
            <w:vAlign w:val="center"/>
          </w:tcPr>
          <w:p w14:paraId="1C02082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04FF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1A7EDE" w14:textId="77777777" w:rsidTr="00FF3BE7">
        <w:trPr>
          <w:trHeight w:val="606"/>
          <w:jc w:val="right"/>
        </w:trPr>
        <w:tc>
          <w:tcPr>
            <w:tcW w:w="3205" w:type="dxa"/>
            <w:vMerge/>
            <w:vAlign w:val="center"/>
          </w:tcPr>
          <w:p w14:paraId="5C8A40F9" w14:textId="77777777" w:rsidR="00007072" w:rsidRPr="00007072" w:rsidRDefault="00007072" w:rsidP="00007072">
            <w:pPr>
              <w:jc w:val="left"/>
              <w:rPr>
                <w:rFonts w:cs="Arial"/>
                <w:caps/>
                <w:sz w:val="12"/>
                <w:szCs w:val="12"/>
              </w:rPr>
            </w:pPr>
          </w:p>
        </w:tc>
        <w:tc>
          <w:tcPr>
            <w:tcW w:w="3206" w:type="dxa"/>
            <w:vAlign w:val="center"/>
          </w:tcPr>
          <w:p w14:paraId="3EEB79F5" w14:textId="77777777" w:rsidR="00007072" w:rsidRPr="00007072" w:rsidRDefault="00007072" w:rsidP="00007072">
            <w:pPr>
              <w:jc w:val="left"/>
              <w:rPr>
                <w:rFonts w:cs="Arial"/>
                <w:caps/>
                <w:sz w:val="12"/>
                <w:szCs w:val="12"/>
              </w:rPr>
            </w:pPr>
            <w:r w:rsidRPr="00007072">
              <w:rPr>
                <w:rFonts w:cs="Arial"/>
                <w:caps/>
                <w:sz w:val="12"/>
                <w:szCs w:val="12"/>
              </w:rPr>
              <w:t>X12 – Facturação mínima mensal</w:t>
            </w:r>
            <w:r w:rsidRPr="00007072">
              <w:rPr>
                <w:rFonts w:cs="Arial"/>
                <w:caps/>
                <w:sz w:val="14"/>
                <w:szCs w:val="12"/>
                <w:vertAlign w:val="superscript"/>
              </w:rPr>
              <w:footnoteReference w:id="111"/>
            </w:r>
          </w:p>
        </w:tc>
        <w:tc>
          <w:tcPr>
            <w:tcW w:w="790" w:type="dxa"/>
            <w:vAlign w:val="center"/>
          </w:tcPr>
          <w:p w14:paraId="6AB27C40"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5C5591B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9C329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3B24C" w14:textId="77777777" w:rsidTr="00FF3BE7">
        <w:trPr>
          <w:trHeight w:val="606"/>
          <w:jc w:val="right"/>
        </w:trPr>
        <w:tc>
          <w:tcPr>
            <w:tcW w:w="3205" w:type="dxa"/>
            <w:vMerge w:val="restart"/>
            <w:vAlign w:val="center"/>
          </w:tcPr>
          <w:p w14:paraId="2681CCD0" w14:textId="77777777" w:rsidR="00007072" w:rsidRPr="00007072" w:rsidRDefault="00007072" w:rsidP="00007072">
            <w:pPr>
              <w:jc w:val="left"/>
              <w:rPr>
                <w:rFonts w:cs="Arial"/>
                <w:caps/>
                <w:sz w:val="12"/>
                <w:szCs w:val="12"/>
              </w:rPr>
            </w:pPr>
            <w:r w:rsidRPr="00007072">
              <w:rPr>
                <w:rFonts w:cs="Arial"/>
                <w:caps/>
                <w:sz w:val="12"/>
                <w:szCs w:val="12"/>
              </w:rPr>
              <w:t>X2 – MONITORIZAÇÃO DE CARTÕES</w:t>
            </w:r>
            <w:r w:rsidRPr="00007072">
              <w:rPr>
                <w:rFonts w:cs="Arial"/>
                <w:caps/>
                <w:sz w:val="14"/>
                <w:szCs w:val="12"/>
                <w:vertAlign w:val="superscript"/>
              </w:rPr>
              <w:footnoteReference w:id="112"/>
            </w:r>
          </w:p>
        </w:tc>
        <w:tc>
          <w:tcPr>
            <w:tcW w:w="3206" w:type="dxa"/>
            <w:vAlign w:val="center"/>
          </w:tcPr>
          <w:p w14:paraId="5C9B09F3" w14:textId="77777777" w:rsidR="00007072" w:rsidRPr="00007072" w:rsidRDefault="00007072" w:rsidP="00007072">
            <w:pPr>
              <w:jc w:val="left"/>
              <w:rPr>
                <w:rFonts w:cs="Arial"/>
                <w:caps/>
                <w:sz w:val="12"/>
                <w:szCs w:val="12"/>
              </w:rPr>
            </w:pPr>
            <w:r w:rsidRPr="00007072">
              <w:rPr>
                <w:rFonts w:cs="Arial"/>
                <w:caps/>
                <w:sz w:val="12"/>
                <w:szCs w:val="12"/>
              </w:rPr>
              <w:t>X21 – De 1 a 50.000 cartões</w:t>
            </w:r>
          </w:p>
        </w:tc>
        <w:tc>
          <w:tcPr>
            <w:tcW w:w="790" w:type="dxa"/>
            <w:vAlign w:val="center"/>
          </w:tcPr>
          <w:p w14:paraId="42D98692" w14:textId="77777777" w:rsidR="00007072" w:rsidRPr="00007072" w:rsidRDefault="00007072" w:rsidP="00007072">
            <w:pPr>
              <w:rPr>
                <w:rFonts w:cs="Arial"/>
                <w:caps/>
                <w:sz w:val="12"/>
                <w:szCs w:val="12"/>
              </w:rPr>
            </w:pPr>
            <w:r w:rsidRPr="00007072">
              <w:rPr>
                <w:rFonts w:cs="Arial"/>
                <w:caps/>
                <w:sz w:val="12"/>
                <w:szCs w:val="12"/>
              </w:rPr>
              <w:t>0,00241</w:t>
            </w:r>
          </w:p>
        </w:tc>
        <w:tc>
          <w:tcPr>
            <w:tcW w:w="1131" w:type="dxa"/>
            <w:vAlign w:val="center"/>
          </w:tcPr>
          <w:p w14:paraId="2E0C59F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E44B2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58F02A" w14:textId="77777777" w:rsidTr="00FF3BE7">
        <w:trPr>
          <w:trHeight w:val="606"/>
          <w:jc w:val="right"/>
        </w:trPr>
        <w:tc>
          <w:tcPr>
            <w:tcW w:w="3205" w:type="dxa"/>
            <w:vMerge/>
            <w:vAlign w:val="center"/>
          </w:tcPr>
          <w:p w14:paraId="5B7BB7A5" w14:textId="77777777" w:rsidR="00007072" w:rsidRPr="00007072" w:rsidRDefault="00007072" w:rsidP="00007072">
            <w:pPr>
              <w:jc w:val="left"/>
              <w:rPr>
                <w:rFonts w:cs="Arial"/>
                <w:caps/>
                <w:sz w:val="12"/>
                <w:szCs w:val="12"/>
              </w:rPr>
            </w:pPr>
          </w:p>
        </w:tc>
        <w:tc>
          <w:tcPr>
            <w:tcW w:w="3206" w:type="dxa"/>
            <w:vAlign w:val="center"/>
          </w:tcPr>
          <w:p w14:paraId="34410AF6" w14:textId="77777777" w:rsidR="00007072" w:rsidRPr="00007072" w:rsidRDefault="00007072" w:rsidP="00007072">
            <w:pPr>
              <w:jc w:val="left"/>
              <w:rPr>
                <w:rFonts w:cs="Arial"/>
                <w:caps/>
                <w:sz w:val="12"/>
                <w:szCs w:val="12"/>
              </w:rPr>
            </w:pPr>
            <w:r w:rsidRPr="00007072">
              <w:rPr>
                <w:rFonts w:cs="Arial"/>
                <w:caps/>
                <w:sz w:val="12"/>
                <w:szCs w:val="12"/>
              </w:rPr>
              <w:t>X22 – De 50.001 a 150.000 cartões</w:t>
            </w:r>
          </w:p>
        </w:tc>
        <w:tc>
          <w:tcPr>
            <w:tcW w:w="790" w:type="dxa"/>
            <w:vAlign w:val="center"/>
          </w:tcPr>
          <w:p w14:paraId="3E4E46ED" w14:textId="77777777" w:rsidR="00007072" w:rsidRPr="00007072" w:rsidRDefault="00007072" w:rsidP="00007072">
            <w:pPr>
              <w:rPr>
                <w:rFonts w:cs="Arial"/>
                <w:caps/>
                <w:sz w:val="12"/>
                <w:szCs w:val="12"/>
              </w:rPr>
            </w:pPr>
            <w:r w:rsidRPr="00007072">
              <w:rPr>
                <w:rFonts w:cs="Arial"/>
                <w:caps/>
                <w:sz w:val="12"/>
                <w:szCs w:val="12"/>
              </w:rPr>
              <w:t>0,00189</w:t>
            </w:r>
          </w:p>
        </w:tc>
        <w:tc>
          <w:tcPr>
            <w:tcW w:w="1131" w:type="dxa"/>
            <w:vAlign w:val="center"/>
          </w:tcPr>
          <w:p w14:paraId="5C03B77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A2CB2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27817F7" w14:textId="77777777" w:rsidTr="00FF3BE7">
        <w:trPr>
          <w:trHeight w:val="606"/>
          <w:jc w:val="right"/>
        </w:trPr>
        <w:tc>
          <w:tcPr>
            <w:tcW w:w="3205" w:type="dxa"/>
            <w:vMerge/>
            <w:vAlign w:val="center"/>
          </w:tcPr>
          <w:p w14:paraId="6C022FEE" w14:textId="77777777" w:rsidR="00007072" w:rsidRPr="00007072" w:rsidRDefault="00007072" w:rsidP="00007072">
            <w:pPr>
              <w:jc w:val="left"/>
              <w:rPr>
                <w:rFonts w:cs="Arial"/>
                <w:caps/>
                <w:sz w:val="12"/>
                <w:szCs w:val="12"/>
              </w:rPr>
            </w:pPr>
          </w:p>
        </w:tc>
        <w:tc>
          <w:tcPr>
            <w:tcW w:w="3206" w:type="dxa"/>
            <w:vAlign w:val="center"/>
          </w:tcPr>
          <w:p w14:paraId="2AF5B1E7" w14:textId="77777777" w:rsidR="00007072" w:rsidRPr="00007072" w:rsidRDefault="00007072" w:rsidP="00007072">
            <w:pPr>
              <w:jc w:val="left"/>
              <w:rPr>
                <w:rFonts w:cs="Arial"/>
                <w:caps/>
                <w:sz w:val="12"/>
                <w:szCs w:val="12"/>
              </w:rPr>
            </w:pPr>
            <w:r w:rsidRPr="00007072">
              <w:rPr>
                <w:rFonts w:cs="Arial"/>
                <w:caps/>
                <w:sz w:val="12"/>
                <w:szCs w:val="12"/>
              </w:rPr>
              <w:t>X23 – De 150.001 a 375.000 cartões</w:t>
            </w:r>
          </w:p>
        </w:tc>
        <w:tc>
          <w:tcPr>
            <w:tcW w:w="790" w:type="dxa"/>
            <w:vAlign w:val="center"/>
          </w:tcPr>
          <w:p w14:paraId="2EB6A8E3" w14:textId="77777777" w:rsidR="00007072" w:rsidRPr="00007072" w:rsidRDefault="00007072" w:rsidP="00007072">
            <w:pPr>
              <w:rPr>
                <w:rFonts w:cs="Arial"/>
                <w:caps/>
                <w:sz w:val="12"/>
                <w:szCs w:val="12"/>
              </w:rPr>
            </w:pPr>
            <w:r w:rsidRPr="00007072">
              <w:rPr>
                <w:rFonts w:cs="Arial"/>
                <w:caps/>
                <w:sz w:val="12"/>
                <w:szCs w:val="12"/>
              </w:rPr>
              <w:t>0,00159</w:t>
            </w:r>
          </w:p>
        </w:tc>
        <w:tc>
          <w:tcPr>
            <w:tcW w:w="1131" w:type="dxa"/>
            <w:vAlign w:val="center"/>
          </w:tcPr>
          <w:p w14:paraId="3079C84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0463D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4A4F4" w14:textId="77777777" w:rsidTr="00FF3BE7">
        <w:trPr>
          <w:trHeight w:val="606"/>
          <w:jc w:val="right"/>
        </w:trPr>
        <w:tc>
          <w:tcPr>
            <w:tcW w:w="3205" w:type="dxa"/>
            <w:vMerge/>
            <w:vAlign w:val="center"/>
          </w:tcPr>
          <w:p w14:paraId="543C09D0" w14:textId="77777777" w:rsidR="00007072" w:rsidRPr="00007072" w:rsidRDefault="00007072" w:rsidP="00007072">
            <w:pPr>
              <w:jc w:val="left"/>
              <w:rPr>
                <w:rFonts w:cs="Arial"/>
                <w:caps/>
                <w:sz w:val="12"/>
                <w:szCs w:val="12"/>
              </w:rPr>
            </w:pPr>
          </w:p>
        </w:tc>
        <w:tc>
          <w:tcPr>
            <w:tcW w:w="3206" w:type="dxa"/>
            <w:vAlign w:val="center"/>
          </w:tcPr>
          <w:p w14:paraId="1E515B6A" w14:textId="77777777" w:rsidR="00007072" w:rsidRPr="00007072" w:rsidRDefault="00007072" w:rsidP="00007072">
            <w:pPr>
              <w:jc w:val="left"/>
              <w:rPr>
                <w:rFonts w:cs="Arial"/>
                <w:caps/>
                <w:sz w:val="12"/>
                <w:szCs w:val="12"/>
              </w:rPr>
            </w:pPr>
            <w:r w:rsidRPr="00007072">
              <w:rPr>
                <w:rFonts w:cs="Arial"/>
                <w:caps/>
                <w:sz w:val="12"/>
                <w:szCs w:val="12"/>
              </w:rPr>
              <w:t>X24 – De 375.001 a 750.000 cartões</w:t>
            </w:r>
          </w:p>
        </w:tc>
        <w:tc>
          <w:tcPr>
            <w:tcW w:w="790" w:type="dxa"/>
            <w:vAlign w:val="center"/>
          </w:tcPr>
          <w:p w14:paraId="322CBCBD" w14:textId="77777777" w:rsidR="00007072" w:rsidRPr="00007072" w:rsidRDefault="00007072" w:rsidP="00007072">
            <w:pPr>
              <w:rPr>
                <w:rFonts w:cs="Arial"/>
                <w:caps/>
                <w:sz w:val="12"/>
                <w:szCs w:val="12"/>
              </w:rPr>
            </w:pPr>
            <w:r w:rsidRPr="00007072">
              <w:rPr>
                <w:rFonts w:cs="Arial"/>
                <w:caps/>
                <w:sz w:val="12"/>
                <w:szCs w:val="12"/>
              </w:rPr>
              <w:t>0,00136</w:t>
            </w:r>
          </w:p>
        </w:tc>
        <w:tc>
          <w:tcPr>
            <w:tcW w:w="1131" w:type="dxa"/>
            <w:vAlign w:val="center"/>
          </w:tcPr>
          <w:p w14:paraId="7951603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1E5421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5686F2" w14:textId="77777777" w:rsidTr="00FF3BE7">
        <w:trPr>
          <w:trHeight w:val="606"/>
          <w:jc w:val="right"/>
        </w:trPr>
        <w:tc>
          <w:tcPr>
            <w:tcW w:w="3205" w:type="dxa"/>
            <w:vMerge/>
            <w:vAlign w:val="center"/>
          </w:tcPr>
          <w:p w14:paraId="7FD8D424" w14:textId="77777777" w:rsidR="00007072" w:rsidRPr="00007072" w:rsidRDefault="00007072" w:rsidP="00007072">
            <w:pPr>
              <w:jc w:val="left"/>
              <w:rPr>
                <w:rFonts w:cs="Arial"/>
                <w:caps/>
                <w:sz w:val="12"/>
                <w:szCs w:val="12"/>
              </w:rPr>
            </w:pPr>
          </w:p>
        </w:tc>
        <w:tc>
          <w:tcPr>
            <w:tcW w:w="3206" w:type="dxa"/>
            <w:vAlign w:val="center"/>
          </w:tcPr>
          <w:p w14:paraId="3C4F6F6D" w14:textId="77777777" w:rsidR="00007072" w:rsidRPr="00007072" w:rsidRDefault="00007072" w:rsidP="00007072">
            <w:pPr>
              <w:jc w:val="left"/>
              <w:rPr>
                <w:rFonts w:cs="Arial"/>
                <w:caps/>
                <w:sz w:val="12"/>
                <w:szCs w:val="12"/>
              </w:rPr>
            </w:pPr>
            <w:r w:rsidRPr="00007072">
              <w:rPr>
                <w:rFonts w:cs="Arial"/>
                <w:caps/>
                <w:sz w:val="12"/>
                <w:szCs w:val="12"/>
              </w:rPr>
              <w:t>X25 – De 750.001 a 1.500.000 cartões</w:t>
            </w:r>
          </w:p>
        </w:tc>
        <w:tc>
          <w:tcPr>
            <w:tcW w:w="790" w:type="dxa"/>
            <w:vAlign w:val="center"/>
          </w:tcPr>
          <w:p w14:paraId="4E72764C" w14:textId="77777777" w:rsidR="00007072" w:rsidRPr="00007072" w:rsidRDefault="00007072" w:rsidP="00007072">
            <w:pPr>
              <w:rPr>
                <w:rFonts w:cs="Arial"/>
                <w:caps/>
                <w:sz w:val="12"/>
                <w:szCs w:val="12"/>
              </w:rPr>
            </w:pPr>
            <w:r w:rsidRPr="00007072">
              <w:rPr>
                <w:rFonts w:cs="Arial"/>
                <w:caps/>
                <w:sz w:val="12"/>
                <w:szCs w:val="12"/>
              </w:rPr>
              <w:t>0,00106</w:t>
            </w:r>
          </w:p>
        </w:tc>
        <w:tc>
          <w:tcPr>
            <w:tcW w:w="1131" w:type="dxa"/>
            <w:vAlign w:val="center"/>
          </w:tcPr>
          <w:p w14:paraId="1831295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10AA48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2DDB57" w14:textId="77777777" w:rsidTr="00FF3BE7">
        <w:trPr>
          <w:trHeight w:val="606"/>
          <w:jc w:val="right"/>
        </w:trPr>
        <w:tc>
          <w:tcPr>
            <w:tcW w:w="3205" w:type="dxa"/>
            <w:vMerge/>
            <w:vAlign w:val="center"/>
          </w:tcPr>
          <w:p w14:paraId="1283925C" w14:textId="77777777" w:rsidR="00007072" w:rsidRPr="00007072" w:rsidRDefault="00007072" w:rsidP="00007072">
            <w:pPr>
              <w:jc w:val="left"/>
              <w:rPr>
                <w:rFonts w:cs="Arial"/>
                <w:caps/>
                <w:sz w:val="12"/>
                <w:szCs w:val="12"/>
              </w:rPr>
            </w:pPr>
          </w:p>
        </w:tc>
        <w:tc>
          <w:tcPr>
            <w:tcW w:w="3206" w:type="dxa"/>
            <w:vAlign w:val="center"/>
          </w:tcPr>
          <w:p w14:paraId="5C929FD9" w14:textId="77777777" w:rsidR="00007072" w:rsidRPr="00007072" w:rsidRDefault="00007072" w:rsidP="00007072">
            <w:pPr>
              <w:jc w:val="left"/>
              <w:rPr>
                <w:rFonts w:cs="Arial"/>
                <w:caps/>
                <w:sz w:val="12"/>
                <w:szCs w:val="12"/>
              </w:rPr>
            </w:pPr>
            <w:r w:rsidRPr="00007072">
              <w:rPr>
                <w:rFonts w:cs="Arial"/>
                <w:caps/>
                <w:sz w:val="12"/>
                <w:szCs w:val="12"/>
              </w:rPr>
              <w:t>X26 – No excedente de 1.500.001 cartões</w:t>
            </w:r>
          </w:p>
        </w:tc>
        <w:tc>
          <w:tcPr>
            <w:tcW w:w="790" w:type="dxa"/>
            <w:vAlign w:val="center"/>
          </w:tcPr>
          <w:p w14:paraId="000B3A88" w14:textId="77777777" w:rsidR="00007072" w:rsidRPr="00007072" w:rsidRDefault="00007072" w:rsidP="00007072">
            <w:pPr>
              <w:rPr>
                <w:rFonts w:cs="Arial"/>
                <w:caps/>
                <w:sz w:val="12"/>
                <w:szCs w:val="12"/>
              </w:rPr>
            </w:pPr>
            <w:r w:rsidRPr="00007072">
              <w:rPr>
                <w:rFonts w:cs="Arial"/>
                <w:caps/>
                <w:sz w:val="12"/>
                <w:szCs w:val="12"/>
              </w:rPr>
              <w:t>0,00083</w:t>
            </w:r>
          </w:p>
        </w:tc>
        <w:tc>
          <w:tcPr>
            <w:tcW w:w="1131" w:type="dxa"/>
            <w:vAlign w:val="center"/>
          </w:tcPr>
          <w:p w14:paraId="49D132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9826A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4438D7" w14:textId="77777777" w:rsidTr="00FF3BE7">
        <w:trPr>
          <w:trHeight w:val="606"/>
          <w:jc w:val="right"/>
        </w:trPr>
        <w:tc>
          <w:tcPr>
            <w:tcW w:w="3205" w:type="dxa"/>
            <w:vMerge w:val="restart"/>
            <w:vAlign w:val="center"/>
          </w:tcPr>
          <w:p w14:paraId="4944555F" w14:textId="77777777" w:rsidR="00007072" w:rsidRPr="00007072" w:rsidRDefault="00007072" w:rsidP="00007072">
            <w:pPr>
              <w:jc w:val="left"/>
              <w:rPr>
                <w:rFonts w:cs="Arial"/>
                <w:caps/>
                <w:sz w:val="12"/>
                <w:szCs w:val="12"/>
              </w:rPr>
            </w:pPr>
            <w:r w:rsidRPr="00007072">
              <w:rPr>
                <w:rFonts w:cs="Arial"/>
                <w:caps/>
                <w:sz w:val="12"/>
                <w:szCs w:val="12"/>
              </w:rPr>
              <w:t>X3 – MONITORIZAÇÃO DE TRANSACÇÕES EMISSOR</w:t>
            </w:r>
            <w:r w:rsidRPr="00007072">
              <w:rPr>
                <w:rFonts w:cs="Arial"/>
                <w:caps/>
                <w:sz w:val="14"/>
                <w:szCs w:val="12"/>
                <w:vertAlign w:val="superscript"/>
              </w:rPr>
              <w:footnoteReference w:id="113"/>
            </w:r>
          </w:p>
        </w:tc>
        <w:tc>
          <w:tcPr>
            <w:tcW w:w="3206" w:type="dxa"/>
            <w:vAlign w:val="center"/>
          </w:tcPr>
          <w:p w14:paraId="5D8C0343" w14:textId="77777777" w:rsidR="00007072" w:rsidRPr="00007072" w:rsidRDefault="00007072" w:rsidP="00007072">
            <w:pPr>
              <w:jc w:val="left"/>
              <w:rPr>
                <w:rFonts w:cs="Arial"/>
                <w:caps/>
                <w:sz w:val="12"/>
                <w:szCs w:val="12"/>
              </w:rPr>
            </w:pPr>
            <w:r w:rsidRPr="00007072">
              <w:rPr>
                <w:rFonts w:cs="Arial"/>
                <w:caps/>
                <w:sz w:val="12"/>
                <w:szCs w:val="12"/>
              </w:rPr>
              <w:t>X31 – De 1 a 500.000 transacções</w:t>
            </w:r>
          </w:p>
        </w:tc>
        <w:tc>
          <w:tcPr>
            <w:tcW w:w="790" w:type="dxa"/>
            <w:vAlign w:val="center"/>
          </w:tcPr>
          <w:p w14:paraId="5F6614CE" w14:textId="77777777" w:rsidR="00007072" w:rsidRPr="00007072" w:rsidRDefault="00007072" w:rsidP="00007072">
            <w:pPr>
              <w:rPr>
                <w:rFonts w:cs="Arial"/>
                <w:caps/>
                <w:sz w:val="12"/>
                <w:szCs w:val="12"/>
              </w:rPr>
            </w:pPr>
            <w:r w:rsidRPr="00007072">
              <w:rPr>
                <w:rFonts w:cs="Arial"/>
                <w:caps/>
                <w:sz w:val="12"/>
                <w:szCs w:val="12"/>
              </w:rPr>
              <w:t>0,00081</w:t>
            </w:r>
          </w:p>
        </w:tc>
        <w:tc>
          <w:tcPr>
            <w:tcW w:w="1131" w:type="dxa"/>
            <w:vAlign w:val="center"/>
          </w:tcPr>
          <w:p w14:paraId="6A38F9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BB309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2BF8" w14:textId="77777777" w:rsidTr="00FF3BE7">
        <w:trPr>
          <w:trHeight w:val="606"/>
          <w:jc w:val="right"/>
        </w:trPr>
        <w:tc>
          <w:tcPr>
            <w:tcW w:w="3205" w:type="dxa"/>
            <w:vMerge/>
            <w:vAlign w:val="center"/>
          </w:tcPr>
          <w:p w14:paraId="32459973" w14:textId="77777777" w:rsidR="00007072" w:rsidRPr="00007072" w:rsidRDefault="00007072" w:rsidP="00007072">
            <w:pPr>
              <w:jc w:val="left"/>
              <w:rPr>
                <w:rFonts w:cs="Arial"/>
                <w:caps/>
                <w:sz w:val="12"/>
                <w:szCs w:val="12"/>
              </w:rPr>
            </w:pPr>
          </w:p>
        </w:tc>
        <w:tc>
          <w:tcPr>
            <w:tcW w:w="3206" w:type="dxa"/>
            <w:vAlign w:val="center"/>
          </w:tcPr>
          <w:p w14:paraId="331CA8AB" w14:textId="77777777" w:rsidR="00007072" w:rsidRPr="00007072" w:rsidRDefault="00007072" w:rsidP="00007072">
            <w:pPr>
              <w:jc w:val="left"/>
              <w:rPr>
                <w:rFonts w:cs="Arial"/>
                <w:caps/>
                <w:sz w:val="12"/>
                <w:szCs w:val="12"/>
              </w:rPr>
            </w:pPr>
            <w:r w:rsidRPr="00007072">
              <w:rPr>
                <w:rFonts w:cs="Arial"/>
                <w:caps/>
                <w:sz w:val="12"/>
                <w:szCs w:val="12"/>
              </w:rPr>
              <w:t>X32 – De 500.001 a 1.100.000 transacções</w:t>
            </w:r>
          </w:p>
        </w:tc>
        <w:tc>
          <w:tcPr>
            <w:tcW w:w="790" w:type="dxa"/>
            <w:vAlign w:val="center"/>
          </w:tcPr>
          <w:p w14:paraId="6D7F846E" w14:textId="77777777" w:rsidR="00007072" w:rsidRPr="00007072" w:rsidRDefault="00007072" w:rsidP="00007072">
            <w:pPr>
              <w:rPr>
                <w:rFonts w:cs="Arial"/>
                <w:caps/>
                <w:sz w:val="12"/>
                <w:szCs w:val="12"/>
              </w:rPr>
            </w:pPr>
            <w:r w:rsidRPr="00007072">
              <w:rPr>
                <w:rFonts w:cs="Arial"/>
                <w:caps/>
                <w:sz w:val="12"/>
                <w:szCs w:val="12"/>
              </w:rPr>
              <w:t>0,00071</w:t>
            </w:r>
          </w:p>
        </w:tc>
        <w:tc>
          <w:tcPr>
            <w:tcW w:w="1131" w:type="dxa"/>
            <w:vAlign w:val="center"/>
          </w:tcPr>
          <w:p w14:paraId="500867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D81DB7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6838" w14:textId="77777777" w:rsidTr="00FF3BE7">
        <w:trPr>
          <w:trHeight w:val="606"/>
          <w:jc w:val="right"/>
        </w:trPr>
        <w:tc>
          <w:tcPr>
            <w:tcW w:w="3205" w:type="dxa"/>
            <w:vMerge/>
            <w:vAlign w:val="center"/>
          </w:tcPr>
          <w:p w14:paraId="65798FC0" w14:textId="77777777" w:rsidR="00007072" w:rsidRPr="00007072" w:rsidRDefault="00007072" w:rsidP="00007072">
            <w:pPr>
              <w:jc w:val="left"/>
              <w:rPr>
                <w:rFonts w:cs="Arial"/>
                <w:caps/>
                <w:sz w:val="12"/>
                <w:szCs w:val="12"/>
              </w:rPr>
            </w:pPr>
          </w:p>
        </w:tc>
        <w:tc>
          <w:tcPr>
            <w:tcW w:w="3206" w:type="dxa"/>
            <w:vAlign w:val="center"/>
          </w:tcPr>
          <w:p w14:paraId="038C9D9C" w14:textId="77777777" w:rsidR="00007072" w:rsidRPr="00007072" w:rsidRDefault="00007072" w:rsidP="00007072">
            <w:pPr>
              <w:jc w:val="left"/>
              <w:rPr>
                <w:rFonts w:cs="Arial"/>
                <w:caps/>
                <w:sz w:val="12"/>
                <w:szCs w:val="12"/>
              </w:rPr>
            </w:pPr>
            <w:r w:rsidRPr="00007072">
              <w:rPr>
                <w:rFonts w:cs="Arial"/>
                <w:caps/>
                <w:sz w:val="12"/>
                <w:szCs w:val="12"/>
              </w:rPr>
              <w:t>X33 – De 1.100.001 a 2.500.000 transacções</w:t>
            </w:r>
          </w:p>
        </w:tc>
        <w:tc>
          <w:tcPr>
            <w:tcW w:w="790" w:type="dxa"/>
            <w:vAlign w:val="center"/>
          </w:tcPr>
          <w:p w14:paraId="44870984" w14:textId="77777777" w:rsidR="00007072" w:rsidRPr="00007072" w:rsidRDefault="00007072" w:rsidP="00007072">
            <w:pPr>
              <w:rPr>
                <w:rFonts w:cs="Arial"/>
                <w:caps/>
                <w:sz w:val="12"/>
                <w:szCs w:val="12"/>
              </w:rPr>
            </w:pPr>
            <w:r w:rsidRPr="00007072">
              <w:rPr>
                <w:rFonts w:cs="Arial"/>
                <w:caps/>
                <w:sz w:val="12"/>
                <w:szCs w:val="12"/>
              </w:rPr>
              <w:t>0,00062</w:t>
            </w:r>
          </w:p>
        </w:tc>
        <w:tc>
          <w:tcPr>
            <w:tcW w:w="1131" w:type="dxa"/>
            <w:vAlign w:val="center"/>
          </w:tcPr>
          <w:p w14:paraId="0B84EE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5B91E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4DBAD" w14:textId="77777777" w:rsidTr="00FF3BE7">
        <w:trPr>
          <w:trHeight w:val="606"/>
          <w:jc w:val="right"/>
        </w:trPr>
        <w:tc>
          <w:tcPr>
            <w:tcW w:w="3205" w:type="dxa"/>
            <w:vMerge/>
            <w:vAlign w:val="center"/>
          </w:tcPr>
          <w:p w14:paraId="6E80FA0B" w14:textId="77777777" w:rsidR="00007072" w:rsidRPr="00007072" w:rsidRDefault="00007072" w:rsidP="00007072">
            <w:pPr>
              <w:jc w:val="left"/>
              <w:rPr>
                <w:rFonts w:cs="Arial"/>
                <w:caps/>
                <w:sz w:val="12"/>
                <w:szCs w:val="12"/>
              </w:rPr>
            </w:pPr>
          </w:p>
        </w:tc>
        <w:tc>
          <w:tcPr>
            <w:tcW w:w="3206" w:type="dxa"/>
            <w:vAlign w:val="center"/>
          </w:tcPr>
          <w:p w14:paraId="65055FB2" w14:textId="77777777" w:rsidR="00007072" w:rsidRPr="00007072" w:rsidRDefault="00007072" w:rsidP="00007072">
            <w:pPr>
              <w:jc w:val="left"/>
              <w:rPr>
                <w:rFonts w:cs="Arial"/>
                <w:caps/>
                <w:sz w:val="12"/>
                <w:szCs w:val="12"/>
              </w:rPr>
            </w:pPr>
            <w:r w:rsidRPr="00007072">
              <w:rPr>
                <w:rFonts w:cs="Arial"/>
                <w:caps/>
                <w:sz w:val="12"/>
                <w:szCs w:val="12"/>
              </w:rPr>
              <w:t>X34 – De 2.500.001 a 5.500.000 transacções</w:t>
            </w:r>
          </w:p>
        </w:tc>
        <w:tc>
          <w:tcPr>
            <w:tcW w:w="790" w:type="dxa"/>
            <w:vAlign w:val="center"/>
          </w:tcPr>
          <w:p w14:paraId="1A35187E" w14:textId="77777777" w:rsidR="00007072" w:rsidRPr="00007072" w:rsidRDefault="00007072" w:rsidP="00007072">
            <w:pPr>
              <w:rPr>
                <w:rFonts w:cs="Arial"/>
                <w:caps/>
                <w:sz w:val="12"/>
                <w:szCs w:val="12"/>
              </w:rPr>
            </w:pPr>
            <w:r w:rsidRPr="00007072">
              <w:rPr>
                <w:rFonts w:cs="Arial"/>
                <w:caps/>
                <w:sz w:val="12"/>
                <w:szCs w:val="12"/>
              </w:rPr>
              <w:t>0,00057</w:t>
            </w:r>
          </w:p>
        </w:tc>
        <w:tc>
          <w:tcPr>
            <w:tcW w:w="1131" w:type="dxa"/>
            <w:vAlign w:val="center"/>
          </w:tcPr>
          <w:p w14:paraId="01F951A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4BEFA4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506BE6" w14:textId="77777777" w:rsidTr="00FF3BE7">
        <w:trPr>
          <w:trHeight w:val="606"/>
          <w:jc w:val="right"/>
        </w:trPr>
        <w:tc>
          <w:tcPr>
            <w:tcW w:w="3205" w:type="dxa"/>
            <w:vMerge/>
            <w:vAlign w:val="center"/>
          </w:tcPr>
          <w:p w14:paraId="12BC50D2" w14:textId="77777777" w:rsidR="00007072" w:rsidRPr="00007072" w:rsidRDefault="00007072" w:rsidP="00007072">
            <w:pPr>
              <w:jc w:val="left"/>
              <w:rPr>
                <w:rFonts w:cs="Arial"/>
                <w:caps/>
                <w:sz w:val="12"/>
                <w:szCs w:val="12"/>
              </w:rPr>
            </w:pPr>
          </w:p>
        </w:tc>
        <w:tc>
          <w:tcPr>
            <w:tcW w:w="3206" w:type="dxa"/>
            <w:vAlign w:val="center"/>
          </w:tcPr>
          <w:p w14:paraId="5D753B04" w14:textId="77777777" w:rsidR="00007072" w:rsidRPr="00007072" w:rsidRDefault="00007072" w:rsidP="00007072">
            <w:pPr>
              <w:jc w:val="left"/>
              <w:rPr>
                <w:rFonts w:cs="Arial"/>
                <w:caps/>
                <w:sz w:val="12"/>
                <w:szCs w:val="12"/>
              </w:rPr>
            </w:pPr>
            <w:r w:rsidRPr="00007072">
              <w:rPr>
                <w:rFonts w:cs="Arial"/>
                <w:caps/>
                <w:sz w:val="12"/>
                <w:szCs w:val="12"/>
              </w:rPr>
              <w:t>X35 – No excedente de 5.500.000 transacções</w:t>
            </w:r>
          </w:p>
        </w:tc>
        <w:tc>
          <w:tcPr>
            <w:tcW w:w="790" w:type="dxa"/>
            <w:vAlign w:val="center"/>
          </w:tcPr>
          <w:p w14:paraId="7565E12A" w14:textId="77777777" w:rsidR="00007072" w:rsidRPr="00007072" w:rsidRDefault="00007072" w:rsidP="00007072">
            <w:pPr>
              <w:rPr>
                <w:rFonts w:cs="Arial"/>
                <w:caps/>
                <w:sz w:val="12"/>
                <w:szCs w:val="12"/>
              </w:rPr>
            </w:pPr>
            <w:r w:rsidRPr="00007072">
              <w:rPr>
                <w:rFonts w:cs="Arial"/>
                <w:caps/>
                <w:sz w:val="12"/>
                <w:szCs w:val="12"/>
              </w:rPr>
              <w:t>0,00055</w:t>
            </w:r>
          </w:p>
        </w:tc>
        <w:tc>
          <w:tcPr>
            <w:tcW w:w="1131" w:type="dxa"/>
            <w:vAlign w:val="center"/>
          </w:tcPr>
          <w:p w14:paraId="607C0AD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1B9647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287721" w14:textId="77777777" w:rsidTr="00FF3BE7">
        <w:trPr>
          <w:trHeight w:val="606"/>
          <w:jc w:val="right"/>
        </w:trPr>
        <w:tc>
          <w:tcPr>
            <w:tcW w:w="3205" w:type="dxa"/>
            <w:vMerge w:val="restart"/>
            <w:vAlign w:val="center"/>
          </w:tcPr>
          <w:p w14:paraId="78480648" w14:textId="77777777" w:rsidR="00007072" w:rsidRPr="00007072" w:rsidRDefault="00007072" w:rsidP="00007072">
            <w:pPr>
              <w:jc w:val="left"/>
              <w:rPr>
                <w:rFonts w:cs="Arial"/>
                <w:caps/>
                <w:sz w:val="12"/>
                <w:szCs w:val="12"/>
              </w:rPr>
            </w:pPr>
            <w:r w:rsidRPr="00007072">
              <w:rPr>
                <w:rFonts w:cs="Arial"/>
                <w:caps/>
                <w:sz w:val="12"/>
                <w:szCs w:val="12"/>
              </w:rPr>
              <w:t>X4 – MONITORIZAÇÃO DE CA E TPA</w:t>
            </w:r>
            <w:r w:rsidRPr="00007072">
              <w:rPr>
                <w:rFonts w:cs="Arial"/>
                <w:caps/>
                <w:sz w:val="14"/>
                <w:szCs w:val="12"/>
                <w:vertAlign w:val="superscript"/>
              </w:rPr>
              <w:footnoteReference w:id="114"/>
            </w:r>
          </w:p>
        </w:tc>
        <w:tc>
          <w:tcPr>
            <w:tcW w:w="3206" w:type="dxa"/>
            <w:vAlign w:val="center"/>
          </w:tcPr>
          <w:p w14:paraId="7E25ED0A" w14:textId="77777777" w:rsidR="00007072" w:rsidRPr="00007072" w:rsidRDefault="00007072" w:rsidP="00007072">
            <w:pPr>
              <w:jc w:val="left"/>
              <w:rPr>
                <w:rFonts w:cs="Arial"/>
                <w:caps/>
                <w:sz w:val="12"/>
                <w:szCs w:val="12"/>
              </w:rPr>
            </w:pPr>
            <w:r w:rsidRPr="00007072">
              <w:rPr>
                <w:rFonts w:cs="Arial"/>
                <w:caps/>
                <w:sz w:val="12"/>
                <w:szCs w:val="12"/>
              </w:rPr>
              <w:t>X41 – De 1 a 250 terminais</w:t>
            </w:r>
          </w:p>
        </w:tc>
        <w:tc>
          <w:tcPr>
            <w:tcW w:w="790" w:type="dxa"/>
            <w:vAlign w:val="center"/>
          </w:tcPr>
          <w:p w14:paraId="1003A6A0" w14:textId="77777777" w:rsidR="00007072" w:rsidRPr="00007072" w:rsidRDefault="00007072" w:rsidP="00007072">
            <w:pPr>
              <w:rPr>
                <w:rFonts w:cs="Arial"/>
                <w:caps/>
                <w:sz w:val="12"/>
                <w:szCs w:val="12"/>
              </w:rPr>
            </w:pPr>
            <w:r w:rsidRPr="00007072">
              <w:rPr>
                <w:rFonts w:cs="Arial"/>
                <w:caps/>
                <w:sz w:val="12"/>
                <w:szCs w:val="12"/>
              </w:rPr>
              <w:t>0,15889</w:t>
            </w:r>
          </w:p>
        </w:tc>
        <w:tc>
          <w:tcPr>
            <w:tcW w:w="1131" w:type="dxa"/>
            <w:vAlign w:val="center"/>
          </w:tcPr>
          <w:p w14:paraId="771C03B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8C686A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B89C939" w14:textId="77777777" w:rsidTr="00FF3BE7">
        <w:trPr>
          <w:trHeight w:val="606"/>
          <w:jc w:val="right"/>
        </w:trPr>
        <w:tc>
          <w:tcPr>
            <w:tcW w:w="3205" w:type="dxa"/>
            <w:vMerge/>
            <w:vAlign w:val="center"/>
          </w:tcPr>
          <w:p w14:paraId="026F0B41" w14:textId="77777777" w:rsidR="00007072" w:rsidRPr="00007072" w:rsidRDefault="00007072" w:rsidP="00007072">
            <w:pPr>
              <w:jc w:val="left"/>
              <w:rPr>
                <w:rFonts w:cs="Arial"/>
                <w:caps/>
                <w:sz w:val="12"/>
                <w:szCs w:val="12"/>
              </w:rPr>
            </w:pPr>
          </w:p>
        </w:tc>
        <w:tc>
          <w:tcPr>
            <w:tcW w:w="3206" w:type="dxa"/>
            <w:vAlign w:val="center"/>
          </w:tcPr>
          <w:p w14:paraId="790F5D0E" w14:textId="77777777" w:rsidR="00007072" w:rsidRPr="00007072" w:rsidRDefault="00007072" w:rsidP="00007072">
            <w:pPr>
              <w:jc w:val="left"/>
              <w:rPr>
                <w:rFonts w:cs="Arial"/>
                <w:caps/>
                <w:sz w:val="12"/>
                <w:szCs w:val="12"/>
              </w:rPr>
            </w:pPr>
            <w:r w:rsidRPr="00007072">
              <w:rPr>
                <w:rFonts w:cs="Arial"/>
                <w:caps/>
                <w:sz w:val="12"/>
                <w:szCs w:val="12"/>
              </w:rPr>
              <w:t>X42 – De 251 a 600 terminais</w:t>
            </w:r>
          </w:p>
        </w:tc>
        <w:tc>
          <w:tcPr>
            <w:tcW w:w="790" w:type="dxa"/>
            <w:vAlign w:val="center"/>
          </w:tcPr>
          <w:p w14:paraId="5D71D4E1" w14:textId="77777777" w:rsidR="00007072" w:rsidRPr="00007072" w:rsidRDefault="00007072" w:rsidP="00007072">
            <w:pPr>
              <w:rPr>
                <w:rFonts w:cs="Arial"/>
                <w:caps/>
                <w:sz w:val="12"/>
                <w:szCs w:val="12"/>
              </w:rPr>
            </w:pPr>
            <w:r w:rsidRPr="00007072">
              <w:rPr>
                <w:rFonts w:cs="Arial"/>
                <w:caps/>
                <w:sz w:val="12"/>
                <w:szCs w:val="12"/>
              </w:rPr>
              <w:t>0,11000</w:t>
            </w:r>
          </w:p>
        </w:tc>
        <w:tc>
          <w:tcPr>
            <w:tcW w:w="1131" w:type="dxa"/>
            <w:vAlign w:val="center"/>
          </w:tcPr>
          <w:p w14:paraId="730090C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7BF28B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552E3A" w14:textId="77777777" w:rsidTr="00FF3BE7">
        <w:trPr>
          <w:trHeight w:val="606"/>
          <w:jc w:val="right"/>
        </w:trPr>
        <w:tc>
          <w:tcPr>
            <w:tcW w:w="3205" w:type="dxa"/>
            <w:vMerge/>
            <w:vAlign w:val="center"/>
          </w:tcPr>
          <w:p w14:paraId="6FF97A54" w14:textId="77777777" w:rsidR="00007072" w:rsidRPr="00007072" w:rsidRDefault="00007072" w:rsidP="00007072">
            <w:pPr>
              <w:jc w:val="left"/>
              <w:rPr>
                <w:rFonts w:cs="Arial"/>
                <w:caps/>
                <w:sz w:val="12"/>
                <w:szCs w:val="12"/>
              </w:rPr>
            </w:pPr>
          </w:p>
        </w:tc>
        <w:tc>
          <w:tcPr>
            <w:tcW w:w="3206" w:type="dxa"/>
            <w:vAlign w:val="center"/>
          </w:tcPr>
          <w:p w14:paraId="50D6D4A3" w14:textId="77777777" w:rsidR="00007072" w:rsidRPr="00007072" w:rsidRDefault="00007072" w:rsidP="00007072">
            <w:pPr>
              <w:jc w:val="left"/>
              <w:rPr>
                <w:rFonts w:cs="Arial"/>
                <w:caps/>
                <w:sz w:val="12"/>
                <w:szCs w:val="12"/>
              </w:rPr>
            </w:pPr>
            <w:r w:rsidRPr="00007072">
              <w:rPr>
                <w:rFonts w:cs="Arial"/>
                <w:caps/>
                <w:sz w:val="12"/>
                <w:szCs w:val="12"/>
              </w:rPr>
              <w:t>X43 – De 601 a 1.500 terminais</w:t>
            </w:r>
          </w:p>
        </w:tc>
        <w:tc>
          <w:tcPr>
            <w:tcW w:w="790" w:type="dxa"/>
            <w:vAlign w:val="center"/>
          </w:tcPr>
          <w:p w14:paraId="5CA84F40" w14:textId="77777777" w:rsidR="00007072" w:rsidRPr="00007072" w:rsidRDefault="00007072" w:rsidP="00007072">
            <w:pPr>
              <w:rPr>
                <w:rFonts w:cs="Arial"/>
                <w:caps/>
                <w:sz w:val="12"/>
                <w:szCs w:val="12"/>
              </w:rPr>
            </w:pPr>
            <w:r w:rsidRPr="00007072">
              <w:rPr>
                <w:rFonts w:cs="Arial"/>
                <w:caps/>
                <w:sz w:val="12"/>
                <w:szCs w:val="12"/>
              </w:rPr>
              <w:t>0,07333</w:t>
            </w:r>
          </w:p>
        </w:tc>
        <w:tc>
          <w:tcPr>
            <w:tcW w:w="1131" w:type="dxa"/>
            <w:vAlign w:val="center"/>
          </w:tcPr>
          <w:p w14:paraId="3FF52284"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3A39FAB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30A0522" w14:textId="77777777" w:rsidTr="00FF3BE7">
        <w:trPr>
          <w:trHeight w:val="606"/>
          <w:jc w:val="right"/>
        </w:trPr>
        <w:tc>
          <w:tcPr>
            <w:tcW w:w="3205" w:type="dxa"/>
            <w:vMerge/>
            <w:vAlign w:val="center"/>
          </w:tcPr>
          <w:p w14:paraId="27DB53CB" w14:textId="77777777" w:rsidR="00007072" w:rsidRPr="00007072" w:rsidRDefault="00007072" w:rsidP="00007072">
            <w:pPr>
              <w:jc w:val="left"/>
              <w:rPr>
                <w:rFonts w:cs="Arial"/>
                <w:caps/>
                <w:sz w:val="12"/>
                <w:szCs w:val="12"/>
              </w:rPr>
            </w:pPr>
          </w:p>
        </w:tc>
        <w:tc>
          <w:tcPr>
            <w:tcW w:w="3206" w:type="dxa"/>
            <w:vAlign w:val="center"/>
          </w:tcPr>
          <w:p w14:paraId="242A5BBA" w14:textId="77777777" w:rsidR="00007072" w:rsidRPr="00007072" w:rsidRDefault="00007072" w:rsidP="00007072">
            <w:pPr>
              <w:jc w:val="left"/>
              <w:rPr>
                <w:rFonts w:cs="Arial"/>
                <w:caps/>
                <w:sz w:val="12"/>
                <w:szCs w:val="12"/>
              </w:rPr>
            </w:pPr>
            <w:r w:rsidRPr="00007072">
              <w:rPr>
                <w:rFonts w:cs="Arial"/>
                <w:caps/>
                <w:sz w:val="12"/>
                <w:szCs w:val="12"/>
              </w:rPr>
              <w:t>X44 – De 1.501 a 2.500 terminais</w:t>
            </w:r>
          </w:p>
        </w:tc>
        <w:tc>
          <w:tcPr>
            <w:tcW w:w="790" w:type="dxa"/>
            <w:vAlign w:val="center"/>
          </w:tcPr>
          <w:p w14:paraId="080DC544" w14:textId="77777777" w:rsidR="00007072" w:rsidRPr="00007072" w:rsidRDefault="00007072" w:rsidP="00007072">
            <w:pPr>
              <w:rPr>
                <w:rFonts w:cs="Arial"/>
                <w:caps/>
                <w:sz w:val="12"/>
                <w:szCs w:val="12"/>
              </w:rPr>
            </w:pPr>
            <w:r w:rsidRPr="00007072">
              <w:rPr>
                <w:rFonts w:cs="Arial"/>
                <w:caps/>
                <w:sz w:val="12"/>
                <w:szCs w:val="12"/>
              </w:rPr>
              <w:t>0,04889</w:t>
            </w:r>
          </w:p>
        </w:tc>
        <w:tc>
          <w:tcPr>
            <w:tcW w:w="1131" w:type="dxa"/>
            <w:vAlign w:val="center"/>
          </w:tcPr>
          <w:p w14:paraId="13557B40"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1660CE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516605" w14:textId="77777777" w:rsidTr="00FF3BE7">
        <w:trPr>
          <w:trHeight w:val="606"/>
          <w:jc w:val="right"/>
        </w:trPr>
        <w:tc>
          <w:tcPr>
            <w:tcW w:w="3205" w:type="dxa"/>
            <w:vMerge/>
            <w:vAlign w:val="center"/>
          </w:tcPr>
          <w:p w14:paraId="4273D5EC" w14:textId="77777777" w:rsidR="00007072" w:rsidRPr="00007072" w:rsidRDefault="00007072" w:rsidP="00007072">
            <w:pPr>
              <w:jc w:val="left"/>
              <w:rPr>
                <w:rFonts w:cs="Arial"/>
                <w:caps/>
                <w:sz w:val="12"/>
                <w:szCs w:val="12"/>
              </w:rPr>
            </w:pPr>
          </w:p>
        </w:tc>
        <w:tc>
          <w:tcPr>
            <w:tcW w:w="3206" w:type="dxa"/>
            <w:vAlign w:val="center"/>
          </w:tcPr>
          <w:p w14:paraId="70E2A023" w14:textId="77777777" w:rsidR="00007072" w:rsidRPr="00007072" w:rsidRDefault="00007072" w:rsidP="00007072">
            <w:pPr>
              <w:jc w:val="left"/>
              <w:rPr>
                <w:rFonts w:cs="Arial"/>
                <w:caps/>
                <w:sz w:val="12"/>
                <w:szCs w:val="12"/>
              </w:rPr>
            </w:pPr>
            <w:r w:rsidRPr="00007072">
              <w:rPr>
                <w:rFonts w:cs="Arial"/>
                <w:caps/>
                <w:sz w:val="12"/>
                <w:szCs w:val="12"/>
              </w:rPr>
              <w:t>X45 – De 2.501 a 4.000 terminais</w:t>
            </w:r>
          </w:p>
        </w:tc>
        <w:tc>
          <w:tcPr>
            <w:tcW w:w="790" w:type="dxa"/>
            <w:vAlign w:val="center"/>
          </w:tcPr>
          <w:p w14:paraId="41266403" w14:textId="77777777" w:rsidR="00007072" w:rsidRPr="00007072" w:rsidRDefault="00007072" w:rsidP="00007072">
            <w:pPr>
              <w:rPr>
                <w:rFonts w:cs="Arial"/>
                <w:caps/>
                <w:sz w:val="12"/>
                <w:szCs w:val="12"/>
              </w:rPr>
            </w:pPr>
            <w:r w:rsidRPr="00007072">
              <w:rPr>
                <w:rFonts w:cs="Arial"/>
                <w:caps/>
                <w:sz w:val="12"/>
                <w:szCs w:val="12"/>
              </w:rPr>
              <w:t>0,03667</w:t>
            </w:r>
          </w:p>
        </w:tc>
        <w:tc>
          <w:tcPr>
            <w:tcW w:w="1131" w:type="dxa"/>
            <w:vAlign w:val="center"/>
          </w:tcPr>
          <w:p w14:paraId="78D7A65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41492D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7EBDB" w14:textId="77777777" w:rsidTr="00FF3BE7">
        <w:trPr>
          <w:trHeight w:val="606"/>
          <w:jc w:val="right"/>
        </w:trPr>
        <w:tc>
          <w:tcPr>
            <w:tcW w:w="3205" w:type="dxa"/>
            <w:vMerge/>
            <w:vAlign w:val="center"/>
          </w:tcPr>
          <w:p w14:paraId="61C39E96" w14:textId="77777777" w:rsidR="00007072" w:rsidRPr="00007072" w:rsidRDefault="00007072" w:rsidP="00007072">
            <w:pPr>
              <w:jc w:val="left"/>
              <w:rPr>
                <w:rFonts w:cs="Arial"/>
                <w:caps/>
                <w:sz w:val="12"/>
                <w:szCs w:val="12"/>
              </w:rPr>
            </w:pPr>
          </w:p>
        </w:tc>
        <w:tc>
          <w:tcPr>
            <w:tcW w:w="3206" w:type="dxa"/>
            <w:vAlign w:val="center"/>
          </w:tcPr>
          <w:p w14:paraId="28A7D95A" w14:textId="77777777" w:rsidR="00007072" w:rsidRPr="00007072" w:rsidRDefault="00007072" w:rsidP="00007072">
            <w:pPr>
              <w:jc w:val="left"/>
              <w:rPr>
                <w:rFonts w:cs="Arial"/>
                <w:caps/>
                <w:sz w:val="12"/>
                <w:szCs w:val="12"/>
              </w:rPr>
            </w:pPr>
            <w:r w:rsidRPr="00007072">
              <w:rPr>
                <w:rFonts w:cs="Arial"/>
                <w:caps/>
                <w:sz w:val="12"/>
                <w:szCs w:val="12"/>
              </w:rPr>
              <w:t>X46 – No excedente de 4.000 terminais</w:t>
            </w:r>
          </w:p>
        </w:tc>
        <w:tc>
          <w:tcPr>
            <w:tcW w:w="790" w:type="dxa"/>
            <w:vAlign w:val="center"/>
          </w:tcPr>
          <w:p w14:paraId="4A4A2B02" w14:textId="77777777" w:rsidR="00007072" w:rsidRPr="00007072" w:rsidRDefault="00007072" w:rsidP="00007072">
            <w:pPr>
              <w:rPr>
                <w:rFonts w:cs="Arial"/>
                <w:caps/>
                <w:sz w:val="12"/>
                <w:szCs w:val="12"/>
              </w:rPr>
            </w:pPr>
            <w:r w:rsidRPr="00007072">
              <w:rPr>
                <w:rFonts w:cs="Arial"/>
                <w:caps/>
                <w:sz w:val="12"/>
                <w:szCs w:val="12"/>
              </w:rPr>
              <w:t>0,03058</w:t>
            </w:r>
          </w:p>
        </w:tc>
        <w:tc>
          <w:tcPr>
            <w:tcW w:w="1131" w:type="dxa"/>
            <w:vAlign w:val="center"/>
          </w:tcPr>
          <w:p w14:paraId="1A60D95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07EFB3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ED4E3B6" w14:textId="77777777" w:rsidTr="00FF3BE7">
        <w:trPr>
          <w:trHeight w:val="606"/>
          <w:jc w:val="right"/>
        </w:trPr>
        <w:tc>
          <w:tcPr>
            <w:tcW w:w="3205" w:type="dxa"/>
            <w:vMerge w:val="restart"/>
            <w:vAlign w:val="center"/>
          </w:tcPr>
          <w:p w14:paraId="7DA014F6" w14:textId="77777777" w:rsidR="00007072" w:rsidRPr="00007072" w:rsidRDefault="00007072" w:rsidP="00007072">
            <w:pPr>
              <w:jc w:val="left"/>
              <w:rPr>
                <w:rFonts w:cs="Arial"/>
                <w:caps/>
                <w:sz w:val="12"/>
                <w:szCs w:val="12"/>
              </w:rPr>
            </w:pPr>
            <w:r w:rsidRPr="00007072">
              <w:rPr>
                <w:rFonts w:cs="Arial"/>
                <w:caps/>
                <w:sz w:val="12"/>
                <w:szCs w:val="12"/>
              </w:rPr>
              <w:t>X5 – MONITORIZAÇÃO DE TRANSACÇÕES ACQUIRER/IAE</w:t>
            </w:r>
            <w:r w:rsidRPr="00007072">
              <w:rPr>
                <w:rFonts w:cs="Arial"/>
                <w:caps/>
                <w:sz w:val="14"/>
                <w:szCs w:val="12"/>
                <w:vertAlign w:val="superscript"/>
              </w:rPr>
              <w:footnoteReference w:id="115"/>
            </w:r>
          </w:p>
        </w:tc>
        <w:tc>
          <w:tcPr>
            <w:tcW w:w="3206" w:type="dxa"/>
            <w:vAlign w:val="center"/>
          </w:tcPr>
          <w:p w14:paraId="01510A7F" w14:textId="77777777" w:rsidR="00007072" w:rsidRPr="00007072" w:rsidRDefault="00007072" w:rsidP="00007072">
            <w:pPr>
              <w:jc w:val="left"/>
              <w:rPr>
                <w:rFonts w:cs="Arial"/>
                <w:caps/>
                <w:sz w:val="12"/>
                <w:szCs w:val="12"/>
              </w:rPr>
            </w:pPr>
            <w:r w:rsidRPr="00007072">
              <w:rPr>
                <w:rFonts w:cs="Arial"/>
                <w:caps/>
                <w:sz w:val="12"/>
                <w:szCs w:val="12"/>
              </w:rPr>
              <w:t>X51 – De 1 a 500.000 transacções</w:t>
            </w:r>
          </w:p>
        </w:tc>
        <w:tc>
          <w:tcPr>
            <w:tcW w:w="790" w:type="dxa"/>
            <w:vAlign w:val="center"/>
          </w:tcPr>
          <w:p w14:paraId="1D0C579F" w14:textId="77777777" w:rsidR="00007072" w:rsidRPr="00007072" w:rsidRDefault="00007072" w:rsidP="00007072">
            <w:pPr>
              <w:rPr>
                <w:rFonts w:cs="Arial"/>
                <w:caps/>
                <w:sz w:val="12"/>
                <w:szCs w:val="12"/>
              </w:rPr>
            </w:pPr>
            <w:r w:rsidRPr="00007072">
              <w:rPr>
                <w:rFonts w:cs="Arial"/>
                <w:caps/>
                <w:sz w:val="12"/>
                <w:szCs w:val="12"/>
              </w:rPr>
              <w:t>0,00041</w:t>
            </w:r>
          </w:p>
        </w:tc>
        <w:tc>
          <w:tcPr>
            <w:tcW w:w="1131" w:type="dxa"/>
            <w:vAlign w:val="center"/>
          </w:tcPr>
          <w:p w14:paraId="7D8A2C0D"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38C8EA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B11AC3C" w14:textId="77777777" w:rsidTr="00FF3BE7">
        <w:trPr>
          <w:trHeight w:val="606"/>
          <w:jc w:val="right"/>
        </w:trPr>
        <w:tc>
          <w:tcPr>
            <w:tcW w:w="3205" w:type="dxa"/>
            <w:vMerge/>
            <w:vAlign w:val="center"/>
          </w:tcPr>
          <w:p w14:paraId="18306761" w14:textId="77777777" w:rsidR="00007072" w:rsidRPr="00007072" w:rsidRDefault="00007072" w:rsidP="00007072">
            <w:pPr>
              <w:jc w:val="left"/>
              <w:rPr>
                <w:rFonts w:cs="Arial"/>
                <w:caps/>
                <w:sz w:val="12"/>
                <w:szCs w:val="12"/>
              </w:rPr>
            </w:pPr>
          </w:p>
        </w:tc>
        <w:tc>
          <w:tcPr>
            <w:tcW w:w="3206" w:type="dxa"/>
            <w:vAlign w:val="center"/>
          </w:tcPr>
          <w:p w14:paraId="13FAB8CD" w14:textId="77777777" w:rsidR="00007072" w:rsidRPr="00007072" w:rsidRDefault="00007072" w:rsidP="00007072">
            <w:pPr>
              <w:jc w:val="left"/>
              <w:rPr>
                <w:rFonts w:cs="Arial"/>
                <w:caps/>
                <w:sz w:val="12"/>
                <w:szCs w:val="12"/>
              </w:rPr>
            </w:pPr>
            <w:r w:rsidRPr="00007072">
              <w:rPr>
                <w:rFonts w:cs="Arial"/>
                <w:caps/>
                <w:sz w:val="12"/>
                <w:szCs w:val="12"/>
              </w:rPr>
              <w:t>X52 – De 500.001 a 1.100.000 transacções</w:t>
            </w:r>
          </w:p>
        </w:tc>
        <w:tc>
          <w:tcPr>
            <w:tcW w:w="790" w:type="dxa"/>
            <w:vAlign w:val="center"/>
          </w:tcPr>
          <w:p w14:paraId="14904BAB" w14:textId="77777777" w:rsidR="00007072" w:rsidRPr="00007072" w:rsidRDefault="00007072" w:rsidP="00007072">
            <w:pPr>
              <w:rPr>
                <w:rFonts w:cs="Arial"/>
                <w:caps/>
                <w:sz w:val="12"/>
                <w:szCs w:val="12"/>
              </w:rPr>
            </w:pPr>
            <w:r w:rsidRPr="00007072">
              <w:rPr>
                <w:rFonts w:cs="Arial"/>
                <w:caps/>
                <w:sz w:val="12"/>
                <w:szCs w:val="12"/>
              </w:rPr>
              <w:t>0,00036</w:t>
            </w:r>
          </w:p>
        </w:tc>
        <w:tc>
          <w:tcPr>
            <w:tcW w:w="1131" w:type="dxa"/>
            <w:vAlign w:val="center"/>
          </w:tcPr>
          <w:p w14:paraId="7EB3A5A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4CE5E8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080F4C" w14:textId="77777777" w:rsidTr="00FF3BE7">
        <w:trPr>
          <w:trHeight w:val="606"/>
          <w:jc w:val="right"/>
        </w:trPr>
        <w:tc>
          <w:tcPr>
            <w:tcW w:w="3205" w:type="dxa"/>
            <w:vMerge/>
            <w:vAlign w:val="center"/>
          </w:tcPr>
          <w:p w14:paraId="60093417" w14:textId="77777777" w:rsidR="00007072" w:rsidRPr="00007072" w:rsidRDefault="00007072" w:rsidP="00007072">
            <w:pPr>
              <w:jc w:val="left"/>
              <w:rPr>
                <w:rFonts w:cs="Arial"/>
                <w:caps/>
                <w:sz w:val="12"/>
                <w:szCs w:val="12"/>
              </w:rPr>
            </w:pPr>
          </w:p>
        </w:tc>
        <w:tc>
          <w:tcPr>
            <w:tcW w:w="3206" w:type="dxa"/>
            <w:vAlign w:val="center"/>
          </w:tcPr>
          <w:p w14:paraId="5C203C55" w14:textId="77777777" w:rsidR="00007072" w:rsidRPr="00007072" w:rsidRDefault="00007072" w:rsidP="00007072">
            <w:pPr>
              <w:jc w:val="left"/>
              <w:rPr>
                <w:rFonts w:cs="Arial"/>
                <w:caps/>
                <w:sz w:val="12"/>
                <w:szCs w:val="12"/>
              </w:rPr>
            </w:pPr>
            <w:r w:rsidRPr="00007072">
              <w:rPr>
                <w:rFonts w:cs="Arial"/>
                <w:caps/>
                <w:sz w:val="12"/>
                <w:szCs w:val="12"/>
              </w:rPr>
              <w:t>X53 – De 1.100.001 a 2.500.000 transacções</w:t>
            </w:r>
          </w:p>
        </w:tc>
        <w:tc>
          <w:tcPr>
            <w:tcW w:w="790" w:type="dxa"/>
            <w:vAlign w:val="center"/>
          </w:tcPr>
          <w:p w14:paraId="5BB76AE2" w14:textId="77777777" w:rsidR="00007072" w:rsidRPr="00007072" w:rsidRDefault="00007072" w:rsidP="00007072">
            <w:pPr>
              <w:rPr>
                <w:rFonts w:cs="Arial"/>
                <w:caps/>
                <w:sz w:val="12"/>
                <w:szCs w:val="12"/>
              </w:rPr>
            </w:pPr>
            <w:r w:rsidRPr="00007072">
              <w:rPr>
                <w:rFonts w:cs="Arial"/>
                <w:caps/>
                <w:sz w:val="12"/>
                <w:szCs w:val="12"/>
              </w:rPr>
              <w:t>0,00031</w:t>
            </w:r>
          </w:p>
        </w:tc>
        <w:tc>
          <w:tcPr>
            <w:tcW w:w="1131" w:type="dxa"/>
            <w:vAlign w:val="center"/>
          </w:tcPr>
          <w:p w14:paraId="268C506C"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6FF5FD6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2B1B3F" w14:textId="77777777" w:rsidTr="00FF3BE7">
        <w:trPr>
          <w:trHeight w:val="606"/>
          <w:jc w:val="right"/>
        </w:trPr>
        <w:tc>
          <w:tcPr>
            <w:tcW w:w="3205" w:type="dxa"/>
            <w:vMerge/>
            <w:vAlign w:val="center"/>
          </w:tcPr>
          <w:p w14:paraId="0F3FA237" w14:textId="77777777" w:rsidR="00007072" w:rsidRPr="00007072" w:rsidRDefault="00007072" w:rsidP="00007072">
            <w:pPr>
              <w:jc w:val="left"/>
              <w:rPr>
                <w:rFonts w:cs="Arial"/>
                <w:caps/>
                <w:sz w:val="12"/>
                <w:szCs w:val="12"/>
              </w:rPr>
            </w:pPr>
          </w:p>
        </w:tc>
        <w:tc>
          <w:tcPr>
            <w:tcW w:w="3206" w:type="dxa"/>
            <w:vAlign w:val="center"/>
          </w:tcPr>
          <w:p w14:paraId="173ED606" w14:textId="77777777" w:rsidR="00007072" w:rsidRPr="00007072" w:rsidRDefault="00007072" w:rsidP="00007072">
            <w:pPr>
              <w:jc w:val="left"/>
              <w:rPr>
                <w:rFonts w:cs="Arial"/>
                <w:caps/>
                <w:sz w:val="12"/>
                <w:szCs w:val="12"/>
              </w:rPr>
            </w:pPr>
            <w:r w:rsidRPr="00007072">
              <w:rPr>
                <w:rFonts w:cs="Arial"/>
                <w:caps/>
                <w:sz w:val="12"/>
                <w:szCs w:val="12"/>
              </w:rPr>
              <w:t>X54 – De 2.500.001 a 5.500.000 transacções</w:t>
            </w:r>
          </w:p>
        </w:tc>
        <w:tc>
          <w:tcPr>
            <w:tcW w:w="790" w:type="dxa"/>
            <w:vAlign w:val="center"/>
          </w:tcPr>
          <w:p w14:paraId="60A566F0" w14:textId="77777777" w:rsidR="00007072" w:rsidRPr="00007072" w:rsidRDefault="00007072" w:rsidP="00007072">
            <w:pPr>
              <w:rPr>
                <w:rFonts w:cs="Arial"/>
                <w:caps/>
                <w:sz w:val="12"/>
                <w:szCs w:val="12"/>
              </w:rPr>
            </w:pPr>
            <w:r w:rsidRPr="00007072">
              <w:rPr>
                <w:rFonts w:cs="Arial"/>
                <w:caps/>
                <w:sz w:val="12"/>
                <w:szCs w:val="12"/>
              </w:rPr>
              <w:t>0,00029</w:t>
            </w:r>
          </w:p>
        </w:tc>
        <w:tc>
          <w:tcPr>
            <w:tcW w:w="1131" w:type="dxa"/>
            <w:vAlign w:val="center"/>
          </w:tcPr>
          <w:p w14:paraId="446AFF52"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57D1C97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44D2B2" w14:textId="77777777" w:rsidTr="00FF3BE7">
        <w:trPr>
          <w:trHeight w:val="606"/>
          <w:jc w:val="right"/>
        </w:trPr>
        <w:tc>
          <w:tcPr>
            <w:tcW w:w="3205" w:type="dxa"/>
            <w:vMerge/>
            <w:vAlign w:val="center"/>
          </w:tcPr>
          <w:p w14:paraId="5EC11621" w14:textId="77777777" w:rsidR="00007072" w:rsidRPr="00007072" w:rsidRDefault="00007072" w:rsidP="00007072">
            <w:pPr>
              <w:jc w:val="left"/>
              <w:rPr>
                <w:rFonts w:cs="Arial"/>
                <w:caps/>
                <w:sz w:val="12"/>
                <w:szCs w:val="12"/>
              </w:rPr>
            </w:pPr>
          </w:p>
        </w:tc>
        <w:tc>
          <w:tcPr>
            <w:tcW w:w="3206" w:type="dxa"/>
            <w:vAlign w:val="center"/>
          </w:tcPr>
          <w:p w14:paraId="307ACC73" w14:textId="77777777" w:rsidR="00007072" w:rsidRPr="00007072" w:rsidRDefault="00007072" w:rsidP="00007072">
            <w:pPr>
              <w:jc w:val="left"/>
              <w:rPr>
                <w:rFonts w:cs="Arial"/>
                <w:caps/>
                <w:sz w:val="12"/>
                <w:szCs w:val="12"/>
              </w:rPr>
            </w:pPr>
            <w:r w:rsidRPr="00007072">
              <w:rPr>
                <w:rFonts w:cs="Arial"/>
                <w:caps/>
                <w:sz w:val="12"/>
                <w:szCs w:val="12"/>
              </w:rPr>
              <w:t>X55 – No excedente de 5.500.000 transacções</w:t>
            </w:r>
          </w:p>
        </w:tc>
        <w:tc>
          <w:tcPr>
            <w:tcW w:w="790" w:type="dxa"/>
            <w:vAlign w:val="center"/>
          </w:tcPr>
          <w:p w14:paraId="72023729" w14:textId="77777777" w:rsidR="00007072" w:rsidRPr="00007072" w:rsidRDefault="00007072" w:rsidP="00007072">
            <w:pPr>
              <w:rPr>
                <w:rFonts w:cs="Arial"/>
                <w:caps/>
                <w:sz w:val="12"/>
                <w:szCs w:val="12"/>
              </w:rPr>
            </w:pPr>
            <w:r w:rsidRPr="00007072">
              <w:rPr>
                <w:rFonts w:cs="Arial"/>
                <w:caps/>
                <w:sz w:val="12"/>
                <w:szCs w:val="12"/>
              </w:rPr>
              <w:t>0,00028</w:t>
            </w:r>
          </w:p>
        </w:tc>
        <w:tc>
          <w:tcPr>
            <w:tcW w:w="1131" w:type="dxa"/>
            <w:vAlign w:val="center"/>
          </w:tcPr>
          <w:p w14:paraId="5A0B028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36BC3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45FFD2" w14:textId="77777777" w:rsidTr="00FF3BE7">
        <w:trPr>
          <w:trHeight w:val="606"/>
          <w:jc w:val="right"/>
        </w:trPr>
        <w:tc>
          <w:tcPr>
            <w:tcW w:w="3205" w:type="dxa"/>
            <w:vMerge/>
            <w:vAlign w:val="center"/>
          </w:tcPr>
          <w:p w14:paraId="5353A425" w14:textId="77777777" w:rsidR="00007072" w:rsidRPr="00007072" w:rsidRDefault="00007072" w:rsidP="00007072">
            <w:pPr>
              <w:jc w:val="left"/>
              <w:rPr>
                <w:rFonts w:cs="Arial"/>
                <w:caps/>
                <w:sz w:val="12"/>
                <w:szCs w:val="12"/>
              </w:rPr>
            </w:pPr>
          </w:p>
        </w:tc>
        <w:tc>
          <w:tcPr>
            <w:tcW w:w="3206" w:type="dxa"/>
            <w:vAlign w:val="center"/>
          </w:tcPr>
          <w:p w14:paraId="4ACD0318" w14:textId="77777777" w:rsidR="00007072" w:rsidRPr="00007072" w:rsidRDefault="00007072" w:rsidP="00007072">
            <w:pPr>
              <w:jc w:val="left"/>
              <w:rPr>
                <w:rFonts w:cs="Arial"/>
                <w:caps/>
                <w:sz w:val="12"/>
                <w:szCs w:val="12"/>
              </w:rPr>
            </w:pPr>
            <w:r w:rsidRPr="00007072">
              <w:rPr>
                <w:rFonts w:cs="Arial"/>
                <w:caps/>
                <w:sz w:val="12"/>
                <w:szCs w:val="12"/>
              </w:rPr>
              <w:t>X56 – Por transacção com cartão not-on-us na rede MULTIBANCO</w:t>
            </w:r>
            <w:r w:rsidRPr="00007072">
              <w:rPr>
                <w:rFonts w:cs="Arial"/>
                <w:caps/>
                <w:sz w:val="14"/>
                <w:szCs w:val="12"/>
                <w:vertAlign w:val="superscript"/>
              </w:rPr>
              <w:footnoteReference w:id="116"/>
            </w:r>
          </w:p>
        </w:tc>
        <w:tc>
          <w:tcPr>
            <w:tcW w:w="790" w:type="dxa"/>
            <w:vAlign w:val="center"/>
          </w:tcPr>
          <w:p w14:paraId="35FC9FE3" w14:textId="77777777" w:rsidR="00007072" w:rsidRPr="00007072" w:rsidRDefault="00007072" w:rsidP="00007072">
            <w:pPr>
              <w:rPr>
                <w:rFonts w:cs="Arial"/>
                <w:caps/>
                <w:sz w:val="12"/>
                <w:szCs w:val="12"/>
              </w:rPr>
            </w:pPr>
            <w:r w:rsidRPr="00007072">
              <w:rPr>
                <w:rFonts w:cs="Arial"/>
                <w:caps/>
                <w:sz w:val="12"/>
                <w:szCs w:val="12"/>
              </w:rPr>
              <w:t>0,00024</w:t>
            </w:r>
          </w:p>
        </w:tc>
        <w:tc>
          <w:tcPr>
            <w:tcW w:w="1131" w:type="dxa"/>
            <w:vAlign w:val="center"/>
          </w:tcPr>
          <w:p w14:paraId="378E9E15"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55364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27F2FC" w14:textId="77777777" w:rsidTr="00FF3BE7">
        <w:trPr>
          <w:trHeight w:val="606"/>
          <w:jc w:val="right"/>
        </w:trPr>
        <w:tc>
          <w:tcPr>
            <w:tcW w:w="3205" w:type="dxa"/>
            <w:vMerge w:val="restart"/>
            <w:vAlign w:val="center"/>
          </w:tcPr>
          <w:p w14:paraId="6773D98D" w14:textId="77777777" w:rsidR="00007072" w:rsidRPr="00007072" w:rsidRDefault="00007072" w:rsidP="00007072">
            <w:pPr>
              <w:jc w:val="left"/>
              <w:rPr>
                <w:rFonts w:cs="Arial"/>
                <w:caps/>
                <w:sz w:val="12"/>
                <w:szCs w:val="12"/>
                <w:highlight w:val="yellow"/>
                <w:lang w:val="en-US"/>
              </w:rPr>
            </w:pPr>
            <w:r w:rsidRPr="00007072">
              <w:rPr>
                <w:rFonts w:cs="Arial"/>
                <w:caps/>
                <w:sz w:val="12"/>
                <w:szCs w:val="12"/>
                <w:lang w:val="en-US"/>
              </w:rPr>
              <w:t>x6 – blocking services</w:t>
            </w:r>
            <w:r w:rsidRPr="00007072">
              <w:rPr>
                <w:rFonts w:cs="Arial"/>
                <w:caps/>
                <w:sz w:val="14"/>
                <w:szCs w:val="12"/>
                <w:vertAlign w:val="superscript"/>
              </w:rPr>
              <w:footnoteReference w:id="117"/>
            </w:r>
            <w:r w:rsidRPr="00007072">
              <w:rPr>
                <w:rFonts w:cs="Arial"/>
                <w:caps/>
                <w:sz w:val="12"/>
                <w:szCs w:val="12"/>
                <w:vertAlign w:val="superscript"/>
                <w:lang w:val="en-US"/>
              </w:rPr>
              <w:t>,</w:t>
            </w:r>
            <w:r w:rsidRPr="00007072">
              <w:rPr>
                <w:rFonts w:cs="Arial"/>
                <w:caps/>
                <w:sz w:val="14"/>
                <w:szCs w:val="12"/>
                <w:vertAlign w:val="superscript"/>
              </w:rPr>
              <w:footnoteReference w:id="118"/>
            </w:r>
            <w:r w:rsidRPr="00007072">
              <w:rPr>
                <w:rFonts w:cs="Arial"/>
                <w:caps/>
                <w:sz w:val="12"/>
                <w:szCs w:val="12"/>
              </w:rPr>
              <w:t xml:space="preserve"> </w:t>
            </w:r>
          </w:p>
        </w:tc>
        <w:tc>
          <w:tcPr>
            <w:tcW w:w="3206" w:type="dxa"/>
            <w:vAlign w:val="center"/>
          </w:tcPr>
          <w:p w14:paraId="626DF440" w14:textId="77777777" w:rsidR="00007072" w:rsidRPr="00007072" w:rsidRDefault="00007072" w:rsidP="00007072">
            <w:pPr>
              <w:jc w:val="left"/>
              <w:rPr>
                <w:rFonts w:cs="Arial"/>
                <w:caps/>
                <w:sz w:val="12"/>
                <w:szCs w:val="12"/>
              </w:rPr>
            </w:pPr>
            <w:r w:rsidRPr="00007072">
              <w:rPr>
                <w:rFonts w:cs="Arial"/>
                <w:caps/>
                <w:sz w:val="12"/>
                <w:szCs w:val="12"/>
              </w:rPr>
              <w:t>x611 – adesão (&lt;500.000 cartões)</w:t>
            </w:r>
          </w:p>
        </w:tc>
        <w:tc>
          <w:tcPr>
            <w:tcW w:w="790" w:type="dxa"/>
            <w:vAlign w:val="center"/>
          </w:tcPr>
          <w:p w14:paraId="2F402905"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B7282A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0A1DD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7005A5" w14:textId="77777777" w:rsidTr="00FF3BE7">
        <w:trPr>
          <w:trHeight w:val="606"/>
          <w:jc w:val="right"/>
        </w:trPr>
        <w:tc>
          <w:tcPr>
            <w:tcW w:w="3205" w:type="dxa"/>
            <w:vMerge/>
            <w:vAlign w:val="center"/>
          </w:tcPr>
          <w:p w14:paraId="35A18FA2"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120FFB6B" w14:textId="77777777" w:rsidR="00007072" w:rsidRPr="00007072" w:rsidRDefault="00007072" w:rsidP="00007072">
            <w:pPr>
              <w:jc w:val="left"/>
              <w:rPr>
                <w:rFonts w:cs="Arial"/>
                <w:caps/>
                <w:sz w:val="12"/>
                <w:szCs w:val="12"/>
              </w:rPr>
            </w:pPr>
            <w:r w:rsidRPr="00007072">
              <w:rPr>
                <w:rFonts w:cs="Arial"/>
                <w:caps/>
                <w:sz w:val="12"/>
                <w:szCs w:val="12"/>
              </w:rPr>
              <w:t>x612 – adesão (</w:t>
            </w:r>
            <w:r w:rsidRPr="00007072">
              <w:rPr>
                <w:rFonts w:cs="Arial"/>
                <w:caps/>
                <w:sz w:val="12"/>
                <w:szCs w:val="12"/>
                <w:u w:val="single"/>
              </w:rPr>
              <w:t>&gt;</w:t>
            </w:r>
            <w:r w:rsidRPr="00007072">
              <w:rPr>
                <w:rFonts w:cs="Arial"/>
                <w:caps/>
                <w:sz w:val="12"/>
                <w:szCs w:val="12"/>
              </w:rPr>
              <w:t>500.000 cartões)</w:t>
            </w:r>
          </w:p>
        </w:tc>
        <w:tc>
          <w:tcPr>
            <w:tcW w:w="790" w:type="dxa"/>
            <w:vAlign w:val="center"/>
          </w:tcPr>
          <w:p w14:paraId="0A2CE8E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77EEAB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A2D64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15C3C8" w14:textId="77777777" w:rsidTr="00FF3BE7">
        <w:trPr>
          <w:trHeight w:val="606"/>
          <w:jc w:val="right"/>
        </w:trPr>
        <w:tc>
          <w:tcPr>
            <w:tcW w:w="3205" w:type="dxa"/>
            <w:vMerge/>
            <w:vAlign w:val="center"/>
          </w:tcPr>
          <w:p w14:paraId="16957E2F"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016927E" w14:textId="77777777" w:rsidR="00007072" w:rsidRPr="00007072" w:rsidRDefault="00007072" w:rsidP="00007072">
            <w:pPr>
              <w:jc w:val="left"/>
              <w:rPr>
                <w:rFonts w:cs="Arial"/>
                <w:caps/>
                <w:sz w:val="12"/>
                <w:szCs w:val="12"/>
              </w:rPr>
            </w:pPr>
            <w:r w:rsidRPr="00007072">
              <w:rPr>
                <w:rFonts w:cs="Arial"/>
                <w:caps/>
                <w:sz w:val="12"/>
                <w:szCs w:val="12"/>
              </w:rPr>
              <w:t>x621 – mensalidade (de 1 a 100.000 cartões)</w:t>
            </w:r>
          </w:p>
        </w:tc>
        <w:tc>
          <w:tcPr>
            <w:tcW w:w="790" w:type="dxa"/>
            <w:vAlign w:val="center"/>
          </w:tcPr>
          <w:p w14:paraId="7CFE8ED6" w14:textId="77777777" w:rsidR="00007072" w:rsidRPr="00007072" w:rsidRDefault="00007072" w:rsidP="00007072">
            <w:pPr>
              <w:rPr>
                <w:rFonts w:cs="Arial"/>
                <w:caps/>
                <w:sz w:val="12"/>
                <w:szCs w:val="12"/>
              </w:rPr>
            </w:pPr>
            <w:r w:rsidRPr="00007072">
              <w:rPr>
                <w:rFonts w:cs="Arial"/>
                <w:caps/>
                <w:sz w:val="12"/>
                <w:szCs w:val="12"/>
              </w:rPr>
              <w:t>1 500,00</w:t>
            </w:r>
          </w:p>
        </w:tc>
        <w:tc>
          <w:tcPr>
            <w:tcW w:w="1131" w:type="dxa"/>
            <w:vAlign w:val="center"/>
          </w:tcPr>
          <w:p w14:paraId="4CBAA83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D54DC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361180" w14:textId="77777777" w:rsidTr="00FF3BE7">
        <w:trPr>
          <w:trHeight w:val="606"/>
          <w:jc w:val="right"/>
        </w:trPr>
        <w:tc>
          <w:tcPr>
            <w:tcW w:w="3205" w:type="dxa"/>
            <w:vMerge/>
            <w:vAlign w:val="center"/>
          </w:tcPr>
          <w:p w14:paraId="4F04862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7B9A7BD9" w14:textId="77777777" w:rsidR="00007072" w:rsidRPr="00007072" w:rsidRDefault="00007072" w:rsidP="00007072">
            <w:pPr>
              <w:jc w:val="left"/>
              <w:rPr>
                <w:rFonts w:cs="Arial"/>
                <w:caps/>
                <w:sz w:val="12"/>
                <w:szCs w:val="12"/>
              </w:rPr>
            </w:pPr>
            <w:r w:rsidRPr="00007072">
              <w:rPr>
                <w:rFonts w:cs="Arial"/>
                <w:caps/>
                <w:sz w:val="12"/>
                <w:szCs w:val="12"/>
              </w:rPr>
              <w:t>x622 – mensalidade (de 100.001 a 400.000 cartões)</w:t>
            </w:r>
          </w:p>
        </w:tc>
        <w:tc>
          <w:tcPr>
            <w:tcW w:w="790" w:type="dxa"/>
            <w:vAlign w:val="center"/>
          </w:tcPr>
          <w:p w14:paraId="708E2831" w14:textId="77777777" w:rsidR="00007072" w:rsidRPr="00007072" w:rsidRDefault="00007072" w:rsidP="00007072">
            <w:pPr>
              <w:rPr>
                <w:rFonts w:cs="Arial"/>
                <w:caps/>
                <w:sz w:val="12"/>
                <w:szCs w:val="12"/>
              </w:rPr>
            </w:pPr>
            <w:r w:rsidRPr="00007072">
              <w:rPr>
                <w:rFonts w:cs="Arial"/>
                <w:caps/>
                <w:sz w:val="12"/>
                <w:szCs w:val="12"/>
              </w:rPr>
              <w:t>3 500,00</w:t>
            </w:r>
          </w:p>
        </w:tc>
        <w:tc>
          <w:tcPr>
            <w:tcW w:w="1131" w:type="dxa"/>
            <w:vAlign w:val="center"/>
          </w:tcPr>
          <w:p w14:paraId="18A8E37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2A922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AAE14C" w14:textId="77777777" w:rsidTr="00FF3BE7">
        <w:trPr>
          <w:trHeight w:val="606"/>
          <w:jc w:val="right"/>
        </w:trPr>
        <w:tc>
          <w:tcPr>
            <w:tcW w:w="3205" w:type="dxa"/>
            <w:vMerge/>
            <w:vAlign w:val="center"/>
          </w:tcPr>
          <w:p w14:paraId="734A36D6"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12699B2" w14:textId="77777777" w:rsidR="00007072" w:rsidRPr="00007072" w:rsidRDefault="00007072" w:rsidP="00007072">
            <w:pPr>
              <w:jc w:val="left"/>
              <w:rPr>
                <w:rFonts w:cs="Arial"/>
                <w:caps/>
                <w:sz w:val="12"/>
                <w:szCs w:val="12"/>
              </w:rPr>
            </w:pPr>
            <w:r w:rsidRPr="00007072">
              <w:rPr>
                <w:rFonts w:cs="Arial"/>
                <w:caps/>
                <w:sz w:val="12"/>
                <w:szCs w:val="12"/>
              </w:rPr>
              <w:t>x623 – mensalidade (de 400.001 a 1.200.000 cartões)</w:t>
            </w:r>
          </w:p>
        </w:tc>
        <w:tc>
          <w:tcPr>
            <w:tcW w:w="790" w:type="dxa"/>
            <w:vAlign w:val="center"/>
          </w:tcPr>
          <w:p w14:paraId="40E2EF25" w14:textId="77777777" w:rsidR="00007072" w:rsidRPr="00007072" w:rsidRDefault="00007072" w:rsidP="00007072">
            <w:pPr>
              <w:rPr>
                <w:rFonts w:cs="Arial"/>
                <w:caps/>
                <w:sz w:val="12"/>
                <w:szCs w:val="12"/>
              </w:rPr>
            </w:pPr>
            <w:r w:rsidRPr="00007072">
              <w:rPr>
                <w:rFonts w:cs="Arial"/>
                <w:caps/>
                <w:sz w:val="12"/>
                <w:szCs w:val="12"/>
              </w:rPr>
              <w:t>6 500,00</w:t>
            </w:r>
          </w:p>
        </w:tc>
        <w:tc>
          <w:tcPr>
            <w:tcW w:w="1131" w:type="dxa"/>
            <w:vAlign w:val="center"/>
          </w:tcPr>
          <w:p w14:paraId="5CFD421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ADD8E5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E1D5C" w14:textId="77777777" w:rsidTr="00FF3BE7">
        <w:trPr>
          <w:trHeight w:val="606"/>
          <w:jc w:val="right"/>
        </w:trPr>
        <w:tc>
          <w:tcPr>
            <w:tcW w:w="3205" w:type="dxa"/>
            <w:vMerge/>
            <w:vAlign w:val="center"/>
          </w:tcPr>
          <w:p w14:paraId="5691E8EA"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36A13DB6" w14:textId="77777777" w:rsidR="00007072" w:rsidRPr="00007072" w:rsidRDefault="00007072" w:rsidP="00007072">
            <w:pPr>
              <w:jc w:val="left"/>
              <w:rPr>
                <w:rFonts w:cs="Arial"/>
                <w:caps/>
                <w:sz w:val="12"/>
                <w:szCs w:val="12"/>
              </w:rPr>
            </w:pPr>
            <w:r w:rsidRPr="00007072">
              <w:rPr>
                <w:rFonts w:cs="Arial"/>
                <w:caps/>
                <w:sz w:val="12"/>
                <w:szCs w:val="12"/>
              </w:rPr>
              <w:t>x624 – mensalidade (de 1.200.001 a 2.500.000 cartões)</w:t>
            </w:r>
          </w:p>
        </w:tc>
        <w:tc>
          <w:tcPr>
            <w:tcW w:w="790" w:type="dxa"/>
            <w:vAlign w:val="center"/>
          </w:tcPr>
          <w:p w14:paraId="62C94DC0" w14:textId="77777777" w:rsidR="00007072" w:rsidRPr="00007072" w:rsidRDefault="00007072" w:rsidP="00007072">
            <w:pPr>
              <w:rPr>
                <w:rFonts w:cs="Arial"/>
                <w:caps/>
                <w:sz w:val="12"/>
                <w:szCs w:val="12"/>
              </w:rPr>
            </w:pPr>
            <w:r w:rsidRPr="00007072">
              <w:rPr>
                <w:rFonts w:cs="Arial"/>
                <w:caps/>
                <w:sz w:val="12"/>
                <w:szCs w:val="12"/>
              </w:rPr>
              <w:t>8 500,00</w:t>
            </w:r>
          </w:p>
        </w:tc>
        <w:tc>
          <w:tcPr>
            <w:tcW w:w="1131" w:type="dxa"/>
            <w:vAlign w:val="center"/>
          </w:tcPr>
          <w:p w14:paraId="5FB8A86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A212F3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DFB260" w14:textId="77777777" w:rsidTr="00FF3BE7">
        <w:trPr>
          <w:trHeight w:val="606"/>
          <w:jc w:val="right"/>
        </w:trPr>
        <w:tc>
          <w:tcPr>
            <w:tcW w:w="3205" w:type="dxa"/>
            <w:vMerge/>
            <w:vAlign w:val="center"/>
          </w:tcPr>
          <w:p w14:paraId="7C594954"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85F25E9" w14:textId="77777777" w:rsidR="00007072" w:rsidRPr="00007072" w:rsidRDefault="00007072" w:rsidP="00007072">
            <w:pPr>
              <w:jc w:val="left"/>
              <w:rPr>
                <w:rFonts w:cs="Arial"/>
                <w:caps/>
                <w:sz w:val="12"/>
                <w:szCs w:val="12"/>
              </w:rPr>
            </w:pPr>
            <w:r w:rsidRPr="00007072">
              <w:rPr>
                <w:rFonts w:cs="Arial"/>
                <w:caps/>
                <w:sz w:val="12"/>
                <w:szCs w:val="12"/>
              </w:rPr>
              <w:t>x625 – mensalidade (de 2.500.000 a 4.000.000 cartões)</w:t>
            </w:r>
          </w:p>
        </w:tc>
        <w:tc>
          <w:tcPr>
            <w:tcW w:w="790" w:type="dxa"/>
            <w:vAlign w:val="center"/>
          </w:tcPr>
          <w:p w14:paraId="453E2201" w14:textId="77777777" w:rsidR="00007072" w:rsidRPr="00007072" w:rsidRDefault="00007072" w:rsidP="00007072">
            <w:pPr>
              <w:rPr>
                <w:rFonts w:cs="Arial"/>
                <w:caps/>
                <w:sz w:val="12"/>
                <w:szCs w:val="12"/>
              </w:rPr>
            </w:pPr>
            <w:r w:rsidRPr="00007072">
              <w:rPr>
                <w:rFonts w:cs="Arial"/>
                <w:caps/>
                <w:sz w:val="12"/>
                <w:szCs w:val="12"/>
              </w:rPr>
              <w:t>9 500,00</w:t>
            </w:r>
          </w:p>
        </w:tc>
        <w:tc>
          <w:tcPr>
            <w:tcW w:w="1131" w:type="dxa"/>
            <w:vAlign w:val="center"/>
          </w:tcPr>
          <w:p w14:paraId="7BAB495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29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4661D" w14:textId="77777777" w:rsidTr="00FF3BE7">
        <w:trPr>
          <w:trHeight w:val="606"/>
          <w:jc w:val="right"/>
        </w:trPr>
        <w:tc>
          <w:tcPr>
            <w:tcW w:w="3205" w:type="dxa"/>
            <w:vMerge/>
            <w:vAlign w:val="center"/>
          </w:tcPr>
          <w:p w14:paraId="01CB00F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63EFDEE3" w14:textId="77777777" w:rsidR="00007072" w:rsidRPr="00007072" w:rsidRDefault="00007072" w:rsidP="00007072">
            <w:pPr>
              <w:jc w:val="left"/>
              <w:rPr>
                <w:rFonts w:cs="Arial"/>
                <w:caps/>
                <w:sz w:val="12"/>
                <w:szCs w:val="12"/>
              </w:rPr>
            </w:pPr>
            <w:r w:rsidRPr="00007072">
              <w:rPr>
                <w:rFonts w:cs="Arial"/>
                <w:caps/>
                <w:sz w:val="12"/>
                <w:szCs w:val="12"/>
              </w:rPr>
              <w:t>x626 – mensalidade (no excedente de 4.000.000 cartões)</w:t>
            </w:r>
          </w:p>
        </w:tc>
        <w:tc>
          <w:tcPr>
            <w:tcW w:w="790" w:type="dxa"/>
            <w:vAlign w:val="center"/>
          </w:tcPr>
          <w:p w14:paraId="0446934C" w14:textId="77777777" w:rsidR="00007072" w:rsidRPr="00007072" w:rsidRDefault="00007072" w:rsidP="00007072">
            <w:pPr>
              <w:rPr>
                <w:rFonts w:cs="Arial"/>
                <w:caps/>
                <w:sz w:val="12"/>
                <w:szCs w:val="12"/>
              </w:rPr>
            </w:pPr>
            <w:r w:rsidRPr="00007072">
              <w:rPr>
                <w:rFonts w:cs="Arial"/>
                <w:caps/>
                <w:sz w:val="12"/>
                <w:szCs w:val="12"/>
              </w:rPr>
              <w:t>10 500,00</w:t>
            </w:r>
          </w:p>
        </w:tc>
        <w:tc>
          <w:tcPr>
            <w:tcW w:w="1131" w:type="dxa"/>
            <w:vAlign w:val="center"/>
          </w:tcPr>
          <w:p w14:paraId="228D732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78736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491C7" w14:textId="77777777" w:rsidTr="00FF3BE7">
        <w:trPr>
          <w:trHeight w:val="606"/>
          <w:jc w:val="right"/>
        </w:trPr>
        <w:tc>
          <w:tcPr>
            <w:tcW w:w="3205" w:type="dxa"/>
            <w:vMerge/>
            <w:vAlign w:val="center"/>
          </w:tcPr>
          <w:p w14:paraId="200E246E"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599844C9" w14:textId="77777777" w:rsidR="00007072" w:rsidRPr="00007072" w:rsidRDefault="00007072" w:rsidP="00007072">
            <w:pPr>
              <w:jc w:val="left"/>
              <w:rPr>
                <w:rFonts w:cs="Arial"/>
                <w:caps/>
                <w:sz w:val="12"/>
                <w:szCs w:val="12"/>
              </w:rPr>
            </w:pPr>
            <w:r w:rsidRPr="00007072">
              <w:rPr>
                <w:rFonts w:cs="Arial"/>
                <w:caps/>
                <w:sz w:val="12"/>
                <w:szCs w:val="12"/>
              </w:rPr>
              <w:t>x63 – por transacção bloqueada</w:t>
            </w:r>
            <w:r w:rsidRPr="00007072">
              <w:rPr>
                <w:rFonts w:cs="Arial"/>
                <w:caps/>
                <w:sz w:val="14"/>
                <w:szCs w:val="12"/>
                <w:vertAlign w:val="superscript"/>
              </w:rPr>
              <w:footnoteReference w:id="119"/>
            </w:r>
          </w:p>
        </w:tc>
        <w:tc>
          <w:tcPr>
            <w:tcW w:w="790" w:type="dxa"/>
            <w:vAlign w:val="center"/>
          </w:tcPr>
          <w:p w14:paraId="4193AF08" w14:textId="77777777" w:rsidR="00007072" w:rsidRPr="00007072" w:rsidRDefault="00007072" w:rsidP="00007072">
            <w:pPr>
              <w:rPr>
                <w:rFonts w:cs="Arial"/>
                <w:caps/>
                <w:sz w:val="12"/>
                <w:szCs w:val="12"/>
              </w:rPr>
            </w:pPr>
            <w:r w:rsidRPr="00007072">
              <w:rPr>
                <w:rFonts w:cs="Arial"/>
                <w:caps/>
                <w:sz w:val="12"/>
                <w:szCs w:val="12"/>
              </w:rPr>
              <w:t>0,2</w:t>
            </w:r>
          </w:p>
        </w:tc>
        <w:tc>
          <w:tcPr>
            <w:tcW w:w="1131" w:type="dxa"/>
            <w:vAlign w:val="center"/>
          </w:tcPr>
          <w:p w14:paraId="59AEA1D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B83B071" w14:textId="77777777" w:rsidR="00007072" w:rsidRPr="00007072" w:rsidRDefault="00007072" w:rsidP="00007072">
            <w:pPr>
              <w:rPr>
                <w:rFonts w:cs="Arial"/>
                <w:caps/>
                <w:sz w:val="12"/>
                <w:szCs w:val="12"/>
              </w:rPr>
            </w:pPr>
            <w:r w:rsidRPr="00007072">
              <w:rPr>
                <w:rFonts w:cs="Arial"/>
                <w:caps/>
                <w:sz w:val="12"/>
                <w:szCs w:val="12"/>
              </w:rPr>
              <w:t>sibs fps</w:t>
            </w:r>
          </w:p>
        </w:tc>
      </w:tr>
    </w:tbl>
    <w:p w14:paraId="7E295801" w14:textId="77777777" w:rsidR="00007072" w:rsidRPr="00007072" w:rsidRDefault="00007072" w:rsidP="00007072">
      <w:pPr>
        <w:rPr>
          <w:rFonts w:cs="Arial"/>
          <w:b/>
          <w:caps/>
          <w:sz w:val="18"/>
          <w:szCs w:val="20"/>
          <w:lang w:val="pt-PT" w:eastAsia="pt-PT"/>
        </w:rPr>
      </w:pPr>
    </w:p>
    <w:p w14:paraId="132220F7" w14:textId="7A6C9C85" w:rsidR="00007072" w:rsidRPr="00007072" w:rsidRDefault="00007072" w:rsidP="00007072">
      <w:pPr>
        <w:keepNext/>
        <w:pageBreakBefore/>
        <w:spacing w:before="240" w:after="240"/>
        <w:outlineLvl w:val="0"/>
        <w:rPr>
          <w:b/>
          <w:caps/>
          <w:kern w:val="28"/>
          <w:szCs w:val="20"/>
          <w:lang w:val="pt-PT" w:eastAsia="pt-PT"/>
        </w:rPr>
      </w:pPr>
      <w:bookmarkStart w:id="1345" w:name="_Toc507437778"/>
      <w:bookmarkStart w:id="1346" w:name="_Toc507438362"/>
      <w:r w:rsidRPr="00007072">
        <w:rPr>
          <w:b/>
          <w:caps/>
          <w:kern w:val="28"/>
          <w:szCs w:val="20"/>
          <w:lang w:val="pt-PT" w:eastAsia="pt-PT"/>
        </w:rPr>
        <w:t>z – outros serviços</w:t>
      </w:r>
      <w:bookmarkEnd w:id="1345"/>
      <w:bookmarkEnd w:id="134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97862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F576E49" w14:textId="77777777" w:rsidR="00007072" w:rsidRPr="00007072" w:rsidRDefault="00007072" w:rsidP="00007072">
            <w:pPr>
              <w:rPr>
                <w:rFonts w:cs="Arial"/>
                <w:caps/>
                <w:sz w:val="12"/>
                <w:szCs w:val="12"/>
              </w:rPr>
            </w:pPr>
            <w:bookmarkStart w:id="1347" w:name="OLE_LINK1"/>
            <w:bookmarkStart w:id="1348" w:name="OLE_LINK2"/>
            <w:r w:rsidRPr="00007072">
              <w:rPr>
                <w:rFonts w:cs="Arial"/>
                <w:caps/>
                <w:sz w:val="12"/>
                <w:szCs w:val="12"/>
              </w:rPr>
              <w:t>Sub-grupo</w:t>
            </w:r>
          </w:p>
        </w:tc>
        <w:tc>
          <w:tcPr>
            <w:tcW w:w="3206" w:type="dxa"/>
            <w:vMerge w:val="restart"/>
            <w:vAlign w:val="center"/>
          </w:tcPr>
          <w:p w14:paraId="782EB61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30C8CD0" w14:textId="77777777" w:rsidR="00007072" w:rsidRPr="00007072" w:rsidRDefault="00007072" w:rsidP="00007072">
            <w:pPr>
              <w:rPr>
                <w:rFonts w:cs="Arial"/>
                <w:caps/>
                <w:sz w:val="12"/>
                <w:szCs w:val="12"/>
              </w:rPr>
            </w:pPr>
            <w:r w:rsidRPr="00007072">
              <w:rPr>
                <w:rFonts w:cs="Arial"/>
                <w:caps/>
                <w:sz w:val="12"/>
                <w:szCs w:val="12"/>
              </w:rPr>
              <w:t>Valor</w:t>
            </w:r>
          </w:p>
          <w:p w14:paraId="0382D62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D5ED17D"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0E9C8AE" w14:textId="77777777" w:rsidTr="00FF3BE7">
        <w:trPr>
          <w:trHeight w:val="207"/>
          <w:jc w:val="right"/>
        </w:trPr>
        <w:tc>
          <w:tcPr>
            <w:tcW w:w="3205" w:type="dxa"/>
            <w:vMerge/>
            <w:tcBorders>
              <w:bottom w:val="single" w:sz="4" w:space="0" w:color="auto"/>
            </w:tcBorders>
            <w:shd w:val="clear" w:color="auto" w:fill="CCDBF0"/>
            <w:vAlign w:val="center"/>
          </w:tcPr>
          <w:p w14:paraId="55021C3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D00937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A25116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B19242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3E8C216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83981F9" w14:textId="77777777" w:rsidTr="00FF3BE7">
        <w:trPr>
          <w:trHeight w:val="606"/>
          <w:jc w:val="right"/>
        </w:trPr>
        <w:tc>
          <w:tcPr>
            <w:tcW w:w="3205" w:type="dxa"/>
            <w:vMerge w:val="restart"/>
            <w:vAlign w:val="center"/>
          </w:tcPr>
          <w:p w14:paraId="43C47C66" w14:textId="77777777" w:rsidR="00007072" w:rsidRPr="00007072" w:rsidRDefault="00007072" w:rsidP="00007072">
            <w:pPr>
              <w:jc w:val="left"/>
              <w:rPr>
                <w:rFonts w:cs="Arial"/>
                <w:caps/>
                <w:sz w:val="12"/>
                <w:szCs w:val="12"/>
              </w:rPr>
            </w:pPr>
            <w:r w:rsidRPr="00007072">
              <w:rPr>
                <w:rFonts w:cs="Arial"/>
                <w:caps/>
                <w:sz w:val="12"/>
                <w:szCs w:val="12"/>
              </w:rPr>
              <w:t>Z6 – ACESSO AO PROCESSAMENTO SPI</w:t>
            </w:r>
          </w:p>
        </w:tc>
        <w:tc>
          <w:tcPr>
            <w:tcW w:w="3206" w:type="dxa"/>
            <w:vAlign w:val="center"/>
          </w:tcPr>
          <w:p w14:paraId="63E52FF1" w14:textId="77777777" w:rsidR="00007072" w:rsidRPr="00007072" w:rsidRDefault="00007072" w:rsidP="00007072">
            <w:pPr>
              <w:jc w:val="left"/>
              <w:rPr>
                <w:rFonts w:cs="Arial"/>
                <w:caps/>
                <w:sz w:val="12"/>
                <w:szCs w:val="12"/>
              </w:rPr>
            </w:pPr>
            <w:r w:rsidRPr="00007072">
              <w:rPr>
                <w:rFonts w:cs="Arial"/>
                <w:caps/>
                <w:sz w:val="12"/>
                <w:szCs w:val="12"/>
              </w:rPr>
              <w:t>Z61 – Anuidade AMEX</w:t>
            </w:r>
            <w:r w:rsidRPr="00007072">
              <w:rPr>
                <w:rFonts w:cs="Arial"/>
                <w:caps/>
                <w:sz w:val="14"/>
                <w:szCs w:val="12"/>
                <w:vertAlign w:val="superscript"/>
              </w:rPr>
              <w:footnoteReference w:id="120"/>
            </w:r>
          </w:p>
        </w:tc>
        <w:tc>
          <w:tcPr>
            <w:tcW w:w="790" w:type="dxa"/>
            <w:vAlign w:val="center"/>
          </w:tcPr>
          <w:p w14:paraId="6A6D170D"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761A3A2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3570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174429" w14:textId="77777777" w:rsidTr="00FF3BE7">
        <w:trPr>
          <w:trHeight w:val="606"/>
          <w:jc w:val="right"/>
        </w:trPr>
        <w:tc>
          <w:tcPr>
            <w:tcW w:w="3205" w:type="dxa"/>
            <w:vMerge/>
            <w:vAlign w:val="center"/>
          </w:tcPr>
          <w:p w14:paraId="213BF371" w14:textId="77777777" w:rsidR="00007072" w:rsidRPr="00007072" w:rsidRDefault="00007072" w:rsidP="00007072">
            <w:pPr>
              <w:jc w:val="left"/>
              <w:rPr>
                <w:rFonts w:cs="Arial"/>
                <w:caps/>
                <w:sz w:val="12"/>
                <w:szCs w:val="12"/>
              </w:rPr>
            </w:pPr>
          </w:p>
        </w:tc>
        <w:tc>
          <w:tcPr>
            <w:tcW w:w="3206" w:type="dxa"/>
            <w:vAlign w:val="center"/>
          </w:tcPr>
          <w:p w14:paraId="13F7028E" w14:textId="77777777" w:rsidR="00007072" w:rsidRPr="00007072" w:rsidRDefault="00007072" w:rsidP="00007072">
            <w:pPr>
              <w:jc w:val="left"/>
              <w:rPr>
                <w:rFonts w:cs="Arial"/>
                <w:caps/>
                <w:sz w:val="12"/>
                <w:szCs w:val="12"/>
              </w:rPr>
            </w:pPr>
            <w:r w:rsidRPr="00007072">
              <w:rPr>
                <w:rFonts w:cs="Arial"/>
                <w:caps/>
                <w:sz w:val="12"/>
                <w:szCs w:val="12"/>
              </w:rPr>
              <w:t>Z62 – Mensalidade Union Pay TPA</w:t>
            </w:r>
            <w:r w:rsidRPr="00007072">
              <w:rPr>
                <w:rFonts w:cs="Arial"/>
                <w:caps/>
                <w:sz w:val="14"/>
                <w:szCs w:val="12"/>
                <w:vertAlign w:val="superscript"/>
              </w:rPr>
              <w:footnoteReference w:id="121"/>
            </w:r>
          </w:p>
        </w:tc>
        <w:tc>
          <w:tcPr>
            <w:tcW w:w="790" w:type="dxa"/>
            <w:vAlign w:val="center"/>
          </w:tcPr>
          <w:p w14:paraId="0629C686"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0BB1BA5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C46E6F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ABA66A5" w14:textId="77777777" w:rsidTr="00FF3BE7">
        <w:trPr>
          <w:trHeight w:val="560"/>
          <w:jc w:val="right"/>
        </w:trPr>
        <w:tc>
          <w:tcPr>
            <w:tcW w:w="3205" w:type="dxa"/>
            <w:vMerge w:val="restart"/>
            <w:vAlign w:val="center"/>
          </w:tcPr>
          <w:p w14:paraId="229E95BD" w14:textId="77777777" w:rsidR="00007072" w:rsidRPr="00007072" w:rsidRDefault="00007072" w:rsidP="00007072">
            <w:pPr>
              <w:jc w:val="left"/>
              <w:rPr>
                <w:rFonts w:cs="Arial"/>
                <w:caps/>
                <w:sz w:val="12"/>
                <w:szCs w:val="12"/>
              </w:rPr>
            </w:pPr>
            <w:r w:rsidRPr="00007072">
              <w:rPr>
                <w:rFonts w:cs="Arial"/>
                <w:caps/>
                <w:sz w:val="12"/>
                <w:szCs w:val="12"/>
              </w:rPr>
              <w:t>Z7 – DCC NA REDE MULTIBANCO</w:t>
            </w:r>
          </w:p>
        </w:tc>
        <w:tc>
          <w:tcPr>
            <w:tcW w:w="3206" w:type="dxa"/>
            <w:vAlign w:val="center"/>
          </w:tcPr>
          <w:p w14:paraId="38E33A05" w14:textId="77777777" w:rsidR="00007072" w:rsidRPr="00007072" w:rsidRDefault="00007072" w:rsidP="00007072">
            <w:pPr>
              <w:jc w:val="left"/>
              <w:rPr>
                <w:rFonts w:cs="Arial"/>
                <w:caps/>
                <w:sz w:val="12"/>
                <w:szCs w:val="12"/>
              </w:rPr>
            </w:pPr>
            <w:r w:rsidRPr="00007072">
              <w:rPr>
                <w:rFonts w:cs="Arial"/>
                <w:caps/>
                <w:sz w:val="12"/>
                <w:szCs w:val="12"/>
              </w:rPr>
              <w:t>Z74 – Compras – Mensalidade DCC em TPA</w:t>
            </w:r>
            <w:r w:rsidRPr="00007072">
              <w:rPr>
                <w:rFonts w:cs="Arial"/>
                <w:caps/>
                <w:sz w:val="14"/>
                <w:szCs w:val="12"/>
                <w:vertAlign w:val="superscript"/>
              </w:rPr>
              <w:footnoteReference w:id="122"/>
            </w:r>
          </w:p>
        </w:tc>
        <w:tc>
          <w:tcPr>
            <w:tcW w:w="790" w:type="dxa"/>
            <w:vAlign w:val="center"/>
          </w:tcPr>
          <w:p w14:paraId="00359ACD" w14:textId="77777777" w:rsidR="00007072" w:rsidRPr="00007072" w:rsidRDefault="00007072" w:rsidP="00007072">
            <w:pPr>
              <w:jc w:val="right"/>
              <w:rPr>
                <w:rFonts w:cs="Arial"/>
                <w:caps/>
                <w:sz w:val="12"/>
                <w:szCs w:val="12"/>
              </w:rPr>
            </w:pPr>
            <w:r w:rsidRPr="00007072">
              <w:rPr>
                <w:rFonts w:cs="Arial"/>
                <w:caps/>
                <w:sz w:val="12"/>
                <w:szCs w:val="12"/>
              </w:rPr>
              <w:t>1.100</w:t>
            </w:r>
          </w:p>
        </w:tc>
        <w:tc>
          <w:tcPr>
            <w:tcW w:w="1131" w:type="dxa"/>
            <w:vAlign w:val="center"/>
          </w:tcPr>
          <w:p w14:paraId="23805AC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E284A6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D84C64" w14:textId="77777777" w:rsidTr="00FF3BE7">
        <w:trPr>
          <w:trHeight w:val="606"/>
          <w:jc w:val="right"/>
        </w:trPr>
        <w:tc>
          <w:tcPr>
            <w:tcW w:w="3205" w:type="dxa"/>
            <w:vMerge/>
            <w:vAlign w:val="center"/>
          </w:tcPr>
          <w:p w14:paraId="1C00A801" w14:textId="77777777" w:rsidR="00007072" w:rsidRPr="00007072" w:rsidRDefault="00007072" w:rsidP="00007072">
            <w:pPr>
              <w:jc w:val="left"/>
              <w:rPr>
                <w:rFonts w:cs="Arial"/>
                <w:caps/>
                <w:sz w:val="12"/>
                <w:szCs w:val="12"/>
              </w:rPr>
            </w:pPr>
          </w:p>
        </w:tc>
        <w:tc>
          <w:tcPr>
            <w:tcW w:w="3206" w:type="dxa"/>
            <w:vAlign w:val="center"/>
          </w:tcPr>
          <w:p w14:paraId="6039DC98" w14:textId="77777777" w:rsidR="00007072" w:rsidRPr="00007072" w:rsidRDefault="00007072" w:rsidP="00007072">
            <w:pPr>
              <w:jc w:val="left"/>
              <w:rPr>
                <w:rFonts w:cs="Arial"/>
                <w:caps/>
                <w:sz w:val="12"/>
                <w:szCs w:val="12"/>
              </w:rPr>
            </w:pPr>
            <w:r w:rsidRPr="00007072">
              <w:rPr>
                <w:rFonts w:cs="Arial"/>
                <w:caps/>
                <w:sz w:val="12"/>
                <w:szCs w:val="12"/>
              </w:rPr>
              <w:t>Z75 – Compras – Processamento operação DCC em TPA</w:t>
            </w:r>
          </w:p>
        </w:tc>
        <w:tc>
          <w:tcPr>
            <w:tcW w:w="790" w:type="dxa"/>
            <w:vAlign w:val="center"/>
          </w:tcPr>
          <w:p w14:paraId="26D08FD5" w14:textId="77777777" w:rsidR="00007072" w:rsidRPr="00007072" w:rsidRDefault="00007072" w:rsidP="00007072">
            <w:pPr>
              <w:jc w:val="right"/>
              <w:rPr>
                <w:rFonts w:cs="Arial"/>
                <w:caps/>
                <w:sz w:val="12"/>
                <w:szCs w:val="12"/>
              </w:rPr>
            </w:pPr>
            <w:r w:rsidRPr="00007072">
              <w:rPr>
                <w:rFonts w:cs="Arial"/>
                <w:caps/>
                <w:sz w:val="12"/>
                <w:szCs w:val="12"/>
              </w:rPr>
              <w:t>0,00904</w:t>
            </w:r>
          </w:p>
        </w:tc>
        <w:tc>
          <w:tcPr>
            <w:tcW w:w="1131" w:type="dxa"/>
            <w:vAlign w:val="center"/>
          </w:tcPr>
          <w:p w14:paraId="2A2AA55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115A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608A76" w14:textId="77777777" w:rsidTr="00FF3BE7">
        <w:trPr>
          <w:trHeight w:val="606"/>
          <w:jc w:val="right"/>
        </w:trPr>
        <w:tc>
          <w:tcPr>
            <w:tcW w:w="3205" w:type="dxa"/>
            <w:vMerge/>
            <w:vAlign w:val="center"/>
          </w:tcPr>
          <w:p w14:paraId="3FF7A199" w14:textId="77777777" w:rsidR="00007072" w:rsidRPr="00007072" w:rsidRDefault="00007072" w:rsidP="00007072">
            <w:pPr>
              <w:jc w:val="left"/>
              <w:rPr>
                <w:rFonts w:cs="Arial"/>
                <w:caps/>
                <w:sz w:val="12"/>
                <w:szCs w:val="12"/>
              </w:rPr>
            </w:pPr>
          </w:p>
        </w:tc>
        <w:tc>
          <w:tcPr>
            <w:tcW w:w="3206" w:type="dxa"/>
            <w:vAlign w:val="center"/>
          </w:tcPr>
          <w:p w14:paraId="19FF3B6F" w14:textId="77777777" w:rsidR="00007072" w:rsidRPr="00007072" w:rsidRDefault="00007072" w:rsidP="00007072">
            <w:pPr>
              <w:jc w:val="left"/>
              <w:rPr>
                <w:rFonts w:cs="Arial"/>
                <w:caps/>
                <w:sz w:val="12"/>
                <w:szCs w:val="12"/>
              </w:rPr>
            </w:pPr>
            <w:r w:rsidRPr="00007072">
              <w:rPr>
                <w:rFonts w:cs="Arial"/>
                <w:caps/>
                <w:sz w:val="12"/>
                <w:szCs w:val="12"/>
              </w:rPr>
              <w:t>Z76 – Compras – Comissão DCC em TPA</w:t>
            </w:r>
          </w:p>
        </w:tc>
        <w:tc>
          <w:tcPr>
            <w:tcW w:w="790" w:type="dxa"/>
            <w:vAlign w:val="center"/>
          </w:tcPr>
          <w:p w14:paraId="6F97C46C" w14:textId="77777777" w:rsidR="00007072" w:rsidRPr="00007072" w:rsidRDefault="00007072" w:rsidP="00007072">
            <w:pPr>
              <w:jc w:val="right"/>
              <w:rPr>
                <w:rFonts w:cs="Arial"/>
                <w:caps/>
                <w:sz w:val="12"/>
                <w:szCs w:val="12"/>
              </w:rPr>
            </w:pPr>
            <w:r w:rsidRPr="00007072">
              <w:rPr>
                <w:rFonts w:cs="Arial"/>
                <w:caps/>
                <w:sz w:val="12"/>
                <w:szCs w:val="12"/>
              </w:rPr>
              <w:t>7,5%DCC TR</w:t>
            </w:r>
          </w:p>
        </w:tc>
        <w:tc>
          <w:tcPr>
            <w:tcW w:w="1131" w:type="dxa"/>
            <w:vAlign w:val="center"/>
          </w:tcPr>
          <w:p w14:paraId="2C575EC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EDC59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66D353" w14:textId="77777777" w:rsidTr="00FF3BE7">
        <w:trPr>
          <w:trHeight w:val="606"/>
          <w:jc w:val="right"/>
        </w:trPr>
        <w:tc>
          <w:tcPr>
            <w:tcW w:w="3205" w:type="dxa"/>
            <w:vMerge/>
            <w:vAlign w:val="center"/>
          </w:tcPr>
          <w:p w14:paraId="50ACAA1B" w14:textId="77777777" w:rsidR="00007072" w:rsidRPr="00007072" w:rsidRDefault="00007072" w:rsidP="00007072">
            <w:pPr>
              <w:jc w:val="left"/>
              <w:rPr>
                <w:rFonts w:cs="Arial"/>
                <w:caps/>
                <w:sz w:val="12"/>
                <w:szCs w:val="12"/>
              </w:rPr>
            </w:pPr>
          </w:p>
        </w:tc>
        <w:tc>
          <w:tcPr>
            <w:tcW w:w="3206" w:type="dxa"/>
            <w:vAlign w:val="center"/>
          </w:tcPr>
          <w:p w14:paraId="0B06B477" w14:textId="77777777" w:rsidR="00007072" w:rsidRPr="00007072" w:rsidRDefault="00007072" w:rsidP="00007072">
            <w:pPr>
              <w:jc w:val="left"/>
              <w:rPr>
                <w:rFonts w:cs="Arial"/>
                <w:caps/>
                <w:sz w:val="12"/>
                <w:szCs w:val="12"/>
              </w:rPr>
            </w:pPr>
            <w:r w:rsidRPr="00007072">
              <w:rPr>
                <w:rFonts w:cs="Arial"/>
                <w:caps/>
                <w:sz w:val="12"/>
                <w:szCs w:val="12"/>
              </w:rPr>
              <w:t>Z77 – Clearing operação DCC (CA e TPA)</w:t>
            </w:r>
          </w:p>
        </w:tc>
        <w:tc>
          <w:tcPr>
            <w:tcW w:w="790" w:type="dxa"/>
            <w:vAlign w:val="center"/>
          </w:tcPr>
          <w:p w14:paraId="1B45E6DD" w14:textId="77777777" w:rsidR="00007072" w:rsidRPr="00007072" w:rsidRDefault="00007072" w:rsidP="00007072">
            <w:pPr>
              <w:jc w:val="right"/>
              <w:rPr>
                <w:rFonts w:cs="Arial"/>
                <w:caps/>
                <w:sz w:val="12"/>
                <w:szCs w:val="12"/>
              </w:rPr>
            </w:pPr>
            <w:r w:rsidRPr="00007072">
              <w:rPr>
                <w:rFonts w:cs="Arial"/>
                <w:caps/>
                <w:sz w:val="12"/>
                <w:szCs w:val="12"/>
              </w:rPr>
              <w:t>0,0024</w:t>
            </w:r>
          </w:p>
        </w:tc>
        <w:tc>
          <w:tcPr>
            <w:tcW w:w="1131" w:type="dxa"/>
            <w:vAlign w:val="center"/>
          </w:tcPr>
          <w:p w14:paraId="63B677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A13C4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5D13FA" w14:textId="77777777" w:rsidTr="00FF3BE7">
        <w:trPr>
          <w:trHeight w:val="606"/>
          <w:jc w:val="right"/>
        </w:trPr>
        <w:tc>
          <w:tcPr>
            <w:tcW w:w="3205" w:type="dxa"/>
            <w:vMerge w:val="restart"/>
            <w:vAlign w:val="center"/>
          </w:tcPr>
          <w:p w14:paraId="6AC5C2AF" w14:textId="77777777" w:rsidR="00007072" w:rsidRPr="00007072" w:rsidRDefault="00007072" w:rsidP="00007072">
            <w:pPr>
              <w:jc w:val="left"/>
              <w:rPr>
                <w:rFonts w:cs="Arial"/>
                <w:caps/>
                <w:sz w:val="12"/>
                <w:szCs w:val="12"/>
              </w:rPr>
            </w:pPr>
            <w:r w:rsidRPr="00007072">
              <w:rPr>
                <w:rFonts w:cs="Arial"/>
                <w:caps/>
                <w:sz w:val="12"/>
                <w:szCs w:val="12"/>
              </w:rPr>
              <w:t>Z8 – ENVIO DE MENSAGENS</w:t>
            </w:r>
          </w:p>
        </w:tc>
        <w:tc>
          <w:tcPr>
            <w:tcW w:w="3206" w:type="dxa"/>
            <w:vAlign w:val="center"/>
          </w:tcPr>
          <w:p w14:paraId="3FCAA1DE" w14:textId="77777777" w:rsidR="00007072" w:rsidRPr="00007072" w:rsidRDefault="00007072" w:rsidP="00007072">
            <w:pPr>
              <w:jc w:val="left"/>
              <w:rPr>
                <w:rFonts w:cs="Arial"/>
                <w:caps/>
                <w:sz w:val="12"/>
                <w:szCs w:val="12"/>
              </w:rPr>
            </w:pPr>
            <w:r w:rsidRPr="00007072">
              <w:rPr>
                <w:rFonts w:cs="Arial"/>
                <w:caps/>
                <w:sz w:val="12"/>
                <w:szCs w:val="12"/>
              </w:rPr>
              <w:t>Z81 – Envio de SMS Nacional</w:t>
            </w:r>
          </w:p>
        </w:tc>
        <w:tc>
          <w:tcPr>
            <w:tcW w:w="790" w:type="dxa"/>
            <w:vAlign w:val="center"/>
          </w:tcPr>
          <w:p w14:paraId="5BB0A9DF" w14:textId="77777777" w:rsidR="00007072" w:rsidRPr="00007072" w:rsidRDefault="00007072" w:rsidP="00007072">
            <w:pPr>
              <w:jc w:val="right"/>
              <w:rPr>
                <w:rFonts w:cs="Arial"/>
                <w:caps/>
                <w:sz w:val="12"/>
                <w:szCs w:val="12"/>
              </w:rPr>
            </w:pPr>
            <w:r w:rsidRPr="00007072">
              <w:rPr>
                <w:rFonts w:cs="Arial"/>
                <w:caps/>
                <w:sz w:val="12"/>
                <w:szCs w:val="12"/>
              </w:rPr>
              <w:t>0,025</w:t>
            </w:r>
          </w:p>
        </w:tc>
        <w:tc>
          <w:tcPr>
            <w:tcW w:w="1131" w:type="dxa"/>
            <w:vAlign w:val="center"/>
          </w:tcPr>
          <w:p w14:paraId="2371C3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5C560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A4D410" w14:textId="77777777" w:rsidTr="00FF3BE7">
        <w:trPr>
          <w:trHeight w:val="505"/>
          <w:jc w:val="right"/>
        </w:trPr>
        <w:tc>
          <w:tcPr>
            <w:tcW w:w="3205" w:type="dxa"/>
            <w:vMerge/>
            <w:vAlign w:val="center"/>
          </w:tcPr>
          <w:p w14:paraId="68D41198" w14:textId="77777777" w:rsidR="00007072" w:rsidRPr="00007072" w:rsidRDefault="00007072" w:rsidP="00007072">
            <w:pPr>
              <w:jc w:val="left"/>
              <w:rPr>
                <w:rFonts w:cs="Arial"/>
                <w:caps/>
                <w:sz w:val="12"/>
                <w:szCs w:val="12"/>
              </w:rPr>
            </w:pPr>
          </w:p>
        </w:tc>
        <w:tc>
          <w:tcPr>
            <w:tcW w:w="3206" w:type="dxa"/>
            <w:vAlign w:val="center"/>
          </w:tcPr>
          <w:p w14:paraId="2AB3E1C4" w14:textId="77777777" w:rsidR="00007072" w:rsidRPr="00007072" w:rsidRDefault="00007072" w:rsidP="00007072">
            <w:pPr>
              <w:jc w:val="left"/>
              <w:rPr>
                <w:rFonts w:cs="Arial"/>
                <w:caps/>
                <w:sz w:val="12"/>
                <w:szCs w:val="12"/>
              </w:rPr>
            </w:pPr>
            <w:r w:rsidRPr="00007072">
              <w:rPr>
                <w:rFonts w:cs="Arial"/>
                <w:caps/>
                <w:sz w:val="12"/>
                <w:szCs w:val="12"/>
              </w:rPr>
              <w:t>Z82 – Envio de SMS Internacional</w:t>
            </w:r>
          </w:p>
        </w:tc>
        <w:tc>
          <w:tcPr>
            <w:tcW w:w="790" w:type="dxa"/>
            <w:vAlign w:val="center"/>
          </w:tcPr>
          <w:p w14:paraId="51E8E51C" w14:textId="77777777" w:rsidR="00007072" w:rsidRPr="00007072" w:rsidRDefault="00007072" w:rsidP="00007072">
            <w:pPr>
              <w:jc w:val="right"/>
              <w:rPr>
                <w:rFonts w:cs="Arial"/>
                <w:caps/>
                <w:sz w:val="12"/>
                <w:szCs w:val="12"/>
              </w:rPr>
            </w:pPr>
            <w:r w:rsidRPr="00007072">
              <w:rPr>
                <w:rFonts w:cs="Arial"/>
                <w:caps/>
                <w:sz w:val="12"/>
                <w:szCs w:val="12"/>
              </w:rPr>
              <w:t>0,10</w:t>
            </w:r>
          </w:p>
        </w:tc>
        <w:tc>
          <w:tcPr>
            <w:tcW w:w="1131" w:type="dxa"/>
            <w:vAlign w:val="center"/>
          </w:tcPr>
          <w:p w14:paraId="6EAA32E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6F5F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FB83CC2" w14:textId="77777777" w:rsidTr="00FF3BE7">
        <w:trPr>
          <w:trHeight w:val="505"/>
          <w:jc w:val="right"/>
        </w:trPr>
        <w:tc>
          <w:tcPr>
            <w:tcW w:w="3205" w:type="dxa"/>
            <w:vMerge/>
            <w:vAlign w:val="center"/>
          </w:tcPr>
          <w:p w14:paraId="2F685928" w14:textId="77777777" w:rsidR="00007072" w:rsidRPr="00007072" w:rsidRDefault="00007072" w:rsidP="00007072">
            <w:pPr>
              <w:jc w:val="left"/>
              <w:rPr>
                <w:rFonts w:cs="Arial"/>
                <w:caps/>
                <w:sz w:val="12"/>
                <w:szCs w:val="12"/>
              </w:rPr>
            </w:pPr>
          </w:p>
        </w:tc>
        <w:tc>
          <w:tcPr>
            <w:tcW w:w="3206" w:type="dxa"/>
            <w:vAlign w:val="center"/>
          </w:tcPr>
          <w:p w14:paraId="51312A39" w14:textId="77777777" w:rsidR="00007072" w:rsidRPr="00007072" w:rsidRDefault="00007072" w:rsidP="00007072">
            <w:pPr>
              <w:jc w:val="left"/>
              <w:rPr>
                <w:rFonts w:cs="Arial"/>
                <w:caps/>
                <w:sz w:val="12"/>
                <w:szCs w:val="12"/>
              </w:rPr>
            </w:pPr>
            <w:r w:rsidRPr="00007072">
              <w:rPr>
                <w:rFonts w:cs="Arial"/>
                <w:caps/>
                <w:sz w:val="12"/>
                <w:szCs w:val="12"/>
              </w:rPr>
              <w:t>Z84 - Mensalidade de envio de PIN por sms</w:t>
            </w:r>
          </w:p>
        </w:tc>
        <w:tc>
          <w:tcPr>
            <w:tcW w:w="790" w:type="dxa"/>
            <w:vAlign w:val="center"/>
          </w:tcPr>
          <w:p w14:paraId="662DAC9D" w14:textId="77777777" w:rsidR="00007072" w:rsidRPr="00007072" w:rsidRDefault="00007072" w:rsidP="00007072">
            <w:pPr>
              <w:jc w:val="right"/>
              <w:rPr>
                <w:rFonts w:cs="Arial"/>
                <w:caps/>
                <w:sz w:val="12"/>
                <w:szCs w:val="12"/>
              </w:rPr>
            </w:pPr>
            <w:r w:rsidRPr="00007072">
              <w:rPr>
                <w:rFonts w:cs="Arial"/>
                <w:caps/>
                <w:sz w:val="12"/>
                <w:szCs w:val="12"/>
              </w:rPr>
              <w:t>750</w:t>
            </w:r>
          </w:p>
        </w:tc>
        <w:tc>
          <w:tcPr>
            <w:tcW w:w="1131" w:type="dxa"/>
            <w:vAlign w:val="center"/>
          </w:tcPr>
          <w:p w14:paraId="0143F00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5D2DF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DC2C00" w14:textId="77777777" w:rsidTr="00FF3BE7">
        <w:trPr>
          <w:trHeight w:val="505"/>
          <w:jc w:val="right"/>
        </w:trPr>
        <w:tc>
          <w:tcPr>
            <w:tcW w:w="3205" w:type="dxa"/>
            <w:vMerge/>
            <w:vAlign w:val="center"/>
          </w:tcPr>
          <w:p w14:paraId="39FFCB63" w14:textId="77777777" w:rsidR="00007072" w:rsidRPr="00007072" w:rsidRDefault="00007072" w:rsidP="00007072">
            <w:pPr>
              <w:jc w:val="left"/>
              <w:rPr>
                <w:rFonts w:cs="Arial"/>
                <w:caps/>
                <w:sz w:val="12"/>
                <w:szCs w:val="12"/>
              </w:rPr>
            </w:pPr>
          </w:p>
        </w:tc>
        <w:tc>
          <w:tcPr>
            <w:tcW w:w="3206" w:type="dxa"/>
            <w:vAlign w:val="center"/>
          </w:tcPr>
          <w:p w14:paraId="252A5C26" w14:textId="77777777" w:rsidR="00007072" w:rsidRPr="00007072" w:rsidRDefault="00007072" w:rsidP="00007072">
            <w:pPr>
              <w:jc w:val="left"/>
              <w:rPr>
                <w:rFonts w:cs="Arial"/>
                <w:caps/>
                <w:sz w:val="12"/>
                <w:szCs w:val="12"/>
              </w:rPr>
            </w:pPr>
            <w:r w:rsidRPr="00007072">
              <w:rPr>
                <w:rFonts w:cs="Arial"/>
                <w:caps/>
                <w:sz w:val="12"/>
                <w:szCs w:val="12"/>
              </w:rPr>
              <w:t>Z85 - Tarifa por envio de PIN por sms</w:t>
            </w:r>
          </w:p>
        </w:tc>
        <w:tc>
          <w:tcPr>
            <w:tcW w:w="790" w:type="dxa"/>
            <w:vAlign w:val="center"/>
          </w:tcPr>
          <w:p w14:paraId="651DE6B5" w14:textId="77777777" w:rsidR="00007072" w:rsidRPr="00007072" w:rsidRDefault="00007072" w:rsidP="00007072">
            <w:pPr>
              <w:jc w:val="right"/>
              <w:rPr>
                <w:rFonts w:cs="Arial"/>
                <w:caps/>
                <w:sz w:val="12"/>
                <w:szCs w:val="12"/>
              </w:rPr>
            </w:pPr>
            <w:r w:rsidRPr="00007072">
              <w:rPr>
                <w:rFonts w:cs="Arial"/>
                <w:caps/>
                <w:sz w:val="12"/>
                <w:szCs w:val="12"/>
              </w:rPr>
              <w:t>0,19</w:t>
            </w:r>
          </w:p>
        </w:tc>
        <w:tc>
          <w:tcPr>
            <w:tcW w:w="1131" w:type="dxa"/>
            <w:vAlign w:val="center"/>
          </w:tcPr>
          <w:p w14:paraId="4728A3D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D22532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633A9C" w14:textId="77777777" w:rsidTr="00FF3BE7">
        <w:trPr>
          <w:trHeight w:val="505"/>
          <w:jc w:val="right"/>
        </w:trPr>
        <w:tc>
          <w:tcPr>
            <w:tcW w:w="3205" w:type="dxa"/>
            <w:vMerge w:val="restart"/>
            <w:vAlign w:val="center"/>
          </w:tcPr>
          <w:p w14:paraId="2190BE2A" w14:textId="77777777" w:rsidR="00007072" w:rsidRPr="00007072" w:rsidRDefault="00007072" w:rsidP="00007072">
            <w:pPr>
              <w:jc w:val="left"/>
              <w:rPr>
                <w:rFonts w:cs="Arial"/>
                <w:caps/>
                <w:sz w:val="12"/>
                <w:szCs w:val="12"/>
              </w:rPr>
            </w:pPr>
            <w:r w:rsidRPr="00007072">
              <w:rPr>
                <w:rFonts w:cs="Arial"/>
                <w:caps/>
                <w:sz w:val="12"/>
                <w:szCs w:val="12"/>
              </w:rPr>
              <w:t>ZE – Pagamento de serviços (corporate banking)</w:t>
            </w:r>
          </w:p>
        </w:tc>
        <w:tc>
          <w:tcPr>
            <w:tcW w:w="3206" w:type="dxa"/>
            <w:vAlign w:val="center"/>
          </w:tcPr>
          <w:p w14:paraId="48DC13A5" w14:textId="77777777" w:rsidR="00007072" w:rsidRPr="00007072" w:rsidRDefault="00007072" w:rsidP="00007072">
            <w:pPr>
              <w:jc w:val="left"/>
              <w:rPr>
                <w:rFonts w:cs="Arial"/>
                <w:caps/>
                <w:sz w:val="12"/>
                <w:szCs w:val="12"/>
                <w:highlight w:val="yellow"/>
              </w:rPr>
            </w:pPr>
            <w:r w:rsidRPr="00007072">
              <w:rPr>
                <w:rFonts w:cs="Arial"/>
                <w:caps/>
                <w:sz w:val="12"/>
                <w:szCs w:val="12"/>
              </w:rPr>
              <w:t>ze1 – setup fee</w:t>
            </w:r>
          </w:p>
        </w:tc>
        <w:tc>
          <w:tcPr>
            <w:tcW w:w="790" w:type="dxa"/>
            <w:vAlign w:val="center"/>
          </w:tcPr>
          <w:p w14:paraId="3DEA783C" w14:textId="77777777" w:rsidR="00007072" w:rsidRPr="00007072" w:rsidRDefault="00007072" w:rsidP="00007072">
            <w:pPr>
              <w:jc w:val="right"/>
              <w:rPr>
                <w:rFonts w:cs="Arial"/>
                <w:caps/>
                <w:sz w:val="12"/>
                <w:szCs w:val="12"/>
                <w:highlight w:val="yellow"/>
              </w:rPr>
            </w:pPr>
            <w:r w:rsidRPr="00007072">
              <w:rPr>
                <w:rFonts w:cs="Arial"/>
                <w:caps/>
                <w:sz w:val="12"/>
                <w:szCs w:val="12"/>
              </w:rPr>
              <w:t>8.000</w:t>
            </w:r>
          </w:p>
        </w:tc>
        <w:tc>
          <w:tcPr>
            <w:tcW w:w="1131" w:type="dxa"/>
            <w:vAlign w:val="center"/>
          </w:tcPr>
          <w:p w14:paraId="671360B9" w14:textId="77777777" w:rsidR="00007072" w:rsidRPr="00007072" w:rsidRDefault="00007072" w:rsidP="00007072">
            <w:pPr>
              <w:rPr>
                <w:rFonts w:cs="Arial"/>
                <w:caps/>
                <w:sz w:val="12"/>
                <w:szCs w:val="12"/>
                <w:highlight w:val="yellow"/>
              </w:rPr>
            </w:pPr>
            <w:r w:rsidRPr="00007072">
              <w:rPr>
                <w:rFonts w:cs="Arial"/>
                <w:caps/>
                <w:sz w:val="12"/>
                <w:szCs w:val="12"/>
              </w:rPr>
              <w:t>INSTITUIÇÃO DE APOIO À ENTIDADE</w:t>
            </w:r>
          </w:p>
        </w:tc>
        <w:tc>
          <w:tcPr>
            <w:tcW w:w="1131" w:type="dxa"/>
            <w:vAlign w:val="center"/>
          </w:tcPr>
          <w:p w14:paraId="6D728B9F" w14:textId="77777777" w:rsidR="00007072" w:rsidRPr="00007072" w:rsidRDefault="00007072" w:rsidP="00007072">
            <w:pPr>
              <w:rPr>
                <w:rFonts w:cs="Arial"/>
                <w:caps/>
                <w:sz w:val="12"/>
                <w:szCs w:val="12"/>
                <w:highlight w:val="yellow"/>
              </w:rPr>
            </w:pPr>
            <w:r w:rsidRPr="00007072">
              <w:rPr>
                <w:rFonts w:cs="Arial"/>
                <w:caps/>
                <w:sz w:val="12"/>
                <w:szCs w:val="12"/>
              </w:rPr>
              <w:t>sibs fps</w:t>
            </w:r>
          </w:p>
        </w:tc>
      </w:tr>
      <w:tr w:rsidR="00007072" w:rsidRPr="00007072" w14:paraId="42FCCFDF" w14:textId="77777777" w:rsidTr="00FF3BE7">
        <w:trPr>
          <w:trHeight w:val="505"/>
          <w:jc w:val="right"/>
        </w:trPr>
        <w:tc>
          <w:tcPr>
            <w:tcW w:w="3205" w:type="dxa"/>
            <w:vMerge/>
            <w:vAlign w:val="center"/>
          </w:tcPr>
          <w:p w14:paraId="1FCC6996" w14:textId="77777777" w:rsidR="00007072" w:rsidRPr="00007072" w:rsidRDefault="00007072" w:rsidP="00007072">
            <w:pPr>
              <w:jc w:val="left"/>
              <w:rPr>
                <w:rFonts w:cs="Arial"/>
                <w:caps/>
                <w:sz w:val="12"/>
                <w:szCs w:val="12"/>
              </w:rPr>
            </w:pPr>
          </w:p>
        </w:tc>
        <w:tc>
          <w:tcPr>
            <w:tcW w:w="3206" w:type="dxa"/>
            <w:vAlign w:val="center"/>
          </w:tcPr>
          <w:p w14:paraId="7FFB5D14" w14:textId="77777777" w:rsidR="00007072" w:rsidRPr="00007072" w:rsidRDefault="00007072" w:rsidP="00007072">
            <w:pPr>
              <w:jc w:val="left"/>
              <w:rPr>
                <w:rFonts w:cs="Arial"/>
                <w:caps/>
                <w:sz w:val="12"/>
                <w:szCs w:val="12"/>
              </w:rPr>
            </w:pPr>
            <w:r w:rsidRPr="00007072">
              <w:rPr>
                <w:rFonts w:cs="Arial"/>
                <w:caps/>
                <w:sz w:val="12"/>
                <w:szCs w:val="12"/>
              </w:rPr>
              <w:t>ze2 – Anuidade - Geração de referências real-time</w:t>
            </w:r>
          </w:p>
        </w:tc>
        <w:tc>
          <w:tcPr>
            <w:tcW w:w="790" w:type="dxa"/>
            <w:vAlign w:val="center"/>
          </w:tcPr>
          <w:p w14:paraId="692ED44E" w14:textId="77777777" w:rsidR="00007072" w:rsidRPr="00007072" w:rsidRDefault="00007072" w:rsidP="00007072">
            <w:pPr>
              <w:jc w:val="right"/>
              <w:rPr>
                <w:rFonts w:cs="Arial"/>
                <w:caps/>
                <w:sz w:val="12"/>
                <w:szCs w:val="12"/>
              </w:rPr>
            </w:pPr>
            <w:r w:rsidRPr="00007072">
              <w:rPr>
                <w:rFonts w:cs="Arial"/>
                <w:caps/>
                <w:sz w:val="12"/>
                <w:szCs w:val="12"/>
              </w:rPr>
              <w:t>8.000</w:t>
            </w:r>
          </w:p>
        </w:tc>
        <w:tc>
          <w:tcPr>
            <w:tcW w:w="1131" w:type="dxa"/>
            <w:vAlign w:val="center"/>
          </w:tcPr>
          <w:p w14:paraId="4493A0E8"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E90C5A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9737F" w14:textId="77777777" w:rsidTr="00FF3BE7">
        <w:trPr>
          <w:trHeight w:val="505"/>
          <w:jc w:val="right"/>
        </w:trPr>
        <w:tc>
          <w:tcPr>
            <w:tcW w:w="3205" w:type="dxa"/>
            <w:vMerge/>
            <w:vAlign w:val="center"/>
          </w:tcPr>
          <w:p w14:paraId="77BF7D3E" w14:textId="77777777" w:rsidR="00007072" w:rsidRPr="00007072" w:rsidRDefault="00007072" w:rsidP="00007072">
            <w:pPr>
              <w:jc w:val="left"/>
              <w:rPr>
                <w:rFonts w:cs="Arial"/>
                <w:caps/>
                <w:sz w:val="12"/>
                <w:szCs w:val="12"/>
              </w:rPr>
            </w:pPr>
          </w:p>
        </w:tc>
        <w:tc>
          <w:tcPr>
            <w:tcW w:w="3206" w:type="dxa"/>
            <w:vAlign w:val="center"/>
          </w:tcPr>
          <w:p w14:paraId="0834AE8F" w14:textId="77777777" w:rsidR="00007072" w:rsidRPr="00007072" w:rsidRDefault="00007072" w:rsidP="00007072">
            <w:pPr>
              <w:jc w:val="left"/>
              <w:rPr>
                <w:rFonts w:cs="Arial"/>
                <w:caps/>
                <w:sz w:val="12"/>
                <w:szCs w:val="12"/>
              </w:rPr>
            </w:pPr>
            <w:r w:rsidRPr="00007072">
              <w:rPr>
                <w:rFonts w:cs="Arial"/>
                <w:caps/>
                <w:sz w:val="12"/>
                <w:szCs w:val="12"/>
              </w:rPr>
              <w:t>ze3 – Tarifa mensal por Entidade ativa/ inibida do Pag. Serviços</w:t>
            </w:r>
            <w:r w:rsidRPr="00007072">
              <w:rPr>
                <w:rFonts w:cs="Arial"/>
                <w:caps/>
                <w:sz w:val="12"/>
                <w:szCs w:val="12"/>
                <w:vertAlign w:val="superscript"/>
              </w:rPr>
              <w:footnoteReference w:id="123"/>
            </w:r>
          </w:p>
        </w:tc>
        <w:tc>
          <w:tcPr>
            <w:tcW w:w="790" w:type="dxa"/>
            <w:vAlign w:val="center"/>
          </w:tcPr>
          <w:p w14:paraId="68196150" w14:textId="77777777" w:rsidR="00007072" w:rsidRPr="00007072" w:rsidRDefault="00007072" w:rsidP="00007072">
            <w:pPr>
              <w:jc w:val="right"/>
              <w:rPr>
                <w:rFonts w:cs="Arial"/>
                <w:caps/>
                <w:sz w:val="12"/>
                <w:szCs w:val="12"/>
              </w:rPr>
            </w:pPr>
            <w:r w:rsidRPr="00007072">
              <w:rPr>
                <w:rFonts w:cs="Arial"/>
                <w:caps/>
                <w:sz w:val="12"/>
                <w:szCs w:val="12"/>
              </w:rPr>
              <w:t>100</w:t>
            </w:r>
          </w:p>
        </w:tc>
        <w:tc>
          <w:tcPr>
            <w:tcW w:w="1131" w:type="dxa"/>
            <w:vAlign w:val="center"/>
          </w:tcPr>
          <w:p w14:paraId="30B731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EE7440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2B2BA8" w14:textId="77777777" w:rsidTr="00FF3BE7">
        <w:trPr>
          <w:trHeight w:val="505"/>
          <w:jc w:val="right"/>
        </w:trPr>
        <w:tc>
          <w:tcPr>
            <w:tcW w:w="3205" w:type="dxa"/>
            <w:vMerge/>
            <w:vAlign w:val="center"/>
          </w:tcPr>
          <w:p w14:paraId="16409665" w14:textId="77777777" w:rsidR="00007072" w:rsidRPr="00007072" w:rsidRDefault="00007072" w:rsidP="00007072">
            <w:pPr>
              <w:jc w:val="left"/>
              <w:rPr>
                <w:rFonts w:cs="Arial"/>
                <w:caps/>
                <w:sz w:val="12"/>
                <w:szCs w:val="12"/>
              </w:rPr>
            </w:pPr>
          </w:p>
        </w:tc>
        <w:tc>
          <w:tcPr>
            <w:tcW w:w="3206" w:type="dxa"/>
            <w:vAlign w:val="center"/>
          </w:tcPr>
          <w:p w14:paraId="46D67091" w14:textId="77777777" w:rsidR="00007072" w:rsidRPr="00007072" w:rsidRDefault="00007072" w:rsidP="00007072">
            <w:pPr>
              <w:jc w:val="left"/>
              <w:rPr>
                <w:rFonts w:cs="Arial"/>
                <w:caps/>
                <w:sz w:val="12"/>
                <w:szCs w:val="12"/>
              </w:rPr>
            </w:pPr>
            <w:r w:rsidRPr="00007072">
              <w:rPr>
                <w:rFonts w:cs="Arial"/>
                <w:caps/>
                <w:sz w:val="12"/>
                <w:szCs w:val="12"/>
              </w:rPr>
              <w:t>ze5 – Geração / Cancelamento de referência real-time</w:t>
            </w:r>
          </w:p>
        </w:tc>
        <w:tc>
          <w:tcPr>
            <w:tcW w:w="790" w:type="dxa"/>
            <w:vAlign w:val="center"/>
          </w:tcPr>
          <w:p w14:paraId="2BA93648" w14:textId="77777777" w:rsidR="00007072" w:rsidRPr="00007072" w:rsidRDefault="00007072" w:rsidP="00007072">
            <w:pPr>
              <w:jc w:val="right"/>
              <w:rPr>
                <w:rFonts w:cs="Arial"/>
                <w:caps/>
                <w:sz w:val="12"/>
                <w:szCs w:val="12"/>
              </w:rPr>
            </w:pPr>
            <w:r w:rsidRPr="00007072">
              <w:rPr>
                <w:rFonts w:cs="Arial"/>
                <w:caps/>
                <w:sz w:val="12"/>
                <w:szCs w:val="12"/>
              </w:rPr>
              <w:t>0,0625</w:t>
            </w:r>
          </w:p>
        </w:tc>
        <w:tc>
          <w:tcPr>
            <w:tcW w:w="1131" w:type="dxa"/>
            <w:vAlign w:val="center"/>
          </w:tcPr>
          <w:p w14:paraId="159426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F8A35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105682" w14:textId="77777777" w:rsidTr="00FF3BE7">
        <w:trPr>
          <w:trHeight w:val="505"/>
          <w:jc w:val="right"/>
        </w:trPr>
        <w:tc>
          <w:tcPr>
            <w:tcW w:w="3205" w:type="dxa"/>
            <w:vMerge/>
            <w:vAlign w:val="center"/>
          </w:tcPr>
          <w:p w14:paraId="27368282" w14:textId="77777777" w:rsidR="00007072" w:rsidRPr="00007072" w:rsidRDefault="00007072" w:rsidP="00007072">
            <w:pPr>
              <w:jc w:val="left"/>
              <w:rPr>
                <w:rFonts w:cs="Arial"/>
                <w:caps/>
                <w:sz w:val="12"/>
                <w:szCs w:val="12"/>
              </w:rPr>
            </w:pPr>
          </w:p>
        </w:tc>
        <w:tc>
          <w:tcPr>
            <w:tcW w:w="3206" w:type="dxa"/>
            <w:vAlign w:val="center"/>
          </w:tcPr>
          <w:p w14:paraId="71396AB9" w14:textId="77777777" w:rsidR="00007072" w:rsidRPr="00007072" w:rsidRDefault="00007072" w:rsidP="00007072">
            <w:pPr>
              <w:jc w:val="left"/>
              <w:rPr>
                <w:rFonts w:cs="Arial"/>
                <w:caps/>
                <w:sz w:val="12"/>
                <w:szCs w:val="12"/>
              </w:rPr>
            </w:pPr>
            <w:r w:rsidRPr="00007072">
              <w:rPr>
                <w:rFonts w:cs="Arial"/>
                <w:caps/>
                <w:sz w:val="12"/>
                <w:szCs w:val="12"/>
              </w:rPr>
              <w:t>ze6 – Consulta ao estado de pagamento</w:t>
            </w:r>
          </w:p>
        </w:tc>
        <w:tc>
          <w:tcPr>
            <w:tcW w:w="790" w:type="dxa"/>
            <w:vAlign w:val="center"/>
          </w:tcPr>
          <w:p w14:paraId="42C02F92" w14:textId="77777777" w:rsidR="00007072" w:rsidRPr="00007072" w:rsidRDefault="00007072" w:rsidP="00007072">
            <w:pPr>
              <w:jc w:val="right"/>
              <w:rPr>
                <w:rFonts w:cs="Arial"/>
                <w:caps/>
                <w:sz w:val="12"/>
                <w:szCs w:val="12"/>
              </w:rPr>
            </w:pPr>
            <w:r w:rsidRPr="00007072">
              <w:rPr>
                <w:rFonts w:cs="Arial"/>
                <w:caps/>
                <w:sz w:val="12"/>
                <w:szCs w:val="12"/>
              </w:rPr>
              <w:t>0,0100</w:t>
            </w:r>
          </w:p>
        </w:tc>
        <w:tc>
          <w:tcPr>
            <w:tcW w:w="1131" w:type="dxa"/>
            <w:vAlign w:val="center"/>
          </w:tcPr>
          <w:p w14:paraId="61EDD15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B843C7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9FA489" w14:textId="77777777" w:rsidTr="00FF3BE7">
        <w:trPr>
          <w:trHeight w:val="505"/>
          <w:jc w:val="right"/>
        </w:trPr>
        <w:tc>
          <w:tcPr>
            <w:tcW w:w="3205" w:type="dxa"/>
            <w:vMerge/>
            <w:vAlign w:val="center"/>
          </w:tcPr>
          <w:p w14:paraId="5CD37265" w14:textId="77777777" w:rsidR="00007072" w:rsidRPr="00007072" w:rsidRDefault="00007072" w:rsidP="00007072">
            <w:pPr>
              <w:jc w:val="left"/>
              <w:rPr>
                <w:rFonts w:cs="Arial"/>
                <w:caps/>
                <w:sz w:val="12"/>
                <w:szCs w:val="12"/>
              </w:rPr>
            </w:pPr>
          </w:p>
        </w:tc>
        <w:tc>
          <w:tcPr>
            <w:tcW w:w="3206" w:type="dxa"/>
            <w:vAlign w:val="center"/>
          </w:tcPr>
          <w:p w14:paraId="36D87D3C" w14:textId="77777777" w:rsidR="00007072" w:rsidRPr="00007072" w:rsidRDefault="00007072" w:rsidP="00007072">
            <w:pPr>
              <w:jc w:val="left"/>
              <w:rPr>
                <w:rFonts w:cs="Arial"/>
                <w:caps/>
                <w:sz w:val="12"/>
                <w:szCs w:val="12"/>
              </w:rPr>
            </w:pPr>
            <w:r w:rsidRPr="00007072">
              <w:rPr>
                <w:rFonts w:cs="Arial"/>
                <w:caps/>
                <w:sz w:val="12"/>
                <w:szCs w:val="12"/>
              </w:rPr>
              <w:t>ze7 – Notificação de pagamento</w:t>
            </w:r>
          </w:p>
        </w:tc>
        <w:tc>
          <w:tcPr>
            <w:tcW w:w="790" w:type="dxa"/>
            <w:vAlign w:val="center"/>
          </w:tcPr>
          <w:p w14:paraId="2A4939E5" w14:textId="77777777" w:rsidR="00007072" w:rsidRPr="00007072" w:rsidRDefault="00007072" w:rsidP="00007072">
            <w:pPr>
              <w:jc w:val="right"/>
              <w:rPr>
                <w:rFonts w:cs="Arial"/>
                <w:caps/>
                <w:sz w:val="12"/>
                <w:szCs w:val="12"/>
              </w:rPr>
            </w:pPr>
            <w:r w:rsidRPr="00007072">
              <w:rPr>
                <w:rFonts w:cs="Arial"/>
                <w:caps/>
                <w:sz w:val="12"/>
                <w:szCs w:val="12"/>
              </w:rPr>
              <w:t>0,0250</w:t>
            </w:r>
          </w:p>
        </w:tc>
        <w:tc>
          <w:tcPr>
            <w:tcW w:w="1131" w:type="dxa"/>
            <w:vAlign w:val="center"/>
          </w:tcPr>
          <w:p w14:paraId="563ECA86"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41EC69B2" w14:textId="77777777" w:rsidR="00007072" w:rsidRPr="00007072" w:rsidRDefault="00007072" w:rsidP="00007072">
            <w:pPr>
              <w:rPr>
                <w:rFonts w:cs="Arial"/>
                <w:caps/>
                <w:sz w:val="12"/>
                <w:szCs w:val="12"/>
              </w:rPr>
            </w:pPr>
            <w:r w:rsidRPr="00007072">
              <w:rPr>
                <w:rFonts w:cs="Arial"/>
                <w:caps/>
                <w:sz w:val="12"/>
                <w:szCs w:val="12"/>
              </w:rPr>
              <w:t>sibs fps</w:t>
            </w:r>
          </w:p>
        </w:tc>
      </w:tr>
      <w:bookmarkEnd w:id="1347"/>
      <w:bookmarkEnd w:id="1348"/>
    </w:tbl>
    <w:p w14:paraId="7877F18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2C7AFA54" w14:textId="528E634A" w:rsidR="00007072" w:rsidRPr="00007072" w:rsidRDefault="00007072" w:rsidP="00007072">
      <w:pPr>
        <w:keepNext/>
        <w:pageBreakBefore/>
        <w:spacing w:before="240" w:after="240"/>
        <w:jc w:val="center"/>
        <w:outlineLvl w:val="0"/>
        <w:rPr>
          <w:b/>
          <w:caps/>
          <w:kern w:val="28"/>
          <w:szCs w:val="20"/>
          <w:lang w:val="pt-PT" w:eastAsia="pt-PT"/>
        </w:rPr>
      </w:pPr>
      <w:bookmarkStart w:id="1349" w:name="_Toc506540159"/>
      <w:bookmarkStart w:id="1350" w:name="_Toc507437779"/>
      <w:bookmarkStart w:id="1351" w:name="_Toc507438363"/>
      <w:r w:rsidRPr="00007072">
        <w:rPr>
          <w:b/>
          <w:caps/>
          <w:kern w:val="28"/>
          <w:szCs w:val="20"/>
          <w:lang w:val="pt-PT" w:eastAsia="pt-PT"/>
        </w:rPr>
        <w:t>Definições e conceitos chave de serviços em ca multibanco</w:t>
      </w:r>
      <w:bookmarkEnd w:id="1349"/>
      <w:bookmarkEnd w:id="1350"/>
      <w:bookmarkEnd w:id="1351"/>
    </w:p>
    <w:p w14:paraId="04E23A44"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Alteração de Comunicações ou Mudança de Tecnologia:</w:t>
      </w:r>
      <w:r w:rsidRPr="00007072">
        <w:rPr>
          <w:rFonts w:cs="Arial"/>
          <w:color w:val="000000"/>
          <w:sz w:val="18"/>
          <w:szCs w:val="18"/>
          <w:lang w:val="pt-PT" w:eastAsia="pt-PT"/>
        </w:rPr>
        <w:t xml:space="preserve"> Este serviço consiste na intervenção do Fornecedor de Comunicações ou do Fornecedor de Manutenção de Segundo Nível com o </w:t>
      </w:r>
      <w:proofErr w:type="spellStart"/>
      <w:r w:rsidRPr="00007072">
        <w:rPr>
          <w:rFonts w:cs="Arial"/>
          <w:color w:val="000000"/>
          <w:sz w:val="18"/>
          <w:szCs w:val="18"/>
          <w:lang w:val="pt-PT" w:eastAsia="pt-PT"/>
        </w:rPr>
        <w:t>objectivo</w:t>
      </w:r>
      <w:proofErr w:type="spellEnd"/>
      <w:r w:rsidRPr="00007072">
        <w:rPr>
          <w:rFonts w:cs="Arial"/>
          <w:color w:val="000000"/>
          <w:sz w:val="18"/>
          <w:szCs w:val="18"/>
          <w:lang w:val="pt-PT" w:eastAsia="pt-PT"/>
        </w:rPr>
        <w:t xml:space="preserve"> de alterar o tipo </w:t>
      </w:r>
      <w:r w:rsidRPr="00AB62A5">
        <w:rPr>
          <w:rFonts w:cs="Arial"/>
          <w:color w:val="000000"/>
          <w:sz w:val="18"/>
          <w:szCs w:val="18"/>
          <w:lang w:val="pt-PT" w:eastAsia="pt-PT"/>
        </w:rPr>
        <w:t xml:space="preserve">de comunicações do Equipamento em questão, deixando este de comunicar por uma rede móvel (3G/4G) e passando a estar ligado a um circuito IP fixo (normalmente ADSL ou FTTH – Fibra). Ao Cliente (Banco) apenas serão </w:t>
      </w:r>
      <w:proofErr w:type="spellStart"/>
      <w:r w:rsidRPr="00AB62A5">
        <w:rPr>
          <w:rFonts w:cs="Arial"/>
          <w:color w:val="000000"/>
          <w:sz w:val="18"/>
          <w:szCs w:val="18"/>
          <w:lang w:val="pt-PT" w:eastAsia="pt-PT"/>
        </w:rPr>
        <w:t>facturadas</w:t>
      </w:r>
      <w:proofErr w:type="spellEnd"/>
      <w:r w:rsidRPr="00AB62A5">
        <w:rPr>
          <w:rFonts w:cs="Arial"/>
          <w:color w:val="000000"/>
          <w:sz w:val="18"/>
          <w:szCs w:val="18"/>
          <w:lang w:val="pt-PT" w:eastAsia="pt-PT"/>
        </w:rPr>
        <w:t xml:space="preserve"> as deslocações adicionais, motivadas por impossibilidade de </w:t>
      </w:r>
      <w:proofErr w:type="spellStart"/>
      <w:r w:rsidRPr="00AB62A5">
        <w:rPr>
          <w:rFonts w:cs="Arial"/>
          <w:color w:val="000000"/>
          <w:sz w:val="18"/>
          <w:szCs w:val="18"/>
          <w:lang w:val="pt-PT" w:eastAsia="pt-PT"/>
        </w:rPr>
        <w:t>efectivação</w:t>
      </w:r>
      <w:proofErr w:type="spellEnd"/>
      <w:r w:rsidRPr="00AB62A5">
        <w:rPr>
          <w:rFonts w:cs="Arial"/>
          <w:color w:val="000000"/>
          <w:sz w:val="18"/>
          <w:szCs w:val="18"/>
          <w:lang w:val="pt-PT" w:eastAsia="pt-PT"/>
        </w:rPr>
        <w:t xml:space="preserve"> do serviço na primeira deslocação, por causas não imputáveis à SIBS FPS.</w:t>
      </w:r>
    </w:p>
    <w:p w14:paraId="79A829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Arrombamento de Cofre:</w:t>
      </w:r>
      <w:r w:rsidRPr="00007072">
        <w:rPr>
          <w:rFonts w:cs="Arial"/>
          <w:color w:val="000000"/>
          <w:sz w:val="18"/>
          <w:szCs w:val="18"/>
          <w:lang w:val="pt-PT" w:eastAsia="pt-PT"/>
        </w:rPr>
        <w:t xml:space="preserve"> Acão desencadeada pela SIBS FPS, após informação/solicitação da EAT, junto do Fornecedor de Manutenção de Segundo Nível para arrombamento de cofres em caso de avaria ou má utilização do operador. Consideram-se englobadas em contrato as intervenções motivadas por avaria (hardware, segredo, etc.). As intervenções originadas por agentes ou </w:t>
      </w:r>
      <w:proofErr w:type="spellStart"/>
      <w:r w:rsidRPr="00007072">
        <w:rPr>
          <w:rFonts w:cs="Arial"/>
          <w:color w:val="000000"/>
          <w:sz w:val="18"/>
          <w:szCs w:val="18"/>
          <w:lang w:val="pt-PT" w:eastAsia="pt-PT"/>
        </w:rPr>
        <w:t>acções</w:t>
      </w:r>
      <w:proofErr w:type="spellEnd"/>
      <w:r w:rsidRPr="00007072">
        <w:rPr>
          <w:rFonts w:cs="Arial"/>
          <w:color w:val="000000"/>
          <w:sz w:val="18"/>
          <w:szCs w:val="18"/>
          <w:lang w:val="pt-PT" w:eastAsia="pt-PT"/>
        </w:rPr>
        <w:t xml:space="preserve"> externas ao Equipamento (esquecimento do código de abertura, alteração de segredo com porta do cofre fechada, etc.) serão consideradas </w:t>
      </w:r>
      <w:proofErr w:type="spellStart"/>
      <w:r w:rsidRPr="00007072">
        <w:rPr>
          <w:rFonts w:cs="Arial"/>
          <w:color w:val="000000"/>
          <w:sz w:val="18"/>
          <w:szCs w:val="18"/>
          <w:lang w:val="pt-PT" w:eastAsia="pt-PT"/>
        </w:rPr>
        <w:t>extracontrato</w:t>
      </w:r>
      <w:proofErr w:type="spellEnd"/>
      <w:r w:rsidRPr="00007072">
        <w:rPr>
          <w:rFonts w:cs="Arial"/>
          <w:color w:val="000000"/>
          <w:sz w:val="18"/>
          <w:szCs w:val="18"/>
          <w:lang w:val="pt-PT" w:eastAsia="pt-PT"/>
        </w:rPr>
        <w:t xml:space="preserve"> e </w:t>
      </w:r>
      <w:proofErr w:type="spellStart"/>
      <w:r w:rsidRPr="00007072">
        <w:rPr>
          <w:rFonts w:cs="Arial"/>
          <w:color w:val="000000"/>
          <w:sz w:val="18"/>
          <w:szCs w:val="18"/>
          <w:lang w:val="pt-PT" w:eastAsia="pt-PT"/>
        </w:rPr>
        <w:t>facturadas</w:t>
      </w:r>
      <w:proofErr w:type="spellEnd"/>
      <w:r w:rsidRPr="00007072">
        <w:rPr>
          <w:rFonts w:cs="Arial"/>
          <w:color w:val="000000"/>
          <w:sz w:val="18"/>
          <w:szCs w:val="18"/>
          <w:lang w:val="pt-PT" w:eastAsia="pt-PT"/>
        </w:rPr>
        <w:t xml:space="preserve"> ao Cliente (Banco).</w:t>
      </w:r>
    </w:p>
    <w:p w14:paraId="433EC98E" w14:textId="77777777" w:rsidR="00007072" w:rsidRPr="00007072" w:rsidRDefault="00007072" w:rsidP="00007072">
      <w:pPr>
        <w:spacing w:before="180" w:after="120" w:line="360" w:lineRule="auto"/>
        <w:jc w:val="both"/>
        <w:rPr>
          <w:rFonts w:cs="Arial"/>
          <w:b/>
          <w:color w:val="000000"/>
          <w:sz w:val="18"/>
          <w:szCs w:val="18"/>
          <w:lang w:val="pt-PT" w:eastAsia="pt-PT"/>
        </w:rPr>
      </w:pPr>
      <w:proofErr w:type="spellStart"/>
      <w:r w:rsidRPr="00007072">
        <w:rPr>
          <w:rFonts w:cs="Arial"/>
          <w:b/>
          <w:color w:val="000000"/>
          <w:sz w:val="18"/>
          <w:szCs w:val="18"/>
          <w:lang w:val="pt-PT" w:eastAsia="pt-PT"/>
        </w:rPr>
        <w:t>Desinicialização</w:t>
      </w:r>
      <w:proofErr w:type="spellEnd"/>
      <w:r w:rsidRPr="00007072">
        <w:rPr>
          <w:rFonts w:cs="Arial"/>
          <w:b/>
          <w:color w:val="000000"/>
          <w:sz w:val="18"/>
          <w:szCs w:val="18"/>
          <w:lang w:val="pt-PT" w:eastAsia="pt-PT"/>
        </w:rPr>
        <w:t>:</w:t>
      </w:r>
      <w:r w:rsidRPr="00007072">
        <w:rPr>
          <w:rFonts w:cs="Arial"/>
          <w:color w:val="000000"/>
          <w:sz w:val="18"/>
          <w:szCs w:val="18"/>
          <w:lang w:val="pt-PT" w:eastAsia="pt-PT"/>
        </w:rPr>
        <w:t xml:space="preserve"> Intervenção </w:t>
      </w:r>
      <w:proofErr w:type="spellStart"/>
      <w:r w:rsidRPr="00007072">
        <w:rPr>
          <w:rFonts w:cs="Arial"/>
          <w:color w:val="000000"/>
          <w:sz w:val="18"/>
          <w:szCs w:val="18"/>
          <w:lang w:val="pt-PT" w:eastAsia="pt-PT"/>
        </w:rPr>
        <w:t>efectuada</w:t>
      </w:r>
      <w:proofErr w:type="spellEnd"/>
      <w:r w:rsidRPr="00007072">
        <w:rPr>
          <w:rFonts w:cs="Arial"/>
          <w:color w:val="000000"/>
          <w:sz w:val="18"/>
          <w:szCs w:val="18"/>
          <w:lang w:val="pt-PT" w:eastAsia="pt-PT"/>
        </w:rPr>
        <w:t xml:space="preserve"> pelo Fornecedor de Manutenção de Segundo Nível, em momento anterior à desinstalação do CA MULTIBANCO, na qual são eliminados os dados sensíveis do equipamento (chaves do módulo de segurança e dados no disco rígido) e se </w:t>
      </w:r>
      <w:proofErr w:type="spellStart"/>
      <w:r w:rsidRPr="00007072">
        <w:rPr>
          <w:rFonts w:cs="Arial"/>
          <w:color w:val="000000"/>
          <w:sz w:val="18"/>
          <w:szCs w:val="18"/>
          <w:lang w:val="pt-PT" w:eastAsia="pt-PT"/>
        </w:rPr>
        <w:t>efectua</w:t>
      </w:r>
      <w:proofErr w:type="spellEnd"/>
      <w:r w:rsidRPr="00007072">
        <w:rPr>
          <w:rFonts w:cs="Arial"/>
          <w:color w:val="000000"/>
          <w:sz w:val="18"/>
          <w:szCs w:val="18"/>
          <w:lang w:val="pt-PT" w:eastAsia="pt-PT"/>
        </w:rPr>
        <w:t xml:space="preserve"> a </w:t>
      </w:r>
      <w:proofErr w:type="spellStart"/>
      <w:r w:rsidRPr="00007072">
        <w:rPr>
          <w:rFonts w:cs="Arial"/>
          <w:color w:val="000000"/>
          <w:sz w:val="18"/>
          <w:szCs w:val="18"/>
          <w:lang w:val="pt-PT" w:eastAsia="pt-PT"/>
        </w:rPr>
        <w:t>desactivação</w:t>
      </w:r>
      <w:proofErr w:type="spellEnd"/>
      <w:r w:rsidRPr="00007072">
        <w:rPr>
          <w:rFonts w:cs="Arial"/>
          <w:color w:val="000000"/>
          <w:sz w:val="18"/>
          <w:szCs w:val="18"/>
          <w:lang w:val="pt-PT" w:eastAsia="pt-PT"/>
        </w:rPr>
        <w:t xml:space="preserve"> do sistema de </w:t>
      </w:r>
      <w:proofErr w:type="spellStart"/>
      <w:r w:rsidRPr="00007072">
        <w:rPr>
          <w:rFonts w:cs="Arial"/>
          <w:color w:val="000000"/>
          <w:sz w:val="18"/>
          <w:szCs w:val="18"/>
          <w:lang w:val="pt-PT" w:eastAsia="pt-PT"/>
        </w:rPr>
        <w:t>tintagem</w:t>
      </w:r>
      <w:proofErr w:type="spellEnd"/>
      <w:r w:rsidRPr="00007072">
        <w:rPr>
          <w:rFonts w:cs="Arial"/>
          <w:color w:val="000000"/>
          <w:sz w:val="18"/>
          <w:szCs w:val="18"/>
          <w:lang w:val="pt-PT" w:eastAsia="pt-PT"/>
        </w:rPr>
        <w:t xml:space="preserve"> (se aplicável). Apenas serão </w:t>
      </w:r>
      <w:proofErr w:type="spellStart"/>
      <w:r w:rsidRPr="00007072">
        <w:rPr>
          <w:rFonts w:cs="Arial"/>
          <w:color w:val="000000"/>
          <w:sz w:val="18"/>
          <w:szCs w:val="18"/>
          <w:lang w:val="pt-PT" w:eastAsia="pt-PT"/>
        </w:rPr>
        <w:t>facturadas</w:t>
      </w:r>
      <w:proofErr w:type="spellEnd"/>
      <w:r w:rsidRPr="00007072">
        <w:rPr>
          <w:rFonts w:cs="Arial"/>
          <w:color w:val="000000"/>
          <w:sz w:val="18"/>
          <w:szCs w:val="18"/>
          <w:lang w:val="pt-PT" w:eastAsia="pt-PT"/>
        </w:rPr>
        <w:t xml:space="preserve"> as deslocações adicionais, motivadas por impossibilidade de </w:t>
      </w:r>
      <w:proofErr w:type="spellStart"/>
      <w:r w:rsidRPr="00007072">
        <w:rPr>
          <w:rFonts w:cs="Arial"/>
          <w:color w:val="000000"/>
          <w:sz w:val="18"/>
          <w:szCs w:val="18"/>
          <w:lang w:val="pt-PT" w:eastAsia="pt-PT"/>
        </w:rPr>
        <w:t>efectivação</w:t>
      </w:r>
      <w:proofErr w:type="spellEnd"/>
      <w:r w:rsidRPr="00007072">
        <w:rPr>
          <w:rFonts w:cs="Arial"/>
          <w:color w:val="000000"/>
          <w:sz w:val="18"/>
          <w:szCs w:val="18"/>
          <w:lang w:val="pt-PT" w:eastAsia="pt-PT"/>
        </w:rPr>
        <w:t xml:space="preserve"> do serviço na primeira intervenção, por causas não imputáveis à SIBS FPS.</w:t>
      </w:r>
    </w:p>
    <w:p w14:paraId="5AC71C15"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Fixação de CA MULTIBANCO ao solo:</w:t>
      </w:r>
      <w:r w:rsidRPr="00007072">
        <w:rPr>
          <w:rFonts w:cs="Arial"/>
          <w:color w:val="000000"/>
          <w:sz w:val="18"/>
          <w:szCs w:val="18"/>
          <w:lang w:val="pt-PT" w:eastAsia="pt-PT"/>
        </w:rPr>
        <w:t xml:space="preserve"> Fixação do ATM ao solo, quando esta não foi </w:t>
      </w:r>
      <w:proofErr w:type="spellStart"/>
      <w:r w:rsidRPr="00007072">
        <w:rPr>
          <w:rFonts w:cs="Arial"/>
          <w:color w:val="000000"/>
          <w:sz w:val="18"/>
          <w:szCs w:val="18"/>
          <w:lang w:val="pt-PT" w:eastAsia="pt-PT"/>
        </w:rPr>
        <w:t>efectuada</w:t>
      </w:r>
      <w:proofErr w:type="spellEnd"/>
      <w:r w:rsidRPr="00007072">
        <w:rPr>
          <w:rFonts w:cs="Arial"/>
          <w:color w:val="000000"/>
          <w:sz w:val="18"/>
          <w:szCs w:val="18"/>
          <w:lang w:val="pt-PT" w:eastAsia="pt-PT"/>
        </w:rPr>
        <w:t xml:space="preserve"> no momento da Instalação/Reinstalação. Este serviço é desempenhado por uma Equipa de Logística que utilizará as devidas ferramentas, equipamentos e material que permita a fixação do ATM. </w:t>
      </w: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w:t>
      </w:r>
      <w:r w:rsidRPr="00007072">
        <w:rPr>
          <w:rFonts w:cs="Arial"/>
          <w:color w:val="000000"/>
          <w:sz w:val="18"/>
          <w:szCs w:val="18"/>
          <w:lang w:val="pt-PT" w:eastAsia="pt-PT"/>
        </w:rPr>
        <w:t xml:space="preserve">1h30. Estas </w:t>
      </w:r>
      <w:proofErr w:type="spellStart"/>
      <w:r w:rsidRPr="00007072">
        <w:rPr>
          <w:rFonts w:cs="Arial"/>
          <w:color w:val="000000"/>
          <w:sz w:val="18"/>
          <w:szCs w:val="18"/>
          <w:lang w:val="pt-PT" w:eastAsia="pt-PT"/>
        </w:rPr>
        <w:t>acções</w:t>
      </w:r>
      <w:proofErr w:type="spellEnd"/>
      <w:r w:rsidRPr="00007072">
        <w:rPr>
          <w:rFonts w:cs="Arial"/>
          <w:color w:val="000000"/>
          <w:sz w:val="18"/>
          <w:szCs w:val="18"/>
          <w:lang w:val="pt-PT" w:eastAsia="pt-PT"/>
        </w:rPr>
        <w:t xml:space="preserve"> decorrem no período normal laboral, i.e. entre as 8h e as 18h dos dias úteis. Uma fixação não obriga a uma reinicialização do ATM, uma vez que este é apenas desligado no início da operação e ligado após fixado.</w:t>
      </w:r>
    </w:p>
    <w:p w14:paraId="238D471E"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Formação:</w:t>
      </w:r>
      <w:r w:rsidRPr="00007072">
        <w:rPr>
          <w:rFonts w:cs="Arial"/>
          <w:color w:val="000000"/>
          <w:sz w:val="18"/>
          <w:szCs w:val="18"/>
          <w:lang w:val="pt-PT" w:eastAsia="pt-PT"/>
        </w:rPr>
        <w:t xml:space="preserve"> Acão a </w:t>
      </w:r>
      <w:proofErr w:type="spellStart"/>
      <w:r w:rsidRPr="00007072">
        <w:rPr>
          <w:rFonts w:cs="Arial"/>
          <w:color w:val="000000"/>
          <w:sz w:val="18"/>
          <w:szCs w:val="18"/>
          <w:lang w:val="pt-PT" w:eastAsia="pt-PT"/>
        </w:rPr>
        <w:t>efectuar</w:t>
      </w:r>
      <w:proofErr w:type="spellEnd"/>
      <w:r w:rsidRPr="00007072">
        <w:rPr>
          <w:rFonts w:cs="Arial"/>
          <w:color w:val="000000"/>
          <w:sz w:val="18"/>
          <w:szCs w:val="18"/>
          <w:lang w:val="pt-PT" w:eastAsia="pt-PT"/>
        </w:rPr>
        <w:t xml:space="preserve"> no momento da inicialização do equipamento, ou em qualquer outro momento quando solicitado, com o </w:t>
      </w:r>
      <w:proofErr w:type="spellStart"/>
      <w:r w:rsidRPr="00007072">
        <w:rPr>
          <w:rFonts w:cs="Arial"/>
          <w:color w:val="000000"/>
          <w:sz w:val="18"/>
          <w:szCs w:val="18"/>
          <w:lang w:val="pt-PT" w:eastAsia="pt-PT"/>
        </w:rPr>
        <w:t>objectivo</w:t>
      </w:r>
      <w:proofErr w:type="spellEnd"/>
      <w:r w:rsidRPr="00007072">
        <w:rPr>
          <w:rFonts w:cs="Arial"/>
          <w:color w:val="000000"/>
          <w:sz w:val="18"/>
          <w:szCs w:val="18"/>
          <w:lang w:val="pt-PT" w:eastAsia="pt-PT"/>
        </w:rPr>
        <w:t xml:space="preserve"> de habilitar os Representantes do Banco de Apoio no manuseamento de todos os componentes do equipamento, </w:t>
      </w:r>
      <w:proofErr w:type="spellStart"/>
      <w:r w:rsidRPr="00007072">
        <w:rPr>
          <w:rFonts w:cs="Arial"/>
          <w:color w:val="000000"/>
          <w:sz w:val="18"/>
          <w:szCs w:val="18"/>
          <w:lang w:val="pt-PT" w:eastAsia="pt-PT"/>
        </w:rPr>
        <w:t>respectivo</w:t>
      </w:r>
      <w:proofErr w:type="spellEnd"/>
      <w:r w:rsidRPr="00007072">
        <w:rPr>
          <w:rFonts w:cs="Arial"/>
          <w:color w:val="000000"/>
          <w:sz w:val="18"/>
          <w:szCs w:val="18"/>
          <w:lang w:val="pt-PT" w:eastAsia="pt-PT"/>
        </w:rPr>
        <w:t xml:space="preserve"> diagnóstico e/ou Manutenção de Primeiro Nível e Ações Gerais de Supervisão. Embora o serviço em causa se encontre no âmbito do contrato, poderão existir intervenções específicas que serão </w:t>
      </w:r>
      <w:proofErr w:type="spellStart"/>
      <w:r w:rsidRPr="00007072">
        <w:rPr>
          <w:rFonts w:cs="Arial"/>
          <w:color w:val="000000"/>
          <w:sz w:val="18"/>
          <w:szCs w:val="18"/>
          <w:lang w:val="pt-PT" w:eastAsia="pt-PT"/>
        </w:rPr>
        <w:t>facturadas</w:t>
      </w:r>
      <w:proofErr w:type="spellEnd"/>
      <w:r w:rsidRPr="00007072">
        <w:rPr>
          <w:rFonts w:cs="Arial"/>
          <w:color w:val="000000"/>
          <w:sz w:val="18"/>
          <w:szCs w:val="18"/>
          <w:lang w:val="pt-PT" w:eastAsia="pt-PT"/>
        </w:rPr>
        <w:t xml:space="preserve"> ao Cliente (Banco), conforme os preços apresentados na tabela de serviços.</w:t>
      </w:r>
    </w:p>
    <w:p w14:paraId="7DEE1C8A"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Inicialização/Reinicialização:</w:t>
      </w:r>
      <w:r w:rsidRPr="00007072">
        <w:rPr>
          <w:rFonts w:cs="Arial"/>
          <w:sz w:val="18"/>
          <w:szCs w:val="18"/>
          <w:lang w:val="pt-PT" w:eastAsia="pt-PT"/>
        </w:rPr>
        <w:t xml:space="preserve"> Colocação do ATM em funcionamento na rede CA MULTIBANCO.</w:t>
      </w:r>
    </w:p>
    <w:p w14:paraId="32C9E7C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A inicialização (ou reinicialização) é </w:t>
      </w:r>
      <w:proofErr w:type="spellStart"/>
      <w:r w:rsidRPr="00007072">
        <w:rPr>
          <w:rFonts w:cs="Arial"/>
          <w:sz w:val="18"/>
          <w:szCs w:val="18"/>
          <w:lang w:val="pt-PT" w:eastAsia="pt-PT"/>
        </w:rPr>
        <w:t>efectuada</w:t>
      </w:r>
      <w:proofErr w:type="spellEnd"/>
      <w:r w:rsidRPr="00007072">
        <w:rPr>
          <w:rFonts w:cs="Arial"/>
          <w:sz w:val="18"/>
          <w:szCs w:val="18"/>
          <w:lang w:val="pt-PT" w:eastAsia="pt-PT"/>
        </w:rPr>
        <w:t xml:space="preserve"> por um técnico de Manutenção de Segundo Nível e consiste na instalação de todo o </w:t>
      </w:r>
      <w:r w:rsidRPr="00007072">
        <w:rPr>
          <w:rFonts w:cs="Arial"/>
          <w:i/>
          <w:sz w:val="18"/>
          <w:szCs w:val="18"/>
          <w:lang w:val="pt-PT" w:eastAsia="pt-PT"/>
        </w:rPr>
        <w:t>software</w:t>
      </w:r>
      <w:r w:rsidRPr="00007072">
        <w:rPr>
          <w:rFonts w:cs="Arial"/>
          <w:sz w:val="18"/>
          <w:szCs w:val="18"/>
          <w:lang w:val="pt-PT" w:eastAsia="pt-PT"/>
        </w:rPr>
        <w:t xml:space="preserve"> necessário ao funcionamento do ATM, </w:t>
      </w:r>
      <w:proofErr w:type="spellStart"/>
      <w:r w:rsidRPr="00007072">
        <w:rPr>
          <w:rFonts w:cs="Arial"/>
          <w:sz w:val="18"/>
          <w:szCs w:val="18"/>
          <w:lang w:val="pt-PT" w:eastAsia="pt-PT"/>
        </w:rPr>
        <w:t>respectiva</w:t>
      </w:r>
      <w:proofErr w:type="spellEnd"/>
      <w:r w:rsidRPr="00007072">
        <w:rPr>
          <w:rFonts w:cs="Arial"/>
          <w:sz w:val="18"/>
          <w:szCs w:val="18"/>
          <w:lang w:val="pt-PT" w:eastAsia="pt-PT"/>
        </w:rPr>
        <w:t xml:space="preserve"> parametrização com os dados necessários à sua ligação à rede CA MULTIBANCO e no acompanhamento da primeira operação de carregamento de numerário.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w:t>
      </w:r>
    </w:p>
    <w:p w14:paraId="06CC6FEB" w14:textId="77777777" w:rsidR="00007072" w:rsidRPr="00007072" w:rsidRDefault="00007072" w:rsidP="00007072">
      <w:pPr>
        <w:spacing w:before="180" w:after="120" w:line="360" w:lineRule="auto"/>
        <w:jc w:val="both"/>
        <w:rPr>
          <w:rFonts w:cs="Arial"/>
          <w:b/>
          <w:sz w:val="18"/>
          <w:szCs w:val="18"/>
          <w:lang w:val="pt-PT" w:eastAsia="pt-PT"/>
        </w:rPr>
      </w:pPr>
      <w:r w:rsidRPr="00007072">
        <w:rPr>
          <w:rFonts w:cs="Arial"/>
          <w:b/>
          <w:sz w:val="18"/>
          <w:szCs w:val="18"/>
          <w:lang w:val="pt-PT" w:eastAsia="pt-PT"/>
        </w:rPr>
        <w:t>Instalação/Reinstalação:</w:t>
      </w:r>
      <w:r w:rsidRPr="00007072">
        <w:rPr>
          <w:rFonts w:cs="Arial"/>
          <w:sz w:val="18"/>
          <w:szCs w:val="18"/>
          <w:lang w:val="pt-PT" w:eastAsia="pt-PT"/>
        </w:rPr>
        <w:t xml:space="preserve"> Instalação do ATM no local pretendido pelo </w:t>
      </w:r>
      <w:r w:rsidRPr="00007072">
        <w:rPr>
          <w:rFonts w:cs="Arial"/>
          <w:color w:val="000000"/>
          <w:sz w:val="18"/>
          <w:szCs w:val="18"/>
          <w:lang w:val="pt-PT" w:eastAsia="pt-PT"/>
        </w:rPr>
        <w:t>Cliente (</w:t>
      </w:r>
      <w:r w:rsidRPr="00007072">
        <w:rPr>
          <w:rFonts w:cs="Arial"/>
          <w:sz w:val="18"/>
          <w:szCs w:val="18"/>
          <w:lang w:val="pt-PT" w:eastAsia="pt-PT"/>
        </w:rPr>
        <w:t xml:space="preserve">Banco), segundo as normas definidas pela SIBS FPS. Este serviço é desempenhado por uma Equipa de Logística que utilizará as devidas ferramentas e equipamentos que permitam a movimentação do ATM. </w:t>
      </w:r>
    </w:p>
    <w:p w14:paraId="6BEE429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Em intervenções que necessitem de meios especiais para a instalação do ATM no local pretendido (e.g. gruas), os custos adicionais serão </w:t>
      </w:r>
      <w:proofErr w:type="spellStart"/>
      <w:r w:rsidRPr="00007072">
        <w:rPr>
          <w:rFonts w:cs="Arial"/>
          <w:sz w:val="18"/>
          <w:szCs w:val="18"/>
          <w:lang w:val="pt-PT" w:eastAsia="pt-PT"/>
        </w:rPr>
        <w:t>objecto</w:t>
      </w:r>
      <w:proofErr w:type="spellEnd"/>
      <w:r w:rsidRPr="00007072">
        <w:rPr>
          <w:rFonts w:cs="Arial"/>
          <w:sz w:val="18"/>
          <w:szCs w:val="18"/>
          <w:lang w:val="pt-PT" w:eastAsia="pt-PT"/>
        </w:rPr>
        <w:t xml:space="preserve"> de orçamento, avaliado caso a caso. 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2h30. Estas </w:t>
      </w:r>
      <w:proofErr w:type="spellStart"/>
      <w:r w:rsidRPr="00007072">
        <w:rPr>
          <w:rFonts w:cs="Arial"/>
          <w:sz w:val="18"/>
          <w:szCs w:val="18"/>
          <w:lang w:val="pt-PT" w:eastAsia="pt-PT"/>
        </w:rPr>
        <w:t>acções</w:t>
      </w:r>
      <w:proofErr w:type="spellEnd"/>
      <w:r w:rsidRPr="00007072">
        <w:rPr>
          <w:rFonts w:cs="Arial"/>
          <w:sz w:val="18"/>
          <w:szCs w:val="18"/>
          <w:lang w:val="pt-PT" w:eastAsia="pt-PT"/>
        </w:rPr>
        <w:t xml:space="preserve"> ocorrem no período normal laboral, i.e. entre as 08h e as 18h dos dias úteis. À instalação (ou reinstalação) de um ATM, segue-se a </w:t>
      </w:r>
      <w:proofErr w:type="spellStart"/>
      <w:r w:rsidRPr="00007072">
        <w:rPr>
          <w:rFonts w:cs="Arial"/>
          <w:sz w:val="18"/>
          <w:szCs w:val="18"/>
          <w:lang w:val="pt-PT" w:eastAsia="pt-PT"/>
        </w:rPr>
        <w:t>respectiva</w:t>
      </w:r>
      <w:proofErr w:type="spellEnd"/>
      <w:r w:rsidRPr="00007072">
        <w:rPr>
          <w:rFonts w:cs="Arial"/>
          <w:sz w:val="18"/>
          <w:szCs w:val="18"/>
          <w:lang w:val="pt-PT" w:eastAsia="pt-PT"/>
        </w:rPr>
        <w:t xml:space="preserve"> inicialização do equipamento.</w:t>
      </w:r>
    </w:p>
    <w:p w14:paraId="2E7C975C"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Externa:</w:t>
      </w:r>
      <w:r w:rsidRPr="00007072">
        <w:rPr>
          <w:rFonts w:cs="Arial"/>
          <w:sz w:val="18"/>
          <w:szCs w:val="18"/>
          <w:lang w:val="pt-PT" w:eastAsia="pt-PT"/>
        </w:rPr>
        <w:t xml:space="preserve"> Retiro de um ATM do local “A” e sua reinstalação (após a confirmação da existência de circuito de comunicações) no local “B”, quando dentro do mesmo Concelho.</w:t>
      </w:r>
    </w:p>
    <w:p w14:paraId="7CC7607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07CB957D"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w:t>
      </w:r>
      <w:proofErr w:type="spellStart"/>
      <w:r w:rsidRPr="00007072">
        <w:rPr>
          <w:rFonts w:cs="Arial"/>
          <w:sz w:val="18"/>
          <w:szCs w:val="18"/>
          <w:lang w:val="pt-PT" w:eastAsia="pt-PT"/>
        </w:rPr>
        <w:t>acções</w:t>
      </w:r>
      <w:proofErr w:type="spellEnd"/>
      <w:r w:rsidRPr="00007072">
        <w:rPr>
          <w:rFonts w:cs="Arial"/>
          <w:sz w:val="18"/>
          <w:szCs w:val="18"/>
          <w:lang w:val="pt-PT" w:eastAsia="pt-PT"/>
        </w:rPr>
        <w:t xml:space="preserve"> ocorrem no período normal laboral, i.e. entre as 08h e as 18h dos dias úteis. </w:t>
      </w:r>
    </w:p>
    <w:p w14:paraId="283285FF"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À mudança de local de um ATM, segue-se a </w:t>
      </w:r>
      <w:proofErr w:type="spellStart"/>
      <w:r w:rsidRPr="00007072">
        <w:rPr>
          <w:rFonts w:cs="Arial"/>
          <w:sz w:val="18"/>
          <w:szCs w:val="18"/>
          <w:lang w:val="pt-PT" w:eastAsia="pt-PT"/>
        </w:rPr>
        <w:t>respectiva</w:t>
      </w:r>
      <w:proofErr w:type="spellEnd"/>
      <w:r w:rsidRPr="00007072">
        <w:rPr>
          <w:rFonts w:cs="Arial"/>
          <w:sz w:val="18"/>
          <w:szCs w:val="18"/>
          <w:lang w:val="pt-PT" w:eastAsia="pt-PT"/>
        </w:rPr>
        <w:t xml:space="preserve"> inicialização do equipamento.</w:t>
      </w:r>
    </w:p>
    <w:p w14:paraId="354B5A35"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Interna:</w:t>
      </w:r>
      <w:r w:rsidRPr="00007072">
        <w:rPr>
          <w:rFonts w:cs="Arial"/>
          <w:sz w:val="18"/>
          <w:szCs w:val="18"/>
          <w:lang w:val="pt-PT" w:eastAsia="pt-PT"/>
        </w:rPr>
        <w:t xml:space="preserve"> Mudança física do ATM dentro do mesmo local (</w:t>
      </w:r>
      <w:proofErr w:type="spellStart"/>
      <w:r w:rsidRPr="00007072">
        <w:rPr>
          <w:rFonts w:cs="Arial"/>
          <w:sz w:val="18"/>
          <w:szCs w:val="18"/>
          <w:lang w:val="pt-PT" w:eastAsia="pt-PT"/>
        </w:rPr>
        <w:t>p.ex</w:t>
      </w:r>
      <w:proofErr w:type="spellEnd"/>
      <w:r w:rsidRPr="00007072">
        <w:rPr>
          <w:rFonts w:cs="Arial"/>
          <w:sz w:val="18"/>
          <w:szCs w:val="18"/>
          <w:lang w:val="pt-PT" w:eastAsia="pt-PT"/>
        </w:rPr>
        <w:t>. agência).</w:t>
      </w:r>
    </w:p>
    <w:p w14:paraId="26D0838A"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28530845"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3h00. Estas </w:t>
      </w:r>
      <w:proofErr w:type="spellStart"/>
      <w:r w:rsidRPr="00007072">
        <w:rPr>
          <w:rFonts w:cs="Arial"/>
          <w:sz w:val="18"/>
          <w:szCs w:val="18"/>
          <w:lang w:val="pt-PT" w:eastAsia="pt-PT"/>
        </w:rPr>
        <w:t>acções</w:t>
      </w:r>
      <w:proofErr w:type="spellEnd"/>
      <w:r w:rsidRPr="00007072">
        <w:rPr>
          <w:rFonts w:cs="Arial"/>
          <w:sz w:val="18"/>
          <w:szCs w:val="18"/>
          <w:lang w:val="pt-PT" w:eastAsia="pt-PT"/>
        </w:rPr>
        <w:t xml:space="preserve"> ocorrem no período normal laboral, i.e. entre as 08h e as 18h dos dias úteis. É responsabilidade do </w:t>
      </w:r>
      <w:r w:rsidRPr="00007072">
        <w:rPr>
          <w:rFonts w:cs="Arial"/>
          <w:color w:val="000000"/>
          <w:sz w:val="18"/>
          <w:szCs w:val="18"/>
          <w:lang w:val="pt-PT" w:eastAsia="pt-PT"/>
        </w:rPr>
        <w:t>Cliente (</w:t>
      </w:r>
      <w:r w:rsidRPr="00007072">
        <w:rPr>
          <w:rFonts w:cs="Arial"/>
          <w:sz w:val="18"/>
          <w:szCs w:val="18"/>
          <w:lang w:val="pt-PT" w:eastAsia="pt-PT"/>
        </w:rPr>
        <w:t>Banco) garantir a ligação do CA MULTIBANCO no novo local.</w:t>
      </w:r>
    </w:p>
    <w:p w14:paraId="14710F5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Uma Mudança Interna não obriga à reinicialização do ATM, uma vez que este é apenas desligado no ponto "A" e ligado no ponto "B". </w:t>
      </w:r>
    </w:p>
    <w:p w14:paraId="50655E82"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Retiro:</w:t>
      </w:r>
      <w:r w:rsidRPr="00007072">
        <w:rPr>
          <w:rFonts w:cs="Arial"/>
          <w:sz w:val="18"/>
          <w:szCs w:val="18"/>
          <w:lang w:val="pt-PT" w:eastAsia="pt-PT"/>
        </w:rPr>
        <w:t xml:space="preserve"> Desinstalação de um ATM do local "x" e sua movimentação para armazém. </w:t>
      </w:r>
    </w:p>
    <w:p w14:paraId="5BE77106"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O retiro só pode ser realizado após intervenção de uma equipa de Assistência Técnica que </w:t>
      </w:r>
      <w:proofErr w:type="spellStart"/>
      <w:r w:rsidRPr="00007072">
        <w:rPr>
          <w:rFonts w:cs="Arial"/>
          <w:sz w:val="18"/>
          <w:szCs w:val="18"/>
          <w:lang w:val="pt-PT" w:eastAsia="pt-PT"/>
        </w:rPr>
        <w:t>efectuará</w:t>
      </w:r>
      <w:proofErr w:type="spellEnd"/>
      <w:r w:rsidRPr="00007072">
        <w:rPr>
          <w:rFonts w:cs="Arial"/>
          <w:sz w:val="18"/>
          <w:szCs w:val="18"/>
          <w:lang w:val="pt-PT" w:eastAsia="pt-PT"/>
        </w:rPr>
        <w:t xml:space="preserve"> a </w:t>
      </w:r>
      <w:proofErr w:type="spellStart"/>
      <w:r w:rsidRPr="00007072">
        <w:rPr>
          <w:rFonts w:cs="Arial"/>
          <w:sz w:val="18"/>
          <w:szCs w:val="18"/>
          <w:lang w:val="pt-PT" w:eastAsia="pt-PT"/>
        </w:rPr>
        <w:t>desinicialização</w:t>
      </w:r>
      <w:proofErr w:type="spellEnd"/>
      <w:r w:rsidRPr="00007072">
        <w:rPr>
          <w:rFonts w:cs="Arial"/>
          <w:sz w:val="18"/>
          <w:szCs w:val="18"/>
          <w:lang w:val="pt-PT" w:eastAsia="pt-PT"/>
        </w:rPr>
        <w:t xml:space="preserve"> do terminal. À intervenção da equipa de Assistência Técnica, segue-se a intervenção de uma Equipa de Logística que utilizará as devidas ferramentas e equipamentos que permitam a movimentação do ATM. 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2h00. Estas </w:t>
      </w:r>
      <w:proofErr w:type="spellStart"/>
      <w:r w:rsidRPr="00007072">
        <w:rPr>
          <w:rFonts w:cs="Arial"/>
          <w:sz w:val="18"/>
          <w:szCs w:val="18"/>
          <w:lang w:val="pt-PT" w:eastAsia="pt-PT"/>
        </w:rPr>
        <w:t>acções</w:t>
      </w:r>
      <w:proofErr w:type="spellEnd"/>
      <w:r w:rsidRPr="00007072">
        <w:rPr>
          <w:rFonts w:cs="Arial"/>
          <w:sz w:val="18"/>
          <w:szCs w:val="18"/>
          <w:lang w:val="pt-PT" w:eastAsia="pt-PT"/>
        </w:rPr>
        <w:t xml:space="preserve"> ocorrem no período normal laboral, i.e. entre as 08h e as 18h dos dias úteis.</w:t>
      </w:r>
    </w:p>
    <w:p w14:paraId="58E7DE2D"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Revisão (</w:t>
      </w:r>
      <w:r w:rsidRPr="00007072">
        <w:rPr>
          <w:rFonts w:cs="Arial"/>
          <w:sz w:val="18"/>
          <w:szCs w:val="18"/>
          <w:lang w:val="pt-PT" w:eastAsia="pt-PT"/>
        </w:rPr>
        <w:t>ou</w:t>
      </w:r>
      <w:r w:rsidRPr="00007072">
        <w:rPr>
          <w:rFonts w:cs="Arial"/>
          <w:b/>
          <w:sz w:val="18"/>
          <w:szCs w:val="18"/>
          <w:lang w:val="pt-PT" w:eastAsia="pt-PT"/>
        </w:rPr>
        <w:t xml:space="preserve"> Recondicionamento):</w:t>
      </w:r>
      <w:r w:rsidRPr="00007072">
        <w:rPr>
          <w:rFonts w:cs="Arial"/>
          <w:sz w:val="18"/>
          <w:szCs w:val="18"/>
          <w:lang w:val="pt-PT" w:eastAsia="pt-PT"/>
        </w:rPr>
        <w:t xml:space="preserve"> Intervenção realizada no local de armazenagem (do fornecedor do Serviço ou </w:t>
      </w:r>
      <w:proofErr w:type="gramStart"/>
      <w:r w:rsidRPr="00007072">
        <w:rPr>
          <w:rFonts w:cs="Arial"/>
          <w:sz w:val="18"/>
          <w:szCs w:val="18"/>
          <w:lang w:val="pt-PT" w:eastAsia="pt-PT"/>
        </w:rPr>
        <w:t>de Logística</w:t>
      </w:r>
      <w:proofErr w:type="gramEnd"/>
      <w:r w:rsidRPr="00007072">
        <w:rPr>
          <w:rFonts w:cs="Arial"/>
          <w:sz w:val="18"/>
          <w:szCs w:val="18"/>
          <w:lang w:val="pt-PT" w:eastAsia="pt-PT"/>
        </w:rPr>
        <w:t xml:space="preserve">) por técnicos do fornecedor de Manutenção/Revisão, com o </w:t>
      </w:r>
      <w:proofErr w:type="spellStart"/>
      <w:r w:rsidRPr="00007072">
        <w:rPr>
          <w:rFonts w:cs="Arial"/>
          <w:sz w:val="18"/>
          <w:szCs w:val="18"/>
          <w:lang w:val="pt-PT" w:eastAsia="pt-PT"/>
        </w:rPr>
        <w:t>objectivo</w:t>
      </w:r>
      <w:proofErr w:type="spellEnd"/>
      <w:r w:rsidRPr="00007072">
        <w:rPr>
          <w:rFonts w:cs="Arial"/>
          <w:sz w:val="18"/>
          <w:szCs w:val="18"/>
          <w:lang w:val="pt-PT" w:eastAsia="pt-PT"/>
        </w:rPr>
        <w:t xml:space="preserve"> de preparar o equipamento para a sua reinstalação no parque, garantindo uma imagem cuidada e a inexistência de qualquer deficiência no seu funcionamento, de modo a prevenir a ocorrência de avarias. Deverá também garantir a </w:t>
      </w:r>
      <w:proofErr w:type="spellStart"/>
      <w:r w:rsidRPr="00007072">
        <w:rPr>
          <w:rFonts w:cs="Arial"/>
          <w:sz w:val="18"/>
          <w:szCs w:val="18"/>
          <w:lang w:val="pt-PT" w:eastAsia="pt-PT"/>
        </w:rPr>
        <w:t>actualização</w:t>
      </w:r>
      <w:proofErr w:type="spellEnd"/>
      <w:r w:rsidRPr="00007072">
        <w:rPr>
          <w:rFonts w:cs="Arial"/>
          <w:sz w:val="18"/>
          <w:szCs w:val="18"/>
          <w:lang w:val="pt-PT" w:eastAsia="pt-PT"/>
        </w:rPr>
        <w:t xml:space="preserve"> das versões de </w:t>
      </w:r>
      <w:proofErr w:type="spellStart"/>
      <w:r w:rsidRPr="00007072">
        <w:rPr>
          <w:rFonts w:cs="Arial"/>
          <w:i/>
          <w:sz w:val="18"/>
          <w:szCs w:val="18"/>
          <w:lang w:val="pt-PT" w:eastAsia="pt-PT"/>
        </w:rPr>
        <w:t>firmware</w:t>
      </w:r>
      <w:proofErr w:type="spellEnd"/>
      <w:r w:rsidRPr="00007072">
        <w:rPr>
          <w:rFonts w:cs="Arial"/>
          <w:sz w:val="18"/>
          <w:szCs w:val="18"/>
          <w:lang w:val="pt-PT" w:eastAsia="pt-PT"/>
        </w:rPr>
        <w:t xml:space="preserve"> de todos os periféricos do equipamento e do </w:t>
      </w:r>
      <w:r w:rsidRPr="00007072">
        <w:rPr>
          <w:rFonts w:cs="Arial"/>
          <w:i/>
          <w:iCs/>
          <w:sz w:val="18"/>
          <w:szCs w:val="18"/>
          <w:lang w:val="pt-PT" w:eastAsia="pt-PT"/>
        </w:rPr>
        <w:t>software</w:t>
      </w:r>
      <w:r w:rsidRPr="00007072">
        <w:rPr>
          <w:rFonts w:cs="Arial"/>
          <w:sz w:val="18"/>
          <w:szCs w:val="18"/>
          <w:lang w:val="pt-PT" w:eastAsia="pt-PT"/>
        </w:rPr>
        <w:t xml:space="preserve"> de base. Estas intervenções poderão incluir substituição de peças, afinações ou substituições </w:t>
      </w:r>
      <w:r w:rsidRPr="00007072">
        <w:rPr>
          <w:rFonts w:cs="Arial"/>
          <w:i/>
          <w:iCs/>
          <w:sz w:val="18"/>
          <w:szCs w:val="18"/>
          <w:lang w:val="pt-PT" w:eastAsia="pt-PT"/>
        </w:rPr>
        <w:t>standard</w:t>
      </w:r>
      <w:r w:rsidRPr="00007072">
        <w:rPr>
          <w:rFonts w:cs="Arial"/>
          <w:sz w:val="18"/>
          <w:szCs w:val="18"/>
          <w:lang w:val="pt-PT" w:eastAsia="pt-PT"/>
        </w:rPr>
        <w:t xml:space="preserve"> de conjuntos de peças. </w:t>
      </w:r>
      <w:r w:rsidRPr="00007072">
        <w:rPr>
          <w:rFonts w:cs="Arial"/>
          <w:color w:val="000000"/>
          <w:sz w:val="18"/>
          <w:szCs w:val="18"/>
          <w:lang w:val="pt-PT" w:eastAsia="pt-PT"/>
        </w:rPr>
        <w:t>Embora o serviço em causa se encontre no âmbito do contrato, poderão existir intervenções específicas que, quando expressamente solicitadas pelo Cliente (</w:t>
      </w:r>
      <w:r w:rsidRPr="00007072">
        <w:rPr>
          <w:rFonts w:cs="Arial"/>
          <w:sz w:val="18"/>
          <w:szCs w:val="18"/>
          <w:lang w:val="pt-PT" w:eastAsia="pt-PT"/>
        </w:rPr>
        <w:t>Banco)</w:t>
      </w:r>
      <w:r w:rsidRPr="00007072">
        <w:rPr>
          <w:rFonts w:cs="Arial"/>
          <w:color w:val="000000"/>
          <w:sz w:val="18"/>
          <w:szCs w:val="18"/>
          <w:lang w:val="pt-PT" w:eastAsia="pt-PT"/>
        </w:rPr>
        <w:t xml:space="preserve">, lhe serão </w:t>
      </w:r>
      <w:proofErr w:type="spellStart"/>
      <w:r w:rsidRPr="00007072">
        <w:rPr>
          <w:rFonts w:cs="Arial"/>
          <w:color w:val="000000"/>
          <w:sz w:val="18"/>
          <w:szCs w:val="18"/>
          <w:lang w:val="pt-PT" w:eastAsia="pt-PT"/>
        </w:rPr>
        <w:t>facturadas</w:t>
      </w:r>
      <w:proofErr w:type="spellEnd"/>
      <w:r w:rsidRPr="00007072">
        <w:rPr>
          <w:rFonts w:cs="Arial"/>
          <w:color w:val="000000"/>
          <w:sz w:val="18"/>
          <w:szCs w:val="18"/>
          <w:lang w:val="pt-PT" w:eastAsia="pt-PT"/>
        </w:rPr>
        <w:t xml:space="preserve"> conforme os preços apresentados na tabela de serviços.</w:t>
      </w:r>
    </w:p>
    <w:p w14:paraId="52434CDF" w14:textId="77777777" w:rsidR="00007072" w:rsidRPr="00AB62A5" w:rsidRDefault="00007072" w:rsidP="00007072">
      <w:pPr>
        <w:spacing w:before="180" w:after="60" w:line="360" w:lineRule="auto"/>
        <w:jc w:val="both"/>
        <w:rPr>
          <w:rFonts w:eastAsia="Calibri" w:cs="Arial"/>
          <w:b/>
          <w:color w:val="000000"/>
          <w:sz w:val="18"/>
          <w:lang w:val="pt-PT" w:eastAsia="pt-PT"/>
        </w:rPr>
      </w:pPr>
      <w:r w:rsidRPr="00007072">
        <w:rPr>
          <w:rFonts w:eastAsia="Calibri" w:cs="Arial"/>
          <w:b/>
          <w:color w:val="000000"/>
          <w:sz w:val="18"/>
          <w:lang w:val="pt-PT" w:eastAsia="pt-PT"/>
        </w:rPr>
        <w:t>Serviço de CA MULTIBANCO Temporários:</w:t>
      </w:r>
      <w:r w:rsidRPr="00007072">
        <w:rPr>
          <w:rFonts w:eastAsia="Calibri" w:cs="Arial"/>
          <w:color w:val="000000"/>
          <w:sz w:val="18"/>
          <w:lang w:val="pt-PT" w:eastAsia="pt-PT"/>
        </w:rPr>
        <w:t xml:space="preserve"> Este serviço visa endereçar as particularidades associadas à disponibilização de CA MULTIBANCO, de carácter temporário, com duração limitada a 1 mês, tipicamente em eventos apoiados por Clientes (Bancos), nomeadamente no que se referem às maiores exigências de disponibilidade e de período de utilização. Para eventos com duração superior a 1 mês, assumem-se as regras, procedimentos e preços em vigor, como se se tratasse de uma instalação definitiva de CA MULTIBANCO, sendo utilizados CA MULTIBANCO de propriedade do Cliente (Banco). Para eventos com duração até 1 mês, </w:t>
      </w:r>
      <w:r w:rsidRPr="00AB62A5">
        <w:rPr>
          <w:rFonts w:eastAsia="Calibri" w:cs="Arial"/>
          <w:color w:val="000000"/>
          <w:sz w:val="18"/>
          <w:lang w:val="pt-PT" w:eastAsia="pt-PT"/>
        </w:rPr>
        <w:t xml:space="preserve">aplica-se o serviço de CA MULTIBANCO Temporários, podendo o Cliente (Banco) optar por assistência técnica </w:t>
      </w:r>
      <w:proofErr w:type="spellStart"/>
      <w:r w:rsidRPr="00AB62A5">
        <w:rPr>
          <w:rFonts w:eastAsia="Calibri" w:cs="Arial"/>
          <w:i/>
          <w:color w:val="000000"/>
          <w:sz w:val="18"/>
          <w:lang w:val="pt-PT" w:eastAsia="pt-PT"/>
        </w:rPr>
        <w:t>platinum</w:t>
      </w:r>
      <w:proofErr w:type="spellEnd"/>
      <w:r w:rsidRPr="00AB62A5">
        <w:rPr>
          <w:rFonts w:eastAsia="Calibri" w:cs="Arial"/>
          <w:color w:val="000000"/>
          <w:sz w:val="18"/>
          <w:lang w:val="pt-PT" w:eastAsia="pt-PT"/>
        </w:rPr>
        <w:t xml:space="preserve"> (recomendado), com tempo de reparação até 4 horas úteis, ou assistência técnica </w:t>
      </w:r>
      <w:proofErr w:type="spellStart"/>
      <w:r w:rsidRPr="00AB62A5">
        <w:rPr>
          <w:rFonts w:eastAsia="Calibri" w:cs="Arial"/>
          <w:i/>
          <w:color w:val="000000"/>
          <w:sz w:val="18"/>
          <w:lang w:val="pt-PT" w:eastAsia="pt-PT"/>
        </w:rPr>
        <w:t>silver</w:t>
      </w:r>
      <w:proofErr w:type="spellEnd"/>
      <w:r w:rsidRPr="00AB62A5">
        <w:rPr>
          <w:rFonts w:eastAsia="Calibri" w:cs="Arial"/>
          <w:color w:val="000000"/>
          <w:sz w:val="18"/>
          <w:lang w:val="pt-PT" w:eastAsia="pt-PT"/>
        </w:rPr>
        <w:t xml:space="preserve">, com tempo de reparação até 12 horas úteis, sendo o período de assistência técnica a CA MULTIBANCO entre as 0h e as 24h/7 dias. Por último, existe a possibilidade de assistência técnica presencial, com tempo de reparação imediato, aplicável por evento/dia, independentemente do número de CA MULTIBANCO instalados (obriga a </w:t>
      </w:r>
      <w:proofErr w:type="gramStart"/>
      <w:r w:rsidRPr="00AB62A5">
        <w:rPr>
          <w:rFonts w:eastAsia="Calibri" w:cs="Arial"/>
          <w:color w:val="000000"/>
          <w:sz w:val="18"/>
          <w:lang w:val="pt-PT" w:eastAsia="pt-PT"/>
        </w:rPr>
        <w:t>contratação  de</w:t>
      </w:r>
      <w:proofErr w:type="gramEnd"/>
      <w:r w:rsidRPr="00AB62A5">
        <w:rPr>
          <w:rFonts w:eastAsia="Calibri" w:cs="Arial"/>
          <w:color w:val="000000"/>
          <w:sz w:val="18"/>
          <w:lang w:val="pt-PT" w:eastAsia="pt-PT"/>
        </w:rPr>
        <w:t xml:space="preserve"> assistência técnica </w:t>
      </w:r>
      <w:proofErr w:type="spellStart"/>
      <w:r w:rsidRPr="00AB62A5">
        <w:rPr>
          <w:rFonts w:eastAsia="Calibri" w:cs="Arial"/>
          <w:color w:val="000000"/>
          <w:sz w:val="18"/>
          <w:lang w:val="pt-PT" w:eastAsia="pt-PT"/>
        </w:rPr>
        <w:t>Platinum</w:t>
      </w:r>
      <w:proofErr w:type="spellEnd"/>
      <w:r w:rsidRPr="00AB62A5">
        <w:rPr>
          <w:rFonts w:eastAsia="Calibri" w:cs="Arial"/>
          <w:color w:val="000000"/>
          <w:sz w:val="18"/>
          <w:lang w:val="pt-PT" w:eastAsia="pt-PT"/>
        </w:rPr>
        <w:t>).</w:t>
      </w:r>
    </w:p>
    <w:p w14:paraId="7AE8EFC2" w14:textId="77777777" w:rsidR="00007072" w:rsidRPr="00007072" w:rsidRDefault="00007072" w:rsidP="00007072">
      <w:pPr>
        <w:spacing w:before="180" w:after="120" w:line="360" w:lineRule="auto"/>
        <w:jc w:val="both"/>
        <w:rPr>
          <w:rFonts w:cs="Arial"/>
          <w:sz w:val="18"/>
          <w:szCs w:val="18"/>
          <w:lang w:val="pt-PT" w:eastAsia="pt-PT"/>
        </w:rPr>
      </w:pPr>
      <w:r w:rsidRPr="00AB62A5">
        <w:rPr>
          <w:rFonts w:cs="Arial"/>
          <w:b/>
          <w:bCs/>
          <w:sz w:val="18"/>
          <w:szCs w:val="18"/>
          <w:lang w:val="pt-PT" w:eastAsia="pt-PT"/>
        </w:rPr>
        <w:t xml:space="preserve">Serviço de </w:t>
      </w:r>
      <w:r w:rsidRPr="00AB62A5">
        <w:rPr>
          <w:rFonts w:cs="Arial"/>
          <w:b/>
          <w:bCs/>
          <w:i/>
          <w:iCs/>
          <w:sz w:val="18"/>
          <w:szCs w:val="18"/>
          <w:lang w:val="pt-PT" w:eastAsia="pt-PT"/>
        </w:rPr>
        <w:t>Cash Management</w:t>
      </w:r>
      <w:r w:rsidRPr="00AB62A5">
        <w:rPr>
          <w:rFonts w:cs="Arial"/>
          <w:b/>
          <w:bCs/>
          <w:sz w:val="18"/>
          <w:szCs w:val="18"/>
          <w:lang w:val="pt-PT" w:eastAsia="pt-PT"/>
        </w:rPr>
        <w:t>:</w:t>
      </w:r>
      <w:r w:rsidRPr="00AB62A5">
        <w:rPr>
          <w:rFonts w:cs="Arial"/>
          <w:sz w:val="18"/>
          <w:szCs w:val="18"/>
          <w:lang w:val="pt-PT" w:eastAsia="pt-PT"/>
        </w:rPr>
        <w:t xml:space="preserve"> Este serviço assenta na racionalização</w:t>
      </w:r>
      <w:r w:rsidRPr="00007072">
        <w:rPr>
          <w:rFonts w:cs="Arial"/>
          <w:sz w:val="18"/>
          <w:szCs w:val="18"/>
          <w:lang w:val="pt-PT" w:eastAsia="pt-PT"/>
        </w:rPr>
        <w:t xml:space="preserve"> da operativa de abastecimento de numerário, alinhada com as expectativas e orientações das instituições financeiras. O </w:t>
      </w:r>
      <w:r w:rsidRPr="00007072">
        <w:rPr>
          <w:rFonts w:cs="Arial"/>
          <w:i/>
          <w:iCs/>
          <w:sz w:val="18"/>
          <w:szCs w:val="18"/>
          <w:lang w:val="pt-PT" w:eastAsia="pt-PT"/>
        </w:rPr>
        <w:t>Cash Management</w:t>
      </w:r>
      <w:r w:rsidRPr="00007072">
        <w:rPr>
          <w:rFonts w:cs="Arial"/>
          <w:sz w:val="18"/>
          <w:szCs w:val="18"/>
          <w:lang w:val="pt-PT" w:eastAsia="pt-PT"/>
        </w:rPr>
        <w:t xml:space="preserve"> assegura a monitorização, acompanhamento e gestão permanente dos indicadores operacionais intrínsecos à disponibilidade de numerário </w:t>
      </w:r>
      <w:proofErr w:type="gramStart"/>
      <w:r w:rsidRPr="00007072">
        <w:rPr>
          <w:rFonts w:cs="Arial"/>
          <w:sz w:val="18"/>
          <w:szCs w:val="18"/>
          <w:lang w:val="pt-PT" w:eastAsia="pt-PT"/>
        </w:rPr>
        <w:t xml:space="preserve">nos </w:t>
      </w:r>
      <w:r w:rsidRPr="00007072">
        <w:rPr>
          <w:rFonts w:cs="Arial"/>
          <w:i/>
          <w:iCs/>
          <w:sz w:val="18"/>
          <w:szCs w:val="18"/>
          <w:lang w:val="pt-PT" w:eastAsia="pt-PT"/>
        </w:rPr>
        <w:t>cash</w:t>
      </w:r>
      <w:proofErr w:type="gramEnd"/>
      <w:r w:rsidRPr="00007072">
        <w:rPr>
          <w:rFonts w:cs="Arial"/>
          <w:i/>
          <w:iCs/>
          <w:sz w:val="18"/>
          <w:szCs w:val="18"/>
          <w:lang w:val="pt-PT" w:eastAsia="pt-PT"/>
        </w:rPr>
        <w:t xml:space="preserve"> </w:t>
      </w:r>
      <w:proofErr w:type="spellStart"/>
      <w:r w:rsidRPr="00007072">
        <w:rPr>
          <w:rFonts w:cs="Arial"/>
          <w:i/>
          <w:iCs/>
          <w:sz w:val="18"/>
          <w:szCs w:val="18"/>
          <w:lang w:val="pt-PT" w:eastAsia="pt-PT"/>
        </w:rPr>
        <w:t>points</w:t>
      </w:r>
      <w:proofErr w:type="spellEnd"/>
      <w:r w:rsidRPr="00007072">
        <w:rPr>
          <w:rFonts w:cs="Arial"/>
          <w:sz w:val="18"/>
          <w:szCs w:val="18"/>
          <w:lang w:val="pt-PT" w:eastAsia="pt-PT"/>
        </w:rPr>
        <w:t xml:space="preserve"> (</w:t>
      </w:r>
      <w:proofErr w:type="spellStart"/>
      <w:r w:rsidRPr="00007072">
        <w:rPr>
          <w:rFonts w:cs="Arial"/>
          <w:sz w:val="18"/>
          <w:szCs w:val="18"/>
          <w:lang w:val="pt-PT" w:eastAsia="pt-PT"/>
        </w:rPr>
        <w:t>ATMs</w:t>
      </w:r>
      <w:proofErr w:type="spellEnd"/>
      <w:r w:rsidRPr="00007072">
        <w:rPr>
          <w:rFonts w:cs="Arial"/>
          <w:sz w:val="18"/>
          <w:szCs w:val="18"/>
          <w:lang w:val="pt-PT" w:eastAsia="pt-PT"/>
        </w:rPr>
        <w:t xml:space="preserve"> ou Cofres de Balcão), ajustando de forma proactiva a operativa corrente de abastecimento de </w:t>
      </w:r>
      <w:r w:rsidRPr="00007072">
        <w:rPr>
          <w:rFonts w:cs="Arial"/>
          <w:i/>
          <w:iCs/>
          <w:sz w:val="18"/>
          <w:szCs w:val="18"/>
          <w:lang w:val="pt-PT" w:eastAsia="pt-PT"/>
        </w:rPr>
        <w:t>cash</w:t>
      </w:r>
      <w:r w:rsidRPr="00007072">
        <w:rPr>
          <w:rFonts w:cs="Arial"/>
          <w:sz w:val="18"/>
          <w:szCs w:val="18"/>
          <w:lang w:val="pt-PT" w:eastAsia="pt-PT"/>
        </w:rPr>
        <w:t xml:space="preserve">, tendo em conta </w:t>
      </w:r>
      <w:proofErr w:type="spellStart"/>
      <w:r w:rsidRPr="00007072">
        <w:rPr>
          <w:rFonts w:cs="Arial"/>
          <w:sz w:val="18"/>
          <w:szCs w:val="18"/>
          <w:lang w:val="pt-PT" w:eastAsia="pt-PT"/>
        </w:rPr>
        <w:t>factores</w:t>
      </w:r>
      <w:proofErr w:type="spellEnd"/>
      <w:r w:rsidRPr="00007072">
        <w:rPr>
          <w:rFonts w:cs="Arial"/>
          <w:sz w:val="18"/>
          <w:szCs w:val="18"/>
          <w:lang w:val="pt-PT" w:eastAsia="pt-PT"/>
        </w:rPr>
        <w:t xml:space="preserve"> internos e/ou externos em constante mutação. Este serviço tem como </w:t>
      </w:r>
      <w:proofErr w:type="spellStart"/>
      <w:r w:rsidRPr="00007072">
        <w:rPr>
          <w:rFonts w:cs="Arial"/>
          <w:sz w:val="18"/>
          <w:szCs w:val="18"/>
          <w:lang w:val="pt-PT" w:eastAsia="pt-PT"/>
        </w:rPr>
        <w:t>objectivo</w:t>
      </w:r>
      <w:proofErr w:type="spellEnd"/>
      <w:r w:rsidRPr="00007072">
        <w:rPr>
          <w:rFonts w:cs="Arial"/>
          <w:sz w:val="18"/>
          <w:szCs w:val="18"/>
          <w:lang w:val="pt-PT" w:eastAsia="pt-PT"/>
        </w:rPr>
        <w:t xml:space="preserve"> atingir o melhor equilíbrio entre as diversas componentes operacionais, nomeadamente na sua vertente económico-financeira, a saber: custos com carregamentos/entregas/toques; custo de imobilização de capital/</w:t>
      </w:r>
      <w:r w:rsidRPr="00007072">
        <w:rPr>
          <w:rFonts w:cs="Arial"/>
          <w:i/>
          <w:iCs/>
          <w:sz w:val="18"/>
          <w:szCs w:val="18"/>
          <w:lang w:val="pt-PT" w:eastAsia="pt-PT"/>
        </w:rPr>
        <w:t>funding</w:t>
      </w:r>
      <w:r w:rsidRPr="00007072">
        <w:rPr>
          <w:rFonts w:cs="Arial"/>
          <w:sz w:val="18"/>
          <w:szCs w:val="18"/>
          <w:lang w:val="pt-PT" w:eastAsia="pt-PT"/>
        </w:rPr>
        <w:t xml:space="preserve">; custo de tratamento de sobras/remanescentes; e custo de oportunidade/não captura de </w:t>
      </w:r>
      <w:proofErr w:type="spellStart"/>
      <w:r w:rsidRPr="00007072">
        <w:rPr>
          <w:rFonts w:cs="Arial"/>
          <w:i/>
          <w:iCs/>
          <w:sz w:val="18"/>
          <w:szCs w:val="18"/>
          <w:lang w:val="pt-PT" w:eastAsia="pt-PT"/>
        </w:rPr>
        <w:t>interchange</w:t>
      </w:r>
      <w:proofErr w:type="spellEnd"/>
      <w:r w:rsidRPr="00007072">
        <w:rPr>
          <w:rFonts w:cs="Arial"/>
          <w:i/>
          <w:iCs/>
          <w:sz w:val="18"/>
          <w:szCs w:val="18"/>
          <w:lang w:val="pt-PT" w:eastAsia="pt-PT"/>
        </w:rPr>
        <w:t xml:space="preserve"> </w:t>
      </w:r>
      <w:proofErr w:type="spellStart"/>
      <w:r w:rsidRPr="00007072">
        <w:rPr>
          <w:rFonts w:cs="Arial"/>
          <w:i/>
          <w:iCs/>
          <w:sz w:val="18"/>
          <w:szCs w:val="18"/>
          <w:lang w:val="pt-PT" w:eastAsia="pt-PT"/>
        </w:rPr>
        <w:t>fees</w:t>
      </w:r>
      <w:proofErr w:type="spellEnd"/>
      <w:r w:rsidRPr="00007072">
        <w:rPr>
          <w:rFonts w:cs="Arial"/>
          <w:sz w:val="18"/>
          <w:szCs w:val="18"/>
          <w:lang w:val="pt-PT" w:eastAsia="pt-PT"/>
        </w:rPr>
        <w:t xml:space="preserve"> em operações de levantamento.</w:t>
      </w:r>
    </w:p>
    <w:p w14:paraId="5542E3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Serviço de Georreferenciação e Estado de Funcionamento de CA MULTIBANCO:</w:t>
      </w:r>
      <w:r w:rsidRPr="00007072">
        <w:rPr>
          <w:rFonts w:cs="Arial"/>
          <w:color w:val="000000"/>
          <w:sz w:val="18"/>
          <w:szCs w:val="18"/>
          <w:lang w:val="pt-PT" w:eastAsia="pt-PT"/>
        </w:rPr>
        <w:t xml:space="preserve"> Este serviço permite disponibilizar, através de </w:t>
      </w:r>
      <w:proofErr w:type="spellStart"/>
      <w:r w:rsidRPr="00007072">
        <w:rPr>
          <w:rFonts w:cs="Arial"/>
          <w:i/>
          <w:color w:val="000000"/>
          <w:sz w:val="18"/>
          <w:szCs w:val="18"/>
          <w:lang w:val="pt-PT" w:eastAsia="pt-PT"/>
        </w:rPr>
        <w:t>WebServices</w:t>
      </w:r>
      <w:proofErr w:type="spellEnd"/>
      <w:r w:rsidRPr="00007072">
        <w:rPr>
          <w:rFonts w:cs="Arial"/>
          <w:color w:val="000000"/>
          <w:sz w:val="18"/>
          <w:szCs w:val="18"/>
          <w:lang w:val="pt-PT" w:eastAsia="pt-PT"/>
        </w:rPr>
        <w:t xml:space="preserve">, às Entidades de Apoio ao Terminal (EAT), informação sobre a localização de CA MULTIBANCO (“Georreferenciação”) e </w:t>
      </w:r>
      <w:proofErr w:type="spellStart"/>
      <w:r w:rsidRPr="00007072">
        <w:rPr>
          <w:rFonts w:cs="Arial"/>
          <w:color w:val="000000"/>
          <w:sz w:val="18"/>
          <w:szCs w:val="18"/>
          <w:lang w:val="pt-PT" w:eastAsia="pt-PT"/>
        </w:rPr>
        <w:t>respectivo</w:t>
      </w:r>
      <w:proofErr w:type="spellEnd"/>
      <w:r w:rsidRPr="00007072">
        <w:rPr>
          <w:rFonts w:cs="Arial"/>
          <w:color w:val="000000"/>
          <w:sz w:val="18"/>
          <w:szCs w:val="18"/>
          <w:lang w:val="pt-PT" w:eastAsia="pt-PT"/>
        </w:rPr>
        <w:t xml:space="preserve"> estado de funcionamento. Apresenta-se em duas modalidades, “Serviço Base” (Visão da EAT: informação relativa exclusivamente aos equipamentos do BAT) ou “Serviço Universal” (Visão da Rede CA MULTIBANCO: informação relativa à totalidade dos equipamentos da Rede CA MULTIBANCO ocultando a identificação do EAT quando esta não coincide com o aderente ao serviço).</w:t>
      </w:r>
    </w:p>
    <w:p w14:paraId="02105A5C" w14:textId="77777777" w:rsidR="00007072" w:rsidRPr="00007072" w:rsidRDefault="00007072" w:rsidP="00007072">
      <w:pPr>
        <w:spacing w:before="180" w:after="60" w:line="360" w:lineRule="auto"/>
        <w:jc w:val="both"/>
        <w:rPr>
          <w:rFonts w:eastAsia="Calibri" w:cs="Arial"/>
          <w:color w:val="000000"/>
          <w:sz w:val="18"/>
          <w:lang w:val="pt-PT" w:eastAsia="pt-PT"/>
        </w:rPr>
      </w:pPr>
      <w:r w:rsidRPr="00007072">
        <w:rPr>
          <w:rFonts w:eastAsia="Calibri" w:cs="Arial"/>
          <w:b/>
          <w:color w:val="000000"/>
          <w:sz w:val="18"/>
          <w:lang w:val="pt-PT" w:eastAsia="pt-PT"/>
        </w:rPr>
        <w:t xml:space="preserve">Serviço de Manutenção a Sistemas de </w:t>
      </w:r>
      <w:proofErr w:type="spellStart"/>
      <w:r w:rsidRPr="00007072">
        <w:rPr>
          <w:rFonts w:eastAsia="Calibri" w:cs="Arial"/>
          <w:b/>
          <w:color w:val="000000"/>
          <w:sz w:val="18"/>
          <w:lang w:val="pt-PT" w:eastAsia="pt-PT"/>
        </w:rPr>
        <w:t>Tintagem</w:t>
      </w:r>
      <w:proofErr w:type="spellEnd"/>
      <w:r w:rsidRPr="00007072">
        <w:rPr>
          <w:rFonts w:eastAsia="Calibri" w:cs="Arial"/>
          <w:b/>
          <w:color w:val="000000"/>
          <w:sz w:val="18"/>
          <w:lang w:val="pt-PT" w:eastAsia="pt-PT"/>
        </w:rPr>
        <w:t xml:space="preserve"> de Notas:</w:t>
      </w:r>
      <w:r w:rsidRPr="00007072">
        <w:rPr>
          <w:rFonts w:eastAsia="Calibri" w:cs="Arial"/>
          <w:color w:val="000000"/>
          <w:sz w:val="18"/>
          <w:lang w:val="pt-PT" w:eastAsia="pt-PT"/>
        </w:rPr>
        <w:t xml:space="preserve"> Intervenção do Fornecedor de Sistemas de </w:t>
      </w:r>
      <w:proofErr w:type="spellStart"/>
      <w:r w:rsidRPr="00007072">
        <w:rPr>
          <w:rFonts w:eastAsia="Calibri" w:cs="Arial"/>
          <w:color w:val="000000"/>
          <w:sz w:val="18"/>
          <w:lang w:val="pt-PT" w:eastAsia="pt-PT"/>
        </w:rPr>
        <w:t>Tintagem</w:t>
      </w:r>
      <w:proofErr w:type="spellEnd"/>
      <w:r w:rsidRPr="00007072">
        <w:rPr>
          <w:rFonts w:eastAsia="Calibri" w:cs="Arial"/>
          <w:color w:val="000000"/>
          <w:sz w:val="18"/>
          <w:lang w:val="pt-PT" w:eastAsia="pt-PT"/>
        </w:rPr>
        <w:t xml:space="preserve"> de Notas, em caso de necessidade de manutenção preventiva, </w:t>
      </w:r>
      <w:proofErr w:type="spellStart"/>
      <w:r w:rsidRPr="00007072">
        <w:rPr>
          <w:rFonts w:eastAsia="Calibri" w:cs="Arial"/>
          <w:color w:val="000000"/>
          <w:sz w:val="18"/>
          <w:lang w:val="pt-PT" w:eastAsia="pt-PT"/>
        </w:rPr>
        <w:t>activação</w:t>
      </w:r>
      <w:proofErr w:type="spellEnd"/>
      <w:r w:rsidRPr="00007072">
        <w:rPr>
          <w:rFonts w:eastAsia="Calibri" w:cs="Arial"/>
          <w:color w:val="000000"/>
          <w:sz w:val="18"/>
          <w:lang w:val="pt-PT" w:eastAsia="pt-PT"/>
        </w:rPr>
        <w:t xml:space="preserve"> de tinta, avaria ou manifesta incapacidade de manuseamento do sistema pela Entidade de Apoio do Terminal, com o intuito de ultrapassar o problema com uma única intervenção no local. Pressupõe a existência de </w:t>
      </w:r>
      <w:r w:rsidRPr="00007072">
        <w:rPr>
          <w:rFonts w:eastAsia="Calibri" w:cs="Arial"/>
          <w:i/>
          <w:color w:val="000000"/>
          <w:sz w:val="18"/>
          <w:lang w:val="pt-PT" w:eastAsia="pt-PT"/>
        </w:rPr>
        <w:t>stock</w:t>
      </w:r>
      <w:r w:rsidRPr="00007072">
        <w:rPr>
          <w:rFonts w:eastAsia="Calibri" w:cs="Arial"/>
          <w:color w:val="000000"/>
          <w:sz w:val="18"/>
          <w:lang w:val="pt-PT" w:eastAsia="pt-PT"/>
        </w:rPr>
        <w:t xml:space="preserve"> de cacifos no Fornecedor.</w:t>
      </w:r>
    </w:p>
    <w:p w14:paraId="48672814"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Serviço de Polícia:</w:t>
      </w:r>
      <w:r w:rsidRPr="00007072">
        <w:rPr>
          <w:rFonts w:cs="Arial"/>
          <w:sz w:val="18"/>
          <w:szCs w:val="18"/>
          <w:lang w:val="pt-PT" w:eastAsia="pt-PT"/>
        </w:rPr>
        <w:t xml:space="preserve"> Serviço de coordenação de trânsito, obrigatório em alguns locais, enquanto se procede à carga e descarga de um ATM. Apesar de este serviço ser solicitado pelo fornecedor </w:t>
      </w:r>
      <w:proofErr w:type="gramStart"/>
      <w:r w:rsidRPr="00007072">
        <w:rPr>
          <w:rFonts w:cs="Arial"/>
          <w:sz w:val="18"/>
          <w:szCs w:val="18"/>
          <w:lang w:val="pt-PT" w:eastAsia="pt-PT"/>
        </w:rPr>
        <w:t>de Logística</w:t>
      </w:r>
      <w:proofErr w:type="gramEnd"/>
      <w:r w:rsidRPr="00007072">
        <w:rPr>
          <w:rFonts w:cs="Arial"/>
          <w:sz w:val="18"/>
          <w:szCs w:val="18"/>
          <w:lang w:val="pt-PT" w:eastAsia="pt-PT"/>
        </w:rPr>
        <w:t xml:space="preserve"> às entidades competentes, caberá ao </w:t>
      </w:r>
      <w:r w:rsidRPr="00007072">
        <w:rPr>
          <w:rFonts w:cs="Arial"/>
          <w:color w:val="000000"/>
          <w:sz w:val="18"/>
          <w:szCs w:val="18"/>
          <w:lang w:val="pt-PT" w:eastAsia="pt-PT"/>
        </w:rPr>
        <w:t>Cliente (</w:t>
      </w:r>
      <w:r w:rsidRPr="00007072">
        <w:rPr>
          <w:rFonts w:cs="Arial"/>
          <w:sz w:val="18"/>
          <w:szCs w:val="18"/>
          <w:lang w:val="pt-PT" w:eastAsia="pt-PT"/>
        </w:rPr>
        <w:t>Banco) informar a SIBS FPS com 5 dias úteis de antecedência da sua necessidade. Os custos envolvidos variam conforme a autarquia do local do serviço.</w:t>
      </w:r>
    </w:p>
    <w:p w14:paraId="38796B00" w14:textId="77777777" w:rsidR="00007072" w:rsidRPr="00007072" w:rsidRDefault="00007072" w:rsidP="00007072">
      <w:pPr>
        <w:spacing w:before="180" w:after="60" w:line="360" w:lineRule="auto"/>
        <w:jc w:val="both"/>
        <w:rPr>
          <w:rFonts w:eastAsia="Calibri" w:cs="Arial"/>
          <w:b/>
          <w:sz w:val="18"/>
          <w:szCs w:val="20"/>
          <w:u w:val="single"/>
          <w:lang w:val="pt-PT" w:eastAsia="en-US"/>
        </w:rPr>
      </w:pPr>
      <w:r w:rsidRPr="00007072">
        <w:rPr>
          <w:rFonts w:eastAsia="Calibri" w:cs="Arial"/>
          <w:b/>
          <w:sz w:val="18"/>
          <w:szCs w:val="20"/>
          <w:lang w:val="pt-PT" w:eastAsia="en-US"/>
        </w:rPr>
        <w:t xml:space="preserve">Sistema de </w:t>
      </w:r>
      <w:proofErr w:type="spellStart"/>
      <w:r w:rsidRPr="00007072">
        <w:rPr>
          <w:rFonts w:eastAsia="Calibri" w:cs="Arial"/>
          <w:b/>
          <w:sz w:val="18"/>
          <w:szCs w:val="20"/>
          <w:lang w:val="pt-PT" w:eastAsia="en-US"/>
        </w:rPr>
        <w:t>Tintagem</w:t>
      </w:r>
      <w:proofErr w:type="spellEnd"/>
      <w:r w:rsidRPr="00007072">
        <w:rPr>
          <w:rFonts w:eastAsia="Calibri" w:cs="Arial"/>
          <w:b/>
          <w:sz w:val="18"/>
          <w:szCs w:val="20"/>
          <w:lang w:val="pt-PT" w:eastAsia="en-US"/>
        </w:rPr>
        <w:t xml:space="preserve"> de Notas (STN):</w:t>
      </w:r>
      <w:r w:rsidRPr="00007072">
        <w:rPr>
          <w:rFonts w:eastAsia="Calibri" w:cs="Arial"/>
          <w:sz w:val="18"/>
          <w:szCs w:val="20"/>
          <w:lang w:val="pt-PT" w:eastAsia="en-US"/>
        </w:rPr>
        <w:t xml:space="preserve"> Sistema de </w:t>
      </w:r>
      <w:proofErr w:type="spellStart"/>
      <w:r w:rsidRPr="00007072">
        <w:rPr>
          <w:rFonts w:eastAsia="Calibri" w:cs="Arial"/>
          <w:sz w:val="18"/>
          <w:szCs w:val="20"/>
          <w:lang w:val="pt-PT" w:eastAsia="en-US"/>
        </w:rPr>
        <w:t>protecção</w:t>
      </w:r>
      <w:proofErr w:type="spellEnd"/>
      <w:r w:rsidRPr="00007072">
        <w:rPr>
          <w:rFonts w:eastAsia="Calibri" w:cs="Arial"/>
          <w:sz w:val="18"/>
          <w:szCs w:val="20"/>
          <w:lang w:val="pt-PT" w:eastAsia="en-US"/>
        </w:rPr>
        <w:t xml:space="preserve"> com a capacidade de inutilizar o numerário existente nos cacifos, através da </w:t>
      </w:r>
      <w:proofErr w:type="spellStart"/>
      <w:r w:rsidRPr="00007072">
        <w:rPr>
          <w:rFonts w:eastAsia="Calibri" w:cs="Arial"/>
          <w:sz w:val="18"/>
          <w:szCs w:val="20"/>
          <w:lang w:val="pt-PT" w:eastAsia="en-US"/>
        </w:rPr>
        <w:t>projecção</w:t>
      </w:r>
      <w:proofErr w:type="spellEnd"/>
      <w:r w:rsidRPr="00007072">
        <w:rPr>
          <w:rFonts w:eastAsia="Calibri" w:cs="Arial"/>
          <w:sz w:val="18"/>
          <w:szCs w:val="20"/>
          <w:lang w:val="pt-PT" w:eastAsia="en-US"/>
        </w:rPr>
        <w:t xml:space="preserve"> de uma tinta especial quando elegível, utilizado como elemento dissuasor de furtos de equipamentos, composto por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no ATM (</w:t>
      </w:r>
      <w:r w:rsidRPr="00007072">
        <w:rPr>
          <w:rFonts w:eastAsia="Calibri" w:cs="Arial"/>
          <w:i/>
          <w:sz w:val="18"/>
          <w:szCs w:val="20"/>
          <w:lang w:val="pt-PT" w:eastAsia="en-US"/>
        </w:rPr>
        <w:t>kit</w:t>
      </w:r>
      <w:r w:rsidRPr="00007072">
        <w:rPr>
          <w:rFonts w:eastAsia="Calibri" w:cs="Arial"/>
          <w:sz w:val="18"/>
          <w:szCs w:val="20"/>
          <w:lang w:val="pt-PT" w:eastAsia="en-US"/>
        </w:rPr>
        <w:t xml:space="preserve"> ATM) e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em cada uma das cassetes de dispensação (</w:t>
      </w:r>
      <w:r w:rsidRPr="00007072">
        <w:rPr>
          <w:rFonts w:eastAsia="Calibri" w:cs="Arial"/>
          <w:i/>
          <w:sz w:val="18"/>
          <w:szCs w:val="20"/>
          <w:lang w:val="pt-PT" w:eastAsia="en-US"/>
        </w:rPr>
        <w:t>kit</w:t>
      </w:r>
      <w:r w:rsidRPr="00007072">
        <w:rPr>
          <w:rFonts w:eastAsia="Calibri" w:cs="Arial"/>
          <w:sz w:val="18"/>
          <w:szCs w:val="20"/>
          <w:lang w:val="pt-PT" w:eastAsia="en-US"/>
        </w:rPr>
        <w:t xml:space="preserve"> Cacifo).</w:t>
      </w:r>
    </w:p>
    <w:p w14:paraId="250AA06A"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Substituição:</w:t>
      </w:r>
      <w:r w:rsidRPr="00007072">
        <w:rPr>
          <w:rFonts w:cs="Arial"/>
          <w:sz w:val="18"/>
          <w:szCs w:val="18"/>
          <w:lang w:val="pt-PT" w:eastAsia="pt-PT"/>
        </w:rPr>
        <w:t xml:space="preserve"> Retiro do ATM do local “A” para ser entregue em armazém e (</w:t>
      </w:r>
      <w:proofErr w:type="spellStart"/>
      <w:r w:rsidRPr="00007072">
        <w:rPr>
          <w:rFonts w:cs="Arial"/>
          <w:sz w:val="18"/>
          <w:szCs w:val="18"/>
          <w:lang w:val="pt-PT" w:eastAsia="pt-PT"/>
        </w:rPr>
        <w:t>re</w:t>
      </w:r>
      <w:proofErr w:type="spellEnd"/>
      <w:r w:rsidRPr="00007072">
        <w:rPr>
          <w:rFonts w:cs="Arial"/>
          <w:sz w:val="18"/>
          <w:szCs w:val="18"/>
          <w:lang w:val="pt-PT" w:eastAsia="pt-PT"/>
        </w:rPr>
        <w:t xml:space="preserve">)instalação de outro ATM, novo ou usado, no mesmo local. Este serviço é desempenhado por uma Equipa de Logística que utilizará as devidas ferramentas e equipamentos que permitam a movimentação do ATM. Em intervenções que necessitem de meios especiais para a instalação do ATM no local pretendido (e.g. gruas), os custos adicionais serão </w:t>
      </w:r>
      <w:proofErr w:type="spellStart"/>
      <w:r w:rsidRPr="00007072">
        <w:rPr>
          <w:rFonts w:cs="Arial"/>
          <w:sz w:val="18"/>
          <w:szCs w:val="18"/>
          <w:lang w:val="pt-PT" w:eastAsia="pt-PT"/>
        </w:rPr>
        <w:t>objecto</w:t>
      </w:r>
      <w:proofErr w:type="spellEnd"/>
      <w:r w:rsidRPr="00007072">
        <w:rPr>
          <w:rFonts w:cs="Arial"/>
          <w:sz w:val="18"/>
          <w:szCs w:val="18"/>
          <w:lang w:val="pt-PT" w:eastAsia="pt-PT"/>
        </w:rPr>
        <w:t xml:space="preserve"> de orçamento, avaliado caso a caso. </w:t>
      </w:r>
    </w:p>
    <w:p w14:paraId="23B8CBF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w:t>
      </w:r>
      <w:proofErr w:type="spellStart"/>
      <w:r w:rsidRPr="00007072">
        <w:rPr>
          <w:rFonts w:cs="Arial"/>
          <w:sz w:val="18"/>
          <w:szCs w:val="18"/>
          <w:lang w:val="pt-PT" w:eastAsia="pt-PT"/>
        </w:rPr>
        <w:t>acções</w:t>
      </w:r>
      <w:proofErr w:type="spellEnd"/>
      <w:r w:rsidRPr="00007072">
        <w:rPr>
          <w:rFonts w:cs="Arial"/>
          <w:sz w:val="18"/>
          <w:szCs w:val="18"/>
          <w:lang w:val="pt-PT" w:eastAsia="pt-PT"/>
        </w:rPr>
        <w:t xml:space="preserve"> ocorrem no período normal laboral, i.e. entre as 08h e as 18h dos dias úteis. </w:t>
      </w:r>
    </w:p>
    <w:p w14:paraId="03749055" w14:textId="77777777" w:rsidR="00007072" w:rsidRPr="00007072" w:rsidRDefault="00007072" w:rsidP="00007072">
      <w:pPr>
        <w:spacing w:before="180" w:after="60" w:line="360" w:lineRule="auto"/>
        <w:jc w:val="both"/>
        <w:rPr>
          <w:rFonts w:cs="Arial"/>
          <w:sz w:val="18"/>
          <w:szCs w:val="18"/>
          <w:lang w:val="pt-PT" w:eastAsia="pt-PT"/>
        </w:rPr>
      </w:pPr>
      <w:r w:rsidRPr="00007072">
        <w:rPr>
          <w:rFonts w:cs="Arial"/>
          <w:sz w:val="18"/>
          <w:szCs w:val="18"/>
          <w:lang w:val="pt-PT" w:eastAsia="pt-PT"/>
        </w:rPr>
        <w:t>À (</w:t>
      </w:r>
      <w:proofErr w:type="spellStart"/>
      <w:r w:rsidRPr="00007072">
        <w:rPr>
          <w:rFonts w:cs="Arial"/>
          <w:sz w:val="18"/>
          <w:szCs w:val="18"/>
          <w:lang w:val="pt-PT" w:eastAsia="pt-PT"/>
        </w:rPr>
        <w:t>re</w:t>
      </w:r>
      <w:proofErr w:type="spellEnd"/>
      <w:r w:rsidRPr="00007072">
        <w:rPr>
          <w:rFonts w:cs="Arial"/>
          <w:sz w:val="18"/>
          <w:szCs w:val="18"/>
          <w:lang w:val="pt-PT" w:eastAsia="pt-PT"/>
        </w:rPr>
        <w:t xml:space="preserve">)instalação do ATM, novo ou usado, segue-se a </w:t>
      </w:r>
      <w:proofErr w:type="spellStart"/>
      <w:r w:rsidRPr="00007072">
        <w:rPr>
          <w:rFonts w:cs="Arial"/>
          <w:sz w:val="18"/>
          <w:szCs w:val="18"/>
          <w:lang w:val="pt-PT" w:eastAsia="pt-PT"/>
        </w:rPr>
        <w:t>respectiva</w:t>
      </w:r>
      <w:proofErr w:type="spellEnd"/>
      <w:r w:rsidRPr="00007072">
        <w:rPr>
          <w:rFonts w:cs="Arial"/>
          <w:sz w:val="18"/>
          <w:szCs w:val="18"/>
          <w:lang w:val="pt-PT" w:eastAsia="pt-PT"/>
        </w:rPr>
        <w:t xml:space="preserve"> inicialização do equipamento.</w:t>
      </w:r>
    </w:p>
    <w:p w14:paraId="29D1ADB3" w14:textId="77777777" w:rsidR="00007072" w:rsidRPr="00007072" w:rsidRDefault="00007072" w:rsidP="00007072">
      <w:pPr>
        <w:spacing w:before="180" w:after="60" w:line="360" w:lineRule="auto"/>
        <w:jc w:val="both"/>
        <w:rPr>
          <w:rFonts w:cs="Arial"/>
          <w:sz w:val="18"/>
          <w:szCs w:val="18"/>
          <w:lang w:val="pt-PT" w:eastAsia="pt-PT"/>
        </w:rPr>
      </w:pPr>
    </w:p>
    <w:p w14:paraId="6C0174EE" w14:textId="77777777" w:rsidR="00007072" w:rsidRPr="00007072" w:rsidRDefault="00007072" w:rsidP="00007072">
      <w:pPr>
        <w:rPr>
          <w:rFonts w:cs="Arial"/>
          <w:sz w:val="18"/>
          <w:szCs w:val="18"/>
          <w:lang w:val="pt-PT" w:eastAsia="pt-PT"/>
        </w:rPr>
      </w:pPr>
      <w:r w:rsidRPr="00007072">
        <w:rPr>
          <w:rFonts w:cs="Arial"/>
          <w:sz w:val="18"/>
          <w:szCs w:val="18"/>
          <w:lang w:val="pt-PT" w:eastAsia="pt-PT"/>
        </w:rPr>
        <w:br w:type="page"/>
      </w:r>
    </w:p>
    <w:p w14:paraId="0EEFC48D" w14:textId="1B95EA3C" w:rsidR="00007072" w:rsidRPr="00007072" w:rsidRDefault="00007072" w:rsidP="00007072">
      <w:pPr>
        <w:keepNext/>
        <w:pageBreakBefore/>
        <w:spacing w:before="240" w:after="240"/>
        <w:jc w:val="center"/>
        <w:outlineLvl w:val="0"/>
        <w:rPr>
          <w:b/>
          <w:caps/>
          <w:kern w:val="28"/>
          <w:szCs w:val="20"/>
          <w:lang w:val="pt-PT" w:eastAsia="pt-PT"/>
        </w:rPr>
      </w:pPr>
      <w:bookmarkStart w:id="1352" w:name="_Toc506540160"/>
      <w:bookmarkStart w:id="1353" w:name="_Toc507437780"/>
      <w:bookmarkStart w:id="1354" w:name="_Toc507438364"/>
      <w:r w:rsidRPr="00007072">
        <w:rPr>
          <w:b/>
          <w:caps/>
          <w:kern w:val="28"/>
          <w:szCs w:val="20"/>
          <w:lang w:val="pt-PT" w:eastAsia="pt-PT"/>
        </w:rPr>
        <w:t>preços de equipamentos</w:t>
      </w:r>
      <w:bookmarkEnd w:id="1352"/>
      <w:bookmarkEnd w:id="1353"/>
      <w:bookmarkEnd w:id="1354"/>
    </w:p>
    <w:p w14:paraId="1F5412E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(DIS)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3"/>
        <w:gridCol w:w="2407"/>
        <w:gridCol w:w="2002"/>
      </w:tblGrid>
      <w:tr w:rsidR="00007072" w:rsidRPr="00007072" w14:paraId="40C4B7E4" w14:textId="77777777" w:rsidTr="00FF3BE7">
        <w:trPr>
          <w:cantSplit/>
          <w:trHeight w:val="454"/>
        </w:trPr>
        <w:tc>
          <w:tcPr>
            <w:tcW w:w="2452" w:type="pct"/>
            <w:tcBorders>
              <w:top w:val="single" w:sz="4" w:space="0" w:color="auto"/>
              <w:left w:val="nil"/>
              <w:bottom w:val="dotted" w:sz="4" w:space="0" w:color="auto"/>
              <w:right w:val="nil"/>
            </w:tcBorders>
            <w:shd w:val="clear" w:color="auto" w:fill="9CBAE2"/>
            <w:vAlign w:val="center"/>
          </w:tcPr>
          <w:p w14:paraId="77657B1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Tipologia</w:t>
            </w:r>
          </w:p>
        </w:tc>
        <w:tc>
          <w:tcPr>
            <w:tcW w:w="1391" w:type="pct"/>
            <w:tcBorders>
              <w:top w:val="single" w:sz="4" w:space="0" w:color="auto"/>
              <w:left w:val="nil"/>
              <w:bottom w:val="dotted" w:sz="4" w:space="0" w:color="auto"/>
              <w:right w:val="nil"/>
            </w:tcBorders>
            <w:shd w:val="clear" w:color="auto" w:fill="9CBAE2"/>
            <w:vAlign w:val="center"/>
          </w:tcPr>
          <w:p w14:paraId="0B30C98D"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Cofre</w:t>
            </w:r>
          </w:p>
        </w:tc>
        <w:tc>
          <w:tcPr>
            <w:tcW w:w="1157" w:type="pct"/>
            <w:tcBorders>
              <w:top w:val="single" w:sz="4" w:space="0" w:color="auto"/>
              <w:left w:val="nil"/>
              <w:bottom w:val="dotted" w:sz="4" w:space="0" w:color="auto"/>
              <w:right w:val="nil"/>
            </w:tcBorders>
            <w:shd w:val="clear" w:color="auto" w:fill="9CBAE2"/>
            <w:vAlign w:val="center"/>
          </w:tcPr>
          <w:p w14:paraId="69B0DABF"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76369C68"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5CF6BE3" w14:textId="77777777" w:rsidR="00007072" w:rsidRPr="00007072" w:rsidRDefault="00007072" w:rsidP="00007072">
            <w:pPr>
              <w:tabs>
                <w:tab w:val="center" w:pos="4153"/>
                <w:tab w:val="right" w:pos="8306"/>
              </w:tabs>
              <w:ind w:right="-108"/>
              <w:rPr>
                <w:rFonts w:cs="Arial"/>
                <w:sz w:val="18"/>
                <w:szCs w:val="18"/>
                <w:lang w:val="pt-PT" w:eastAsia="pt-PT"/>
              </w:rPr>
            </w:pPr>
            <w:r w:rsidRPr="00007072">
              <w:rPr>
                <w:rFonts w:cs="Arial"/>
                <w:i/>
                <w:sz w:val="18"/>
                <w:szCs w:val="18"/>
                <w:lang w:val="pt-PT" w:eastAsia="pt-PT"/>
              </w:rPr>
              <w:t>Free-</w:t>
            </w:r>
            <w:proofErr w:type="spellStart"/>
            <w:r w:rsidRPr="00007072">
              <w:rPr>
                <w:rFonts w:cs="Arial"/>
                <w:i/>
                <w:sz w:val="18"/>
                <w:szCs w:val="18"/>
                <w:lang w:val="pt-PT" w:eastAsia="pt-PT"/>
              </w:rPr>
              <w:t>Standing</w:t>
            </w:r>
            <w:proofErr w:type="spellEnd"/>
            <w:r w:rsidRPr="00007072">
              <w:rPr>
                <w:rFonts w:cs="Arial"/>
                <w:sz w:val="18"/>
                <w:szCs w:val="18"/>
                <w:lang w:val="pt-PT" w:eastAsia="pt-PT"/>
              </w:rPr>
              <w:t xml:space="preserve"> (DIS-FS)</w:t>
            </w:r>
          </w:p>
        </w:tc>
        <w:tc>
          <w:tcPr>
            <w:tcW w:w="1391" w:type="pct"/>
            <w:tcBorders>
              <w:top w:val="dotted" w:sz="4" w:space="0" w:color="auto"/>
              <w:left w:val="nil"/>
              <w:bottom w:val="dotted" w:sz="4" w:space="0" w:color="auto"/>
              <w:right w:val="nil"/>
            </w:tcBorders>
            <w:shd w:val="clear" w:color="auto" w:fill="auto"/>
            <w:vAlign w:val="center"/>
          </w:tcPr>
          <w:p w14:paraId="116AB6F0"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45F8D600"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7.100</w:t>
            </w:r>
          </w:p>
        </w:tc>
      </w:tr>
      <w:tr w:rsidR="00007072" w:rsidRPr="00007072" w14:paraId="2AF781A0"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281B3CE4"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37FBBB17"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4F45270A"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9.500</w:t>
            </w:r>
          </w:p>
        </w:tc>
      </w:tr>
      <w:tr w:rsidR="00007072" w:rsidRPr="00007072" w14:paraId="72770C54"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7434AC8A"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23CC2D09"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proofErr w:type="spellStart"/>
            <w:r w:rsidRPr="00007072">
              <w:rPr>
                <w:rFonts w:cs="Arial"/>
                <w:i/>
                <w:sz w:val="18"/>
                <w:szCs w:val="18"/>
                <w:lang w:val="pt-PT" w:eastAsia="pt-PT"/>
              </w:rPr>
              <w:t>Rear</w:t>
            </w:r>
            <w:proofErr w:type="spellEnd"/>
            <w:r w:rsidRPr="00007072">
              <w:rPr>
                <w:rFonts w:cs="Arial"/>
                <w:i/>
                <w:sz w:val="18"/>
                <w:szCs w:val="18"/>
                <w:lang w:val="pt-PT" w:eastAsia="pt-PT"/>
              </w:rPr>
              <w:t xml:space="preserve"> </w:t>
            </w:r>
            <w:proofErr w:type="spellStart"/>
            <w:r w:rsidRPr="00007072">
              <w:rPr>
                <w:rFonts w:cs="Arial"/>
                <w:i/>
                <w:sz w:val="18"/>
                <w:szCs w:val="18"/>
                <w:lang w:val="pt-PT" w:eastAsia="pt-PT"/>
              </w:rPr>
              <w:t>Service</w:t>
            </w:r>
            <w:bookmarkStart w:id="1355" w:name="_Ref334458035"/>
            <w:proofErr w:type="spellEnd"/>
            <w:r w:rsidRPr="00007072">
              <w:rPr>
                <w:rFonts w:cs="Arial"/>
                <w:i/>
                <w:sz w:val="18"/>
                <w:szCs w:val="18"/>
                <w:lang w:val="pt-PT" w:eastAsia="pt-PT"/>
              </w:rPr>
              <w:t xml:space="preserve"> </w:t>
            </w:r>
            <w:r w:rsidRPr="00007072">
              <w:rPr>
                <w:rFonts w:cs="Arial"/>
                <w:sz w:val="18"/>
                <w:szCs w:val="18"/>
                <w:vertAlign w:val="superscript"/>
                <w:lang w:val="pt-PT" w:eastAsia="pt-PT"/>
              </w:rPr>
              <w:footnoteReference w:id="124"/>
            </w:r>
            <w:bookmarkEnd w:id="1355"/>
          </w:p>
        </w:tc>
        <w:tc>
          <w:tcPr>
            <w:tcW w:w="1157" w:type="pct"/>
            <w:tcBorders>
              <w:top w:val="dotted" w:sz="4" w:space="0" w:color="auto"/>
              <w:left w:val="nil"/>
              <w:bottom w:val="dotted" w:sz="4" w:space="0" w:color="auto"/>
              <w:right w:val="nil"/>
            </w:tcBorders>
            <w:shd w:val="clear" w:color="auto" w:fill="auto"/>
            <w:vAlign w:val="center"/>
          </w:tcPr>
          <w:p w14:paraId="6AE8725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6.500</w:t>
            </w:r>
          </w:p>
        </w:tc>
      </w:tr>
      <w:tr w:rsidR="00007072" w:rsidRPr="00007072" w14:paraId="20075D8F"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C20F09E" w14:textId="77777777" w:rsidR="00007072" w:rsidRPr="00007072" w:rsidRDefault="00007072" w:rsidP="00007072">
            <w:pPr>
              <w:tabs>
                <w:tab w:val="center" w:pos="4153"/>
                <w:tab w:val="right" w:pos="8306"/>
              </w:tabs>
              <w:ind w:right="-108"/>
              <w:rPr>
                <w:rFonts w:cs="Arial"/>
                <w:sz w:val="18"/>
                <w:szCs w:val="18"/>
                <w:lang w:val="en-US" w:eastAsia="pt-PT"/>
              </w:rPr>
            </w:pPr>
            <w:r w:rsidRPr="00007072">
              <w:rPr>
                <w:rFonts w:cs="Arial"/>
                <w:i/>
                <w:sz w:val="18"/>
                <w:szCs w:val="18"/>
                <w:lang w:val="en-US" w:eastAsia="pt-PT"/>
              </w:rPr>
              <w:t>Through-The-Wall</w:t>
            </w:r>
            <w:r w:rsidRPr="00007072">
              <w:rPr>
                <w:rFonts w:cs="Arial"/>
                <w:sz w:val="18"/>
                <w:szCs w:val="18"/>
                <w:lang w:val="en-US" w:eastAsia="pt-PT"/>
              </w:rPr>
              <w:t xml:space="preserve"> (DIS-TTW) </w:t>
            </w:r>
          </w:p>
        </w:tc>
        <w:tc>
          <w:tcPr>
            <w:tcW w:w="1391" w:type="pct"/>
            <w:tcBorders>
              <w:top w:val="dotted" w:sz="4" w:space="0" w:color="auto"/>
              <w:left w:val="nil"/>
              <w:bottom w:val="dotted" w:sz="4" w:space="0" w:color="auto"/>
              <w:right w:val="nil"/>
            </w:tcBorders>
            <w:shd w:val="clear" w:color="auto" w:fill="auto"/>
            <w:vAlign w:val="center"/>
          </w:tcPr>
          <w:p w14:paraId="76BBD235"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1E7C4247"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8.250</w:t>
            </w:r>
          </w:p>
        </w:tc>
      </w:tr>
      <w:tr w:rsidR="00007072" w:rsidRPr="00007072" w14:paraId="3A2A638C"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559D0087"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032A231F"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02921B3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10.100</w:t>
            </w:r>
          </w:p>
        </w:tc>
      </w:tr>
      <w:tr w:rsidR="00007072" w:rsidRPr="00007072" w14:paraId="6E59850B" w14:textId="77777777" w:rsidTr="00FF3BE7">
        <w:trPr>
          <w:cantSplit/>
          <w:trHeight w:val="397"/>
        </w:trPr>
        <w:tc>
          <w:tcPr>
            <w:tcW w:w="2452" w:type="pct"/>
            <w:vMerge/>
            <w:tcBorders>
              <w:top w:val="dotted" w:sz="4" w:space="0" w:color="auto"/>
              <w:left w:val="nil"/>
              <w:bottom w:val="single" w:sz="4" w:space="0" w:color="auto"/>
              <w:right w:val="nil"/>
            </w:tcBorders>
            <w:shd w:val="clear" w:color="auto" w:fill="auto"/>
            <w:vAlign w:val="center"/>
          </w:tcPr>
          <w:p w14:paraId="0739D18B"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single" w:sz="4" w:space="0" w:color="auto"/>
              <w:right w:val="nil"/>
            </w:tcBorders>
            <w:shd w:val="clear" w:color="auto" w:fill="auto"/>
            <w:vAlign w:val="center"/>
          </w:tcPr>
          <w:p w14:paraId="50286B9B"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 xml:space="preserve">Ambiente Interior </w:t>
            </w:r>
            <w:r w:rsidRPr="00007072">
              <w:rPr>
                <w:rFonts w:cs="Arial"/>
                <w:b/>
                <w:sz w:val="18"/>
                <w:szCs w:val="18"/>
                <w:vertAlign w:val="superscript"/>
                <w:lang w:val="pt-PT" w:eastAsia="pt-PT"/>
              </w:rPr>
              <w:t>16</w:t>
            </w:r>
          </w:p>
        </w:tc>
        <w:tc>
          <w:tcPr>
            <w:tcW w:w="1157" w:type="pct"/>
            <w:tcBorders>
              <w:top w:val="dotted" w:sz="4" w:space="0" w:color="auto"/>
              <w:left w:val="nil"/>
              <w:bottom w:val="single" w:sz="4" w:space="0" w:color="auto"/>
              <w:right w:val="nil"/>
            </w:tcBorders>
            <w:shd w:val="clear" w:color="auto" w:fill="auto"/>
            <w:vAlign w:val="center"/>
          </w:tcPr>
          <w:p w14:paraId="39B4F64C"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7.500</w:t>
            </w:r>
          </w:p>
        </w:tc>
      </w:tr>
    </w:tbl>
    <w:p w14:paraId="7B51E31D" w14:textId="77777777" w:rsidR="00007072" w:rsidRPr="00007072" w:rsidRDefault="00007072" w:rsidP="00007072">
      <w:pPr>
        <w:spacing w:before="120" w:after="120" w:line="360" w:lineRule="auto"/>
        <w:jc w:val="both"/>
        <w:rPr>
          <w:rFonts w:ascii="Verdana" w:hAnsi="Verdana"/>
          <w:szCs w:val="20"/>
          <w:lang w:val="pt-PT" w:eastAsia="pt-PT"/>
        </w:rPr>
      </w:pPr>
    </w:p>
    <w:p w14:paraId="0F82D3F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LOW SPECIFICATION (LSP)</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70505FDD"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2909502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65553B0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11C5E78A"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37F43DC8" w14:textId="77777777" w:rsidTr="00FF3BE7">
        <w:trPr>
          <w:cantSplit/>
          <w:trHeight w:val="397"/>
        </w:trPr>
        <w:tc>
          <w:tcPr>
            <w:tcW w:w="3224" w:type="pct"/>
            <w:tcBorders>
              <w:top w:val="dotted" w:sz="4" w:space="0" w:color="auto"/>
              <w:left w:val="nil"/>
              <w:bottom w:val="dotted" w:sz="4" w:space="0" w:color="auto"/>
              <w:right w:val="nil"/>
            </w:tcBorders>
            <w:vAlign w:val="center"/>
          </w:tcPr>
          <w:p w14:paraId="567A8D1B" w14:textId="77777777" w:rsidR="00007072" w:rsidRPr="00007072" w:rsidRDefault="00007072" w:rsidP="00007072">
            <w:pPr>
              <w:keepLines/>
              <w:tabs>
                <w:tab w:val="center" w:pos="4153"/>
                <w:tab w:val="right" w:pos="8306"/>
              </w:tabs>
              <w:ind w:right="-108"/>
              <w:rPr>
                <w:rFonts w:cs="Arial"/>
                <w:sz w:val="18"/>
                <w:szCs w:val="20"/>
                <w:lang w:val="pt-PT" w:eastAsia="pt-PT"/>
              </w:rPr>
            </w:pPr>
            <w:r w:rsidRPr="00007072">
              <w:rPr>
                <w:rFonts w:cs="Arial"/>
                <w:i/>
                <w:sz w:val="18"/>
                <w:szCs w:val="20"/>
                <w:lang w:val="pt-PT" w:eastAsia="pt-PT"/>
              </w:rPr>
              <w:t>Free-</w:t>
            </w:r>
            <w:proofErr w:type="spellStart"/>
            <w:r w:rsidRPr="00007072">
              <w:rPr>
                <w:rFonts w:cs="Arial"/>
                <w:i/>
                <w:sz w:val="18"/>
                <w:szCs w:val="20"/>
                <w:lang w:val="pt-PT" w:eastAsia="pt-PT"/>
              </w:rPr>
              <w:t>Standing</w:t>
            </w:r>
            <w:proofErr w:type="spellEnd"/>
            <w:r w:rsidRPr="00007072">
              <w:rPr>
                <w:rFonts w:cs="Arial"/>
                <w:sz w:val="18"/>
                <w:szCs w:val="20"/>
                <w:lang w:val="pt-PT" w:eastAsia="pt-PT"/>
              </w:rPr>
              <w:t xml:space="preserve"> (LSP-FS)</w:t>
            </w:r>
          </w:p>
        </w:tc>
        <w:tc>
          <w:tcPr>
            <w:tcW w:w="620" w:type="pct"/>
            <w:tcBorders>
              <w:top w:val="dotted" w:sz="4" w:space="0" w:color="auto"/>
              <w:left w:val="nil"/>
              <w:bottom w:val="dotted" w:sz="4" w:space="0" w:color="auto"/>
              <w:right w:val="nil"/>
            </w:tcBorders>
            <w:shd w:val="clear" w:color="auto" w:fill="auto"/>
            <w:vAlign w:val="center"/>
          </w:tcPr>
          <w:p w14:paraId="36842D56"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UL 291</w:t>
            </w:r>
          </w:p>
        </w:tc>
        <w:tc>
          <w:tcPr>
            <w:tcW w:w="1156" w:type="pct"/>
            <w:tcBorders>
              <w:top w:val="dotted" w:sz="4" w:space="0" w:color="auto"/>
              <w:left w:val="nil"/>
              <w:bottom w:val="dotted" w:sz="4" w:space="0" w:color="auto"/>
              <w:right w:val="nil"/>
            </w:tcBorders>
            <w:shd w:val="clear" w:color="auto" w:fill="auto"/>
            <w:vAlign w:val="center"/>
          </w:tcPr>
          <w:p w14:paraId="07CBFEA2"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6.250</w:t>
            </w:r>
          </w:p>
        </w:tc>
      </w:tr>
      <w:tr w:rsidR="00007072" w:rsidRPr="00007072" w14:paraId="47C204BB" w14:textId="77777777" w:rsidTr="00FF3BE7">
        <w:trPr>
          <w:cantSplit/>
          <w:trHeight w:val="397"/>
        </w:trPr>
        <w:tc>
          <w:tcPr>
            <w:tcW w:w="3224" w:type="pct"/>
            <w:tcBorders>
              <w:top w:val="dotted" w:sz="4" w:space="0" w:color="auto"/>
              <w:left w:val="nil"/>
              <w:bottom w:val="single" w:sz="4" w:space="0" w:color="auto"/>
              <w:right w:val="nil"/>
            </w:tcBorders>
            <w:vAlign w:val="center"/>
          </w:tcPr>
          <w:p w14:paraId="2FF2EC96" w14:textId="77777777" w:rsidR="00007072" w:rsidRPr="00007072" w:rsidRDefault="00007072" w:rsidP="00007072">
            <w:pPr>
              <w:keepLines/>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(LSP-TTW)</w:t>
            </w:r>
          </w:p>
        </w:tc>
        <w:tc>
          <w:tcPr>
            <w:tcW w:w="620" w:type="pct"/>
            <w:tcBorders>
              <w:top w:val="dotted" w:sz="4" w:space="0" w:color="auto"/>
              <w:left w:val="nil"/>
              <w:bottom w:val="single" w:sz="4" w:space="0" w:color="auto"/>
              <w:right w:val="nil"/>
            </w:tcBorders>
            <w:shd w:val="clear" w:color="auto" w:fill="auto"/>
            <w:vAlign w:val="center"/>
          </w:tcPr>
          <w:p w14:paraId="156B028C"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CEN I</w:t>
            </w:r>
          </w:p>
        </w:tc>
        <w:tc>
          <w:tcPr>
            <w:tcW w:w="1156" w:type="pct"/>
            <w:tcBorders>
              <w:top w:val="dotted" w:sz="4" w:space="0" w:color="auto"/>
              <w:left w:val="nil"/>
              <w:bottom w:val="single" w:sz="4" w:space="0" w:color="auto"/>
              <w:right w:val="nil"/>
            </w:tcBorders>
            <w:shd w:val="clear" w:color="auto" w:fill="auto"/>
            <w:vAlign w:val="center"/>
          </w:tcPr>
          <w:p w14:paraId="454D7659"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7.850</w:t>
            </w:r>
          </w:p>
        </w:tc>
      </w:tr>
    </w:tbl>
    <w:p w14:paraId="793C4FF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19D40B3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DEPÓSITO COM VALIDAÇÃO DE NOTAS E CHEQUES (MDV/MNV/MRV)</w:t>
      </w:r>
    </w:p>
    <w:tbl>
      <w:tblPr>
        <w:tblW w:w="4955" w:type="pct"/>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579"/>
        <w:gridCol w:w="1073"/>
        <w:gridCol w:w="2000"/>
      </w:tblGrid>
      <w:tr w:rsidR="00007072" w:rsidRPr="00007072" w14:paraId="3541A707" w14:textId="77777777" w:rsidTr="00FF3BE7">
        <w:trPr>
          <w:cantSplit/>
          <w:trHeight w:val="454"/>
        </w:trPr>
        <w:tc>
          <w:tcPr>
            <w:tcW w:w="3224" w:type="pct"/>
            <w:shd w:val="clear" w:color="auto" w:fill="9CBAE2"/>
            <w:vAlign w:val="center"/>
          </w:tcPr>
          <w:p w14:paraId="76BE68F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shd w:val="clear" w:color="auto" w:fill="9CBAE2"/>
            <w:vAlign w:val="center"/>
          </w:tcPr>
          <w:p w14:paraId="01CE7400"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shd w:val="clear" w:color="auto" w:fill="9CBAE2"/>
            <w:vAlign w:val="center"/>
          </w:tcPr>
          <w:p w14:paraId="6844DF9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1E97118" w14:textId="77777777" w:rsidTr="00FF3BE7">
        <w:trPr>
          <w:cantSplit/>
          <w:trHeight w:val="397"/>
          <w:tblHeader/>
        </w:trPr>
        <w:tc>
          <w:tcPr>
            <w:tcW w:w="3224" w:type="pct"/>
            <w:vMerge w:val="restart"/>
            <w:vAlign w:val="center"/>
          </w:tcPr>
          <w:p w14:paraId="32B190DC"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w:t>
            </w:r>
            <w:proofErr w:type="spellStart"/>
            <w:r w:rsidRPr="00007072">
              <w:rPr>
                <w:rFonts w:cs="Arial"/>
                <w:sz w:val="18"/>
                <w:szCs w:val="20"/>
                <w:lang w:val="en-US" w:eastAsia="pt-PT"/>
              </w:rPr>
              <w:t>Dispensação</w:t>
            </w:r>
            <w:proofErr w:type="spellEnd"/>
            <w:r w:rsidRPr="00007072">
              <w:rPr>
                <w:rFonts w:cs="Arial"/>
                <w:sz w:val="18"/>
                <w:szCs w:val="20"/>
                <w:lang w:val="en-US" w:eastAsia="pt-PT"/>
              </w:rPr>
              <w:t xml:space="preserve"> (MDV-TTW)</w:t>
            </w:r>
          </w:p>
        </w:tc>
        <w:tc>
          <w:tcPr>
            <w:tcW w:w="620" w:type="pct"/>
            <w:shd w:val="clear" w:color="auto" w:fill="auto"/>
            <w:vAlign w:val="center"/>
          </w:tcPr>
          <w:p w14:paraId="610F0F2D"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19C62796"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21.000</w:t>
            </w:r>
          </w:p>
        </w:tc>
      </w:tr>
      <w:tr w:rsidR="00007072" w:rsidRPr="00007072" w14:paraId="23F09DFC" w14:textId="77777777" w:rsidTr="00FF3BE7">
        <w:trPr>
          <w:cantSplit/>
          <w:trHeight w:val="397"/>
          <w:tblHeader/>
        </w:trPr>
        <w:tc>
          <w:tcPr>
            <w:tcW w:w="3224" w:type="pct"/>
            <w:vMerge/>
            <w:vAlign w:val="center"/>
          </w:tcPr>
          <w:p w14:paraId="53A48A1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6A53B0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27A299B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22.450</w:t>
            </w:r>
          </w:p>
        </w:tc>
      </w:tr>
      <w:tr w:rsidR="00007072" w:rsidRPr="00007072" w14:paraId="7FEE0371" w14:textId="77777777" w:rsidTr="00FF3BE7">
        <w:trPr>
          <w:cantSplit/>
          <w:trHeight w:val="397"/>
          <w:tblHeader/>
        </w:trPr>
        <w:tc>
          <w:tcPr>
            <w:tcW w:w="3224" w:type="pct"/>
            <w:vMerge w:val="restart"/>
            <w:vAlign w:val="center"/>
          </w:tcPr>
          <w:p w14:paraId="60E99A78"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SEM </w:t>
            </w:r>
            <w:proofErr w:type="spellStart"/>
            <w:r w:rsidRPr="00007072">
              <w:rPr>
                <w:rFonts w:cs="Arial"/>
                <w:sz w:val="18"/>
                <w:szCs w:val="20"/>
                <w:lang w:val="en-US" w:eastAsia="pt-PT"/>
              </w:rPr>
              <w:t>Dispensação</w:t>
            </w:r>
            <w:proofErr w:type="spellEnd"/>
            <w:r w:rsidRPr="00007072">
              <w:rPr>
                <w:rFonts w:cs="Arial"/>
                <w:sz w:val="18"/>
                <w:szCs w:val="20"/>
                <w:lang w:val="en-US" w:eastAsia="pt-PT"/>
              </w:rPr>
              <w:t xml:space="preserve"> (MNV-TTW)</w:t>
            </w:r>
          </w:p>
        </w:tc>
        <w:tc>
          <w:tcPr>
            <w:tcW w:w="620" w:type="pct"/>
            <w:shd w:val="clear" w:color="auto" w:fill="auto"/>
            <w:vAlign w:val="center"/>
          </w:tcPr>
          <w:p w14:paraId="7CD7EA3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024082FE"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20.450</w:t>
            </w:r>
          </w:p>
        </w:tc>
      </w:tr>
      <w:tr w:rsidR="00007072" w:rsidRPr="00007072" w14:paraId="0F300ED2" w14:textId="77777777" w:rsidTr="00FF3BE7">
        <w:trPr>
          <w:cantSplit/>
          <w:trHeight w:val="397"/>
          <w:tblHeader/>
        </w:trPr>
        <w:tc>
          <w:tcPr>
            <w:tcW w:w="3224" w:type="pct"/>
            <w:vMerge/>
            <w:vAlign w:val="center"/>
          </w:tcPr>
          <w:p w14:paraId="6906F698"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4B2F0F64"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76E57E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22.000</w:t>
            </w:r>
          </w:p>
        </w:tc>
      </w:tr>
      <w:tr w:rsidR="00007072" w:rsidRPr="00007072" w14:paraId="791CC261" w14:textId="77777777" w:rsidTr="00FF3BE7">
        <w:trPr>
          <w:cantSplit/>
          <w:trHeight w:val="397"/>
          <w:tblHeader/>
        </w:trPr>
        <w:tc>
          <w:tcPr>
            <w:tcW w:w="3224" w:type="pct"/>
            <w:vMerge w:val="restart"/>
            <w:vAlign w:val="center"/>
          </w:tcPr>
          <w:p w14:paraId="41B53B19"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RECIRCULAÇÃO </w:t>
            </w:r>
            <w:proofErr w:type="spellStart"/>
            <w:r w:rsidRPr="00007072">
              <w:rPr>
                <w:rFonts w:cs="Arial"/>
                <w:sz w:val="18"/>
                <w:szCs w:val="20"/>
                <w:lang w:val="en-US" w:eastAsia="pt-PT"/>
              </w:rPr>
              <w:t>Notas</w:t>
            </w:r>
            <w:proofErr w:type="spellEnd"/>
            <w:r w:rsidRPr="00007072">
              <w:rPr>
                <w:rFonts w:cs="Arial"/>
                <w:sz w:val="18"/>
                <w:szCs w:val="20"/>
                <w:lang w:val="en-US" w:eastAsia="pt-PT"/>
              </w:rPr>
              <w:t xml:space="preserve"> (MRV-TTW)</w:t>
            </w:r>
          </w:p>
        </w:tc>
        <w:tc>
          <w:tcPr>
            <w:tcW w:w="620" w:type="pct"/>
            <w:shd w:val="clear" w:color="auto" w:fill="auto"/>
            <w:vAlign w:val="center"/>
          </w:tcPr>
          <w:p w14:paraId="60A8F9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4D74137F"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26.250</w:t>
            </w:r>
          </w:p>
        </w:tc>
      </w:tr>
      <w:tr w:rsidR="00007072" w:rsidRPr="00007072" w14:paraId="3733C41C" w14:textId="77777777" w:rsidTr="00FF3BE7">
        <w:trPr>
          <w:cantSplit/>
          <w:trHeight w:val="397"/>
          <w:tblHeader/>
        </w:trPr>
        <w:tc>
          <w:tcPr>
            <w:tcW w:w="3224" w:type="pct"/>
            <w:vMerge/>
            <w:vAlign w:val="center"/>
          </w:tcPr>
          <w:p w14:paraId="5F59FBD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1A2084F0"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C98A661"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27.850</w:t>
            </w:r>
          </w:p>
        </w:tc>
      </w:tr>
    </w:tbl>
    <w:p w14:paraId="57F73D2A"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42F249A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MÁQUINA DE DEPÓSITO DE SACO (BAG)</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66207D56"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64014E62"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2128EBF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39F0CE2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0A9B0414" w14:textId="77777777" w:rsidTr="00FF3BE7">
        <w:trPr>
          <w:cantSplit/>
          <w:trHeight w:val="397"/>
        </w:trPr>
        <w:tc>
          <w:tcPr>
            <w:tcW w:w="3224" w:type="pct"/>
            <w:tcBorders>
              <w:top w:val="dotted" w:sz="4" w:space="0" w:color="auto"/>
              <w:left w:val="nil"/>
              <w:bottom w:val="single" w:sz="4" w:space="0" w:color="auto"/>
              <w:right w:val="nil"/>
            </w:tcBorders>
            <w:vAlign w:val="center"/>
          </w:tcPr>
          <w:p w14:paraId="077532AC"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(BAG-TTW)</w:t>
            </w:r>
          </w:p>
        </w:tc>
        <w:tc>
          <w:tcPr>
            <w:tcW w:w="620" w:type="pct"/>
            <w:tcBorders>
              <w:top w:val="dotted" w:sz="4" w:space="0" w:color="auto"/>
              <w:left w:val="nil"/>
              <w:bottom w:val="single" w:sz="4" w:space="0" w:color="auto"/>
              <w:right w:val="nil"/>
            </w:tcBorders>
            <w:shd w:val="clear" w:color="auto" w:fill="auto"/>
            <w:vAlign w:val="center"/>
          </w:tcPr>
          <w:p w14:paraId="3625AF93" w14:textId="77777777" w:rsidR="00007072" w:rsidRPr="00007072" w:rsidRDefault="00007072" w:rsidP="00007072">
            <w:pPr>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 xml:space="preserve">s/ </w:t>
            </w:r>
            <w:proofErr w:type="spellStart"/>
            <w:r w:rsidRPr="00007072">
              <w:rPr>
                <w:rFonts w:cs="Arial"/>
                <w:sz w:val="18"/>
                <w:szCs w:val="20"/>
                <w:lang w:val="pt-PT" w:eastAsia="pt-PT"/>
              </w:rPr>
              <w:t>cert</w:t>
            </w:r>
            <w:proofErr w:type="spellEnd"/>
            <w:r w:rsidRPr="00007072">
              <w:rPr>
                <w:rFonts w:cs="Arial"/>
                <w:sz w:val="18"/>
                <w:szCs w:val="20"/>
                <w:lang w:val="pt-PT" w:eastAsia="pt-PT"/>
              </w:rPr>
              <w:t>.</w:t>
            </w:r>
          </w:p>
        </w:tc>
        <w:tc>
          <w:tcPr>
            <w:tcW w:w="1156" w:type="pct"/>
            <w:tcBorders>
              <w:top w:val="dotted" w:sz="4" w:space="0" w:color="auto"/>
              <w:left w:val="nil"/>
              <w:bottom w:val="single" w:sz="4" w:space="0" w:color="auto"/>
              <w:right w:val="nil"/>
            </w:tcBorders>
            <w:shd w:val="clear" w:color="auto" w:fill="auto"/>
            <w:vAlign w:val="center"/>
          </w:tcPr>
          <w:p w14:paraId="5ECD71F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9.900</w:t>
            </w:r>
          </w:p>
        </w:tc>
      </w:tr>
    </w:tbl>
    <w:p w14:paraId="77F82ED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07298ABB"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5FBBEA6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MÁQUINA DE EMISSÃO DE CHEQUES (CE)</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4F6C3534"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471C02F3"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18AA117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7933E463" w14:textId="77777777" w:rsidTr="00FF3BE7">
        <w:trPr>
          <w:cantSplit/>
          <w:trHeight w:val="397"/>
        </w:trPr>
        <w:tc>
          <w:tcPr>
            <w:tcW w:w="3842" w:type="pct"/>
            <w:tcBorders>
              <w:top w:val="dotted" w:sz="4" w:space="0" w:color="auto"/>
              <w:left w:val="nil"/>
              <w:bottom w:val="single" w:sz="4" w:space="0" w:color="auto"/>
              <w:right w:val="nil"/>
            </w:tcBorders>
            <w:vAlign w:val="center"/>
          </w:tcPr>
          <w:p w14:paraId="0541F039" w14:textId="77777777" w:rsidR="00007072" w:rsidRPr="00007072" w:rsidRDefault="00007072" w:rsidP="00007072">
            <w:pPr>
              <w:tabs>
                <w:tab w:val="center" w:pos="4153"/>
                <w:tab w:val="right" w:pos="8306"/>
              </w:tabs>
              <w:ind w:right="-108"/>
              <w:rPr>
                <w:rFonts w:cs="Arial"/>
                <w:sz w:val="18"/>
                <w:szCs w:val="20"/>
                <w:lang w:val="pt-PT" w:eastAsia="pt-PT"/>
              </w:rPr>
            </w:pPr>
            <w:proofErr w:type="spellStart"/>
            <w:r w:rsidRPr="00007072">
              <w:rPr>
                <w:rFonts w:cs="Arial"/>
                <w:i/>
                <w:sz w:val="18"/>
                <w:szCs w:val="20"/>
                <w:lang w:val="pt-PT" w:eastAsia="pt-PT"/>
              </w:rPr>
              <w:t>Through</w:t>
            </w:r>
            <w:proofErr w:type="spellEnd"/>
            <w:r w:rsidRPr="00007072">
              <w:rPr>
                <w:rFonts w:cs="Arial"/>
                <w:i/>
                <w:sz w:val="18"/>
                <w:szCs w:val="20"/>
                <w:lang w:val="pt-PT" w:eastAsia="pt-PT"/>
              </w:rPr>
              <w:t>-</w:t>
            </w:r>
            <w:proofErr w:type="spellStart"/>
            <w:r w:rsidRPr="00007072">
              <w:rPr>
                <w:rFonts w:cs="Arial"/>
                <w:i/>
                <w:sz w:val="18"/>
                <w:szCs w:val="20"/>
                <w:lang w:val="pt-PT" w:eastAsia="pt-PT"/>
              </w:rPr>
              <w:t>The</w:t>
            </w:r>
            <w:proofErr w:type="spellEnd"/>
            <w:r w:rsidRPr="00007072">
              <w:rPr>
                <w:rFonts w:cs="Arial"/>
                <w:i/>
                <w:sz w:val="18"/>
                <w:szCs w:val="20"/>
                <w:lang w:val="pt-PT" w:eastAsia="pt-PT"/>
              </w:rPr>
              <w:t>-Wall</w:t>
            </w:r>
            <w:r w:rsidRPr="00007072">
              <w:rPr>
                <w:rFonts w:cs="Arial"/>
                <w:sz w:val="18"/>
                <w:szCs w:val="20"/>
                <w:lang w:val="pt-PT" w:eastAsia="pt-PT"/>
              </w:rPr>
              <w:t xml:space="preserve"> SEM Depósito de Cheques (CE-TTW) </w:t>
            </w:r>
            <w:r w:rsidRPr="00007072">
              <w:rPr>
                <w:rFonts w:cs="Arial"/>
                <w:sz w:val="18"/>
                <w:szCs w:val="20"/>
                <w:vertAlign w:val="superscript"/>
                <w:lang w:val="pt-PT" w:eastAsia="pt-PT"/>
              </w:rPr>
              <w:footnoteReference w:id="125"/>
            </w:r>
          </w:p>
        </w:tc>
        <w:tc>
          <w:tcPr>
            <w:tcW w:w="1158" w:type="pct"/>
            <w:tcBorders>
              <w:top w:val="dotted" w:sz="4" w:space="0" w:color="auto"/>
              <w:left w:val="nil"/>
              <w:bottom w:val="single" w:sz="4" w:space="0" w:color="auto"/>
              <w:right w:val="nil"/>
            </w:tcBorders>
            <w:shd w:val="clear" w:color="auto" w:fill="auto"/>
            <w:vAlign w:val="center"/>
          </w:tcPr>
          <w:p w14:paraId="4DA9768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10.000</w:t>
            </w:r>
          </w:p>
        </w:tc>
      </w:tr>
    </w:tbl>
    <w:p w14:paraId="56CDACA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2B64E10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QUIOSQUE CASHLESS (CLS)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7B4F4BFA"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58198E0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676A7D2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15DA9245" w14:textId="77777777" w:rsidTr="00FF3BE7">
        <w:trPr>
          <w:cantSplit/>
          <w:trHeight w:val="397"/>
        </w:trPr>
        <w:tc>
          <w:tcPr>
            <w:tcW w:w="3842" w:type="pct"/>
            <w:tcBorders>
              <w:top w:val="dotted" w:sz="4" w:space="0" w:color="auto"/>
              <w:left w:val="nil"/>
              <w:bottom w:val="dotted" w:sz="4" w:space="0" w:color="auto"/>
              <w:right w:val="nil"/>
            </w:tcBorders>
            <w:vAlign w:val="center"/>
          </w:tcPr>
          <w:p w14:paraId="2C22B2BA"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s/ </w:t>
            </w:r>
            <w:proofErr w:type="spellStart"/>
            <w:r w:rsidRPr="00007072">
              <w:rPr>
                <w:rFonts w:cs="Arial"/>
                <w:sz w:val="18"/>
                <w:szCs w:val="20"/>
                <w:lang w:val="en-US" w:eastAsia="pt-PT"/>
              </w:rPr>
              <w:t>extractos</w:t>
            </w:r>
            <w:proofErr w:type="spellEnd"/>
            <w:r w:rsidRPr="00007072">
              <w:rPr>
                <w:rFonts w:cs="Arial"/>
                <w:sz w:val="18"/>
                <w:szCs w:val="20"/>
                <w:lang w:val="en-US" w:eastAsia="pt-PT"/>
              </w:rPr>
              <w:t xml:space="preserve"> A4</w:t>
            </w:r>
          </w:p>
        </w:tc>
        <w:tc>
          <w:tcPr>
            <w:tcW w:w="1158" w:type="pct"/>
            <w:tcBorders>
              <w:top w:val="dotted" w:sz="4" w:space="0" w:color="auto"/>
              <w:left w:val="nil"/>
              <w:bottom w:val="dotted" w:sz="4" w:space="0" w:color="auto"/>
              <w:right w:val="nil"/>
            </w:tcBorders>
            <w:shd w:val="clear" w:color="auto" w:fill="auto"/>
            <w:vAlign w:val="center"/>
          </w:tcPr>
          <w:p w14:paraId="4A2F5B9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4.700</w:t>
            </w:r>
          </w:p>
        </w:tc>
      </w:tr>
      <w:tr w:rsidR="00007072" w:rsidRPr="00007072" w14:paraId="0A4C380C" w14:textId="77777777" w:rsidTr="00FF3BE7">
        <w:trPr>
          <w:cantSplit/>
          <w:trHeight w:val="397"/>
        </w:trPr>
        <w:tc>
          <w:tcPr>
            <w:tcW w:w="3842" w:type="pct"/>
            <w:tcBorders>
              <w:top w:val="dotted" w:sz="4" w:space="0" w:color="auto"/>
              <w:left w:val="nil"/>
              <w:bottom w:val="single" w:sz="4" w:space="0" w:color="auto"/>
              <w:right w:val="nil"/>
            </w:tcBorders>
            <w:vAlign w:val="center"/>
          </w:tcPr>
          <w:p w14:paraId="7D2A1AAF" w14:textId="77777777" w:rsidR="00007072" w:rsidRPr="00007072" w:rsidRDefault="00007072" w:rsidP="00007072">
            <w:pPr>
              <w:tabs>
                <w:tab w:val="center" w:pos="4153"/>
                <w:tab w:val="right" w:pos="8306"/>
              </w:tabs>
              <w:ind w:right="-108"/>
              <w:rPr>
                <w:rFonts w:cs="Arial"/>
                <w:i/>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c/ </w:t>
            </w:r>
            <w:proofErr w:type="spellStart"/>
            <w:r w:rsidRPr="00007072">
              <w:rPr>
                <w:rFonts w:cs="Arial"/>
                <w:sz w:val="18"/>
                <w:szCs w:val="20"/>
                <w:lang w:val="en-US" w:eastAsia="pt-PT"/>
              </w:rPr>
              <w:t>extractos</w:t>
            </w:r>
            <w:proofErr w:type="spellEnd"/>
            <w:r w:rsidRPr="00007072">
              <w:rPr>
                <w:rFonts w:cs="Arial"/>
                <w:sz w:val="18"/>
                <w:szCs w:val="20"/>
                <w:lang w:val="en-US" w:eastAsia="pt-PT"/>
              </w:rPr>
              <w:t xml:space="preserve"> A4</w:t>
            </w:r>
          </w:p>
        </w:tc>
        <w:tc>
          <w:tcPr>
            <w:tcW w:w="1158" w:type="pct"/>
            <w:tcBorders>
              <w:top w:val="dotted" w:sz="4" w:space="0" w:color="auto"/>
              <w:left w:val="nil"/>
              <w:bottom w:val="single" w:sz="4" w:space="0" w:color="auto"/>
              <w:right w:val="nil"/>
            </w:tcBorders>
            <w:shd w:val="clear" w:color="auto" w:fill="auto"/>
            <w:vAlign w:val="center"/>
          </w:tcPr>
          <w:p w14:paraId="534E9F9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5.000</w:t>
            </w:r>
          </w:p>
        </w:tc>
      </w:tr>
      <w:tr w:rsidR="00007072" w:rsidRPr="00007072" w14:paraId="16A27C05" w14:textId="77777777" w:rsidTr="00FF3BE7">
        <w:trPr>
          <w:cantSplit/>
          <w:trHeight w:val="397"/>
        </w:trPr>
        <w:tc>
          <w:tcPr>
            <w:tcW w:w="3842" w:type="pct"/>
            <w:tcBorders>
              <w:top w:val="dotted" w:sz="4" w:space="0" w:color="auto"/>
              <w:left w:val="nil"/>
              <w:bottom w:val="single" w:sz="4" w:space="0" w:color="auto"/>
              <w:right w:val="nil"/>
            </w:tcBorders>
            <w:vAlign w:val="center"/>
          </w:tcPr>
          <w:p w14:paraId="290EEAF2"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(CLS-TTW)</w:t>
            </w:r>
          </w:p>
        </w:tc>
        <w:tc>
          <w:tcPr>
            <w:tcW w:w="1158" w:type="pct"/>
            <w:tcBorders>
              <w:top w:val="dotted" w:sz="4" w:space="0" w:color="auto"/>
              <w:left w:val="nil"/>
              <w:bottom w:val="single" w:sz="4" w:space="0" w:color="auto"/>
              <w:right w:val="nil"/>
            </w:tcBorders>
            <w:shd w:val="clear" w:color="auto" w:fill="auto"/>
            <w:vAlign w:val="center"/>
          </w:tcPr>
          <w:p w14:paraId="3C57FD70" w14:textId="77777777" w:rsidR="00007072" w:rsidRPr="00007072" w:rsidRDefault="00007072" w:rsidP="00007072">
            <w:pPr>
              <w:keepNext/>
              <w:keepLines/>
              <w:tabs>
                <w:tab w:val="center" w:pos="4153"/>
                <w:tab w:val="right" w:pos="8306"/>
              </w:tabs>
              <w:ind w:left="-109"/>
              <w:jc w:val="center"/>
              <w:rPr>
                <w:rFonts w:cs="Arial"/>
                <w:b/>
                <w:sz w:val="18"/>
                <w:szCs w:val="16"/>
                <w:lang w:val="pt-PT" w:eastAsia="pt-PT"/>
              </w:rPr>
            </w:pPr>
            <w:r w:rsidRPr="00007072">
              <w:rPr>
                <w:rFonts w:cs="Arial"/>
                <w:sz w:val="18"/>
                <w:szCs w:val="20"/>
                <w:lang w:val="pt-PT" w:eastAsia="pt-PT"/>
              </w:rPr>
              <w:t>6.950</w:t>
            </w:r>
          </w:p>
        </w:tc>
      </w:tr>
    </w:tbl>
    <w:p w14:paraId="727C867C" w14:textId="77777777" w:rsidR="00007072" w:rsidRPr="00007072" w:rsidRDefault="00007072" w:rsidP="00007072">
      <w:pPr>
        <w:spacing w:before="120" w:after="120" w:line="360" w:lineRule="auto"/>
        <w:jc w:val="both"/>
        <w:rPr>
          <w:rFonts w:ascii="Verdana" w:hAnsi="Verdana"/>
          <w:szCs w:val="20"/>
          <w:lang w:val="pt-PT" w:eastAsia="pt-PT"/>
        </w:rPr>
      </w:pPr>
    </w:p>
    <w:p w14:paraId="2E402581" w14:textId="77777777" w:rsidR="00007072" w:rsidRPr="00007072" w:rsidRDefault="00007072" w:rsidP="00007072">
      <w:pPr>
        <w:rPr>
          <w:rFonts w:ascii="Verdana" w:hAnsi="Verdana"/>
          <w:szCs w:val="20"/>
          <w:lang w:val="pt-PT" w:eastAsia="pt-PT"/>
        </w:rPr>
      </w:pPr>
      <w:r w:rsidRPr="00007072">
        <w:rPr>
          <w:rFonts w:ascii="Verdana" w:hAnsi="Verdana"/>
          <w:szCs w:val="20"/>
          <w:lang w:val="pt-PT" w:eastAsia="pt-PT"/>
        </w:rPr>
        <w:br w:type="page"/>
      </w:r>
    </w:p>
    <w:p w14:paraId="6DEB9369" w14:textId="2C17D0BF" w:rsidR="00007072" w:rsidRPr="00007072" w:rsidRDefault="00007072" w:rsidP="00007072">
      <w:pPr>
        <w:keepNext/>
        <w:pageBreakBefore/>
        <w:spacing w:before="240" w:after="240"/>
        <w:jc w:val="center"/>
        <w:outlineLvl w:val="0"/>
        <w:rPr>
          <w:b/>
          <w:caps/>
          <w:kern w:val="28"/>
          <w:szCs w:val="20"/>
          <w:lang w:val="pt-PT" w:eastAsia="pt-PT"/>
        </w:rPr>
      </w:pPr>
      <w:bookmarkStart w:id="1356" w:name="_Toc506540161"/>
      <w:bookmarkStart w:id="1357" w:name="_Toc507437781"/>
      <w:bookmarkStart w:id="1358" w:name="_Toc507438365"/>
      <w:r w:rsidRPr="00007072">
        <w:rPr>
          <w:b/>
          <w:caps/>
          <w:kern w:val="28"/>
          <w:szCs w:val="20"/>
          <w:lang w:val="pt-PT" w:eastAsia="pt-PT"/>
        </w:rPr>
        <w:t>PREÇOS DOS SERVIÇOS E OPCIONAIS</w:t>
      </w:r>
      <w:bookmarkEnd w:id="1356"/>
      <w:bookmarkEnd w:id="1357"/>
      <w:bookmarkEnd w:id="1358"/>
    </w:p>
    <w:p w14:paraId="0183234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59" w:name="_Toc333931762"/>
      <w:bookmarkStart w:id="1360" w:name="_Ref334691180"/>
      <w:bookmarkStart w:id="1361" w:name="_Ref334691766"/>
      <w:bookmarkStart w:id="1362" w:name="_Ref343520736"/>
      <w:bookmarkStart w:id="1363" w:name="_Ref343520739"/>
      <w:bookmarkStart w:id="1364" w:name="_Ref343520768"/>
      <w:bookmarkStart w:id="1365" w:name="_Ref343520777"/>
      <w:bookmarkStart w:id="1366" w:name="_Ref343520816"/>
      <w:bookmarkStart w:id="1367" w:name="_Ref343520855"/>
      <w:bookmarkStart w:id="1368" w:name="_Ref343521076"/>
      <w:bookmarkStart w:id="1369" w:name="_Toc350258825"/>
      <w:r w:rsidRPr="00007072">
        <w:rPr>
          <w:rFonts w:cs="Arial"/>
          <w:b/>
          <w:bCs/>
          <w:caps/>
          <w:szCs w:val="18"/>
          <w:lang w:val="pt-PT" w:eastAsia="pt-PT"/>
        </w:rPr>
        <w:t>SERVIÇOS</w:t>
      </w:r>
      <w:bookmarkEnd w:id="1359"/>
      <w:bookmarkEnd w:id="1360"/>
      <w:bookmarkEnd w:id="1361"/>
      <w:bookmarkEnd w:id="1362"/>
      <w:bookmarkEnd w:id="1363"/>
      <w:bookmarkEnd w:id="1364"/>
      <w:bookmarkEnd w:id="1365"/>
      <w:bookmarkEnd w:id="1366"/>
      <w:bookmarkEnd w:id="1367"/>
      <w:bookmarkEnd w:id="1368"/>
      <w:bookmarkEnd w:id="13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9"/>
        <w:gridCol w:w="1434"/>
        <w:gridCol w:w="1434"/>
        <w:gridCol w:w="1435"/>
      </w:tblGrid>
      <w:tr w:rsidR="00007072" w:rsidRPr="00007072" w14:paraId="78F6036A" w14:textId="77777777" w:rsidTr="00FF3BE7">
        <w:trPr>
          <w:cantSplit/>
          <w:trHeight w:val="367"/>
        </w:trPr>
        <w:tc>
          <w:tcPr>
            <w:tcW w:w="0" w:type="auto"/>
            <w:vMerge w:val="restart"/>
            <w:tcBorders>
              <w:left w:val="nil"/>
              <w:right w:val="nil"/>
            </w:tcBorders>
            <w:shd w:val="clear" w:color="auto" w:fill="9CBAE2"/>
            <w:vAlign w:val="center"/>
          </w:tcPr>
          <w:p w14:paraId="1EECFF49"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 (em horário normal</w:t>
            </w:r>
            <w:r w:rsidRPr="00007072">
              <w:rPr>
                <w:rFonts w:cs="Arial"/>
                <w:sz w:val="18"/>
                <w:szCs w:val="18"/>
                <w:vertAlign w:val="superscript"/>
                <w:lang w:val="pt-PT" w:eastAsia="pt-PT"/>
              </w:rPr>
              <w:footnoteReference w:id="126"/>
            </w:r>
            <w:r w:rsidRPr="00007072">
              <w:rPr>
                <w:rFonts w:cs="Arial"/>
                <w:sz w:val="18"/>
                <w:szCs w:val="18"/>
                <w:lang w:val="pt-PT" w:eastAsia="pt-PT"/>
              </w:rPr>
              <w:t>)</w:t>
            </w:r>
          </w:p>
        </w:tc>
        <w:tc>
          <w:tcPr>
            <w:tcW w:w="4303" w:type="dxa"/>
            <w:gridSpan w:val="3"/>
            <w:tcBorders>
              <w:left w:val="nil"/>
              <w:right w:val="nil"/>
            </w:tcBorders>
            <w:shd w:val="clear" w:color="auto" w:fill="9CBAE2"/>
            <w:vAlign w:val="center"/>
          </w:tcPr>
          <w:p w14:paraId="050A589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4101D1C3" w14:textId="77777777" w:rsidTr="00FF3BE7">
        <w:trPr>
          <w:cantSplit/>
          <w:trHeight w:val="367"/>
        </w:trPr>
        <w:tc>
          <w:tcPr>
            <w:tcW w:w="0" w:type="auto"/>
            <w:vMerge/>
            <w:tcBorders>
              <w:left w:val="nil"/>
              <w:bottom w:val="dotted" w:sz="4" w:space="0" w:color="auto"/>
              <w:right w:val="nil"/>
            </w:tcBorders>
            <w:shd w:val="clear" w:color="auto" w:fill="9CBAE2"/>
            <w:vAlign w:val="center"/>
          </w:tcPr>
          <w:p w14:paraId="10EDFE8C" w14:textId="77777777" w:rsidR="00007072" w:rsidRPr="00007072" w:rsidRDefault="00007072" w:rsidP="00007072">
            <w:pPr>
              <w:tabs>
                <w:tab w:val="center" w:pos="4153"/>
                <w:tab w:val="right" w:pos="8306"/>
              </w:tabs>
              <w:jc w:val="center"/>
              <w:rPr>
                <w:rFonts w:cs="Arial"/>
                <w:sz w:val="18"/>
                <w:szCs w:val="18"/>
                <w:lang w:val="pt-PT" w:eastAsia="pt-PT"/>
              </w:rPr>
            </w:pPr>
            <w:bookmarkStart w:id="1370" w:name="_Toc333573050"/>
            <w:bookmarkStart w:id="1371" w:name="_Toc333573503"/>
            <w:bookmarkStart w:id="1372" w:name="_Toc333573546"/>
            <w:bookmarkEnd w:id="1370"/>
            <w:bookmarkEnd w:id="1371"/>
            <w:bookmarkEnd w:id="1372"/>
          </w:p>
        </w:tc>
        <w:tc>
          <w:tcPr>
            <w:tcW w:w="1434" w:type="dxa"/>
            <w:tcBorders>
              <w:left w:val="nil"/>
              <w:right w:val="nil"/>
            </w:tcBorders>
            <w:shd w:val="clear" w:color="auto" w:fill="9CBAE2"/>
            <w:vAlign w:val="center"/>
          </w:tcPr>
          <w:p w14:paraId="154AF47D"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Continente</w:t>
            </w:r>
          </w:p>
        </w:tc>
        <w:tc>
          <w:tcPr>
            <w:tcW w:w="1434" w:type="dxa"/>
            <w:tcBorders>
              <w:top w:val="single" w:sz="4" w:space="0" w:color="auto"/>
              <w:left w:val="nil"/>
              <w:right w:val="nil"/>
            </w:tcBorders>
            <w:shd w:val="clear" w:color="auto" w:fill="9CBAE2"/>
            <w:vAlign w:val="center"/>
          </w:tcPr>
          <w:p w14:paraId="779218A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Açores</w:t>
            </w:r>
          </w:p>
        </w:tc>
        <w:tc>
          <w:tcPr>
            <w:tcW w:w="1435" w:type="dxa"/>
            <w:tcBorders>
              <w:top w:val="single" w:sz="4" w:space="0" w:color="auto"/>
              <w:left w:val="nil"/>
              <w:right w:val="nil"/>
            </w:tcBorders>
            <w:shd w:val="clear" w:color="auto" w:fill="9CBAE2"/>
            <w:vAlign w:val="center"/>
          </w:tcPr>
          <w:p w14:paraId="3AC8B62E"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Madeira</w:t>
            </w:r>
          </w:p>
        </w:tc>
      </w:tr>
      <w:tr w:rsidR="00007072" w:rsidRPr="00007072" w14:paraId="53A376E7" w14:textId="77777777" w:rsidTr="00FF3BE7">
        <w:trPr>
          <w:cantSplit/>
          <w:trHeight w:val="283"/>
        </w:trPr>
        <w:tc>
          <w:tcPr>
            <w:tcW w:w="0" w:type="auto"/>
            <w:tcBorders>
              <w:top w:val="dotted" w:sz="4" w:space="0" w:color="auto"/>
              <w:left w:val="nil"/>
              <w:bottom w:val="dotted" w:sz="4" w:space="0" w:color="auto"/>
              <w:right w:val="nil"/>
            </w:tcBorders>
            <w:vAlign w:val="center"/>
          </w:tcPr>
          <w:p w14:paraId="7DD8F1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434" w:type="dxa"/>
            <w:tcBorders>
              <w:top w:val="dotted" w:sz="4" w:space="0" w:color="auto"/>
              <w:left w:val="nil"/>
              <w:bottom w:val="dotted" w:sz="4" w:space="0" w:color="auto"/>
              <w:right w:val="nil"/>
            </w:tcBorders>
            <w:vAlign w:val="center"/>
          </w:tcPr>
          <w:p w14:paraId="06B6405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18CE953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483FD38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47A633B5"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1155BFA"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434" w:type="dxa"/>
            <w:tcBorders>
              <w:top w:val="dotted" w:sz="4" w:space="0" w:color="auto"/>
              <w:left w:val="nil"/>
              <w:bottom w:val="dotted" w:sz="4" w:space="0" w:color="auto"/>
              <w:right w:val="nil"/>
            </w:tcBorders>
            <w:vAlign w:val="center"/>
          </w:tcPr>
          <w:p w14:paraId="6B765A6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260</w:t>
            </w:r>
          </w:p>
        </w:tc>
        <w:tc>
          <w:tcPr>
            <w:tcW w:w="1434" w:type="dxa"/>
            <w:tcBorders>
              <w:top w:val="dotted" w:sz="4" w:space="0" w:color="auto"/>
              <w:left w:val="nil"/>
              <w:bottom w:val="dotted" w:sz="4" w:space="0" w:color="auto"/>
              <w:right w:val="nil"/>
            </w:tcBorders>
            <w:vAlign w:val="center"/>
          </w:tcPr>
          <w:p w14:paraId="367771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625</w:t>
            </w:r>
          </w:p>
        </w:tc>
        <w:tc>
          <w:tcPr>
            <w:tcW w:w="1435" w:type="dxa"/>
            <w:tcBorders>
              <w:top w:val="dotted" w:sz="4" w:space="0" w:color="auto"/>
              <w:left w:val="nil"/>
              <w:bottom w:val="dotted" w:sz="4" w:space="0" w:color="auto"/>
              <w:right w:val="nil"/>
            </w:tcBorders>
            <w:shd w:val="clear" w:color="auto" w:fill="auto"/>
            <w:vAlign w:val="center"/>
          </w:tcPr>
          <w:p w14:paraId="1F3B793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550</w:t>
            </w:r>
          </w:p>
        </w:tc>
      </w:tr>
      <w:tr w:rsidR="00007072" w:rsidRPr="00007072" w14:paraId="738DAFDC"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E1A82D7"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434" w:type="dxa"/>
            <w:tcBorders>
              <w:top w:val="dotted" w:sz="4" w:space="0" w:color="auto"/>
              <w:left w:val="nil"/>
              <w:bottom w:val="dotted" w:sz="4" w:space="0" w:color="auto"/>
              <w:right w:val="nil"/>
            </w:tcBorders>
            <w:vAlign w:val="center"/>
          </w:tcPr>
          <w:p w14:paraId="6A1A5502"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4" w:type="dxa"/>
            <w:tcBorders>
              <w:top w:val="dotted" w:sz="4" w:space="0" w:color="auto"/>
              <w:left w:val="nil"/>
              <w:bottom w:val="dotted" w:sz="4" w:space="0" w:color="auto"/>
              <w:right w:val="nil"/>
            </w:tcBorders>
            <w:vAlign w:val="center"/>
          </w:tcPr>
          <w:p w14:paraId="0F3C24F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5" w:type="dxa"/>
            <w:tcBorders>
              <w:top w:val="dotted" w:sz="4" w:space="0" w:color="auto"/>
              <w:left w:val="nil"/>
              <w:bottom w:val="dotted" w:sz="4" w:space="0" w:color="auto"/>
              <w:right w:val="nil"/>
            </w:tcBorders>
            <w:shd w:val="clear" w:color="auto" w:fill="auto"/>
            <w:vAlign w:val="center"/>
          </w:tcPr>
          <w:p w14:paraId="1161E4A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r>
      <w:tr w:rsidR="00007072" w:rsidRPr="00007072" w14:paraId="11B35529" w14:textId="77777777" w:rsidTr="00FF3BE7">
        <w:trPr>
          <w:cantSplit/>
          <w:trHeight w:val="283"/>
        </w:trPr>
        <w:tc>
          <w:tcPr>
            <w:tcW w:w="0" w:type="auto"/>
            <w:tcBorders>
              <w:top w:val="dotted" w:sz="4" w:space="0" w:color="auto"/>
              <w:left w:val="nil"/>
              <w:bottom w:val="dotted" w:sz="4" w:space="0" w:color="auto"/>
              <w:right w:val="nil"/>
            </w:tcBorders>
            <w:vAlign w:val="center"/>
          </w:tcPr>
          <w:p w14:paraId="1DA078EB" w14:textId="77777777" w:rsidR="00007072" w:rsidRPr="00007072" w:rsidRDefault="00007072" w:rsidP="00007072">
            <w:pPr>
              <w:tabs>
                <w:tab w:val="center" w:pos="4153"/>
                <w:tab w:val="right" w:pos="8306"/>
              </w:tabs>
              <w:rPr>
                <w:rFonts w:cs="Arial"/>
                <w:b/>
                <w:sz w:val="18"/>
                <w:szCs w:val="18"/>
                <w:lang w:val="pt-PT" w:eastAsia="pt-PT"/>
              </w:rPr>
            </w:pPr>
            <w:proofErr w:type="spellStart"/>
            <w:r w:rsidRPr="00007072">
              <w:rPr>
                <w:rFonts w:cs="Arial"/>
                <w:sz w:val="18"/>
                <w:szCs w:val="18"/>
                <w:lang w:val="pt-PT" w:eastAsia="pt-PT"/>
              </w:rPr>
              <w:t>Desinicialização</w:t>
            </w:r>
            <w:proofErr w:type="spellEnd"/>
            <w:r w:rsidRPr="00007072">
              <w:rPr>
                <w:rFonts w:cs="Arial"/>
                <w:sz w:val="18"/>
                <w:szCs w:val="18"/>
                <w:lang w:val="pt-PT" w:eastAsia="pt-PT"/>
              </w:rPr>
              <w:t xml:space="preserve"> </w:t>
            </w:r>
            <w:r w:rsidRPr="00007072">
              <w:rPr>
                <w:rFonts w:cs="Arial"/>
                <w:sz w:val="18"/>
                <w:szCs w:val="18"/>
                <w:vertAlign w:val="superscript"/>
                <w:lang w:val="pt-PT" w:eastAsia="pt-PT"/>
              </w:rPr>
              <w:footnoteReference w:id="127"/>
            </w:r>
          </w:p>
        </w:tc>
        <w:tc>
          <w:tcPr>
            <w:tcW w:w="1434" w:type="dxa"/>
            <w:tcBorders>
              <w:top w:val="dotted" w:sz="4" w:space="0" w:color="auto"/>
              <w:left w:val="nil"/>
              <w:bottom w:val="dotted" w:sz="4" w:space="0" w:color="auto"/>
              <w:right w:val="nil"/>
            </w:tcBorders>
            <w:vAlign w:val="center"/>
          </w:tcPr>
          <w:p w14:paraId="304B9BB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5FA1E59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60F0D1F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r>
      <w:tr w:rsidR="00007072" w:rsidRPr="00007072" w14:paraId="60DD0BA5" w14:textId="77777777" w:rsidTr="00FF3BE7">
        <w:trPr>
          <w:cantSplit/>
          <w:trHeight w:val="283"/>
        </w:trPr>
        <w:tc>
          <w:tcPr>
            <w:tcW w:w="0" w:type="auto"/>
            <w:tcBorders>
              <w:top w:val="dotted" w:sz="4" w:space="0" w:color="auto"/>
              <w:left w:val="nil"/>
              <w:bottom w:val="dotted" w:sz="4" w:space="0" w:color="auto"/>
              <w:right w:val="nil"/>
            </w:tcBorders>
            <w:vAlign w:val="center"/>
          </w:tcPr>
          <w:p w14:paraId="27D6BF5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434" w:type="dxa"/>
            <w:tcBorders>
              <w:top w:val="dotted" w:sz="4" w:space="0" w:color="auto"/>
              <w:left w:val="nil"/>
              <w:bottom w:val="dotted" w:sz="4" w:space="0" w:color="auto"/>
              <w:right w:val="nil"/>
            </w:tcBorders>
            <w:vAlign w:val="center"/>
          </w:tcPr>
          <w:p w14:paraId="747838D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c>
          <w:tcPr>
            <w:tcW w:w="1434" w:type="dxa"/>
            <w:tcBorders>
              <w:top w:val="dotted" w:sz="4" w:space="0" w:color="auto"/>
              <w:left w:val="nil"/>
              <w:bottom w:val="dotted" w:sz="4" w:space="0" w:color="auto"/>
              <w:right w:val="nil"/>
            </w:tcBorders>
            <w:vAlign w:val="center"/>
          </w:tcPr>
          <w:p w14:paraId="432952B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630</w:t>
            </w:r>
          </w:p>
        </w:tc>
        <w:tc>
          <w:tcPr>
            <w:tcW w:w="1435" w:type="dxa"/>
            <w:tcBorders>
              <w:top w:val="dotted" w:sz="4" w:space="0" w:color="auto"/>
              <w:left w:val="nil"/>
              <w:bottom w:val="dotted" w:sz="4" w:space="0" w:color="auto"/>
              <w:right w:val="nil"/>
            </w:tcBorders>
            <w:shd w:val="clear" w:color="auto" w:fill="auto"/>
            <w:vAlign w:val="center"/>
          </w:tcPr>
          <w:p w14:paraId="235722C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540</w:t>
            </w:r>
          </w:p>
        </w:tc>
      </w:tr>
      <w:tr w:rsidR="00007072" w:rsidRPr="00007072" w14:paraId="7520FD40" w14:textId="77777777" w:rsidTr="00FF3BE7">
        <w:trPr>
          <w:cantSplit/>
          <w:trHeight w:val="283"/>
        </w:trPr>
        <w:tc>
          <w:tcPr>
            <w:tcW w:w="0" w:type="auto"/>
            <w:tcBorders>
              <w:top w:val="dotted" w:sz="4" w:space="0" w:color="auto"/>
              <w:left w:val="nil"/>
              <w:bottom w:val="dotted" w:sz="4" w:space="0" w:color="auto"/>
              <w:right w:val="nil"/>
            </w:tcBorders>
            <w:vAlign w:val="center"/>
          </w:tcPr>
          <w:p w14:paraId="1B14A85D"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434" w:type="dxa"/>
            <w:tcBorders>
              <w:top w:val="dotted" w:sz="4" w:space="0" w:color="auto"/>
              <w:left w:val="nil"/>
              <w:bottom w:val="dotted" w:sz="4" w:space="0" w:color="auto"/>
              <w:right w:val="nil"/>
            </w:tcBorders>
            <w:vAlign w:val="center"/>
          </w:tcPr>
          <w:p w14:paraId="028BAF1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240</w:t>
            </w:r>
          </w:p>
        </w:tc>
        <w:tc>
          <w:tcPr>
            <w:tcW w:w="1434" w:type="dxa"/>
            <w:tcBorders>
              <w:top w:val="dotted" w:sz="4" w:space="0" w:color="auto"/>
              <w:left w:val="nil"/>
              <w:bottom w:val="dotted" w:sz="4" w:space="0" w:color="auto"/>
              <w:right w:val="nil"/>
            </w:tcBorders>
            <w:vAlign w:val="center"/>
          </w:tcPr>
          <w:p w14:paraId="43C8946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420</w:t>
            </w:r>
          </w:p>
        </w:tc>
        <w:tc>
          <w:tcPr>
            <w:tcW w:w="1435" w:type="dxa"/>
            <w:tcBorders>
              <w:top w:val="dotted" w:sz="4" w:space="0" w:color="auto"/>
              <w:left w:val="nil"/>
              <w:bottom w:val="dotted" w:sz="4" w:space="0" w:color="auto"/>
              <w:right w:val="nil"/>
            </w:tcBorders>
            <w:shd w:val="clear" w:color="auto" w:fill="auto"/>
            <w:vAlign w:val="center"/>
          </w:tcPr>
          <w:p w14:paraId="00F293E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r>
      <w:tr w:rsidR="00007072" w:rsidRPr="00007072" w14:paraId="340594F5" w14:textId="77777777" w:rsidTr="00FF3BE7">
        <w:trPr>
          <w:cantSplit/>
          <w:trHeight w:val="283"/>
        </w:trPr>
        <w:tc>
          <w:tcPr>
            <w:tcW w:w="0" w:type="auto"/>
            <w:tcBorders>
              <w:top w:val="dotted" w:sz="4" w:space="0" w:color="auto"/>
              <w:left w:val="nil"/>
              <w:bottom w:val="dotted" w:sz="4" w:space="0" w:color="auto"/>
              <w:right w:val="nil"/>
            </w:tcBorders>
            <w:vAlign w:val="center"/>
          </w:tcPr>
          <w:p w14:paraId="0DA075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434" w:type="dxa"/>
            <w:tcBorders>
              <w:top w:val="dotted" w:sz="4" w:space="0" w:color="auto"/>
              <w:left w:val="nil"/>
              <w:bottom w:val="dotted" w:sz="4" w:space="0" w:color="auto"/>
              <w:right w:val="nil"/>
            </w:tcBorders>
            <w:vAlign w:val="center"/>
          </w:tcPr>
          <w:p w14:paraId="5FC9124E"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3FD033D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3162BD5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1EA27293" w14:textId="77777777" w:rsidTr="00FF3BE7">
        <w:trPr>
          <w:cantSplit/>
          <w:trHeight w:val="283"/>
        </w:trPr>
        <w:tc>
          <w:tcPr>
            <w:tcW w:w="0" w:type="auto"/>
            <w:tcBorders>
              <w:top w:val="dotted" w:sz="4" w:space="0" w:color="auto"/>
              <w:left w:val="nil"/>
              <w:bottom w:val="dotted" w:sz="4" w:space="0" w:color="auto"/>
              <w:right w:val="nil"/>
            </w:tcBorders>
            <w:vAlign w:val="center"/>
          </w:tcPr>
          <w:p w14:paraId="55304E4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434" w:type="dxa"/>
            <w:tcBorders>
              <w:top w:val="dotted" w:sz="4" w:space="0" w:color="auto"/>
              <w:left w:val="nil"/>
              <w:bottom w:val="dotted" w:sz="4" w:space="0" w:color="auto"/>
              <w:right w:val="nil"/>
            </w:tcBorders>
            <w:vAlign w:val="center"/>
          </w:tcPr>
          <w:p w14:paraId="3936BF8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370</w:t>
            </w:r>
          </w:p>
        </w:tc>
        <w:tc>
          <w:tcPr>
            <w:tcW w:w="1434" w:type="dxa"/>
            <w:tcBorders>
              <w:top w:val="dotted" w:sz="4" w:space="0" w:color="auto"/>
              <w:left w:val="nil"/>
              <w:bottom w:val="dotted" w:sz="4" w:space="0" w:color="auto"/>
              <w:right w:val="nil"/>
            </w:tcBorders>
            <w:vAlign w:val="center"/>
          </w:tcPr>
          <w:p w14:paraId="045E3C1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890</w:t>
            </w:r>
          </w:p>
        </w:tc>
        <w:tc>
          <w:tcPr>
            <w:tcW w:w="1435" w:type="dxa"/>
            <w:tcBorders>
              <w:top w:val="dotted" w:sz="4" w:space="0" w:color="auto"/>
              <w:left w:val="nil"/>
              <w:bottom w:val="dotted" w:sz="4" w:space="0" w:color="auto"/>
              <w:right w:val="nil"/>
            </w:tcBorders>
            <w:shd w:val="clear" w:color="auto" w:fill="auto"/>
            <w:vAlign w:val="center"/>
          </w:tcPr>
          <w:p w14:paraId="2E3411FA"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780</w:t>
            </w:r>
          </w:p>
        </w:tc>
      </w:tr>
      <w:tr w:rsidR="00007072" w:rsidRPr="00007072" w14:paraId="04D1B863" w14:textId="77777777" w:rsidTr="00FF3BE7">
        <w:trPr>
          <w:cantSplit/>
          <w:trHeight w:val="283"/>
        </w:trPr>
        <w:tc>
          <w:tcPr>
            <w:tcW w:w="0" w:type="auto"/>
            <w:tcBorders>
              <w:top w:val="dotted" w:sz="4" w:space="0" w:color="auto"/>
              <w:left w:val="nil"/>
              <w:bottom w:val="dotted" w:sz="4" w:space="0" w:color="auto"/>
              <w:right w:val="nil"/>
            </w:tcBorders>
            <w:vAlign w:val="center"/>
          </w:tcPr>
          <w:p w14:paraId="59122135"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Serviço de Polícia </w:t>
            </w:r>
            <w:r w:rsidRPr="00007072">
              <w:rPr>
                <w:rFonts w:cs="Arial"/>
                <w:sz w:val="18"/>
                <w:szCs w:val="18"/>
                <w:vertAlign w:val="superscript"/>
                <w:lang w:val="pt-PT" w:eastAsia="pt-PT"/>
              </w:rPr>
              <w:footnoteReference w:id="128"/>
            </w:r>
          </w:p>
        </w:tc>
        <w:tc>
          <w:tcPr>
            <w:tcW w:w="1434" w:type="dxa"/>
            <w:tcBorders>
              <w:top w:val="dotted" w:sz="4" w:space="0" w:color="auto"/>
              <w:left w:val="nil"/>
              <w:bottom w:val="dotted" w:sz="4" w:space="0" w:color="auto"/>
              <w:right w:val="nil"/>
            </w:tcBorders>
            <w:vAlign w:val="center"/>
          </w:tcPr>
          <w:p w14:paraId="2790C3C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4" w:type="dxa"/>
            <w:tcBorders>
              <w:top w:val="dotted" w:sz="4" w:space="0" w:color="auto"/>
              <w:left w:val="nil"/>
              <w:bottom w:val="dotted" w:sz="4" w:space="0" w:color="auto"/>
              <w:right w:val="nil"/>
            </w:tcBorders>
            <w:vAlign w:val="center"/>
          </w:tcPr>
          <w:p w14:paraId="77B259E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5" w:type="dxa"/>
            <w:tcBorders>
              <w:top w:val="dotted" w:sz="4" w:space="0" w:color="auto"/>
              <w:left w:val="nil"/>
              <w:bottom w:val="dotted" w:sz="4" w:space="0" w:color="auto"/>
              <w:right w:val="nil"/>
            </w:tcBorders>
            <w:shd w:val="clear" w:color="auto" w:fill="auto"/>
            <w:vAlign w:val="center"/>
          </w:tcPr>
          <w:p w14:paraId="102F621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r>
      <w:tr w:rsidR="00007072" w:rsidRPr="00007072" w14:paraId="22E857EA" w14:textId="77777777" w:rsidTr="00FF3BE7">
        <w:trPr>
          <w:cantSplit/>
          <w:trHeight w:val="283"/>
        </w:trPr>
        <w:tc>
          <w:tcPr>
            <w:tcW w:w="0" w:type="auto"/>
            <w:tcBorders>
              <w:top w:val="dotted" w:sz="4" w:space="0" w:color="auto"/>
              <w:left w:val="nil"/>
              <w:bottom w:val="dotted" w:sz="4" w:space="0" w:color="auto"/>
              <w:right w:val="nil"/>
            </w:tcBorders>
            <w:vAlign w:val="center"/>
          </w:tcPr>
          <w:p w14:paraId="7C9B66C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 xml:space="preserve">Fixação de ATM ao solo </w:t>
            </w:r>
            <w:r w:rsidRPr="00AB62A5">
              <w:rPr>
                <w:rFonts w:cs="Arial"/>
                <w:sz w:val="18"/>
                <w:szCs w:val="18"/>
                <w:vertAlign w:val="superscript"/>
                <w:lang w:val="pt-PT" w:eastAsia="pt-PT"/>
              </w:rPr>
              <w:footnoteReference w:id="129"/>
            </w:r>
          </w:p>
        </w:tc>
        <w:tc>
          <w:tcPr>
            <w:tcW w:w="1434" w:type="dxa"/>
            <w:tcBorders>
              <w:top w:val="dotted" w:sz="4" w:space="0" w:color="auto"/>
              <w:left w:val="nil"/>
              <w:bottom w:val="dotted" w:sz="4" w:space="0" w:color="auto"/>
              <w:right w:val="nil"/>
            </w:tcBorders>
            <w:vAlign w:val="center"/>
          </w:tcPr>
          <w:p w14:paraId="70C2148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200</w:t>
            </w:r>
          </w:p>
        </w:tc>
        <w:tc>
          <w:tcPr>
            <w:tcW w:w="1434" w:type="dxa"/>
            <w:tcBorders>
              <w:top w:val="dotted" w:sz="4" w:space="0" w:color="auto"/>
              <w:left w:val="nil"/>
              <w:bottom w:val="dotted" w:sz="4" w:space="0" w:color="auto"/>
              <w:right w:val="nil"/>
            </w:tcBorders>
            <w:vAlign w:val="center"/>
          </w:tcPr>
          <w:p w14:paraId="609AD9E8"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350</w:t>
            </w:r>
          </w:p>
        </w:tc>
        <w:tc>
          <w:tcPr>
            <w:tcW w:w="1435" w:type="dxa"/>
            <w:tcBorders>
              <w:top w:val="dotted" w:sz="4" w:space="0" w:color="auto"/>
              <w:left w:val="nil"/>
              <w:bottom w:val="dotted" w:sz="4" w:space="0" w:color="auto"/>
              <w:right w:val="nil"/>
            </w:tcBorders>
            <w:shd w:val="clear" w:color="auto" w:fill="auto"/>
            <w:vAlign w:val="center"/>
          </w:tcPr>
          <w:p w14:paraId="2FA68927"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300</w:t>
            </w:r>
          </w:p>
        </w:tc>
      </w:tr>
      <w:tr w:rsidR="00007072" w:rsidRPr="00007072" w14:paraId="6D9003A0"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6816F1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 xml:space="preserve">Instalação de Segredo </w:t>
            </w:r>
            <w:proofErr w:type="spellStart"/>
            <w:r w:rsidRPr="00AB62A5">
              <w:rPr>
                <w:rFonts w:cs="Arial"/>
                <w:sz w:val="18"/>
                <w:szCs w:val="18"/>
                <w:lang w:val="pt-PT" w:eastAsia="pt-PT"/>
              </w:rPr>
              <w:t>Electrónico</w:t>
            </w:r>
            <w:proofErr w:type="spellEnd"/>
          </w:p>
        </w:tc>
        <w:tc>
          <w:tcPr>
            <w:tcW w:w="1434" w:type="dxa"/>
            <w:tcBorders>
              <w:top w:val="dotted" w:sz="4" w:space="0" w:color="auto"/>
              <w:left w:val="nil"/>
              <w:bottom w:val="dotted" w:sz="4" w:space="0" w:color="auto"/>
              <w:right w:val="nil"/>
            </w:tcBorders>
            <w:vAlign w:val="center"/>
          </w:tcPr>
          <w:p w14:paraId="6E8ECED1"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4" w:type="dxa"/>
            <w:tcBorders>
              <w:top w:val="dotted" w:sz="4" w:space="0" w:color="auto"/>
              <w:left w:val="nil"/>
              <w:bottom w:val="dotted" w:sz="4" w:space="0" w:color="auto"/>
              <w:right w:val="nil"/>
            </w:tcBorders>
            <w:vAlign w:val="center"/>
          </w:tcPr>
          <w:p w14:paraId="77A11A7D"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5" w:type="dxa"/>
            <w:tcBorders>
              <w:top w:val="dotted" w:sz="4" w:space="0" w:color="auto"/>
              <w:left w:val="nil"/>
              <w:bottom w:val="dotted" w:sz="4" w:space="0" w:color="auto"/>
              <w:right w:val="nil"/>
            </w:tcBorders>
            <w:shd w:val="clear" w:color="auto" w:fill="auto"/>
            <w:vAlign w:val="center"/>
          </w:tcPr>
          <w:p w14:paraId="7A822345"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r>
      <w:tr w:rsidR="00007072" w:rsidRPr="00007072" w14:paraId="2F4DE1BE"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8E8112D"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Alteração de Denominação (por cacifo)</w:t>
            </w:r>
          </w:p>
        </w:tc>
        <w:tc>
          <w:tcPr>
            <w:tcW w:w="1434" w:type="dxa"/>
            <w:tcBorders>
              <w:top w:val="dotted" w:sz="4" w:space="0" w:color="auto"/>
              <w:left w:val="nil"/>
              <w:bottom w:val="dotted" w:sz="4" w:space="0" w:color="auto"/>
              <w:right w:val="nil"/>
            </w:tcBorders>
            <w:vAlign w:val="center"/>
          </w:tcPr>
          <w:p w14:paraId="09E7D586"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1DF737EB"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3028FBB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r>
      <w:tr w:rsidR="00007072" w:rsidRPr="00007072" w14:paraId="53F9F7B0" w14:textId="77777777" w:rsidTr="00FF3BE7">
        <w:trPr>
          <w:cantSplit/>
          <w:trHeight w:val="283"/>
        </w:trPr>
        <w:tc>
          <w:tcPr>
            <w:tcW w:w="0" w:type="auto"/>
            <w:tcBorders>
              <w:top w:val="dotted" w:sz="4" w:space="0" w:color="auto"/>
              <w:left w:val="nil"/>
              <w:bottom w:val="dotted" w:sz="4" w:space="0" w:color="auto"/>
              <w:right w:val="nil"/>
            </w:tcBorders>
            <w:vAlign w:val="center"/>
          </w:tcPr>
          <w:p w14:paraId="59DA0153"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Revisão (Recondicionamento)</w:t>
            </w:r>
          </w:p>
        </w:tc>
        <w:tc>
          <w:tcPr>
            <w:tcW w:w="1434" w:type="dxa"/>
            <w:tcBorders>
              <w:top w:val="dotted" w:sz="4" w:space="0" w:color="auto"/>
              <w:left w:val="nil"/>
              <w:bottom w:val="dotted" w:sz="4" w:space="0" w:color="auto"/>
              <w:right w:val="nil"/>
            </w:tcBorders>
            <w:vAlign w:val="center"/>
          </w:tcPr>
          <w:p w14:paraId="1B71BC0C"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4" w:type="dxa"/>
            <w:tcBorders>
              <w:top w:val="dotted" w:sz="4" w:space="0" w:color="auto"/>
              <w:left w:val="nil"/>
              <w:bottom w:val="dotted" w:sz="4" w:space="0" w:color="auto"/>
              <w:right w:val="nil"/>
            </w:tcBorders>
            <w:vAlign w:val="center"/>
          </w:tcPr>
          <w:p w14:paraId="7547EB9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5" w:type="dxa"/>
            <w:tcBorders>
              <w:top w:val="dotted" w:sz="4" w:space="0" w:color="auto"/>
              <w:left w:val="nil"/>
              <w:bottom w:val="dotted" w:sz="4" w:space="0" w:color="auto"/>
              <w:right w:val="nil"/>
            </w:tcBorders>
            <w:shd w:val="clear" w:color="auto" w:fill="auto"/>
            <w:vAlign w:val="center"/>
          </w:tcPr>
          <w:p w14:paraId="63266B94"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r>
      <w:tr w:rsidR="00007072" w:rsidRPr="00007072" w14:paraId="347DDD3F" w14:textId="77777777" w:rsidTr="00FF3BE7">
        <w:trPr>
          <w:cantSplit/>
          <w:trHeight w:val="283"/>
        </w:trPr>
        <w:tc>
          <w:tcPr>
            <w:tcW w:w="0" w:type="auto"/>
            <w:tcBorders>
              <w:top w:val="dotted" w:sz="4" w:space="0" w:color="auto"/>
              <w:left w:val="nil"/>
              <w:bottom w:val="dotted" w:sz="4" w:space="0" w:color="auto"/>
              <w:right w:val="nil"/>
            </w:tcBorders>
            <w:vAlign w:val="center"/>
          </w:tcPr>
          <w:p w14:paraId="379FFC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Formação</w:t>
            </w:r>
          </w:p>
        </w:tc>
        <w:tc>
          <w:tcPr>
            <w:tcW w:w="1434" w:type="dxa"/>
            <w:tcBorders>
              <w:top w:val="dotted" w:sz="4" w:space="0" w:color="auto"/>
              <w:left w:val="nil"/>
              <w:bottom w:val="dotted" w:sz="4" w:space="0" w:color="auto"/>
              <w:right w:val="nil"/>
            </w:tcBorders>
            <w:vAlign w:val="center"/>
          </w:tcPr>
          <w:p w14:paraId="0FA65AA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4" w:type="dxa"/>
            <w:tcBorders>
              <w:top w:val="dotted" w:sz="4" w:space="0" w:color="auto"/>
              <w:left w:val="nil"/>
              <w:bottom w:val="dotted" w:sz="4" w:space="0" w:color="auto"/>
              <w:right w:val="nil"/>
            </w:tcBorders>
            <w:vAlign w:val="center"/>
          </w:tcPr>
          <w:p w14:paraId="7BF042D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5" w:type="dxa"/>
            <w:tcBorders>
              <w:top w:val="dotted" w:sz="4" w:space="0" w:color="auto"/>
              <w:left w:val="nil"/>
              <w:bottom w:val="dotted" w:sz="4" w:space="0" w:color="auto"/>
              <w:right w:val="nil"/>
            </w:tcBorders>
            <w:shd w:val="clear" w:color="auto" w:fill="auto"/>
            <w:vAlign w:val="center"/>
          </w:tcPr>
          <w:p w14:paraId="4B41C05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r>
      <w:tr w:rsidR="00007072" w:rsidRPr="00007072" w14:paraId="6F3189B7" w14:textId="77777777" w:rsidTr="00FF3BE7">
        <w:trPr>
          <w:cantSplit/>
          <w:trHeight w:val="283"/>
        </w:trPr>
        <w:tc>
          <w:tcPr>
            <w:tcW w:w="0" w:type="auto"/>
            <w:tcBorders>
              <w:top w:val="dotted" w:sz="4" w:space="0" w:color="auto"/>
              <w:left w:val="nil"/>
              <w:bottom w:val="dotted" w:sz="4" w:space="0" w:color="auto"/>
              <w:right w:val="nil"/>
            </w:tcBorders>
            <w:vAlign w:val="center"/>
          </w:tcPr>
          <w:p w14:paraId="5B9D8078"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Arrombamento de Cofre</w:t>
            </w:r>
          </w:p>
        </w:tc>
        <w:tc>
          <w:tcPr>
            <w:tcW w:w="1434" w:type="dxa"/>
            <w:tcBorders>
              <w:top w:val="dotted" w:sz="4" w:space="0" w:color="auto"/>
              <w:left w:val="nil"/>
              <w:bottom w:val="dotted" w:sz="4" w:space="0" w:color="auto"/>
              <w:right w:val="nil"/>
            </w:tcBorders>
            <w:vAlign w:val="center"/>
          </w:tcPr>
          <w:p w14:paraId="4456597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4" w:type="dxa"/>
            <w:tcBorders>
              <w:top w:val="dotted" w:sz="4" w:space="0" w:color="auto"/>
              <w:left w:val="nil"/>
              <w:bottom w:val="dotted" w:sz="4" w:space="0" w:color="auto"/>
              <w:right w:val="nil"/>
            </w:tcBorders>
            <w:vAlign w:val="center"/>
          </w:tcPr>
          <w:p w14:paraId="3FB38E0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5" w:type="dxa"/>
            <w:tcBorders>
              <w:top w:val="dotted" w:sz="4" w:space="0" w:color="auto"/>
              <w:left w:val="nil"/>
              <w:bottom w:val="dotted" w:sz="4" w:space="0" w:color="auto"/>
              <w:right w:val="nil"/>
            </w:tcBorders>
            <w:shd w:val="clear" w:color="auto" w:fill="auto"/>
            <w:vAlign w:val="center"/>
          </w:tcPr>
          <w:p w14:paraId="665BEA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r>
      <w:tr w:rsidR="00007072" w:rsidRPr="00007072" w14:paraId="0BE7F086" w14:textId="77777777" w:rsidTr="00FF3BE7">
        <w:trPr>
          <w:cantSplit/>
          <w:trHeight w:val="283"/>
        </w:trPr>
        <w:tc>
          <w:tcPr>
            <w:tcW w:w="0" w:type="auto"/>
            <w:tcBorders>
              <w:top w:val="dotted" w:sz="4" w:space="0" w:color="auto"/>
              <w:left w:val="nil"/>
              <w:bottom w:val="single" w:sz="4" w:space="0" w:color="auto"/>
              <w:right w:val="nil"/>
            </w:tcBorders>
            <w:vAlign w:val="center"/>
          </w:tcPr>
          <w:p w14:paraId="5A7D25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Alteração de Comunicações / Mudança de Tecnologia</w:t>
            </w:r>
          </w:p>
        </w:tc>
        <w:tc>
          <w:tcPr>
            <w:tcW w:w="1434" w:type="dxa"/>
            <w:tcBorders>
              <w:top w:val="dotted" w:sz="4" w:space="0" w:color="auto"/>
              <w:left w:val="nil"/>
              <w:bottom w:val="single" w:sz="4" w:space="0" w:color="auto"/>
              <w:right w:val="nil"/>
            </w:tcBorders>
            <w:vAlign w:val="center"/>
          </w:tcPr>
          <w:p w14:paraId="0E0AADC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4" w:type="dxa"/>
            <w:tcBorders>
              <w:top w:val="dotted" w:sz="4" w:space="0" w:color="auto"/>
              <w:left w:val="nil"/>
              <w:bottom w:val="single" w:sz="4" w:space="0" w:color="auto"/>
              <w:right w:val="nil"/>
            </w:tcBorders>
            <w:vAlign w:val="center"/>
          </w:tcPr>
          <w:p w14:paraId="4AB9F84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5" w:type="dxa"/>
            <w:tcBorders>
              <w:top w:val="dotted" w:sz="4" w:space="0" w:color="auto"/>
              <w:left w:val="nil"/>
              <w:bottom w:val="single" w:sz="4" w:space="0" w:color="auto"/>
              <w:right w:val="nil"/>
            </w:tcBorders>
            <w:shd w:val="clear" w:color="auto" w:fill="auto"/>
            <w:vAlign w:val="center"/>
          </w:tcPr>
          <w:p w14:paraId="5B7754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r>
    </w:tbl>
    <w:p w14:paraId="5C02ECEA"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Os serviços cancelados com menos de 2 dias úteis de antecedência, ou não concluídos por razões imputáveis ao Cliente (Banco), ser-lhe-ão </w:t>
      </w:r>
      <w:proofErr w:type="spellStart"/>
      <w:r w:rsidRPr="00007072">
        <w:rPr>
          <w:rFonts w:cs="Arial"/>
          <w:sz w:val="18"/>
          <w:szCs w:val="20"/>
          <w:lang w:val="pt-PT" w:eastAsia="pt-PT"/>
        </w:rPr>
        <w:t>facturados</w:t>
      </w:r>
      <w:proofErr w:type="spellEnd"/>
      <w:r w:rsidRPr="00007072">
        <w:rPr>
          <w:rFonts w:cs="Arial"/>
          <w:sz w:val="18"/>
          <w:szCs w:val="20"/>
          <w:lang w:val="pt-PT" w:eastAsia="pt-PT"/>
        </w:rPr>
        <w:t xml:space="preserve"> na totalidade. O dia do cancelamento e o dia agendado são excluídos na determinação do referido prazo.</w:t>
      </w:r>
    </w:p>
    <w:p w14:paraId="7747BB99"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Se, por razões imputáveis ao </w:t>
      </w:r>
      <w:r w:rsidRPr="00007072">
        <w:rPr>
          <w:rFonts w:cs="Arial"/>
          <w:color w:val="000000"/>
          <w:sz w:val="18"/>
          <w:szCs w:val="20"/>
          <w:lang w:val="pt-PT" w:eastAsia="pt-PT"/>
        </w:rPr>
        <w:t>Cliente (</w:t>
      </w:r>
      <w:r w:rsidRPr="00007072">
        <w:rPr>
          <w:rFonts w:cs="Arial"/>
          <w:sz w:val="18"/>
          <w:szCs w:val="20"/>
          <w:lang w:val="pt-PT" w:eastAsia="pt-PT"/>
        </w:rPr>
        <w:t xml:space="preserve">Banco), não for possível realizar um dos serviços do grupo de serviços planeado na intervenção, aplica-se a </w:t>
      </w:r>
      <w:proofErr w:type="spellStart"/>
      <w:r w:rsidRPr="00007072">
        <w:rPr>
          <w:rFonts w:cs="Arial"/>
          <w:sz w:val="18"/>
          <w:szCs w:val="20"/>
          <w:lang w:val="pt-PT" w:eastAsia="pt-PT"/>
        </w:rPr>
        <w:t>facturação</w:t>
      </w:r>
      <w:proofErr w:type="spellEnd"/>
      <w:r w:rsidRPr="00007072">
        <w:rPr>
          <w:rFonts w:cs="Arial"/>
          <w:sz w:val="18"/>
          <w:szCs w:val="20"/>
          <w:lang w:val="pt-PT" w:eastAsia="pt-PT"/>
        </w:rPr>
        <w:t xml:space="preserve"> da totalidade dos serviços.</w:t>
      </w:r>
    </w:p>
    <w:p w14:paraId="15F4E0AF"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73" w:name="_Toc333931763"/>
      <w:bookmarkStart w:id="1374" w:name="_Toc350258826"/>
      <w:r w:rsidRPr="00007072">
        <w:rPr>
          <w:rFonts w:cs="Arial"/>
          <w:b/>
          <w:bCs/>
          <w:caps/>
          <w:szCs w:val="18"/>
          <w:lang w:val="pt-PT" w:eastAsia="pt-PT"/>
        </w:rPr>
        <w:t>TAXAS DE AGRAVAMENTO</w:t>
      </w:r>
      <w:bookmarkEnd w:id="1373"/>
      <w:bookmarkEnd w:id="1374"/>
    </w:p>
    <w:p w14:paraId="6E5C560A" w14:textId="77777777" w:rsidR="00007072" w:rsidRPr="00007072" w:rsidRDefault="00007072" w:rsidP="00007072">
      <w:pPr>
        <w:keepNext/>
        <w:spacing w:before="120" w:line="360" w:lineRule="auto"/>
        <w:jc w:val="both"/>
        <w:rPr>
          <w:rFonts w:cs="Arial"/>
          <w:sz w:val="18"/>
          <w:szCs w:val="20"/>
          <w:lang w:val="pt-PT" w:eastAsia="pt-PT"/>
        </w:rPr>
      </w:pPr>
      <w:r w:rsidRPr="00007072">
        <w:rPr>
          <w:rFonts w:cs="Arial"/>
          <w:sz w:val="18"/>
          <w:szCs w:val="20"/>
          <w:lang w:val="pt-PT" w:eastAsia="pt-PT"/>
        </w:rPr>
        <w:t>Sempre que os serviços se realizem fora do Horário Normal ou com carácter de Urgência, aplicar-se-á uma Taxa de Agravamento. Nas situações em que se verifica a aplicação de mais do que uma Taxa de Agravamento, estas são cumulativas.</w:t>
      </w:r>
    </w:p>
    <w:p w14:paraId="675DADE0" w14:textId="77777777" w:rsidR="00007072" w:rsidRPr="00007072" w:rsidRDefault="00007072" w:rsidP="00007072">
      <w:pPr>
        <w:rPr>
          <w:rFonts w:cs="Arial"/>
          <w:b/>
          <w:bCs/>
          <w:caps/>
          <w:szCs w:val="18"/>
          <w:lang w:val="pt-PT" w:eastAsia="pt-PT"/>
        </w:rPr>
      </w:pPr>
      <w:bookmarkStart w:id="1375" w:name="_Toc350258827"/>
      <w:r w:rsidRPr="00007072">
        <w:rPr>
          <w:rFonts w:ascii="Verdana" w:hAnsi="Verdana"/>
          <w:szCs w:val="20"/>
          <w:lang w:val="pt-PT" w:eastAsia="pt-PT"/>
        </w:rPr>
        <w:br w:type="page"/>
      </w:r>
    </w:p>
    <w:p w14:paraId="0FE4481D"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Serviço fora do Horário Normal</w:t>
      </w:r>
      <w:bookmarkEnd w:id="1375"/>
    </w:p>
    <w:p w14:paraId="43AF3CE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Considera-se horário normal o período compreendido entre as 8h00 e as 18h00 (dias úteis). </w:t>
      </w:r>
    </w:p>
    <w:p w14:paraId="34C1395F" w14:textId="77777777" w:rsidR="00007072" w:rsidRPr="00007072" w:rsidRDefault="00007072" w:rsidP="00007072">
      <w:pPr>
        <w:spacing w:before="120" w:after="120" w:line="360" w:lineRule="auto"/>
        <w:jc w:val="both"/>
        <w:rPr>
          <w:rFonts w:cs="Arial"/>
          <w:i/>
          <w:sz w:val="18"/>
          <w:szCs w:val="20"/>
          <w:lang w:val="pt-PT" w:eastAsia="pt-PT"/>
        </w:rPr>
      </w:pPr>
      <w:r w:rsidRPr="00007072">
        <w:rPr>
          <w:rFonts w:cs="Arial"/>
          <w:sz w:val="18"/>
          <w:szCs w:val="20"/>
          <w:lang w:val="pt-PT" w:eastAsia="pt-PT"/>
        </w:rPr>
        <w:t>Sempre que os serviços se realizem fora do horário normal é aplicada uma taxa de agravamento sobre a tabela de preços de Serviços conforme descrito a seguir.</w:t>
      </w:r>
      <w:r w:rsidRPr="00007072">
        <w:rPr>
          <w:rFonts w:cs="Arial"/>
          <w:i/>
          <w:sz w:val="18"/>
          <w:szCs w:val="20"/>
          <w:lang w:val="pt-PT" w:eastAsia="pt-PT"/>
        </w:rPr>
        <w:t xml:space="preserve"> </w:t>
      </w:r>
    </w:p>
    <w:tbl>
      <w:tblPr>
        <w:tblW w:w="8916"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3903"/>
        <w:gridCol w:w="1701"/>
        <w:gridCol w:w="1134"/>
        <w:gridCol w:w="2178"/>
      </w:tblGrid>
      <w:tr w:rsidR="00007072" w:rsidRPr="00007072" w14:paraId="5C7210C7" w14:textId="77777777" w:rsidTr="00FF3BE7">
        <w:trPr>
          <w:cantSplit/>
          <w:trHeight w:val="359"/>
          <w:jc w:val="center"/>
        </w:trPr>
        <w:tc>
          <w:tcPr>
            <w:tcW w:w="3903" w:type="dxa"/>
            <w:shd w:val="clear" w:color="auto" w:fill="9CBAE2"/>
            <w:vAlign w:val="center"/>
          </w:tcPr>
          <w:p w14:paraId="73C2D337" w14:textId="77777777" w:rsidR="00007072" w:rsidRPr="00007072" w:rsidRDefault="00007072" w:rsidP="00007072">
            <w:pPr>
              <w:keepNext/>
              <w:keepLines/>
              <w:tabs>
                <w:tab w:val="center" w:pos="4153"/>
                <w:tab w:val="right" w:pos="8306"/>
              </w:tabs>
              <w:jc w:val="center"/>
              <w:rPr>
                <w:rFonts w:cs="Arial"/>
                <w:sz w:val="18"/>
                <w:szCs w:val="18"/>
                <w:lang w:val="pt-PT" w:eastAsia="pt-PT"/>
              </w:rPr>
            </w:pPr>
            <w:proofErr w:type="spellStart"/>
            <w:r w:rsidRPr="00007072">
              <w:rPr>
                <w:rFonts w:cs="Arial"/>
                <w:sz w:val="18"/>
                <w:szCs w:val="18"/>
                <w:lang w:val="pt-PT" w:eastAsia="pt-PT"/>
              </w:rPr>
              <w:t>Acção</w:t>
            </w:r>
            <w:proofErr w:type="spellEnd"/>
          </w:p>
        </w:tc>
        <w:tc>
          <w:tcPr>
            <w:tcW w:w="1701" w:type="dxa"/>
            <w:shd w:val="clear" w:color="auto" w:fill="9CBAE2"/>
            <w:vAlign w:val="center"/>
          </w:tcPr>
          <w:p w14:paraId="142DDFCA"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Tempo médio de execução</w:t>
            </w:r>
          </w:p>
        </w:tc>
        <w:tc>
          <w:tcPr>
            <w:tcW w:w="1134" w:type="dxa"/>
            <w:shd w:val="clear" w:color="auto" w:fill="9CBAE2"/>
            <w:vAlign w:val="center"/>
          </w:tcPr>
          <w:p w14:paraId="3EEF1722"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Dias úteis e Sábados</w:t>
            </w:r>
          </w:p>
        </w:tc>
        <w:tc>
          <w:tcPr>
            <w:tcW w:w="2178" w:type="dxa"/>
            <w:shd w:val="clear" w:color="auto" w:fill="9CBAE2"/>
            <w:vAlign w:val="center"/>
          </w:tcPr>
          <w:p w14:paraId="7557498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Domingos e </w:t>
            </w:r>
          </w:p>
          <w:p w14:paraId="30AC48D0"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Feriados Nacionais</w:t>
            </w:r>
          </w:p>
        </w:tc>
      </w:tr>
      <w:tr w:rsidR="00007072" w:rsidRPr="00007072" w14:paraId="46D1CB1A" w14:textId="77777777" w:rsidTr="00FF3BE7">
        <w:trPr>
          <w:cantSplit/>
          <w:trHeight w:val="283"/>
          <w:jc w:val="center"/>
        </w:trPr>
        <w:tc>
          <w:tcPr>
            <w:tcW w:w="3903" w:type="dxa"/>
            <w:vAlign w:val="center"/>
          </w:tcPr>
          <w:p w14:paraId="1EFA8B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701" w:type="dxa"/>
            <w:vAlign w:val="center"/>
          </w:tcPr>
          <w:p w14:paraId="0CC63B8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2h30</w:t>
            </w:r>
          </w:p>
        </w:tc>
        <w:tc>
          <w:tcPr>
            <w:tcW w:w="1134" w:type="dxa"/>
            <w:shd w:val="clear" w:color="auto" w:fill="auto"/>
            <w:vAlign w:val="center"/>
          </w:tcPr>
          <w:p w14:paraId="2BE5E92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E2E71D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1CA6B285" w14:textId="77777777" w:rsidTr="00FF3BE7">
        <w:trPr>
          <w:cantSplit/>
          <w:trHeight w:val="283"/>
          <w:jc w:val="center"/>
        </w:trPr>
        <w:tc>
          <w:tcPr>
            <w:tcW w:w="3903" w:type="dxa"/>
            <w:shd w:val="clear" w:color="auto" w:fill="auto"/>
            <w:vAlign w:val="center"/>
          </w:tcPr>
          <w:p w14:paraId="79696C4C"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701" w:type="dxa"/>
            <w:shd w:val="clear" w:color="auto" w:fill="auto"/>
            <w:vAlign w:val="center"/>
          </w:tcPr>
          <w:p w14:paraId="5C6CA73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4F5853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0A8B4A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68EFE11" w14:textId="77777777" w:rsidTr="00FF3BE7">
        <w:trPr>
          <w:cantSplit/>
          <w:trHeight w:val="283"/>
          <w:jc w:val="center"/>
        </w:trPr>
        <w:tc>
          <w:tcPr>
            <w:tcW w:w="3903" w:type="dxa"/>
            <w:shd w:val="clear" w:color="auto" w:fill="auto"/>
            <w:vAlign w:val="center"/>
          </w:tcPr>
          <w:p w14:paraId="421B6172"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701" w:type="dxa"/>
            <w:shd w:val="clear" w:color="auto" w:fill="auto"/>
            <w:vAlign w:val="center"/>
          </w:tcPr>
          <w:p w14:paraId="2F76370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652A78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963D92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5DA0464" w14:textId="77777777" w:rsidTr="00FF3BE7">
        <w:trPr>
          <w:cantSplit/>
          <w:trHeight w:val="283"/>
          <w:jc w:val="center"/>
        </w:trPr>
        <w:tc>
          <w:tcPr>
            <w:tcW w:w="3903" w:type="dxa"/>
            <w:vAlign w:val="center"/>
          </w:tcPr>
          <w:p w14:paraId="66B5BBE6"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701" w:type="dxa"/>
            <w:vAlign w:val="center"/>
          </w:tcPr>
          <w:p w14:paraId="64F64BC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57C620B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6E18C8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4BD03D6B" w14:textId="77777777" w:rsidTr="00FF3BE7">
        <w:trPr>
          <w:cantSplit/>
          <w:trHeight w:val="283"/>
          <w:jc w:val="center"/>
        </w:trPr>
        <w:tc>
          <w:tcPr>
            <w:tcW w:w="3903" w:type="dxa"/>
            <w:vAlign w:val="center"/>
          </w:tcPr>
          <w:p w14:paraId="47E764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701" w:type="dxa"/>
            <w:vAlign w:val="center"/>
          </w:tcPr>
          <w:p w14:paraId="12FD785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3h</w:t>
            </w:r>
          </w:p>
        </w:tc>
        <w:tc>
          <w:tcPr>
            <w:tcW w:w="1134" w:type="dxa"/>
            <w:shd w:val="clear" w:color="auto" w:fill="auto"/>
            <w:vAlign w:val="center"/>
          </w:tcPr>
          <w:p w14:paraId="20FF5976"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7F17B6E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85705EA" w14:textId="77777777" w:rsidTr="00FF3BE7">
        <w:trPr>
          <w:cantSplit/>
          <w:trHeight w:val="283"/>
          <w:jc w:val="center"/>
        </w:trPr>
        <w:tc>
          <w:tcPr>
            <w:tcW w:w="3903" w:type="dxa"/>
            <w:vAlign w:val="center"/>
          </w:tcPr>
          <w:p w14:paraId="0ED0FDA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701" w:type="dxa"/>
            <w:vAlign w:val="center"/>
          </w:tcPr>
          <w:p w14:paraId="029EAF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1CB0595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345FC0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5B20F50" w14:textId="77777777" w:rsidTr="00FF3BE7">
        <w:trPr>
          <w:cantSplit/>
          <w:trHeight w:val="283"/>
          <w:jc w:val="center"/>
        </w:trPr>
        <w:tc>
          <w:tcPr>
            <w:tcW w:w="3903" w:type="dxa"/>
            <w:vAlign w:val="center"/>
          </w:tcPr>
          <w:p w14:paraId="1D8ACA63"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701" w:type="dxa"/>
            <w:vAlign w:val="center"/>
          </w:tcPr>
          <w:p w14:paraId="7082EC6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69B47E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4C5436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681D9A04" w14:textId="77777777" w:rsidTr="00FF3BE7">
        <w:trPr>
          <w:cantSplit/>
          <w:trHeight w:val="283"/>
          <w:jc w:val="center"/>
        </w:trPr>
        <w:tc>
          <w:tcPr>
            <w:tcW w:w="3903" w:type="dxa"/>
            <w:vAlign w:val="center"/>
          </w:tcPr>
          <w:p w14:paraId="2B0256A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Fixação de ATM ao solo</w:t>
            </w:r>
          </w:p>
        </w:tc>
        <w:tc>
          <w:tcPr>
            <w:tcW w:w="1701" w:type="dxa"/>
            <w:vAlign w:val="center"/>
          </w:tcPr>
          <w:p w14:paraId="13C29E9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1h30</w:t>
            </w:r>
          </w:p>
        </w:tc>
        <w:tc>
          <w:tcPr>
            <w:tcW w:w="1134" w:type="dxa"/>
            <w:shd w:val="clear" w:color="auto" w:fill="auto"/>
            <w:vAlign w:val="center"/>
          </w:tcPr>
          <w:p w14:paraId="2C4B6F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50767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bl>
    <w:p w14:paraId="52AA71F4" w14:textId="77777777" w:rsidR="00007072" w:rsidRPr="00007072" w:rsidRDefault="00007072" w:rsidP="00007072">
      <w:pPr>
        <w:spacing w:before="240" w:after="120"/>
        <w:ind w:right="885"/>
        <w:jc w:val="both"/>
        <w:outlineLvl w:val="6"/>
        <w:rPr>
          <w:rFonts w:cs="Arial"/>
          <w:b/>
          <w:bCs/>
          <w:caps/>
          <w:szCs w:val="18"/>
          <w:lang w:val="pt-PT" w:eastAsia="pt-PT"/>
        </w:rPr>
      </w:pPr>
      <w:bookmarkStart w:id="1376" w:name="_Toc349926446"/>
      <w:bookmarkStart w:id="1377" w:name="_Toc349926447"/>
      <w:bookmarkStart w:id="1378" w:name="_Toc349926448"/>
      <w:bookmarkStart w:id="1379" w:name="_Toc349926449"/>
      <w:bookmarkStart w:id="1380" w:name="_Toc349926450"/>
      <w:bookmarkStart w:id="1381" w:name="_Ref349901795"/>
      <w:bookmarkStart w:id="1382" w:name="_Toc350258828"/>
      <w:bookmarkEnd w:id="1376"/>
      <w:bookmarkEnd w:id="1377"/>
      <w:bookmarkEnd w:id="1378"/>
      <w:bookmarkEnd w:id="1379"/>
      <w:bookmarkEnd w:id="1380"/>
      <w:r w:rsidRPr="00007072">
        <w:rPr>
          <w:rFonts w:cs="Arial"/>
          <w:b/>
          <w:bCs/>
          <w:caps/>
          <w:szCs w:val="18"/>
          <w:lang w:val="pt-PT" w:eastAsia="pt-PT"/>
        </w:rPr>
        <w:t>Serviço de Urgência</w:t>
      </w:r>
      <w:bookmarkEnd w:id="1381"/>
      <w:bookmarkEnd w:id="1382"/>
    </w:p>
    <w:p w14:paraId="6FE28A0F" w14:textId="77777777" w:rsidR="00007072" w:rsidRPr="00007072" w:rsidRDefault="00007072" w:rsidP="00007072">
      <w:pPr>
        <w:spacing w:before="120" w:after="120" w:line="360" w:lineRule="auto"/>
        <w:jc w:val="both"/>
        <w:rPr>
          <w:rFonts w:cs="Arial"/>
          <w:sz w:val="18"/>
          <w:szCs w:val="20"/>
          <w:lang w:val="pt-PT" w:eastAsia="pt-PT"/>
        </w:rPr>
      </w:pPr>
      <w:proofErr w:type="gramStart"/>
      <w:r w:rsidRPr="00007072">
        <w:rPr>
          <w:rFonts w:cs="Arial"/>
          <w:sz w:val="18"/>
          <w:szCs w:val="20"/>
          <w:lang w:val="pt-PT" w:eastAsia="pt-PT"/>
        </w:rPr>
        <w:t>Considera-se Urgente</w:t>
      </w:r>
      <w:proofErr w:type="gramEnd"/>
      <w:r w:rsidRPr="00007072">
        <w:rPr>
          <w:rFonts w:cs="Arial"/>
          <w:sz w:val="18"/>
          <w:szCs w:val="20"/>
          <w:lang w:val="pt-PT" w:eastAsia="pt-PT"/>
        </w:rPr>
        <w:t xml:space="preserve"> o serviço que é executado num nº de dias úteis, face ao agendamento, inferior ao prazo mínimo estabelecido e abaixo apresentado. O dia da aceitação do agendamento e o dia da execução do serviço são excluídos na determinação do referido prazo.</w:t>
      </w:r>
    </w:p>
    <w:tbl>
      <w:tblPr>
        <w:tblW w:w="8837"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073"/>
        <w:gridCol w:w="3764"/>
      </w:tblGrid>
      <w:tr w:rsidR="00007072" w:rsidRPr="00007072" w14:paraId="63461B07" w14:textId="77777777" w:rsidTr="00FF3BE7">
        <w:trPr>
          <w:cantSplit/>
          <w:trHeight w:val="359"/>
          <w:jc w:val="center"/>
        </w:trPr>
        <w:tc>
          <w:tcPr>
            <w:tcW w:w="5073" w:type="dxa"/>
            <w:shd w:val="clear" w:color="auto" w:fill="9CBAE2"/>
            <w:vAlign w:val="center"/>
          </w:tcPr>
          <w:p w14:paraId="60D75B48"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Localização</w:t>
            </w:r>
          </w:p>
        </w:tc>
        <w:tc>
          <w:tcPr>
            <w:tcW w:w="3764" w:type="dxa"/>
            <w:shd w:val="clear" w:color="auto" w:fill="9CBAE2"/>
            <w:vAlign w:val="center"/>
          </w:tcPr>
          <w:p w14:paraId="40D5C07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Prazo mínimo (dias úteis)</w:t>
            </w:r>
          </w:p>
        </w:tc>
      </w:tr>
      <w:tr w:rsidR="00007072" w:rsidRPr="00007072" w14:paraId="7A47784C" w14:textId="77777777" w:rsidTr="00FF3BE7">
        <w:trPr>
          <w:cantSplit/>
          <w:trHeight w:val="283"/>
          <w:jc w:val="center"/>
        </w:trPr>
        <w:tc>
          <w:tcPr>
            <w:tcW w:w="5073" w:type="dxa"/>
            <w:vAlign w:val="center"/>
          </w:tcPr>
          <w:p w14:paraId="1387CE69"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Continente</w:t>
            </w:r>
          </w:p>
        </w:tc>
        <w:tc>
          <w:tcPr>
            <w:tcW w:w="3764" w:type="dxa"/>
            <w:vAlign w:val="center"/>
          </w:tcPr>
          <w:p w14:paraId="5C06571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2</w:t>
            </w:r>
          </w:p>
        </w:tc>
      </w:tr>
      <w:tr w:rsidR="00007072" w:rsidRPr="00007072" w14:paraId="3B3FE339" w14:textId="77777777" w:rsidTr="00FF3BE7">
        <w:trPr>
          <w:cantSplit/>
          <w:trHeight w:val="283"/>
          <w:jc w:val="center"/>
        </w:trPr>
        <w:tc>
          <w:tcPr>
            <w:tcW w:w="5073" w:type="dxa"/>
            <w:shd w:val="clear" w:color="auto" w:fill="auto"/>
            <w:vAlign w:val="center"/>
          </w:tcPr>
          <w:p w14:paraId="22DEFA3E"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Açores</w:t>
            </w:r>
          </w:p>
        </w:tc>
        <w:tc>
          <w:tcPr>
            <w:tcW w:w="3764" w:type="dxa"/>
            <w:shd w:val="clear" w:color="auto" w:fill="auto"/>
            <w:vAlign w:val="center"/>
          </w:tcPr>
          <w:p w14:paraId="5F32CF19"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7AF60644" w14:textId="77777777" w:rsidTr="00FF3BE7">
        <w:trPr>
          <w:cantSplit/>
          <w:trHeight w:val="283"/>
          <w:jc w:val="center"/>
        </w:trPr>
        <w:tc>
          <w:tcPr>
            <w:tcW w:w="5073" w:type="dxa"/>
            <w:shd w:val="clear" w:color="auto" w:fill="auto"/>
            <w:vAlign w:val="center"/>
          </w:tcPr>
          <w:p w14:paraId="1CFCE630"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Corvo e Flores</w:t>
            </w:r>
          </w:p>
        </w:tc>
        <w:tc>
          <w:tcPr>
            <w:tcW w:w="3764" w:type="dxa"/>
            <w:shd w:val="clear" w:color="auto" w:fill="auto"/>
            <w:vAlign w:val="center"/>
          </w:tcPr>
          <w:p w14:paraId="2D17892B"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13</w:t>
            </w:r>
          </w:p>
        </w:tc>
      </w:tr>
      <w:tr w:rsidR="00007072" w:rsidRPr="00007072" w14:paraId="5294E212" w14:textId="77777777" w:rsidTr="00FF3BE7">
        <w:trPr>
          <w:cantSplit/>
          <w:trHeight w:val="283"/>
          <w:jc w:val="center"/>
        </w:trPr>
        <w:tc>
          <w:tcPr>
            <w:tcW w:w="5073" w:type="dxa"/>
            <w:vAlign w:val="center"/>
          </w:tcPr>
          <w:p w14:paraId="4B5B6221"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 xml:space="preserve">Graciosa, Pico, Santa Maria e São Jorge </w:t>
            </w:r>
          </w:p>
        </w:tc>
        <w:tc>
          <w:tcPr>
            <w:tcW w:w="3764" w:type="dxa"/>
            <w:vAlign w:val="center"/>
          </w:tcPr>
          <w:p w14:paraId="0BD0568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10</w:t>
            </w:r>
          </w:p>
        </w:tc>
      </w:tr>
      <w:tr w:rsidR="00007072" w:rsidRPr="00007072" w14:paraId="5AC41D80" w14:textId="77777777" w:rsidTr="00FF3BE7">
        <w:trPr>
          <w:cantSplit/>
          <w:trHeight w:val="283"/>
          <w:jc w:val="center"/>
        </w:trPr>
        <w:tc>
          <w:tcPr>
            <w:tcW w:w="5073" w:type="dxa"/>
            <w:vAlign w:val="center"/>
          </w:tcPr>
          <w:p w14:paraId="34B1A2A2"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Faial, São Miguel e Terceira</w:t>
            </w:r>
          </w:p>
        </w:tc>
        <w:tc>
          <w:tcPr>
            <w:tcW w:w="3764" w:type="dxa"/>
            <w:vAlign w:val="center"/>
          </w:tcPr>
          <w:p w14:paraId="1DB8EF61"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6</w:t>
            </w:r>
          </w:p>
        </w:tc>
      </w:tr>
      <w:tr w:rsidR="00007072" w:rsidRPr="00007072" w14:paraId="2EF7277C" w14:textId="77777777" w:rsidTr="00FF3BE7">
        <w:trPr>
          <w:cantSplit/>
          <w:trHeight w:val="283"/>
          <w:jc w:val="center"/>
        </w:trPr>
        <w:tc>
          <w:tcPr>
            <w:tcW w:w="5073" w:type="dxa"/>
            <w:vAlign w:val="center"/>
          </w:tcPr>
          <w:p w14:paraId="30AC995C"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Madeira</w:t>
            </w:r>
          </w:p>
        </w:tc>
        <w:tc>
          <w:tcPr>
            <w:tcW w:w="3764" w:type="dxa"/>
            <w:vAlign w:val="center"/>
          </w:tcPr>
          <w:p w14:paraId="68841A70"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4ABA5D89" w14:textId="77777777" w:rsidTr="00FF3BE7">
        <w:trPr>
          <w:cantSplit/>
          <w:trHeight w:val="283"/>
          <w:jc w:val="center"/>
        </w:trPr>
        <w:tc>
          <w:tcPr>
            <w:tcW w:w="5073" w:type="dxa"/>
            <w:vAlign w:val="center"/>
          </w:tcPr>
          <w:p w14:paraId="5AB28FFE"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Madeira e Porto Santo</w:t>
            </w:r>
          </w:p>
        </w:tc>
        <w:tc>
          <w:tcPr>
            <w:tcW w:w="3764" w:type="dxa"/>
            <w:vAlign w:val="center"/>
          </w:tcPr>
          <w:p w14:paraId="0F4AFC36"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8</w:t>
            </w:r>
          </w:p>
        </w:tc>
      </w:tr>
    </w:tbl>
    <w:p w14:paraId="6AA33A44" w14:textId="77777777" w:rsidR="00007072" w:rsidRPr="00007072" w:rsidRDefault="00007072" w:rsidP="00007072">
      <w:pPr>
        <w:keepNext/>
        <w:spacing w:before="120" w:after="120" w:line="360" w:lineRule="auto"/>
        <w:jc w:val="both"/>
        <w:rPr>
          <w:rFonts w:cs="Arial"/>
          <w:sz w:val="18"/>
          <w:szCs w:val="20"/>
          <w:lang w:val="pt-PT" w:eastAsia="pt-PT"/>
        </w:rPr>
      </w:pPr>
      <w:r w:rsidRPr="00007072">
        <w:rPr>
          <w:rFonts w:cs="Arial"/>
          <w:sz w:val="18"/>
          <w:szCs w:val="20"/>
          <w:lang w:val="pt-PT" w:eastAsia="pt-PT"/>
        </w:rPr>
        <w:t>Sempre que os serviços forem considerados urgentes é aplicada uma taxa de agravamento conforme descrito a seguir.</w:t>
      </w:r>
    </w:p>
    <w:tbl>
      <w:tblPr>
        <w:tblW w:w="47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4"/>
        <w:gridCol w:w="3882"/>
        <w:gridCol w:w="180"/>
      </w:tblGrid>
      <w:tr w:rsidR="00007072" w:rsidRPr="00007072" w14:paraId="04886B07" w14:textId="77777777" w:rsidTr="00FF3BE7">
        <w:trPr>
          <w:cantSplit/>
          <w:trHeight w:val="371"/>
          <w:jc w:val="center"/>
        </w:trPr>
        <w:tc>
          <w:tcPr>
            <w:tcW w:w="2561" w:type="pct"/>
            <w:tcBorders>
              <w:top w:val="single" w:sz="4" w:space="0" w:color="auto"/>
              <w:left w:val="nil"/>
              <w:bottom w:val="dotted" w:sz="4" w:space="0" w:color="auto"/>
              <w:right w:val="nil"/>
            </w:tcBorders>
            <w:shd w:val="clear" w:color="auto" w:fill="9CBAE2"/>
            <w:vAlign w:val="center"/>
          </w:tcPr>
          <w:p w14:paraId="12FF395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Localização</w:t>
            </w:r>
          </w:p>
        </w:tc>
        <w:tc>
          <w:tcPr>
            <w:tcW w:w="2439" w:type="pct"/>
            <w:gridSpan w:val="2"/>
            <w:tcBorders>
              <w:top w:val="single" w:sz="4" w:space="0" w:color="auto"/>
              <w:left w:val="nil"/>
              <w:bottom w:val="dotted" w:sz="4" w:space="0" w:color="auto"/>
              <w:right w:val="nil"/>
            </w:tcBorders>
            <w:shd w:val="clear" w:color="auto" w:fill="9CBAE2"/>
            <w:vAlign w:val="center"/>
          </w:tcPr>
          <w:p w14:paraId="6446A08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w:t>
            </w:r>
          </w:p>
        </w:tc>
      </w:tr>
      <w:tr w:rsidR="00007072" w:rsidRPr="00007072" w14:paraId="175DD1C4"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dotted" w:sz="4" w:space="0" w:color="auto"/>
              <w:right w:val="nil"/>
            </w:tcBorders>
            <w:vAlign w:val="center"/>
          </w:tcPr>
          <w:p w14:paraId="007EB02E"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Continente</w:t>
            </w:r>
          </w:p>
        </w:tc>
        <w:tc>
          <w:tcPr>
            <w:tcW w:w="2331" w:type="pct"/>
            <w:tcBorders>
              <w:top w:val="dotted" w:sz="4" w:space="0" w:color="auto"/>
              <w:left w:val="nil"/>
              <w:bottom w:val="dotted" w:sz="4" w:space="0" w:color="auto"/>
              <w:right w:val="nil"/>
            </w:tcBorders>
            <w:shd w:val="clear" w:color="auto" w:fill="auto"/>
            <w:vAlign w:val="center"/>
          </w:tcPr>
          <w:p w14:paraId="173996E0"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50</w:t>
            </w:r>
          </w:p>
        </w:tc>
      </w:tr>
      <w:tr w:rsidR="00007072" w:rsidRPr="00007072" w14:paraId="0C75306E"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single" w:sz="4" w:space="0" w:color="auto"/>
              <w:right w:val="nil"/>
            </w:tcBorders>
            <w:vAlign w:val="center"/>
          </w:tcPr>
          <w:p w14:paraId="054508A3"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Ilhas (Açores e Madeira)</w:t>
            </w:r>
          </w:p>
        </w:tc>
        <w:tc>
          <w:tcPr>
            <w:tcW w:w="2331" w:type="pct"/>
            <w:tcBorders>
              <w:top w:val="dotted" w:sz="4" w:space="0" w:color="auto"/>
              <w:left w:val="nil"/>
              <w:right w:val="nil"/>
            </w:tcBorders>
            <w:shd w:val="clear" w:color="auto" w:fill="auto"/>
            <w:vAlign w:val="center"/>
          </w:tcPr>
          <w:p w14:paraId="4469086E"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200</w:t>
            </w:r>
          </w:p>
        </w:tc>
      </w:tr>
    </w:tbl>
    <w:p w14:paraId="06CF9A4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83" w:name="_Ref334704985"/>
      <w:bookmarkStart w:id="1384" w:name="_Toc350258829"/>
      <w:r w:rsidRPr="00007072">
        <w:rPr>
          <w:rFonts w:cs="Arial"/>
          <w:b/>
          <w:bCs/>
          <w:caps/>
          <w:szCs w:val="18"/>
          <w:lang w:val="pt-PT" w:eastAsia="pt-PT"/>
        </w:rPr>
        <w:t>Serviço de Desinicialização</w:t>
      </w:r>
      <w:bookmarkEnd w:id="1383"/>
      <w:bookmarkEnd w:id="1384"/>
    </w:p>
    <w:tbl>
      <w:tblPr>
        <w:tblW w:w="9170"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4705"/>
        <w:gridCol w:w="2268"/>
        <w:gridCol w:w="2197"/>
      </w:tblGrid>
      <w:tr w:rsidR="00007072" w:rsidRPr="00007072" w14:paraId="72893ACB" w14:textId="77777777" w:rsidTr="00FF3BE7">
        <w:trPr>
          <w:cantSplit/>
          <w:trHeight w:val="283"/>
          <w:jc w:val="center"/>
        </w:trPr>
        <w:tc>
          <w:tcPr>
            <w:tcW w:w="4705" w:type="dxa"/>
            <w:vMerge w:val="restart"/>
            <w:shd w:val="clear" w:color="auto" w:fill="9CBAE2"/>
            <w:vAlign w:val="center"/>
          </w:tcPr>
          <w:p w14:paraId="655E064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Horário</w:t>
            </w:r>
          </w:p>
        </w:tc>
        <w:tc>
          <w:tcPr>
            <w:tcW w:w="4465" w:type="dxa"/>
            <w:gridSpan w:val="2"/>
            <w:shd w:val="clear" w:color="auto" w:fill="9CBAE2"/>
            <w:vAlign w:val="center"/>
          </w:tcPr>
          <w:p w14:paraId="6323E15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447F09D5" w14:textId="77777777" w:rsidTr="00FF3BE7">
        <w:trPr>
          <w:cantSplit/>
          <w:trHeight w:val="283"/>
          <w:jc w:val="center"/>
        </w:trPr>
        <w:tc>
          <w:tcPr>
            <w:tcW w:w="4705" w:type="dxa"/>
            <w:vMerge/>
            <w:shd w:val="clear" w:color="auto" w:fill="9CBAE2"/>
            <w:vAlign w:val="center"/>
          </w:tcPr>
          <w:p w14:paraId="15A17CAD" w14:textId="77777777" w:rsidR="00007072" w:rsidRPr="00007072" w:rsidRDefault="00007072" w:rsidP="00007072">
            <w:pPr>
              <w:tabs>
                <w:tab w:val="center" w:pos="4153"/>
                <w:tab w:val="right" w:pos="8306"/>
              </w:tabs>
              <w:rPr>
                <w:rFonts w:cs="Arial"/>
                <w:sz w:val="18"/>
                <w:szCs w:val="20"/>
                <w:lang w:val="pt-PT" w:eastAsia="pt-PT"/>
              </w:rPr>
            </w:pPr>
          </w:p>
        </w:tc>
        <w:tc>
          <w:tcPr>
            <w:tcW w:w="2268" w:type="dxa"/>
            <w:shd w:val="clear" w:color="auto" w:fill="9CBAE2"/>
            <w:vAlign w:val="center"/>
          </w:tcPr>
          <w:p w14:paraId="6F38C74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1ª </w:t>
            </w:r>
            <w:proofErr w:type="spellStart"/>
            <w:r w:rsidRPr="00007072">
              <w:rPr>
                <w:rFonts w:cs="Arial"/>
                <w:sz w:val="18"/>
                <w:szCs w:val="20"/>
                <w:lang w:val="pt-PT" w:eastAsia="pt-PT"/>
              </w:rPr>
              <w:t>Desinicialização</w:t>
            </w:r>
            <w:proofErr w:type="spellEnd"/>
          </w:p>
        </w:tc>
        <w:tc>
          <w:tcPr>
            <w:tcW w:w="2197" w:type="dxa"/>
            <w:shd w:val="clear" w:color="auto" w:fill="9CBAE2"/>
            <w:vAlign w:val="center"/>
          </w:tcPr>
          <w:p w14:paraId="70428F4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2ª </w:t>
            </w:r>
            <w:proofErr w:type="spellStart"/>
            <w:r w:rsidRPr="00007072">
              <w:rPr>
                <w:rFonts w:cs="Arial"/>
                <w:sz w:val="18"/>
                <w:szCs w:val="20"/>
                <w:lang w:val="pt-PT" w:eastAsia="pt-PT"/>
              </w:rPr>
              <w:t>Desinicialização</w:t>
            </w:r>
            <w:proofErr w:type="spellEnd"/>
          </w:p>
        </w:tc>
      </w:tr>
      <w:tr w:rsidR="00007072" w:rsidRPr="00007072" w14:paraId="653A82E5" w14:textId="77777777" w:rsidTr="00FF3BE7">
        <w:trPr>
          <w:cantSplit/>
          <w:trHeight w:val="257"/>
          <w:jc w:val="center"/>
        </w:trPr>
        <w:tc>
          <w:tcPr>
            <w:tcW w:w="4705" w:type="dxa"/>
            <w:vAlign w:val="center"/>
          </w:tcPr>
          <w:p w14:paraId="58A8FA08"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(08h às 18h)</w:t>
            </w:r>
          </w:p>
        </w:tc>
        <w:tc>
          <w:tcPr>
            <w:tcW w:w="2268" w:type="dxa"/>
            <w:shd w:val="clear" w:color="auto" w:fill="auto"/>
            <w:vAlign w:val="center"/>
          </w:tcPr>
          <w:p w14:paraId="658CF3F3"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0</w:t>
            </w:r>
          </w:p>
        </w:tc>
        <w:tc>
          <w:tcPr>
            <w:tcW w:w="2197" w:type="dxa"/>
            <w:shd w:val="clear" w:color="auto" w:fill="auto"/>
            <w:vAlign w:val="center"/>
          </w:tcPr>
          <w:p w14:paraId="6B77927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r>
      <w:tr w:rsidR="00007072" w:rsidRPr="00007072" w14:paraId="08BB649D" w14:textId="77777777" w:rsidTr="00FF3BE7">
        <w:trPr>
          <w:cantSplit/>
          <w:trHeight w:val="257"/>
          <w:jc w:val="center"/>
        </w:trPr>
        <w:tc>
          <w:tcPr>
            <w:tcW w:w="4705" w:type="dxa"/>
            <w:vAlign w:val="center"/>
          </w:tcPr>
          <w:p w14:paraId="10BC76B7"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(18h às 08h) e Sábados</w:t>
            </w:r>
          </w:p>
        </w:tc>
        <w:tc>
          <w:tcPr>
            <w:tcW w:w="2268" w:type="dxa"/>
            <w:shd w:val="clear" w:color="auto" w:fill="auto"/>
            <w:vAlign w:val="center"/>
          </w:tcPr>
          <w:p w14:paraId="2923170F"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c>
          <w:tcPr>
            <w:tcW w:w="2197" w:type="dxa"/>
            <w:shd w:val="clear" w:color="auto" w:fill="auto"/>
            <w:vAlign w:val="center"/>
          </w:tcPr>
          <w:p w14:paraId="4238665A"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r>
      <w:tr w:rsidR="00007072" w:rsidRPr="00007072" w14:paraId="5B0558EA" w14:textId="77777777" w:rsidTr="00FF3BE7">
        <w:trPr>
          <w:cantSplit/>
          <w:trHeight w:val="257"/>
          <w:jc w:val="center"/>
        </w:trPr>
        <w:tc>
          <w:tcPr>
            <w:tcW w:w="4705" w:type="dxa"/>
            <w:vAlign w:val="center"/>
          </w:tcPr>
          <w:p w14:paraId="180F8D5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Domingos e Feriados Nacionais</w:t>
            </w:r>
          </w:p>
        </w:tc>
        <w:tc>
          <w:tcPr>
            <w:tcW w:w="2268" w:type="dxa"/>
            <w:shd w:val="clear" w:color="auto" w:fill="auto"/>
            <w:vAlign w:val="center"/>
          </w:tcPr>
          <w:p w14:paraId="27AD0B5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c>
          <w:tcPr>
            <w:tcW w:w="2197" w:type="dxa"/>
            <w:shd w:val="clear" w:color="auto" w:fill="auto"/>
            <w:vAlign w:val="center"/>
          </w:tcPr>
          <w:p w14:paraId="34988A7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270</w:t>
            </w:r>
          </w:p>
        </w:tc>
      </w:tr>
    </w:tbl>
    <w:p w14:paraId="7730E6B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85" w:name="_Toc333931764"/>
      <w:bookmarkStart w:id="1386" w:name="_Toc350258830"/>
    </w:p>
    <w:p w14:paraId="2A10E9C8"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65E560B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TAXA DE ARMAZENAMENTO</w:t>
      </w:r>
      <w:bookmarkEnd w:id="1385"/>
      <w:bookmarkEnd w:id="1386"/>
      <w:r w:rsidRPr="00007072">
        <w:rPr>
          <w:rFonts w:cs="Arial"/>
          <w:b/>
          <w:bCs/>
          <w:caps/>
          <w:szCs w:val="18"/>
          <w:lang w:val="pt-PT" w:eastAsia="pt-PT"/>
        </w:rPr>
        <w:t xml:space="preserve"> </w:t>
      </w:r>
    </w:p>
    <w:p w14:paraId="2BBC3C20"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 taxa de armazenamento é cobrada ao </w:t>
      </w:r>
      <w:r w:rsidRPr="00007072">
        <w:rPr>
          <w:rFonts w:cs="Arial"/>
          <w:color w:val="000000"/>
          <w:sz w:val="18"/>
          <w:szCs w:val="20"/>
          <w:lang w:val="pt-PT" w:eastAsia="pt-PT"/>
        </w:rPr>
        <w:t>Cliente (</w:t>
      </w:r>
      <w:r w:rsidRPr="00007072">
        <w:rPr>
          <w:rFonts w:cs="Arial"/>
          <w:sz w:val="18"/>
          <w:szCs w:val="20"/>
          <w:lang w:val="pt-PT" w:eastAsia="pt-PT"/>
        </w:rPr>
        <w:t>Banco) pela guarda dos seus CA MULTIBANCO nos armazéns da SIBS FPS, conforme descrito na tabela seguinte.</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2530"/>
        <w:gridCol w:w="3316"/>
        <w:gridCol w:w="2885"/>
      </w:tblGrid>
      <w:tr w:rsidR="00007072" w:rsidRPr="00007072" w14:paraId="20118B71" w14:textId="77777777" w:rsidTr="00FF3BE7">
        <w:trPr>
          <w:cantSplit/>
          <w:trHeight w:val="283"/>
          <w:jc w:val="center"/>
        </w:trPr>
        <w:tc>
          <w:tcPr>
            <w:tcW w:w="5000" w:type="pct"/>
            <w:gridSpan w:val="3"/>
            <w:shd w:val="clear" w:color="auto" w:fill="9CBAE2"/>
            <w:vAlign w:val="center"/>
          </w:tcPr>
          <w:p w14:paraId="6F5B63D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r w:rsidRPr="00007072">
              <w:rPr>
                <w:rFonts w:cs="Arial"/>
                <w:sz w:val="18"/>
                <w:szCs w:val="20"/>
                <w:vertAlign w:val="superscript"/>
                <w:lang w:val="pt-PT" w:eastAsia="pt-PT"/>
              </w:rPr>
              <w:footnoteReference w:id="130"/>
            </w:r>
          </w:p>
        </w:tc>
      </w:tr>
      <w:tr w:rsidR="00007072" w:rsidRPr="00007072" w14:paraId="30A9B4B2" w14:textId="77777777" w:rsidTr="00FF3BE7">
        <w:trPr>
          <w:cantSplit/>
          <w:trHeight w:val="283"/>
          <w:jc w:val="center"/>
        </w:trPr>
        <w:tc>
          <w:tcPr>
            <w:tcW w:w="3348" w:type="pct"/>
            <w:gridSpan w:val="2"/>
            <w:shd w:val="clear" w:color="auto" w:fill="9CBAE2"/>
            <w:vAlign w:val="center"/>
          </w:tcPr>
          <w:p w14:paraId="5C1F363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Escalão </w:t>
            </w:r>
          </w:p>
        </w:tc>
        <w:tc>
          <w:tcPr>
            <w:tcW w:w="1652" w:type="pct"/>
            <w:shd w:val="clear" w:color="auto" w:fill="9CBAE2"/>
            <w:vAlign w:val="center"/>
          </w:tcPr>
          <w:p w14:paraId="346F6606"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21CF453D" w14:textId="77777777" w:rsidTr="00FF3BE7">
        <w:trPr>
          <w:cantSplit/>
          <w:trHeight w:val="283"/>
          <w:jc w:val="center"/>
        </w:trPr>
        <w:tc>
          <w:tcPr>
            <w:tcW w:w="3348" w:type="pct"/>
            <w:gridSpan w:val="2"/>
            <w:shd w:val="clear" w:color="auto" w:fill="auto"/>
            <w:vAlign w:val="center"/>
          </w:tcPr>
          <w:p w14:paraId="7985D332" w14:textId="77777777" w:rsidR="00007072" w:rsidRPr="00007072" w:rsidRDefault="00007072" w:rsidP="00007072">
            <w:pPr>
              <w:tabs>
                <w:tab w:val="center" w:pos="4153"/>
                <w:tab w:val="right" w:pos="8306"/>
              </w:tabs>
              <w:ind w:firstLine="142"/>
              <w:rPr>
                <w:rFonts w:cs="Arial"/>
                <w:sz w:val="18"/>
                <w:szCs w:val="20"/>
                <w:lang w:val="pt-PT" w:eastAsia="pt-PT"/>
              </w:rPr>
            </w:pPr>
            <w:r w:rsidRPr="00007072">
              <w:rPr>
                <w:rFonts w:cs="Arial"/>
                <w:sz w:val="18"/>
                <w:szCs w:val="20"/>
                <w:lang w:val="pt-PT" w:eastAsia="pt-PT"/>
              </w:rPr>
              <w:t>Trimestre planeado</w:t>
            </w:r>
          </w:p>
        </w:tc>
        <w:tc>
          <w:tcPr>
            <w:tcW w:w="1652" w:type="pct"/>
            <w:shd w:val="clear" w:color="auto" w:fill="auto"/>
            <w:vAlign w:val="center"/>
          </w:tcPr>
          <w:p w14:paraId="1E0430C2"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0,00</w:t>
            </w:r>
          </w:p>
        </w:tc>
      </w:tr>
      <w:tr w:rsidR="00007072" w:rsidRPr="00007072" w14:paraId="79E0262C" w14:textId="77777777" w:rsidTr="00FF3BE7">
        <w:trPr>
          <w:cantSplit/>
          <w:trHeight w:val="283"/>
          <w:jc w:val="center"/>
        </w:trPr>
        <w:tc>
          <w:tcPr>
            <w:tcW w:w="1449" w:type="pct"/>
            <w:vMerge w:val="restart"/>
            <w:shd w:val="clear" w:color="auto" w:fill="auto"/>
            <w:vAlign w:val="center"/>
          </w:tcPr>
          <w:p w14:paraId="27A008EF" w14:textId="77777777" w:rsidR="00007072" w:rsidRPr="00007072" w:rsidRDefault="00007072" w:rsidP="00007072">
            <w:pPr>
              <w:tabs>
                <w:tab w:val="center" w:pos="4153"/>
                <w:tab w:val="right" w:pos="8306"/>
              </w:tabs>
              <w:ind w:left="142"/>
              <w:rPr>
                <w:rFonts w:cs="Arial"/>
                <w:sz w:val="18"/>
                <w:szCs w:val="20"/>
                <w:lang w:val="pt-PT" w:eastAsia="pt-PT"/>
              </w:rPr>
            </w:pPr>
            <w:r w:rsidRPr="00007072">
              <w:rPr>
                <w:rFonts w:cs="Arial"/>
                <w:sz w:val="18"/>
                <w:szCs w:val="20"/>
                <w:lang w:val="pt-PT" w:eastAsia="pt-PT"/>
              </w:rPr>
              <w:t>Após trimestre planeado</w:t>
            </w:r>
          </w:p>
        </w:tc>
        <w:tc>
          <w:tcPr>
            <w:tcW w:w="1899" w:type="pct"/>
            <w:shd w:val="clear" w:color="auto" w:fill="auto"/>
            <w:vAlign w:val="center"/>
          </w:tcPr>
          <w:p w14:paraId="41836F26" w14:textId="77777777" w:rsidR="00007072" w:rsidRPr="00007072" w:rsidRDefault="00007072" w:rsidP="00007072">
            <w:pPr>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1 a 30 dias </w:t>
            </w:r>
            <w:r w:rsidRPr="00007072">
              <w:rPr>
                <w:rFonts w:cs="Arial"/>
                <w:sz w:val="18"/>
                <w:szCs w:val="16"/>
                <w:lang w:val="pt-PT" w:eastAsia="pt-PT"/>
              </w:rPr>
              <w:t>(1º mês)</w:t>
            </w:r>
          </w:p>
        </w:tc>
        <w:tc>
          <w:tcPr>
            <w:tcW w:w="1652" w:type="pct"/>
            <w:shd w:val="clear" w:color="auto" w:fill="auto"/>
            <w:vAlign w:val="center"/>
          </w:tcPr>
          <w:p w14:paraId="6A4BD2BA"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0,50</w:t>
            </w:r>
          </w:p>
        </w:tc>
      </w:tr>
      <w:tr w:rsidR="00007072" w:rsidRPr="00007072" w14:paraId="1B49856B" w14:textId="77777777" w:rsidTr="00FF3BE7">
        <w:trPr>
          <w:cantSplit/>
          <w:trHeight w:val="283"/>
          <w:jc w:val="center"/>
        </w:trPr>
        <w:tc>
          <w:tcPr>
            <w:tcW w:w="1449" w:type="pct"/>
            <w:vMerge/>
            <w:shd w:val="clear" w:color="auto" w:fill="auto"/>
            <w:vAlign w:val="center"/>
          </w:tcPr>
          <w:p w14:paraId="272568D0"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6132ACBB"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31 a 60 dias </w:t>
            </w:r>
            <w:r w:rsidRPr="00007072">
              <w:rPr>
                <w:rFonts w:cs="Arial"/>
                <w:sz w:val="18"/>
                <w:szCs w:val="16"/>
                <w:lang w:val="pt-PT" w:eastAsia="pt-PT"/>
              </w:rPr>
              <w:t>(2º mês)</w:t>
            </w:r>
          </w:p>
        </w:tc>
        <w:tc>
          <w:tcPr>
            <w:tcW w:w="1652" w:type="pct"/>
            <w:shd w:val="clear" w:color="auto" w:fill="auto"/>
            <w:vAlign w:val="center"/>
          </w:tcPr>
          <w:p w14:paraId="70197279"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0,75</w:t>
            </w:r>
          </w:p>
        </w:tc>
      </w:tr>
      <w:tr w:rsidR="00007072" w:rsidRPr="00007072" w14:paraId="1F24D42A" w14:textId="77777777" w:rsidTr="00FF3BE7">
        <w:trPr>
          <w:cantSplit/>
          <w:trHeight w:val="283"/>
          <w:jc w:val="center"/>
        </w:trPr>
        <w:tc>
          <w:tcPr>
            <w:tcW w:w="1449" w:type="pct"/>
            <w:vMerge/>
            <w:shd w:val="clear" w:color="auto" w:fill="auto"/>
            <w:vAlign w:val="center"/>
          </w:tcPr>
          <w:p w14:paraId="6E901E47"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29E683C7"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superior a 60 dias</w:t>
            </w:r>
          </w:p>
        </w:tc>
        <w:tc>
          <w:tcPr>
            <w:tcW w:w="1652" w:type="pct"/>
            <w:shd w:val="clear" w:color="auto" w:fill="auto"/>
            <w:vAlign w:val="center"/>
          </w:tcPr>
          <w:p w14:paraId="0B5A380C"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1,00</w:t>
            </w:r>
          </w:p>
        </w:tc>
      </w:tr>
    </w:tbl>
    <w:p w14:paraId="62EC24C0" w14:textId="77777777" w:rsidR="00007072" w:rsidRPr="00007072" w:rsidRDefault="00007072" w:rsidP="00007072">
      <w:pPr>
        <w:keepNext/>
        <w:tabs>
          <w:tab w:val="right" w:pos="7655"/>
          <w:tab w:val="right" w:pos="8222"/>
        </w:tabs>
        <w:spacing w:before="120" w:after="120"/>
        <w:outlineLvl w:val="5"/>
        <w:rPr>
          <w:rFonts w:cs="Arial"/>
          <w:bCs/>
          <w:caps/>
          <w:sz w:val="18"/>
          <w:szCs w:val="20"/>
          <w:lang w:val="pt-PT" w:eastAsia="pt-PT"/>
        </w:rPr>
      </w:pPr>
      <w:bookmarkStart w:id="1387" w:name="_Toc333931767"/>
      <w:bookmarkStart w:id="1388" w:name="_Toc350258833"/>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064B48D9" w14:textId="77777777" w:rsidTr="00FF3BE7">
        <w:trPr>
          <w:cantSplit/>
          <w:trHeight w:val="283"/>
          <w:jc w:val="center"/>
        </w:trPr>
        <w:tc>
          <w:tcPr>
            <w:tcW w:w="5000" w:type="pct"/>
            <w:gridSpan w:val="2"/>
            <w:shd w:val="clear" w:color="auto" w:fill="9CBAE2"/>
            <w:vAlign w:val="center"/>
          </w:tcPr>
          <w:p w14:paraId="184ABD4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Usados</w:t>
            </w:r>
          </w:p>
        </w:tc>
      </w:tr>
      <w:tr w:rsidR="00007072" w:rsidRPr="00007072" w14:paraId="40FF3493" w14:textId="77777777" w:rsidTr="00FF3BE7">
        <w:trPr>
          <w:cantSplit/>
          <w:trHeight w:val="283"/>
          <w:jc w:val="center"/>
        </w:trPr>
        <w:tc>
          <w:tcPr>
            <w:tcW w:w="3348" w:type="pct"/>
            <w:shd w:val="clear" w:color="auto" w:fill="9CBAE2"/>
            <w:vAlign w:val="center"/>
          </w:tcPr>
          <w:p w14:paraId="11366555"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6EDA1FB4"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32E2A4E0" w14:textId="77777777" w:rsidTr="00FF3BE7">
        <w:trPr>
          <w:cantSplit/>
          <w:trHeight w:val="283"/>
          <w:jc w:val="center"/>
        </w:trPr>
        <w:tc>
          <w:tcPr>
            <w:tcW w:w="3348" w:type="pct"/>
            <w:vAlign w:val="center"/>
          </w:tcPr>
          <w:p w14:paraId="1990D2BB"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30 dias</w:t>
            </w:r>
          </w:p>
        </w:tc>
        <w:tc>
          <w:tcPr>
            <w:tcW w:w="1652" w:type="pct"/>
            <w:vAlign w:val="center"/>
          </w:tcPr>
          <w:p w14:paraId="63F115E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0F472291" w14:textId="77777777" w:rsidTr="00FF3BE7">
        <w:trPr>
          <w:cantSplit/>
          <w:trHeight w:val="283"/>
          <w:jc w:val="center"/>
        </w:trPr>
        <w:tc>
          <w:tcPr>
            <w:tcW w:w="3348" w:type="pct"/>
            <w:vAlign w:val="center"/>
          </w:tcPr>
          <w:p w14:paraId="3BDBEA4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31 a 90 dias</w:t>
            </w:r>
          </w:p>
        </w:tc>
        <w:tc>
          <w:tcPr>
            <w:tcW w:w="1652" w:type="pct"/>
            <w:vAlign w:val="center"/>
          </w:tcPr>
          <w:p w14:paraId="7EB8B6B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3AEF87CF" w14:textId="77777777" w:rsidTr="00FF3BE7">
        <w:trPr>
          <w:cantSplit/>
          <w:trHeight w:val="283"/>
          <w:jc w:val="center"/>
        </w:trPr>
        <w:tc>
          <w:tcPr>
            <w:tcW w:w="3348" w:type="pct"/>
            <w:vAlign w:val="center"/>
          </w:tcPr>
          <w:p w14:paraId="3705C74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73B9D364"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7B02C21" w14:textId="77777777" w:rsidTr="00FF3BE7">
        <w:trPr>
          <w:cantSplit/>
          <w:trHeight w:val="283"/>
          <w:jc w:val="center"/>
        </w:trPr>
        <w:tc>
          <w:tcPr>
            <w:tcW w:w="3348" w:type="pct"/>
            <w:vAlign w:val="center"/>
          </w:tcPr>
          <w:p w14:paraId="1239DA0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121 dias</w:t>
            </w:r>
          </w:p>
        </w:tc>
        <w:tc>
          <w:tcPr>
            <w:tcW w:w="1652" w:type="pct"/>
            <w:vAlign w:val="center"/>
          </w:tcPr>
          <w:p w14:paraId="506D2EF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0C999268" w14:textId="77777777" w:rsidR="00007072" w:rsidRPr="00007072" w:rsidRDefault="00007072" w:rsidP="00007072">
      <w:pPr>
        <w:spacing w:before="240" w:after="120"/>
        <w:ind w:right="885"/>
        <w:jc w:val="both"/>
        <w:outlineLvl w:val="6"/>
        <w:rPr>
          <w:rFonts w:cs="Arial"/>
          <w:b/>
          <w:bCs/>
          <w:caps/>
          <w:szCs w:val="18"/>
          <w:lang w:val="pt-PT" w:eastAsia="pt-PT"/>
        </w:rPr>
      </w:pPr>
    </w:p>
    <w:p w14:paraId="7A925DE5"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TAXAS DE INCUMPRIMENTO</w:t>
      </w:r>
    </w:p>
    <w:p w14:paraId="5C290A4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EXTRA PAN</w:t>
      </w:r>
      <w:bookmarkEnd w:id="1387"/>
      <w:bookmarkEnd w:id="1388"/>
      <w:r w:rsidRPr="00007072">
        <w:rPr>
          <w:rFonts w:cs="Arial"/>
          <w:b/>
          <w:bCs/>
          <w:caps/>
          <w:szCs w:val="18"/>
          <w:lang w:val="pt-PT" w:eastAsia="pt-PT"/>
        </w:rPr>
        <w:t xml:space="preserve"> </w:t>
      </w:r>
    </w:p>
    <w:p w14:paraId="2D7C622B"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As taxas por incumprimento do EXTRA PAN de CA MULTIBANCO são apresentadas abaixo e serão aplicadas aos equipamentos que permaneçam no armazém da SIBS FPS após o 16º dia, contados a partir da data de formalização ao Banco da sua disponibilidade. </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77C14BFA" w14:textId="77777777" w:rsidTr="00FF3BE7">
        <w:trPr>
          <w:cantSplit/>
          <w:trHeight w:val="283"/>
          <w:jc w:val="center"/>
        </w:trPr>
        <w:tc>
          <w:tcPr>
            <w:tcW w:w="5000" w:type="pct"/>
            <w:gridSpan w:val="2"/>
            <w:shd w:val="clear" w:color="auto" w:fill="9CBAE2"/>
            <w:vAlign w:val="center"/>
          </w:tcPr>
          <w:p w14:paraId="17CEE8AF"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p>
        </w:tc>
      </w:tr>
      <w:tr w:rsidR="00007072" w:rsidRPr="00007072" w14:paraId="65544AE6" w14:textId="77777777" w:rsidTr="00FF3BE7">
        <w:trPr>
          <w:cantSplit/>
          <w:trHeight w:val="283"/>
          <w:jc w:val="center"/>
        </w:trPr>
        <w:tc>
          <w:tcPr>
            <w:tcW w:w="3348" w:type="pct"/>
            <w:shd w:val="clear" w:color="auto" w:fill="9CBAE2"/>
            <w:vAlign w:val="center"/>
          </w:tcPr>
          <w:p w14:paraId="4D8C9DD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268F5FA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635A75C7" w14:textId="77777777" w:rsidTr="00FF3BE7">
        <w:trPr>
          <w:cantSplit/>
          <w:trHeight w:val="283"/>
          <w:jc w:val="center"/>
        </w:trPr>
        <w:tc>
          <w:tcPr>
            <w:tcW w:w="3348" w:type="pct"/>
            <w:vAlign w:val="center"/>
          </w:tcPr>
          <w:p w14:paraId="6DCA483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15 dias</w:t>
            </w:r>
          </w:p>
        </w:tc>
        <w:tc>
          <w:tcPr>
            <w:tcW w:w="1652" w:type="pct"/>
            <w:vAlign w:val="center"/>
          </w:tcPr>
          <w:p w14:paraId="0441976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31FE5D80" w14:textId="77777777" w:rsidTr="00FF3BE7">
        <w:trPr>
          <w:cantSplit/>
          <w:trHeight w:val="283"/>
          <w:jc w:val="center"/>
        </w:trPr>
        <w:tc>
          <w:tcPr>
            <w:tcW w:w="3348" w:type="pct"/>
            <w:vAlign w:val="center"/>
          </w:tcPr>
          <w:p w14:paraId="20653CF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16 a 90 dias</w:t>
            </w:r>
          </w:p>
        </w:tc>
        <w:tc>
          <w:tcPr>
            <w:tcW w:w="1652" w:type="pct"/>
            <w:vAlign w:val="center"/>
          </w:tcPr>
          <w:p w14:paraId="66DFC7BC"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2390DABE" w14:textId="77777777" w:rsidTr="00FF3BE7">
        <w:trPr>
          <w:cantSplit/>
          <w:trHeight w:val="283"/>
          <w:jc w:val="center"/>
        </w:trPr>
        <w:tc>
          <w:tcPr>
            <w:tcW w:w="3348" w:type="pct"/>
            <w:vAlign w:val="center"/>
          </w:tcPr>
          <w:p w14:paraId="0655C80D"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23E85851"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F243E27" w14:textId="77777777" w:rsidTr="00FF3BE7">
        <w:trPr>
          <w:cantSplit/>
          <w:trHeight w:val="283"/>
          <w:jc w:val="center"/>
        </w:trPr>
        <w:tc>
          <w:tcPr>
            <w:tcW w:w="3348" w:type="pct"/>
            <w:vAlign w:val="center"/>
          </w:tcPr>
          <w:p w14:paraId="0724712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120 dias</w:t>
            </w:r>
          </w:p>
        </w:tc>
        <w:tc>
          <w:tcPr>
            <w:tcW w:w="1652" w:type="pct"/>
            <w:vAlign w:val="center"/>
          </w:tcPr>
          <w:p w14:paraId="1C15E5F9"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7C711696"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89" w:name="_Toc350258835"/>
      <w:bookmarkStart w:id="1390" w:name="_Toc333931769"/>
    </w:p>
    <w:p w14:paraId="197C7015"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55E4853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SERVIÇO DE CASH MANAGEMENT</w:t>
      </w:r>
      <w:bookmarkEnd w:id="1389"/>
    </w:p>
    <w:p w14:paraId="3AD72935"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descrição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13465B8E" w14:textId="77777777" w:rsidTr="00FF3BE7">
        <w:trPr>
          <w:cantSplit/>
          <w:trHeight w:val="371"/>
          <w:jc w:val="center"/>
        </w:trPr>
        <w:tc>
          <w:tcPr>
            <w:tcW w:w="3303" w:type="pct"/>
            <w:shd w:val="clear" w:color="auto" w:fill="9CBAE2"/>
            <w:vAlign w:val="center"/>
          </w:tcPr>
          <w:p w14:paraId="6B549FC2"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w:t>
            </w:r>
          </w:p>
        </w:tc>
        <w:tc>
          <w:tcPr>
            <w:tcW w:w="1697" w:type="pct"/>
            <w:shd w:val="clear" w:color="auto" w:fill="9CBAE2"/>
            <w:vAlign w:val="center"/>
          </w:tcPr>
          <w:p w14:paraId="2881B696"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Preço (€) </w:t>
            </w:r>
            <w:r w:rsidRPr="00007072">
              <w:rPr>
                <w:rFonts w:cs="Arial"/>
                <w:sz w:val="18"/>
                <w:szCs w:val="18"/>
                <w:vertAlign w:val="superscript"/>
                <w:lang w:val="pt-PT" w:eastAsia="pt-PT"/>
              </w:rPr>
              <w:footnoteReference w:id="131"/>
            </w:r>
          </w:p>
        </w:tc>
      </w:tr>
      <w:tr w:rsidR="00007072" w:rsidRPr="00007072" w14:paraId="0D4FA19F" w14:textId="77777777" w:rsidTr="00FF3BE7">
        <w:trPr>
          <w:cantSplit/>
          <w:trHeight w:val="397"/>
          <w:jc w:val="center"/>
        </w:trPr>
        <w:tc>
          <w:tcPr>
            <w:tcW w:w="3303" w:type="pct"/>
            <w:vAlign w:val="center"/>
          </w:tcPr>
          <w:p w14:paraId="0D331FD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Prémio de Adesão</w:t>
            </w:r>
          </w:p>
        </w:tc>
        <w:tc>
          <w:tcPr>
            <w:tcW w:w="1697" w:type="pct"/>
            <w:shd w:val="clear" w:color="auto" w:fill="auto"/>
            <w:vAlign w:val="center"/>
          </w:tcPr>
          <w:p w14:paraId="7D5A53D9"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20.000</w:t>
            </w:r>
          </w:p>
        </w:tc>
      </w:tr>
      <w:tr w:rsidR="00007072" w:rsidRPr="00007072" w14:paraId="441E1397" w14:textId="77777777" w:rsidTr="00FF3BE7">
        <w:trPr>
          <w:cantSplit/>
          <w:trHeight w:val="397"/>
          <w:jc w:val="center"/>
        </w:trPr>
        <w:tc>
          <w:tcPr>
            <w:tcW w:w="3303" w:type="pct"/>
            <w:vAlign w:val="center"/>
          </w:tcPr>
          <w:p w14:paraId="42F81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Escalão</w:t>
            </w:r>
            <w:r w:rsidRPr="00007072">
              <w:rPr>
                <w:rFonts w:cs="Arial"/>
                <w:sz w:val="18"/>
                <w:szCs w:val="18"/>
                <w:vertAlign w:val="superscript"/>
                <w:lang w:val="pt-PT" w:eastAsia="pt-PT"/>
              </w:rPr>
              <w:footnoteReference w:id="132"/>
            </w:r>
            <w:r w:rsidRPr="00007072">
              <w:rPr>
                <w:rFonts w:cs="Arial"/>
                <w:sz w:val="18"/>
                <w:szCs w:val="18"/>
                <w:lang w:val="pt-PT" w:eastAsia="pt-PT"/>
              </w:rPr>
              <w:t xml:space="preserve">: </w:t>
            </w:r>
          </w:p>
        </w:tc>
        <w:tc>
          <w:tcPr>
            <w:tcW w:w="1697" w:type="pct"/>
            <w:shd w:val="clear" w:color="auto" w:fill="auto"/>
            <w:vAlign w:val="center"/>
          </w:tcPr>
          <w:p w14:paraId="42E0C62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p>
        </w:tc>
      </w:tr>
      <w:tr w:rsidR="00007072" w:rsidRPr="00007072" w14:paraId="6CCACFA7" w14:textId="77777777" w:rsidTr="00FF3BE7">
        <w:trPr>
          <w:cantSplit/>
          <w:trHeight w:val="397"/>
          <w:jc w:val="center"/>
        </w:trPr>
        <w:tc>
          <w:tcPr>
            <w:tcW w:w="3303" w:type="pct"/>
            <w:vAlign w:val="center"/>
          </w:tcPr>
          <w:p w14:paraId="50E270C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1 a 200 </w:t>
            </w:r>
            <w:r w:rsidRPr="00007072">
              <w:rPr>
                <w:rFonts w:cs="Arial"/>
                <w:i/>
                <w:sz w:val="18"/>
                <w:szCs w:val="18"/>
                <w:lang w:val="pt-PT" w:eastAsia="pt-PT"/>
              </w:rPr>
              <w:t xml:space="preserve">cash </w:t>
            </w:r>
            <w:proofErr w:type="spellStart"/>
            <w:r w:rsidRPr="00007072">
              <w:rPr>
                <w:rFonts w:cs="Arial"/>
                <w:i/>
                <w:sz w:val="18"/>
                <w:szCs w:val="18"/>
                <w:lang w:val="pt-PT" w:eastAsia="pt-PT"/>
              </w:rPr>
              <w:t>points</w:t>
            </w:r>
            <w:proofErr w:type="spellEnd"/>
          </w:p>
        </w:tc>
        <w:tc>
          <w:tcPr>
            <w:tcW w:w="1697" w:type="pct"/>
            <w:shd w:val="clear" w:color="auto" w:fill="auto"/>
            <w:vAlign w:val="center"/>
          </w:tcPr>
          <w:p w14:paraId="1A0C8158"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18,97</w:t>
            </w:r>
          </w:p>
        </w:tc>
      </w:tr>
      <w:tr w:rsidR="00007072" w:rsidRPr="00007072" w14:paraId="6FF886DB" w14:textId="77777777" w:rsidTr="00FF3BE7">
        <w:trPr>
          <w:cantSplit/>
          <w:trHeight w:val="397"/>
          <w:jc w:val="center"/>
        </w:trPr>
        <w:tc>
          <w:tcPr>
            <w:tcW w:w="3303" w:type="pct"/>
            <w:vAlign w:val="center"/>
          </w:tcPr>
          <w:p w14:paraId="3B8D2CD5"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201 a 600 </w:t>
            </w:r>
            <w:r w:rsidRPr="00007072">
              <w:rPr>
                <w:rFonts w:cs="Arial"/>
                <w:i/>
                <w:sz w:val="18"/>
                <w:szCs w:val="18"/>
                <w:lang w:val="pt-PT" w:eastAsia="pt-PT"/>
              </w:rPr>
              <w:t xml:space="preserve">cash </w:t>
            </w:r>
            <w:proofErr w:type="spellStart"/>
            <w:r w:rsidRPr="00007072">
              <w:rPr>
                <w:rFonts w:cs="Arial"/>
                <w:i/>
                <w:sz w:val="18"/>
                <w:szCs w:val="18"/>
                <w:lang w:val="pt-PT" w:eastAsia="pt-PT"/>
              </w:rPr>
              <w:t>points</w:t>
            </w:r>
            <w:proofErr w:type="spellEnd"/>
          </w:p>
        </w:tc>
        <w:tc>
          <w:tcPr>
            <w:tcW w:w="1697" w:type="pct"/>
            <w:shd w:val="clear" w:color="auto" w:fill="auto"/>
            <w:vAlign w:val="center"/>
          </w:tcPr>
          <w:p w14:paraId="31FDC84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16,34</w:t>
            </w:r>
          </w:p>
        </w:tc>
      </w:tr>
      <w:tr w:rsidR="00007072" w:rsidRPr="00007072" w14:paraId="7B4E89F8" w14:textId="77777777" w:rsidTr="00FF3BE7">
        <w:trPr>
          <w:cantSplit/>
          <w:trHeight w:val="397"/>
          <w:jc w:val="center"/>
        </w:trPr>
        <w:tc>
          <w:tcPr>
            <w:tcW w:w="3303" w:type="pct"/>
            <w:vAlign w:val="center"/>
          </w:tcPr>
          <w:p w14:paraId="2C5A7B9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601 a 1.500 </w:t>
            </w:r>
            <w:r w:rsidRPr="00007072">
              <w:rPr>
                <w:rFonts w:cs="Arial"/>
                <w:i/>
                <w:sz w:val="18"/>
                <w:szCs w:val="18"/>
                <w:lang w:val="pt-PT" w:eastAsia="pt-PT"/>
              </w:rPr>
              <w:t xml:space="preserve">cash </w:t>
            </w:r>
            <w:proofErr w:type="spellStart"/>
            <w:r w:rsidRPr="00007072">
              <w:rPr>
                <w:rFonts w:cs="Arial"/>
                <w:i/>
                <w:sz w:val="18"/>
                <w:szCs w:val="18"/>
                <w:lang w:val="pt-PT" w:eastAsia="pt-PT"/>
              </w:rPr>
              <w:t>points</w:t>
            </w:r>
            <w:proofErr w:type="spellEnd"/>
          </w:p>
        </w:tc>
        <w:tc>
          <w:tcPr>
            <w:tcW w:w="1697" w:type="pct"/>
            <w:shd w:val="clear" w:color="auto" w:fill="auto"/>
            <w:vAlign w:val="center"/>
          </w:tcPr>
          <w:p w14:paraId="264334D5"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13,68</w:t>
            </w:r>
          </w:p>
        </w:tc>
      </w:tr>
      <w:tr w:rsidR="00007072" w:rsidRPr="00007072" w14:paraId="6CC68502" w14:textId="77777777" w:rsidTr="00FF3BE7">
        <w:trPr>
          <w:cantSplit/>
          <w:trHeight w:val="397"/>
          <w:jc w:val="center"/>
        </w:trPr>
        <w:tc>
          <w:tcPr>
            <w:tcW w:w="3303" w:type="pct"/>
            <w:vAlign w:val="center"/>
          </w:tcPr>
          <w:p w14:paraId="0F0FF0F3"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mais de 1.500 </w:t>
            </w:r>
            <w:r w:rsidRPr="00007072">
              <w:rPr>
                <w:rFonts w:cs="Arial"/>
                <w:i/>
                <w:sz w:val="18"/>
                <w:szCs w:val="18"/>
                <w:lang w:val="pt-PT" w:eastAsia="pt-PT"/>
              </w:rPr>
              <w:t xml:space="preserve">cash </w:t>
            </w:r>
            <w:proofErr w:type="spellStart"/>
            <w:r w:rsidRPr="00007072">
              <w:rPr>
                <w:rFonts w:cs="Arial"/>
                <w:i/>
                <w:sz w:val="18"/>
                <w:szCs w:val="18"/>
                <w:lang w:val="pt-PT" w:eastAsia="pt-PT"/>
              </w:rPr>
              <w:t>points</w:t>
            </w:r>
            <w:proofErr w:type="spellEnd"/>
          </w:p>
        </w:tc>
        <w:tc>
          <w:tcPr>
            <w:tcW w:w="1697" w:type="pct"/>
            <w:shd w:val="clear" w:color="auto" w:fill="auto"/>
            <w:vAlign w:val="center"/>
          </w:tcPr>
          <w:p w14:paraId="719B4582"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12,18</w:t>
            </w:r>
          </w:p>
        </w:tc>
      </w:tr>
    </w:tbl>
    <w:p w14:paraId="16E9967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91" w:name="_Toc350258837"/>
    </w:p>
    <w:p w14:paraId="1A3D122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SERVIÇO DE GEORREFERENCIAÇÃO</w:t>
      </w:r>
      <w:bookmarkEnd w:id="1391"/>
    </w:p>
    <w:p w14:paraId="33EDC58C"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descrito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2810A711" w14:textId="77777777" w:rsidTr="00FF3BE7">
        <w:trPr>
          <w:cantSplit/>
          <w:trHeight w:val="371"/>
          <w:jc w:val="center"/>
        </w:trPr>
        <w:tc>
          <w:tcPr>
            <w:tcW w:w="3303" w:type="pct"/>
            <w:shd w:val="clear" w:color="auto" w:fill="9CBAE2"/>
            <w:vAlign w:val="center"/>
          </w:tcPr>
          <w:p w14:paraId="43C056DD" w14:textId="77777777" w:rsidR="00007072" w:rsidRPr="00007072" w:rsidRDefault="00007072" w:rsidP="00007072">
            <w:pPr>
              <w:tabs>
                <w:tab w:val="center" w:pos="4153"/>
                <w:tab w:val="right" w:pos="8306"/>
              </w:tabs>
              <w:jc w:val="center"/>
              <w:rPr>
                <w:rFonts w:cs="Arial"/>
                <w:sz w:val="18"/>
                <w:szCs w:val="20"/>
                <w:lang w:val="pt-PT" w:eastAsia="pt-PT"/>
              </w:rPr>
            </w:pPr>
            <w:bookmarkStart w:id="1392" w:name="_Toc350258838"/>
            <w:bookmarkStart w:id="1393" w:name="_Toc333931771"/>
            <w:bookmarkStart w:id="1394" w:name="_Toc333931772"/>
            <w:bookmarkEnd w:id="1390"/>
            <w:r w:rsidRPr="00007072">
              <w:rPr>
                <w:rFonts w:cs="Arial"/>
                <w:sz w:val="18"/>
                <w:szCs w:val="20"/>
                <w:lang w:val="pt-PT" w:eastAsia="pt-PT"/>
              </w:rPr>
              <w:t>Serviço</w:t>
            </w:r>
          </w:p>
        </w:tc>
        <w:tc>
          <w:tcPr>
            <w:tcW w:w="1697" w:type="pct"/>
            <w:shd w:val="clear" w:color="auto" w:fill="9CBAE2"/>
            <w:vAlign w:val="center"/>
          </w:tcPr>
          <w:p w14:paraId="44D12F4E"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Preço (€) </w:t>
            </w:r>
            <w:r w:rsidRPr="00007072">
              <w:rPr>
                <w:rFonts w:cs="Arial"/>
                <w:sz w:val="18"/>
                <w:szCs w:val="20"/>
                <w:vertAlign w:val="superscript"/>
                <w:lang w:val="pt-PT" w:eastAsia="pt-PT"/>
              </w:rPr>
              <w:footnoteReference w:id="133"/>
            </w:r>
          </w:p>
        </w:tc>
      </w:tr>
      <w:tr w:rsidR="00007072" w:rsidRPr="00007072" w14:paraId="74BBD03E" w14:textId="77777777" w:rsidTr="00FF3BE7">
        <w:trPr>
          <w:cantSplit/>
          <w:trHeight w:val="397"/>
          <w:jc w:val="center"/>
        </w:trPr>
        <w:tc>
          <w:tcPr>
            <w:tcW w:w="3303" w:type="pct"/>
            <w:vAlign w:val="center"/>
          </w:tcPr>
          <w:p w14:paraId="21E607F3"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Prémio de Adesão</w:t>
            </w:r>
          </w:p>
        </w:tc>
        <w:tc>
          <w:tcPr>
            <w:tcW w:w="1697" w:type="pct"/>
            <w:shd w:val="clear" w:color="auto" w:fill="auto"/>
            <w:vAlign w:val="center"/>
          </w:tcPr>
          <w:p w14:paraId="10CBC7C7"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10.000</w:t>
            </w:r>
          </w:p>
        </w:tc>
      </w:tr>
      <w:tr w:rsidR="00007072" w:rsidRPr="00007072" w14:paraId="103DE5E7" w14:textId="77777777" w:rsidTr="00FF3BE7">
        <w:trPr>
          <w:cantSplit/>
          <w:trHeight w:val="397"/>
          <w:jc w:val="center"/>
        </w:trPr>
        <w:tc>
          <w:tcPr>
            <w:tcW w:w="3303" w:type="pct"/>
            <w:vAlign w:val="center"/>
          </w:tcPr>
          <w:p w14:paraId="6430C824"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 xml:space="preserve">Modalidades: </w:t>
            </w:r>
            <w:r w:rsidRPr="00007072">
              <w:rPr>
                <w:rFonts w:cs="Arial"/>
                <w:sz w:val="18"/>
                <w:szCs w:val="20"/>
                <w:vertAlign w:val="superscript"/>
                <w:lang w:val="pt-PT" w:eastAsia="pt-PT"/>
              </w:rPr>
              <w:footnoteReference w:id="134"/>
            </w:r>
          </w:p>
        </w:tc>
        <w:tc>
          <w:tcPr>
            <w:tcW w:w="1697" w:type="pct"/>
            <w:shd w:val="clear" w:color="auto" w:fill="auto"/>
            <w:vAlign w:val="center"/>
          </w:tcPr>
          <w:p w14:paraId="3E7B036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p>
        </w:tc>
      </w:tr>
      <w:tr w:rsidR="00007072" w:rsidRPr="00007072" w14:paraId="473311C6" w14:textId="77777777" w:rsidTr="00FF3BE7">
        <w:trPr>
          <w:cantSplit/>
          <w:trHeight w:val="397"/>
          <w:jc w:val="center"/>
        </w:trPr>
        <w:tc>
          <w:tcPr>
            <w:tcW w:w="3303" w:type="pct"/>
            <w:vAlign w:val="center"/>
          </w:tcPr>
          <w:p w14:paraId="31A988D7"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Base</w:t>
            </w:r>
          </w:p>
        </w:tc>
        <w:tc>
          <w:tcPr>
            <w:tcW w:w="1697" w:type="pct"/>
            <w:shd w:val="clear" w:color="auto" w:fill="auto"/>
            <w:vAlign w:val="center"/>
          </w:tcPr>
          <w:p w14:paraId="4FF3633E"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250</w:t>
            </w:r>
          </w:p>
        </w:tc>
      </w:tr>
      <w:tr w:rsidR="00007072" w:rsidRPr="00007072" w14:paraId="6B0C5276" w14:textId="77777777" w:rsidTr="00FF3BE7">
        <w:trPr>
          <w:cantSplit/>
          <w:trHeight w:val="397"/>
          <w:jc w:val="center"/>
        </w:trPr>
        <w:tc>
          <w:tcPr>
            <w:tcW w:w="3303" w:type="pct"/>
            <w:vAlign w:val="center"/>
          </w:tcPr>
          <w:p w14:paraId="0D3DA104"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Universal</w:t>
            </w:r>
          </w:p>
        </w:tc>
        <w:tc>
          <w:tcPr>
            <w:tcW w:w="1697" w:type="pct"/>
            <w:shd w:val="clear" w:color="auto" w:fill="auto"/>
            <w:vAlign w:val="center"/>
          </w:tcPr>
          <w:p w14:paraId="1056BFE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500</w:t>
            </w:r>
          </w:p>
        </w:tc>
      </w:tr>
    </w:tbl>
    <w:p w14:paraId="52C46164" w14:textId="77777777" w:rsidR="00007072" w:rsidRPr="00007072" w:rsidRDefault="00007072" w:rsidP="00007072">
      <w:pPr>
        <w:spacing w:before="120" w:after="120"/>
        <w:jc w:val="both"/>
        <w:rPr>
          <w:rFonts w:cs="Arial"/>
          <w:szCs w:val="20"/>
          <w:lang w:val="pt-PT" w:eastAsia="pt-PT"/>
        </w:rPr>
      </w:pPr>
    </w:p>
    <w:p w14:paraId="52D9222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REVISÃO (OU RECONDICIONAMENTO)</w:t>
      </w:r>
      <w:bookmarkEnd w:id="1392"/>
    </w:p>
    <w:p w14:paraId="6F00106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Este serviço está incluído em contrato e, consequentemente, sem custos associados para o </w:t>
      </w:r>
      <w:r w:rsidRPr="00007072">
        <w:rPr>
          <w:rFonts w:cs="Arial"/>
          <w:color w:val="000000"/>
          <w:sz w:val="18"/>
          <w:szCs w:val="20"/>
          <w:lang w:val="pt-PT" w:eastAsia="pt-PT"/>
        </w:rPr>
        <w:t>Cliente (</w:t>
      </w:r>
      <w:r w:rsidRPr="00007072">
        <w:rPr>
          <w:rFonts w:cs="Arial"/>
          <w:sz w:val="18"/>
          <w:szCs w:val="20"/>
          <w:lang w:val="pt-PT" w:eastAsia="pt-PT"/>
        </w:rPr>
        <w:t xml:space="preserve">Banco). Para solicitações específicas, sujeitas a análise e aprovação casuística, este serviço poderá ser </w:t>
      </w:r>
      <w:proofErr w:type="spellStart"/>
      <w:r w:rsidRPr="00007072">
        <w:rPr>
          <w:rFonts w:cs="Arial"/>
          <w:sz w:val="18"/>
          <w:szCs w:val="20"/>
          <w:lang w:val="pt-PT" w:eastAsia="pt-PT"/>
        </w:rPr>
        <w:t>facturado</w:t>
      </w:r>
      <w:proofErr w:type="spellEnd"/>
      <w:r w:rsidRPr="00007072">
        <w:rPr>
          <w:rFonts w:cs="Arial"/>
          <w:sz w:val="18"/>
          <w:szCs w:val="20"/>
          <w:lang w:val="pt-PT" w:eastAsia="pt-PT"/>
        </w:rPr>
        <w:t xml:space="preserve"> conforme apresentado na tabela de preços de Serviços. O nível de serviço para a concretização da Revisão é de 10 dias úteis, a contar entre a data de entrada do equipamento em armazém (após retiro) e a sua disponibilização para reinstalação.</w:t>
      </w:r>
    </w:p>
    <w:p w14:paraId="708312C4" w14:textId="77777777" w:rsidR="00007072" w:rsidRPr="00007072" w:rsidRDefault="00007072" w:rsidP="00007072">
      <w:pPr>
        <w:rPr>
          <w:rFonts w:cs="Arial"/>
          <w:b/>
          <w:bCs/>
          <w:caps/>
          <w:szCs w:val="18"/>
          <w:lang w:val="pt-PT" w:eastAsia="pt-PT"/>
        </w:rPr>
      </w:pPr>
      <w:bookmarkStart w:id="1395" w:name="_Toc333931773"/>
      <w:bookmarkStart w:id="1396" w:name="_Toc350258840"/>
      <w:bookmarkEnd w:id="1393"/>
      <w:bookmarkEnd w:id="1394"/>
      <w:r w:rsidRPr="00007072">
        <w:rPr>
          <w:rFonts w:ascii="Verdana" w:hAnsi="Verdana"/>
          <w:szCs w:val="20"/>
          <w:lang w:val="pt-PT" w:eastAsia="pt-PT"/>
        </w:rPr>
        <w:br w:type="page"/>
      </w:r>
    </w:p>
    <w:p w14:paraId="6F73DC11"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CACIFOS</w:t>
      </w:r>
      <w:bookmarkEnd w:id="1395"/>
      <w:bookmarkEnd w:id="1396"/>
    </w:p>
    <w:tbl>
      <w:tblPr>
        <w:tblW w:w="4997" w:type="pct"/>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1358"/>
        <w:gridCol w:w="1041"/>
        <w:gridCol w:w="1442"/>
        <w:gridCol w:w="132"/>
        <w:gridCol w:w="1311"/>
        <w:gridCol w:w="1539"/>
        <w:gridCol w:w="1903"/>
      </w:tblGrid>
      <w:tr w:rsidR="00007072" w:rsidRPr="00007072" w14:paraId="75BB904C" w14:textId="77777777" w:rsidTr="005C390E">
        <w:trPr>
          <w:trHeight w:val="283"/>
          <w:tblHeader/>
          <w:jc w:val="center"/>
        </w:trPr>
        <w:tc>
          <w:tcPr>
            <w:tcW w:w="2399" w:type="dxa"/>
            <w:gridSpan w:val="2"/>
            <w:vMerge w:val="restart"/>
            <w:shd w:val="clear" w:color="auto" w:fill="9CBAE2"/>
            <w:vAlign w:val="center"/>
          </w:tcPr>
          <w:p w14:paraId="4ACE638C" w14:textId="77777777" w:rsidR="00007072" w:rsidRPr="00007072" w:rsidRDefault="00007072" w:rsidP="00007072">
            <w:pPr>
              <w:keepNext/>
              <w:keepLines/>
              <w:tabs>
                <w:tab w:val="center" w:pos="4153"/>
                <w:tab w:val="right" w:pos="8306"/>
              </w:tabs>
              <w:jc w:val="both"/>
              <w:rPr>
                <w:rFonts w:cs="Arial"/>
                <w:sz w:val="16"/>
                <w:szCs w:val="18"/>
                <w:lang w:val="pt-PT" w:eastAsia="pt-PT"/>
              </w:rPr>
            </w:pPr>
            <w:r w:rsidRPr="00007072">
              <w:rPr>
                <w:rFonts w:cs="Arial"/>
                <w:sz w:val="16"/>
                <w:szCs w:val="18"/>
                <w:lang w:val="pt-PT" w:eastAsia="pt-PT"/>
              </w:rPr>
              <w:t>Equipamento</w:t>
            </w:r>
          </w:p>
        </w:tc>
        <w:tc>
          <w:tcPr>
            <w:tcW w:w="6327" w:type="dxa"/>
            <w:gridSpan w:val="5"/>
            <w:shd w:val="clear" w:color="auto" w:fill="9CBAE2"/>
            <w:vAlign w:val="center"/>
          </w:tcPr>
          <w:p w14:paraId="6ACDD6EF" w14:textId="77777777" w:rsidR="00007072" w:rsidRPr="00007072" w:rsidRDefault="00007072" w:rsidP="00007072">
            <w:pPr>
              <w:keepNext/>
              <w:keepLines/>
              <w:tabs>
                <w:tab w:val="center" w:pos="4153"/>
                <w:tab w:val="right" w:pos="8306"/>
              </w:tabs>
              <w:jc w:val="center"/>
              <w:rPr>
                <w:rFonts w:cs="Arial"/>
                <w:sz w:val="16"/>
                <w:szCs w:val="18"/>
                <w:lang w:val="pt-PT" w:eastAsia="pt-PT"/>
              </w:rPr>
            </w:pPr>
            <w:r w:rsidRPr="00007072">
              <w:rPr>
                <w:rFonts w:cs="Arial"/>
                <w:sz w:val="16"/>
                <w:szCs w:val="18"/>
                <w:lang w:val="pt-PT" w:eastAsia="pt-PT"/>
              </w:rPr>
              <w:t>Preço Unitário (€)</w:t>
            </w:r>
          </w:p>
        </w:tc>
      </w:tr>
      <w:tr w:rsidR="00007072" w:rsidRPr="00CC2494" w14:paraId="24FE49ED" w14:textId="77777777" w:rsidTr="005C390E">
        <w:trPr>
          <w:trHeight w:val="20"/>
          <w:tblHeader/>
          <w:jc w:val="center"/>
        </w:trPr>
        <w:tc>
          <w:tcPr>
            <w:tcW w:w="2399" w:type="dxa"/>
            <w:gridSpan w:val="2"/>
            <w:vMerge/>
            <w:shd w:val="clear" w:color="auto" w:fill="9CBAE2"/>
          </w:tcPr>
          <w:p w14:paraId="379BAF04" w14:textId="77777777" w:rsidR="00007072" w:rsidRPr="00007072" w:rsidRDefault="00007072" w:rsidP="00007072">
            <w:pPr>
              <w:keepNext/>
              <w:keepLines/>
              <w:tabs>
                <w:tab w:val="center" w:pos="4153"/>
                <w:tab w:val="right" w:pos="8306"/>
              </w:tabs>
              <w:jc w:val="center"/>
              <w:rPr>
                <w:rFonts w:cs="Arial"/>
                <w:sz w:val="16"/>
                <w:szCs w:val="18"/>
                <w:lang w:val="pt-PT" w:eastAsia="pt-PT"/>
              </w:rPr>
            </w:pPr>
          </w:p>
        </w:tc>
        <w:tc>
          <w:tcPr>
            <w:tcW w:w="1574" w:type="dxa"/>
            <w:gridSpan w:val="2"/>
            <w:shd w:val="clear" w:color="auto" w:fill="9CBAE2"/>
            <w:vAlign w:val="center"/>
          </w:tcPr>
          <w:p w14:paraId="6A960C95"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Dispensação</w:t>
            </w:r>
          </w:p>
        </w:tc>
        <w:tc>
          <w:tcPr>
            <w:tcW w:w="1311" w:type="dxa"/>
            <w:shd w:val="clear" w:color="auto" w:fill="9CBAE2"/>
            <w:vAlign w:val="center"/>
          </w:tcPr>
          <w:p w14:paraId="196DB20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Depósito</w:t>
            </w:r>
          </w:p>
        </w:tc>
        <w:tc>
          <w:tcPr>
            <w:tcW w:w="1539" w:type="dxa"/>
            <w:shd w:val="clear" w:color="auto" w:fill="9CBAE2"/>
            <w:vAlign w:val="center"/>
          </w:tcPr>
          <w:p w14:paraId="20549B9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cacifo</w:t>
            </w:r>
          </w:p>
        </w:tc>
        <w:tc>
          <w:tcPr>
            <w:tcW w:w="1903" w:type="dxa"/>
            <w:shd w:val="clear" w:color="auto" w:fill="9CBAE2"/>
            <w:vAlign w:val="center"/>
          </w:tcPr>
          <w:p w14:paraId="68E14418"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e 4º cacifos</w:t>
            </w:r>
          </w:p>
        </w:tc>
      </w:tr>
      <w:tr w:rsidR="00007072" w:rsidRPr="00007072" w14:paraId="64164BD7" w14:textId="77777777" w:rsidTr="005C390E">
        <w:trPr>
          <w:cantSplit/>
          <w:trHeight w:val="113"/>
          <w:jc w:val="center"/>
        </w:trPr>
        <w:tc>
          <w:tcPr>
            <w:tcW w:w="1358" w:type="dxa"/>
            <w:vMerge w:val="restart"/>
            <w:shd w:val="clear" w:color="auto" w:fill="FFFFFF"/>
            <w:vAlign w:val="center"/>
          </w:tcPr>
          <w:p w14:paraId="4A66D094"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roofErr w:type="spellStart"/>
            <w:r w:rsidRPr="005C390E">
              <w:rPr>
                <w:rFonts w:cs="Arial"/>
                <w:sz w:val="16"/>
                <w:szCs w:val="18"/>
                <w:lang w:val="pt-PT" w:eastAsia="pt-PT"/>
              </w:rPr>
              <w:t>Diebold</w:t>
            </w:r>
            <w:proofErr w:type="spellEnd"/>
          </w:p>
        </w:tc>
        <w:tc>
          <w:tcPr>
            <w:tcW w:w="1041" w:type="dxa"/>
            <w:shd w:val="clear" w:color="auto" w:fill="FFFFFF"/>
            <w:vAlign w:val="center"/>
          </w:tcPr>
          <w:p w14:paraId="655CA28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FF</w:t>
            </w:r>
          </w:p>
        </w:tc>
        <w:tc>
          <w:tcPr>
            <w:tcW w:w="1574" w:type="dxa"/>
            <w:gridSpan w:val="2"/>
            <w:shd w:val="clear" w:color="auto" w:fill="FFFFFF"/>
            <w:vAlign w:val="center"/>
          </w:tcPr>
          <w:p w14:paraId="2DD4941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4F42689C"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1B4073B"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3286451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2079A8BE" w14:textId="77777777" w:rsidTr="005C390E">
        <w:trPr>
          <w:cantSplit/>
          <w:trHeight w:val="113"/>
          <w:jc w:val="center"/>
        </w:trPr>
        <w:tc>
          <w:tcPr>
            <w:tcW w:w="1358" w:type="dxa"/>
            <w:vMerge/>
            <w:shd w:val="clear" w:color="auto" w:fill="FFFFFF"/>
            <w:vAlign w:val="center"/>
          </w:tcPr>
          <w:p w14:paraId="46685CEF"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CC210E5"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 xml:space="preserve">6200 </w:t>
            </w:r>
            <w:proofErr w:type="spellStart"/>
            <w:r w:rsidRPr="005C390E">
              <w:rPr>
                <w:rFonts w:cs="Arial"/>
                <w:sz w:val="16"/>
                <w:szCs w:val="18"/>
                <w:lang w:val="pt-PT" w:eastAsia="pt-PT"/>
              </w:rPr>
              <w:t>Plus</w:t>
            </w:r>
            <w:proofErr w:type="spellEnd"/>
          </w:p>
        </w:tc>
        <w:tc>
          <w:tcPr>
            <w:tcW w:w="1574" w:type="dxa"/>
            <w:gridSpan w:val="2"/>
            <w:shd w:val="clear" w:color="auto" w:fill="FFFFFF"/>
            <w:vAlign w:val="center"/>
          </w:tcPr>
          <w:p w14:paraId="2C0EF3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549C00C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FD65D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5DC66E1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64564A92" w14:textId="77777777" w:rsidTr="005C390E">
        <w:trPr>
          <w:cantSplit/>
          <w:trHeight w:val="113"/>
          <w:jc w:val="center"/>
        </w:trPr>
        <w:tc>
          <w:tcPr>
            <w:tcW w:w="1358" w:type="dxa"/>
            <w:vMerge/>
            <w:shd w:val="clear" w:color="auto" w:fill="FFFFFF"/>
            <w:vAlign w:val="center"/>
          </w:tcPr>
          <w:p w14:paraId="764B52B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42B0500E"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OPT-520</w:t>
            </w:r>
          </w:p>
        </w:tc>
        <w:tc>
          <w:tcPr>
            <w:tcW w:w="1574" w:type="dxa"/>
            <w:gridSpan w:val="2"/>
            <w:shd w:val="clear" w:color="auto" w:fill="FFFFFF"/>
            <w:vAlign w:val="center"/>
          </w:tcPr>
          <w:p w14:paraId="00FBF7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5D4E63A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3531E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46D13E7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D82C699" w14:textId="77777777" w:rsidTr="005C390E">
        <w:trPr>
          <w:cantSplit/>
          <w:trHeight w:val="113"/>
          <w:jc w:val="center"/>
        </w:trPr>
        <w:tc>
          <w:tcPr>
            <w:tcW w:w="1358" w:type="dxa"/>
            <w:vMerge/>
            <w:shd w:val="clear" w:color="auto" w:fill="FFFFFF"/>
            <w:vAlign w:val="center"/>
          </w:tcPr>
          <w:p w14:paraId="5D77C018"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61138A0"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OPT-522</w:t>
            </w:r>
          </w:p>
        </w:tc>
        <w:tc>
          <w:tcPr>
            <w:tcW w:w="1574" w:type="dxa"/>
            <w:gridSpan w:val="2"/>
            <w:shd w:val="clear" w:color="auto" w:fill="FFFFFF"/>
            <w:vAlign w:val="center"/>
          </w:tcPr>
          <w:p w14:paraId="6DB63F2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03A1534D"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5F0550F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6A000312"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E59FD39" w14:textId="77777777" w:rsidTr="005C390E">
        <w:trPr>
          <w:cantSplit/>
          <w:trHeight w:val="113"/>
          <w:jc w:val="center"/>
        </w:trPr>
        <w:tc>
          <w:tcPr>
            <w:tcW w:w="1358" w:type="dxa"/>
            <w:vMerge/>
            <w:shd w:val="clear" w:color="auto" w:fill="FFFFFF"/>
            <w:vAlign w:val="center"/>
          </w:tcPr>
          <w:p w14:paraId="3D09952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3AAD9A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OPT-562</w:t>
            </w:r>
          </w:p>
        </w:tc>
        <w:tc>
          <w:tcPr>
            <w:tcW w:w="1574" w:type="dxa"/>
            <w:gridSpan w:val="2"/>
            <w:shd w:val="clear" w:color="auto" w:fill="FFFFFF"/>
            <w:vAlign w:val="center"/>
          </w:tcPr>
          <w:p w14:paraId="3C6C73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27A31F5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37F547D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57D1955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351CE22C" w14:textId="77777777" w:rsidTr="005C390E">
        <w:trPr>
          <w:cantSplit/>
          <w:trHeight w:val="113"/>
          <w:jc w:val="center"/>
        </w:trPr>
        <w:tc>
          <w:tcPr>
            <w:tcW w:w="1358" w:type="dxa"/>
            <w:shd w:val="clear" w:color="auto" w:fill="FFFFFF"/>
            <w:vAlign w:val="center"/>
          </w:tcPr>
          <w:p w14:paraId="57DD5059"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roofErr w:type="spellStart"/>
            <w:r w:rsidRPr="005C390E">
              <w:rPr>
                <w:rFonts w:cs="Arial"/>
                <w:sz w:val="16"/>
                <w:szCs w:val="18"/>
                <w:lang w:val="pt-PT" w:eastAsia="pt-PT"/>
              </w:rPr>
              <w:t>Nautilus-Hyosung</w:t>
            </w:r>
            <w:proofErr w:type="spellEnd"/>
          </w:p>
        </w:tc>
        <w:tc>
          <w:tcPr>
            <w:tcW w:w="1041" w:type="dxa"/>
            <w:shd w:val="clear" w:color="auto" w:fill="FFFFFF"/>
            <w:vAlign w:val="center"/>
          </w:tcPr>
          <w:p w14:paraId="60603E39"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MX-2900</w:t>
            </w:r>
          </w:p>
        </w:tc>
        <w:tc>
          <w:tcPr>
            <w:tcW w:w="1574" w:type="dxa"/>
            <w:gridSpan w:val="2"/>
            <w:shd w:val="clear" w:color="auto" w:fill="FFFFFF"/>
            <w:vAlign w:val="center"/>
          </w:tcPr>
          <w:p w14:paraId="673FED0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510</w:t>
            </w:r>
          </w:p>
        </w:tc>
        <w:tc>
          <w:tcPr>
            <w:tcW w:w="1311" w:type="dxa"/>
            <w:shd w:val="clear" w:color="auto" w:fill="FFFFFF"/>
          </w:tcPr>
          <w:p w14:paraId="1A74AA4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08B4B73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17E4870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04AB6943" w14:textId="77777777" w:rsidTr="005C390E">
        <w:trPr>
          <w:cantSplit/>
          <w:trHeight w:val="113"/>
          <w:jc w:val="center"/>
        </w:trPr>
        <w:tc>
          <w:tcPr>
            <w:tcW w:w="1358" w:type="dxa"/>
            <w:vMerge w:val="restart"/>
            <w:shd w:val="clear" w:color="auto" w:fill="FFFFFF"/>
            <w:vAlign w:val="center"/>
          </w:tcPr>
          <w:p w14:paraId="301D8887"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t>NCR</w:t>
            </w:r>
          </w:p>
        </w:tc>
        <w:tc>
          <w:tcPr>
            <w:tcW w:w="1041" w:type="dxa"/>
            <w:shd w:val="clear" w:color="auto" w:fill="FFFFFF"/>
            <w:vAlign w:val="center"/>
          </w:tcPr>
          <w:p w14:paraId="780B750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P-87</w:t>
            </w:r>
          </w:p>
        </w:tc>
        <w:tc>
          <w:tcPr>
            <w:tcW w:w="1574" w:type="dxa"/>
            <w:gridSpan w:val="2"/>
            <w:shd w:val="clear" w:color="auto" w:fill="FFFFFF"/>
            <w:vAlign w:val="center"/>
          </w:tcPr>
          <w:p w14:paraId="6A94E9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6DC905D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3F3369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1.350</w:t>
            </w:r>
          </w:p>
        </w:tc>
        <w:tc>
          <w:tcPr>
            <w:tcW w:w="1903" w:type="dxa"/>
            <w:shd w:val="clear" w:color="auto" w:fill="FFFFFF"/>
            <w:vAlign w:val="center"/>
          </w:tcPr>
          <w:p w14:paraId="348245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1.470</w:t>
            </w:r>
          </w:p>
        </w:tc>
      </w:tr>
      <w:tr w:rsidR="00007072" w:rsidRPr="00007072" w14:paraId="14DB7BE1" w14:textId="77777777" w:rsidTr="005C390E">
        <w:trPr>
          <w:cantSplit/>
          <w:trHeight w:val="113"/>
          <w:jc w:val="center"/>
        </w:trPr>
        <w:tc>
          <w:tcPr>
            <w:tcW w:w="1358" w:type="dxa"/>
            <w:vMerge/>
            <w:shd w:val="clear" w:color="auto" w:fill="FFFFFF"/>
            <w:vAlign w:val="center"/>
          </w:tcPr>
          <w:p w14:paraId="3EF1E178"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0637FE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SS-26</w:t>
            </w:r>
          </w:p>
        </w:tc>
        <w:tc>
          <w:tcPr>
            <w:tcW w:w="1574" w:type="dxa"/>
            <w:gridSpan w:val="2"/>
            <w:shd w:val="clear" w:color="auto" w:fill="FFFFFF"/>
            <w:vAlign w:val="center"/>
          </w:tcPr>
          <w:p w14:paraId="642F7DF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0CFF4E09"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39616DAF"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69B9B82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4D1C9159" w14:textId="77777777" w:rsidTr="005C390E">
        <w:trPr>
          <w:cantSplit/>
          <w:trHeight w:val="113"/>
          <w:jc w:val="center"/>
        </w:trPr>
        <w:tc>
          <w:tcPr>
            <w:tcW w:w="1358" w:type="dxa"/>
            <w:vMerge/>
            <w:shd w:val="clear" w:color="auto" w:fill="FFFFFF"/>
            <w:vAlign w:val="center"/>
          </w:tcPr>
          <w:p w14:paraId="432C1EE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AB9982"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MDV</w:t>
            </w:r>
          </w:p>
        </w:tc>
        <w:tc>
          <w:tcPr>
            <w:tcW w:w="1574" w:type="dxa"/>
            <w:gridSpan w:val="2"/>
            <w:shd w:val="clear" w:color="auto" w:fill="FFFFFF"/>
            <w:vAlign w:val="center"/>
          </w:tcPr>
          <w:p w14:paraId="682CCC2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19A1737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960</w:t>
            </w:r>
          </w:p>
        </w:tc>
        <w:tc>
          <w:tcPr>
            <w:tcW w:w="1539" w:type="dxa"/>
            <w:shd w:val="clear" w:color="auto" w:fill="FFFFFF"/>
            <w:vAlign w:val="center"/>
          </w:tcPr>
          <w:p w14:paraId="61D6D6D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09FD150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D335D37" w14:textId="77777777" w:rsidTr="005C390E">
        <w:trPr>
          <w:cantSplit/>
          <w:trHeight w:val="113"/>
          <w:jc w:val="center"/>
        </w:trPr>
        <w:tc>
          <w:tcPr>
            <w:tcW w:w="1358" w:type="dxa"/>
            <w:vMerge/>
            <w:shd w:val="clear" w:color="auto" w:fill="FFFFFF"/>
            <w:vAlign w:val="center"/>
          </w:tcPr>
          <w:p w14:paraId="5C00DB12"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7E1364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MRV</w:t>
            </w:r>
          </w:p>
        </w:tc>
        <w:tc>
          <w:tcPr>
            <w:tcW w:w="1442" w:type="dxa"/>
            <w:shd w:val="clear" w:color="auto" w:fill="FFFFFF"/>
            <w:vAlign w:val="center"/>
          </w:tcPr>
          <w:p w14:paraId="05EC1B7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1.075 </w:t>
            </w:r>
            <w:r w:rsidRPr="00007072">
              <w:rPr>
                <w:rFonts w:cs="Arial"/>
                <w:sz w:val="16"/>
                <w:szCs w:val="18"/>
                <w:vertAlign w:val="superscript"/>
                <w:lang w:val="pt-PT" w:eastAsia="pt-PT"/>
              </w:rPr>
              <w:footnoteReference w:id="135"/>
            </w:r>
          </w:p>
        </w:tc>
        <w:tc>
          <w:tcPr>
            <w:tcW w:w="1443" w:type="dxa"/>
            <w:gridSpan w:val="2"/>
            <w:shd w:val="clear" w:color="auto" w:fill="FFFFFF"/>
            <w:vAlign w:val="center"/>
          </w:tcPr>
          <w:p w14:paraId="4DE727C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960</w:t>
            </w:r>
          </w:p>
        </w:tc>
        <w:tc>
          <w:tcPr>
            <w:tcW w:w="1539" w:type="dxa"/>
            <w:shd w:val="clear" w:color="auto" w:fill="FFFFFF"/>
            <w:vAlign w:val="center"/>
          </w:tcPr>
          <w:p w14:paraId="37EE054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c>
          <w:tcPr>
            <w:tcW w:w="1903" w:type="dxa"/>
            <w:shd w:val="clear" w:color="auto" w:fill="FFFFFF"/>
            <w:vAlign w:val="center"/>
          </w:tcPr>
          <w:p w14:paraId="414DB55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r>
      <w:tr w:rsidR="00007072" w:rsidRPr="00007072" w14:paraId="27D69535" w14:textId="77777777" w:rsidTr="005C390E">
        <w:trPr>
          <w:cantSplit/>
          <w:trHeight w:val="113"/>
          <w:jc w:val="center"/>
        </w:trPr>
        <w:tc>
          <w:tcPr>
            <w:tcW w:w="1358" w:type="dxa"/>
            <w:vMerge w:val="restart"/>
            <w:shd w:val="clear" w:color="auto" w:fill="FFFFFF"/>
            <w:vAlign w:val="center"/>
          </w:tcPr>
          <w:p w14:paraId="168BFC2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roofErr w:type="spellStart"/>
            <w:r w:rsidRPr="00007072">
              <w:rPr>
                <w:rFonts w:cs="Arial"/>
                <w:sz w:val="16"/>
                <w:szCs w:val="18"/>
                <w:lang w:val="pt-PT" w:eastAsia="pt-PT"/>
              </w:rPr>
              <w:t>Talaris</w:t>
            </w:r>
            <w:proofErr w:type="spellEnd"/>
          </w:p>
        </w:tc>
        <w:tc>
          <w:tcPr>
            <w:tcW w:w="1041" w:type="dxa"/>
            <w:shd w:val="clear" w:color="auto" w:fill="FFFFFF"/>
            <w:vAlign w:val="center"/>
          </w:tcPr>
          <w:p w14:paraId="1355DAC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DV-213</w:t>
            </w:r>
          </w:p>
        </w:tc>
        <w:tc>
          <w:tcPr>
            <w:tcW w:w="1574" w:type="dxa"/>
            <w:gridSpan w:val="2"/>
            <w:shd w:val="clear" w:color="auto" w:fill="FFFFFF"/>
            <w:vAlign w:val="center"/>
          </w:tcPr>
          <w:p w14:paraId="5FB615D9"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7109B6"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68E69D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507EB445"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255D8781" w14:textId="77777777" w:rsidTr="005C390E">
        <w:trPr>
          <w:cantSplit/>
          <w:trHeight w:val="113"/>
          <w:jc w:val="center"/>
        </w:trPr>
        <w:tc>
          <w:tcPr>
            <w:tcW w:w="1358" w:type="dxa"/>
            <w:vMerge/>
            <w:shd w:val="clear" w:color="auto" w:fill="FFFFFF"/>
            <w:vAlign w:val="center"/>
          </w:tcPr>
          <w:p w14:paraId="6E26D9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370669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DV-2213</w:t>
            </w:r>
          </w:p>
        </w:tc>
        <w:tc>
          <w:tcPr>
            <w:tcW w:w="1574" w:type="dxa"/>
            <w:gridSpan w:val="2"/>
            <w:shd w:val="clear" w:color="auto" w:fill="FFFFFF"/>
            <w:vAlign w:val="center"/>
          </w:tcPr>
          <w:p w14:paraId="6A1CA50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F3757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1EDA54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4EB63B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C03AC6C" w14:textId="77777777" w:rsidTr="005C390E">
        <w:trPr>
          <w:cantSplit/>
          <w:trHeight w:val="113"/>
          <w:jc w:val="center"/>
        </w:trPr>
        <w:tc>
          <w:tcPr>
            <w:tcW w:w="1358" w:type="dxa"/>
            <w:vMerge/>
            <w:shd w:val="clear" w:color="auto" w:fill="FFFFFF"/>
            <w:vAlign w:val="center"/>
          </w:tcPr>
          <w:p w14:paraId="10241B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43D34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DV-413</w:t>
            </w:r>
          </w:p>
        </w:tc>
        <w:tc>
          <w:tcPr>
            <w:tcW w:w="1574" w:type="dxa"/>
            <w:gridSpan w:val="2"/>
            <w:shd w:val="clear" w:color="auto" w:fill="FFFFFF"/>
            <w:vAlign w:val="center"/>
          </w:tcPr>
          <w:p w14:paraId="4B0CA36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3EE46A3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BCAF59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1.550</w:t>
            </w:r>
          </w:p>
        </w:tc>
        <w:tc>
          <w:tcPr>
            <w:tcW w:w="1903" w:type="dxa"/>
            <w:shd w:val="clear" w:color="auto" w:fill="FFFFFF"/>
            <w:vAlign w:val="center"/>
          </w:tcPr>
          <w:p w14:paraId="143BFA7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155C4E1E" w14:textId="77777777" w:rsidTr="005C390E">
        <w:trPr>
          <w:cantSplit/>
          <w:trHeight w:val="113"/>
          <w:jc w:val="center"/>
        </w:trPr>
        <w:tc>
          <w:tcPr>
            <w:tcW w:w="1358" w:type="dxa"/>
            <w:vMerge/>
            <w:shd w:val="clear" w:color="auto" w:fill="FFFFFF"/>
            <w:vAlign w:val="center"/>
          </w:tcPr>
          <w:p w14:paraId="13FA903E"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7C48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DV-1413</w:t>
            </w:r>
          </w:p>
        </w:tc>
        <w:tc>
          <w:tcPr>
            <w:tcW w:w="1574" w:type="dxa"/>
            <w:gridSpan w:val="2"/>
            <w:shd w:val="clear" w:color="auto" w:fill="FFFFFF"/>
            <w:vAlign w:val="center"/>
          </w:tcPr>
          <w:p w14:paraId="50EEB18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701C5B2E"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AE2F23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1.570</w:t>
            </w:r>
          </w:p>
        </w:tc>
        <w:tc>
          <w:tcPr>
            <w:tcW w:w="1903" w:type="dxa"/>
            <w:shd w:val="clear" w:color="auto" w:fill="FFFFFF"/>
            <w:vAlign w:val="center"/>
          </w:tcPr>
          <w:p w14:paraId="3F720CA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0B90FF01" w14:textId="77777777" w:rsidTr="005C390E">
        <w:trPr>
          <w:cantSplit/>
          <w:trHeight w:val="113"/>
          <w:jc w:val="center"/>
        </w:trPr>
        <w:tc>
          <w:tcPr>
            <w:tcW w:w="1358" w:type="dxa"/>
            <w:vMerge/>
            <w:shd w:val="clear" w:color="auto" w:fill="FFFFFF"/>
            <w:vAlign w:val="center"/>
          </w:tcPr>
          <w:p w14:paraId="112D9A83"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1D8D3D41"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CS-9110</w:t>
            </w:r>
          </w:p>
        </w:tc>
        <w:tc>
          <w:tcPr>
            <w:tcW w:w="1574" w:type="dxa"/>
            <w:gridSpan w:val="2"/>
            <w:shd w:val="clear" w:color="auto" w:fill="FFFFFF"/>
            <w:vAlign w:val="center"/>
          </w:tcPr>
          <w:p w14:paraId="4E7399C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3DFB68B"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86ADC5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3694F53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B861869" w14:textId="77777777" w:rsidTr="005C390E">
        <w:trPr>
          <w:cantSplit/>
          <w:trHeight w:val="113"/>
          <w:jc w:val="center"/>
        </w:trPr>
        <w:tc>
          <w:tcPr>
            <w:tcW w:w="1358" w:type="dxa"/>
            <w:vMerge/>
            <w:shd w:val="clear" w:color="auto" w:fill="FFFFFF"/>
            <w:vAlign w:val="center"/>
          </w:tcPr>
          <w:p w14:paraId="549374A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7EFC3E0"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CS-9111</w:t>
            </w:r>
          </w:p>
        </w:tc>
        <w:tc>
          <w:tcPr>
            <w:tcW w:w="1574" w:type="dxa"/>
            <w:gridSpan w:val="2"/>
            <w:shd w:val="clear" w:color="auto" w:fill="FFFFFF"/>
            <w:vAlign w:val="center"/>
          </w:tcPr>
          <w:p w14:paraId="043A369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84D7DB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FDC080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72BEF4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4C40E21" w14:textId="77777777" w:rsidTr="005C390E">
        <w:trPr>
          <w:cantSplit/>
          <w:trHeight w:val="113"/>
          <w:jc w:val="center"/>
        </w:trPr>
        <w:tc>
          <w:tcPr>
            <w:tcW w:w="1358" w:type="dxa"/>
            <w:vMerge/>
            <w:shd w:val="clear" w:color="auto" w:fill="FFFFFF"/>
            <w:vAlign w:val="center"/>
          </w:tcPr>
          <w:p w14:paraId="3263236D"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052D7AE"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CS-9210</w:t>
            </w:r>
          </w:p>
        </w:tc>
        <w:tc>
          <w:tcPr>
            <w:tcW w:w="1574" w:type="dxa"/>
            <w:gridSpan w:val="2"/>
            <w:shd w:val="clear" w:color="auto" w:fill="FFFFFF"/>
            <w:vAlign w:val="center"/>
          </w:tcPr>
          <w:p w14:paraId="2528E1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2C6CAE5A"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606983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4AF3C47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2910CC12" w14:textId="77777777" w:rsidTr="005C390E">
        <w:trPr>
          <w:cantSplit/>
          <w:trHeight w:val="113"/>
          <w:jc w:val="center"/>
        </w:trPr>
        <w:tc>
          <w:tcPr>
            <w:tcW w:w="1358" w:type="dxa"/>
            <w:vMerge/>
            <w:shd w:val="clear" w:color="auto" w:fill="FFFFFF"/>
            <w:vAlign w:val="center"/>
          </w:tcPr>
          <w:p w14:paraId="705EAAC1"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7AC992B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CS-9320</w:t>
            </w:r>
          </w:p>
        </w:tc>
        <w:tc>
          <w:tcPr>
            <w:tcW w:w="1574" w:type="dxa"/>
            <w:gridSpan w:val="2"/>
            <w:shd w:val="clear" w:color="auto" w:fill="FFFFFF"/>
            <w:vAlign w:val="center"/>
          </w:tcPr>
          <w:p w14:paraId="220F5AC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219DFA7"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5A5EA5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791B582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5B1C8B46" w14:textId="77777777" w:rsidTr="005C390E">
        <w:trPr>
          <w:cantSplit/>
          <w:trHeight w:val="113"/>
          <w:jc w:val="center"/>
        </w:trPr>
        <w:tc>
          <w:tcPr>
            <w:tcW w:w="1358" w:type="dxa"/>
            <w:vMerge w:val="restart"/>
            <w:shd w:val="clear" w:color="auto" w:fill="FFFFFF"/>
            <w:vAlign w:val="center"/>
          </w:tcPr>
          <w:p w14:paraId="04719F8A"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roofErr w:type="spellStart"/>
            <w:r w:rsidRPr="005C390E">
              <w:rPr>
                <w:rFonts w:cs="Arial"/>
                <w:sz w:val="16"/>
                <w:szCs w:val="18"/>
                <w:lang w:val="pt-PT" w:eastAsia="pt-PT"/>
              </w:rPr>
              <w:t>Wincor-Nixdorf</w:t>
            </w:r>
            <w:proofErr w:type="spellEnd"/>
          </w:p>
        </w:tc>
        <w:tc>
          <w:tcPr>
            <w:tcW w:w="1041" w:type="dxa"/>
            <w:shd w:val="clear" w:color="auto" w:fill="FFFFFF"/>
            <w:vAlign w:val="center"/>
          </w:tcPr>
          <w:p w14:paraId="1602322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CSC-450</w:t>
            </w:r>
          </w:p>
        </w:tc>
        <w:tc>
          <w:tcPr>
            <w:tcW w:w="1574" w:type="dxa"/>
            <w:gridSpan w:val="2"/>
            <w:shd w:val="clear" w:color="auto" w:fill="FFFFFF"/>
            <w:vAlign w:val="center"/>
          </w:tcPr>
          <w:p w14:paraId="6D4B8EE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6B7559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25A877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60CFB9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5EF97360" w14:textId="77777777" w:rsidTr="005C390E">
        <w:trPr>
          <w:cantSplit/>
          <w:trHeight w:val="113"/>
          <w:jc w:val="center"/>
        </w:trPr>
        <w:tc>
          <w:tcPr>
            <w:tcW w:w="1358" w:type="dxa"/>
            <w:vMerge/>
            <w:shd w:val="clear" w:color="auto" w:fill="FFFFFF"/>
          </w:tcPr>
          <w:p w14:paraId="7117D7D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AC0440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PC-2100</w:t>
            </w:r>
          </w:p>
        </w:tc>
        <w:tc>
          <w:tcPr>
            <w:tcW w:w="1574" w:type="dxa"/>
            <w:gridSpan w:val="2"/>
            <w:shd w:val="clear" w:color="auto" w:fill="FFFFFF"/>
            <w:vAlign w:val="center"/>
          </w:tcPr>
          <w:p w14:paraId="7CFE69D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472EC71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89814D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D638BD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271A0CF4" w14:textId="77777777" w:rsidTr="005C390E">
        <w:trPr>
          <w:cantSplit/>
          <w:trHeight w:val="113"/>
          <w:jc w:val="center"/>
        </w:trPr>
        <w:tc>
          <w:tcPr>
            <w:tcW w:w="1358" w:type="dxa"/>
            <w:vMerge/>
            <w:shd w:val="clear" w:color="auto" w:fill="FFFFFF"/>
          </w:tcPr>
          <w:p w14:paraId="22CC1EC4"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0BC5067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PC-1500xe</w:t>
            </w:r>
          </w:p>
        </w:tc>
        <w:tc>
          <w:tcPr>
            <w:tcW w:w="1574" w:type="dxa"/>
            <w:gridSpan w:val="2"/>
            <w:shd w:val="clear" w:color="auto" w:fill="FFFFFF"/>
            <w:vAlign w:val="center"/>
          </w:tcPr>
          <w:p w14:paraId="2095E51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31825F6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191AC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7C8C22A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71B86320" w14:textId="77777777" w:rsidTr="005C390E">
        <w:trPr>
          <w:cantSplit/>
          <w:trHeight w:val="113"/>
          <w:jc w:val="center"/>
        </w:trPr>
        <w:tc>
          <w:tcPr>
            <w:tcW w:w="1358" w:type="dxa"/>
            <w:vMerge/>
            <w:shd w:val="clear" w:color="auto" w:fill="FFFFFF"/>
          </w:tcPr>
          <w:p w14:paraId="2D6FAD9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063D94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PC-2050xe</w:t>
            </w:r>
          </w:p>
        </w:tc>
        <w:tc>
          <w:tcPr>
            <w:tcW w:w="1574" w:type="dxa"/>
            <w:gridSpan w:val="2"/>
            <w:shd w:val="clear" w:color="auto" w:fill="FFFFFF"/>
            <w:vAlign w:val="center"/>
          </w:tcPr>
          <w:p w14:paraId="0193DEC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20D530B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DB9879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41944F7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38E7D9EA" w14:textId="77777777" w:rsidTr="005C390E">
        <w:trPr>
          <w:cantSplit/>
          <w:trHeight w:val="113"/>
          <w:jc w:val="center"/>
        </w:trPr>
        <w:tc>
          <w:tcPr>
            <w:tcW w:w="1358" w:type="dxa"/>
            <w:vMerge/>
            <w:shd w:val="clear" w:color="auto" w:fill="FFFFFF"/>
          </w:tcPr>
          <w:p w14:paraId="49BFA64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85AE21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PC-2150xe</w:t>
            </w:r>
          </w:p>
        </w:tc>
        <w:tc>
          <w:tcPr>
            <w:tcW w:w="1574" w:type="dxa"/>
            <w:gridSpan w:val="2"/>
            <w:shd w:val="clear" w:color="auto" w:fill="FFFFFF"/>
            <w:vAlign w:val="center"/>
          </w:tcPr>
          <w:p w14:paraId="31A130B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FD7204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690</w:t>
            </w:r>
          </w:p>
        </w:tc>
        <w:tc>
          <w:tcPr>
            <w:tcW w:w="1539" w:type="dxa"/>
            <w:shd w:val="clear" w:color="auto" w:fill="FFFFFF"/>
            <w:vAlign w:val="center"/>
          </w:tcPr>
          <w:p w14:paraId="4AFDC29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041F1EA9"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0F118728" w14:textId="77777777" w:rsidTr="005C390E">
        <w:trPr>
          <w:cantSplit/>
          <w:trHeight w:val="113"/>
          <w:jc w:val="center"/>
        </w:trPr>
        <w:tc>
          <w:tcPr>
            <w:tcW w:w="1358" w:type="dxa"/>
            <w:vMerge/>
            <w:shd w:val="clear" w:color="auto" w:fill="FFFFFF"/>
          </w:tcPr>
          <w:p w14:paraId="319FB96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79884A0" w14:textId="77777777" w:rsidR="00007072" w:rsidRPr="005C390E" w:rsidRDefault="00007072" w:rsidP="00007072">
            <w:pPr>
              <w:keepNext/>
              <w:keepLines/>
              <w:tabs>
                <w:tab w:val="center" w:pos="4153"/>
                <w:tab w:val="right" w:pos="8306"/>
              </w:tabs>
              <w:spacing w:before="120" w:after="120"/>
              <w:rPr>
                <w:rFonts w:cs="Arial"/>
                <w:sz w:val="16"/>
                <w:szCs w:val="18"/>
                <w:lang w:val="pt-PT" w:eastAsia="pt-PT"/>
              </w:rPr>
            </w:pPr>
            <w:r w:rsidRPr="005C390E">
              <w:rPr>
                <w:rFonts w:cs="Arial"/>
                <w:sz w:val="16"/>
                <w:szCs w:val="18"/>
                <w:lang w:val="pt-PT" w:eastAsia="pt-PT"/>
              </w:rPr>
              <w:t>CINEO</w:t>
            </w:r>
          </w:p>
        </w:tc>
        <w:tc>
          <w:tcPr>
            <w:tcW w:w="1574" w:type="dxa"/>
            <w:gridSpan w:val="2"/>
            <w:shd w:val="clear" w:color="auto" w:fill="FFFFFF"/>
            <w:vAlign w:val="center"/>
          </w:tcPr>
          <w:p w14:paraId="1124D0A9"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310</w:t>
            </w:r>
          </w:p>
        </w:tc>
        <w:tc>
          <w:tcPr>
            <w:tcW w:w="1311" w:type="dxa"/>
            <w:shd w:val="clear" w:color="auto" w:fill="FFFFFF"/>
          </w:tcPr>
          <w:p w14:paraId="4C659166"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F87E41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4B4772F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r>
    </w:tbl>
    <w:p w14:paraId="2E7AC9D2"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97" w:name="_Toc333931774"/>
      <w:bookmarkStart w:id="1398" w:name="_Toc350258841"/>
    </w:p>
    <w:bookmarkEnd w:id="1397"/>
    <w:bookmarkEnd w:id="1398"/>
    <w:p w14:paraId="379D5149"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294428C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LETREIROS DE EXTERIOR</w:t>
      </w:r>
    </w:p>
    <w:tbl>
      <w:tblPr>
        <w:tblW w:w="0" w:type="auto"/>
        <w:tblCellMar>
          <w:left w:w="0" w:type="dxa"/>
          <w:right w:w="0" w:type="dxa"/>
        </w:tblCellMar>
        <w:tblLook w:val="04A0" w:firstRow="1" w:lastRow="0" w:firstColumn="1" w:lastColumn="0" w:noHBand="0" w:noVBand="1"/>
      </w:tblPr>
      <w:tblGrid>
        <w:gridCol w:w="2200"/>
        <w:gridCol w:w="1627"/>
        <w:gridCol w:w="1628"/>
        <w:gridCol w:w="1628"/>
        <w:gridCol w:w="1628"/>
      </w:tblGrid>
      <w:tr w:rsidR="00007072" w:rsidRPr="00007072" w14:paraId="7274D22F" w14:textId="77777777" w:rsidTr="00FF3BE7">
        <w:tc>
          <w:tcPr>
            <w:tcW w:w="2328"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6DC0F50" w14:textId="77777777" w:rsidR="00007072" w:rsidRPr="00007072" w:rsidRDefault="00007072" w:rsidP="00007072">
            <w:pPr>
              <w:jc w:val="center"/>
              <w:rPr>
                <w:rFonts w:eastAsia="Calibri" w:cs="Arial"/>
                <w:b/>
                <w:bCs/>
                <w:sz w:val="18"/>
                <w:szCs w:val="18"/>
                <w:lang w:val="pt-PT" w:eastAsia="pt-PT"/>
              </w:rPr>
            </w:pPr>
            <w:bookmarkStart w:id="1399" w:name="_Toc333931775"/>
            <w:bookmarkStart w:id="1400" w:name="_Toc350258842"/>
            <w:r w:rsidRPr="00007072">
              <w:rPr>
                <w:rFonts w:eastAsia="Calibri" w:cs="Arial"/>
                <w:b/>
                <w:bCs/>
                <w:sz w:val="18"/>
                <w:szCs w:val="18"/>
                <w:lang w:val="pt-PT" w:eastAsia="pt-PT"/>
              </w:rPr>
              <w:t>Componentes</w:t>
            </w:r>
          </w:p>
        </w:tc>
        <w:tc>
          <w:tcPr>
            <w:tcW w:w="1751"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3444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10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5D7518DB"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704777DA"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25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00CDCE6D"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50 unidades</w:t>
            </w:r>
          </w:p>
        </w:tc>
      </w:tr>
      <w:tr w:rsidR="00007072" w:rsidRPr="00007072" w14:paraId="3326A023"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6B043D3" w14:textId="77777777" w:rsidR="00007072" w:rsidRPr="00007072" w:rsidRDefault="00007072" w:rsidP="00007072">
            <w:pPr>
              <w:rPr>
                <w:rFonts w:eastAsia="Calibri" w:cs="Arial"/>
                <w:sz w:val="22"/>
                <w:szCs w:val="22"/>
                <w:lang w:val="pt-PT" w:eastAsia="en-US"/>
              </w:rPr>
            </w:pPr>
            <w:r w:rsidRPr="00007072">
              <w:rPr>
                <w:rFonts w:eastAsia="Calibri" w:cs="Arial"/>
                <w:b/>
                <w:bCs/>
                <w:sz w:val="18"/>
                <w:szCs w:val="18"/>
                <w:lang w:val="pt-PT" w:eastAsia="en-US"/>
              </w:rPr>
              <w:t>Letreiros completos</w:t>
            </w:r>
          </w:p>
        </w:tc>
      </w:tr>
      <w:tr w:rsidR="00007072" w:rsidRPr="00007072" w14:paraId="707DB8FC" w14:textId="77777777" w:rsidTr="00FF3BE7">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DA382D"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fluorescente</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DAA11E8" w14:textId="77777777" w:rsidR="00007072" w:rsidRPr="00007072" w:rsidRDefault="00007072" w:rsidP="00007072">
            <w:pPr>
              <w:jc w:val="center"/>
              <w:rPr>
                <w:rFonts w:eastAsia="Calibri" w:cs="Arial"/>
                <w:sz w:val="22"/>
                <w:szCs w:val="22"/>
                <w:lang w:val="pt-PT" w:eastAsia="en-US"/>
              </w:rPr>
            </w:pPr>
          </w:p>
        </w:tc>
      </w:tr>
      <w:tr w:rsidR="00007072" w:rsidRPr="00007072" w14:paraId="1B2F3CAE"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2E953C"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 xml:space="preserve">MB </w:t>
            </w:r>
            <w:proofErr w:type="spellStart"/>
            <w:r w:rsidRPr="00007072">
              <w:rPr>
                <w:rFonts w:eastAsia="Calibri" w:cs="Arial"/>
                <w:i/>
                <w:iCs/>
                <w:sz w:val="18"/>
                <w:szCs w:val="18"/>
                <w:lang w:val="pt-PT" w:eastAsia="pt-PT"/>
              </w:rPr>
              <w:t>only</w:t>
            </w:r>
            <w:proofErr w:type="spellEnd"/>
            <w:r w:rsidRPr="00007072">
              <w:rPr>
                <w:rFonts w:eastAsia="Calibri" w:cs="Arial"/>
                <w:i/>
                <w:iCs/>
                <w:sz w:val="18"/>
                <w:szCs w:val="18"/>
                <w:vertAlign w:val="superscript"/>
                <w:lang w:val="pt-PT" w:eastAsia="pt-PT"/>
              </w:rPr>
              <w:footnoteReference w:id="136"/>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FD1A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B9A2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1504D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68451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6C4A0F09"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3790F6"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37"/>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C11E9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BF25A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14443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AF0F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5CE1C046"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02FC307"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 xml:space="preserve">ATM </w:t>
            </w:r>
            <w:proofErr w:type="spellStart"/>
            <w:r w:rsidRPr="00007072">
              <w:rPr>
                <w:rFonts w:eastAsia="Calibri" w:cs="Arial"/>
                <w:i/>
                <w:iCs/>
                <w:sz w:val="18"/>
                <w:szCs w:val="18"/>
                <w:lang w:val="pt-PT" w:eastAsia="pt-PT"/>
              </w:rPr>
              <w:t>only</w:t>
            </w:r>
            <w:proofErr w:type="spellEnd"/>
            <w:r w:rsidRPr="00007072">
              <w:rPr>
                <w:rFonts w:eastAsia="Calibri" w:cs="Arial"/>
                <w:i/>
                <w:iCs/>
                <w:sz w:val="18"/>
                <w:szCs w:val="18"/>
                <w:vertAlign w:val="superscript"/>
                <w:lang w:val="pt-PT" w:eastAsia="pt-PT"/>
              </w:rPr>
              <w:footnoteReference w:id="138"/>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59DFF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F32E9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4F924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4AA85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56495124"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B9A271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39"/>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3DA087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E8309F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422B2B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2F93E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1424062A" w14:textId="77777777" w:rsidTr="00007072">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5BABE93"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LED</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82DE7D6" w14:textId="77777777" w:rsidR="00007072" w:rsidRPr="00007072" w:rsidRDefault="00007072" w:rsidP="00007072">
            <w:pPr>
              <w:jc w:val="center"/>
              <w:rPr>
                <w:rFonts w:eastAsia="Calibri" w:cs="Arial"/>
                <w:sz w:val="22"/>
                <w:szCs w:val="22"/>
                <w:lang w:val="pt-PT" w:eastAsia="en-US"/>
              </w:rPr>
            </w:pPr>
          </w:p>
        </w:tc>
      </w:tr>
      <w:tr w:rsidR="00007072" w:rsidRPr="00007072" w14:paraId="565A34B0"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0D31D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 xml:space="preserve">MB </w:t>
            </w:r>
            <w:proofErr w:type="spellStart"/>
            <w:r w:rsidRPr="00007072">
              <w:rPr>
                <w:rFonts w:eastAsia="Calibri" w:cs="Arial"/>
                <w:i/>
                <w:iCs/>
                <w:sz w:val="18"/>
                <w:szCs w:val="18"/>
                <w:lang w:val="pt-PT" w:eastAsia="pt-PT"/>
              </w:rPr>
              <w:t>only</w:t>
            </w:r>
            <w:proofErr w:type="spellEnd"/>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63D712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2B990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9B491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4EAD4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3DC181FD"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DA4311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FCCB9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1B90E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931CE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C79C3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293CFC5"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3A498B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 xml:space="preserve">ATM </w:t>
            </w:r>
            <w:proofErr w:type="spellStart"/>
            <w:r w:rsidRPr="00007072">
              <w:rPr>
                <w:rFonts w:eastAsia="Calibri" w:cs="Arial"/>
                <w:i/>
                <w:iCs/>
                <w:sz w:val="18"/>
                <w:szCs w:val="18"/>
                <w:lang w:val="pt-PT" w:eastAsia="pt-PT"/>
              </w:rPr>
              <w:t>only</w:t>
            </w:r>
            <w:proofErr w:type="spellEnd"/>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84254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96415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54D9A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2EC6F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290C9228"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B966A79"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47F566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421D0C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0545B8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4945E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8D53FED"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24FC213" w14:textId="77777777" w:rsidR="00007072" w:rsidRPr="00007072" w:rsidRDefault="00007072" w:rsidP="00007072">
            <w:pPr>
              <w:rPr>
                <w:rFonts w:eastAsia="Calibri" w:cs="Arial"/>
                <w:b/>
                <w:bCs/>
                <w:i/>
                <w:iCs/>
                <w:sz w:val="18"/>
                <w:szCs w:val="18"/>
                <w:lang w:val="pt-PT" w:eastAsia="en-US"/>
              </w:rPr>
            </w:pPr>
            <w:r w:rsidRPr="00007072">
              <w:rPr>
                <w:rFonts w:eastAsia="Calibri" w:cs="Arial"/>
                <w:b/>
                <w:bCs/>
                <w:sz w:val="18"/>
                <w:szCs w:val="18"/>
                <w:lang w:val="pt-PT" w:eastAsia="en-US"/>
              </w:rPr>
              <w:t>Tampas (conjunto de 2)</w:t>
            </w:r>
          </w:p>
        </w:tc>
      </w:tr>
      <w:tr w:rsidR="00007072" w:rsidRPr="00007072" w14:paraId="1874EE58"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022597"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 xml:space="preserve">MB </w:t>
            </w:r>
            <w:proofErr w:type="spellStart"/>
            <w:r w:rsidRPr="00007072">
              <w:rPr>
                <w:rFonts w:eastAsia="Calibri" w:cs="Arial"/>
                <w:i/>
                <w:iCs/>
                <w:sz w:val="18"/>
                <w:szCs w:val="18"/>
                <w:lang w:val="pt-PT" w:eastAsia="pt-PT"/>
              </w:rPr>
              <w:t>only</w:t>
            </w:r>
            <w:proofErr w:type="spellEnd"/>
            <w:r w:rsidRPr="00007072">
              <w:rPr>
                <w:rFonts w:eastAsia="Calibri" w:cs="Arial"/>
                <w:i/>
                <w:iCs/>
                <w:sz w:val="18"/>
                <w:szCs w:val="18"/>
                <w:vertAlign w:val="superscript"/>
                <w:lang w:val="pt-PT" w:eastAsia="pt-PT"/>
              </w:rPr>
              <w:footnoteReference w:id="140"/>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8D81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5BF3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F5A64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F8D0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5D88D53C"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E8674E"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41"/>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0042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3C772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4005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DD6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r w:rsidR="00007072" w:rsidRPr="00007072" w14:paraId="4B7E1A86" w14:textId="77777777" w:rsidTr="00FF3BE7">
        <w:tc>
          <w:tcPr>
            <w:tcW w:w="232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656940F3"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 xml:space="preserve">ATM </w:t>
            </w:r>
            <w:proofErr w:type="spellStart"/>
            <w:r w:rsidRPr="00007072">
              <w:rPr>
                <w:rFonts w:eastAsia="Calibri" w:cs="Arial"/>
                <w:i/>
                <w:iCs/>
                <w:sz w:val="18"/>
                <w:szCs w:val="18"/>
                <w:lang w:val="pt-PT" w:eastAsia="pt-PT"/>
              </w:rPr>
              <w:t>only</w:t>
            </w:r>
            <w:proofErr w:type="spellEnd"/>
            <w:r w:rsidRPr="00007072">
              <w:rPr>
                <w:rFonts w:eastAsia="Calibri" w:cs="Arial"/>
                <w:i/>
                <w:iCs/>
                <w:sz w:val="18"/>
                <w:szCs w:val="18"/>
                <w:vertAlign w:val="superscript"/>
                <w:lang w:val="pt-PT" w:eastAsia="pt-PT"/>
              </w:rPr>
              <w:footnoteReference w:id="142"/>
            </w:r>
          </w:p>
        </w:tc>
        <w:tc>
          <w:tcPr>
            <w:tcW w:w="1751"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11EDA88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656745B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5EA754A"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EA282B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7AC4CE12" w14:textId="77777777" w:rsidTr="00FF3BE7">
        <w:tc>
          <w:tcPr>
            <w:tcW w:w="232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FCC514F"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43"/>
            </w:r>
          </w:p>
        </w:tc>
        <w:tc>
          <w:tcPr>
            <w:tcW w:w="1751"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C581A3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F38E7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CAE6D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99D67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bl>
    <w:p w14:paraId="6B226FB7" w14:textId="77777777" w:rsidR="00007072" w:rsidRPr="00007072" w:rsidRDefault="00007072" w:rsidP="00007072">
      <w:pPr>
        <w:spacing w:before="120"/>
        <w:jc w:val="both"/>
        <w:rPr>
          <w:rFonts w:cs="Arial"/>
          <w:sz w:val="2"/>
          <w:szCs w:val="20"/>
          <w:lang w:val="pt-PT" w:eastAsia="pt-PT"/>
        </w:rPr>
      </w:pPr>
    </w:p>
    <w:p w14:paraId="23249DF8" w14:textId="77777777" w:rsidR="00007072" w:rsidRPr="00007072" w:rsidRDefault="00007072" w:rsidP="00007072">
      <w:pPr>
        <w:spacing w:before="120"/>
        <w:jc w:val="both"/>
        <w:rPr>
          <w:rFonts w:cs="Arial"/>
          <w:sz w:val="2"/>
          <w:szCs w:val="20"/>
          <w:lang w:val="pt-PT" w:eastAsia="pt-PT"/>
        </w:rPr>
      </w:pPr>
    </w:p>
    <w:tbl>
      <w:tblPr>
        <w:tblW w:w="5000" w:type="pct"/>
        <w:tblCellMar>
          <w:left w:w="0" w:type="dxa"/>
          <w:right w:w="0" w:type="dxa"/>
        </w:tblCellMar>
        <w:tblLook w:val="04A0" w:firstRow="1" w:lastRow="0" w:firstColumn="1" w:lastColumn="0" w:noHBand="0" w:noVBand="1"/>
      </w:tblPr>
      <w:tblGrid>
        <w:gridCol w:w="5411"/>
        <w:gridCol w:w="3320"/>
      </w:tblGrid>
      <w:tr w:rsidR="00007072" w:rsidRPr="00007072" w14:paraId="0F0420AB" w14:textId="77777777" w:rsidTr="00FF3BE7">
        <w:trPr>
          <w:cantSplit/>
          <w:trHeight w:val="288"/>
        </w:trPr>
        <w:tc>
          <w:tcPr>
            <w:tcW w:w="3099"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4ECCE884" w14:textId="77777777" w:rsidR="00007072" w:rsidRPr="00007072" w:rsidRDefault="00007072" w:rsidP="00007072">
            <w:pPr>
              <w:tabs>
                <w:tab w:val="center" w:pos="4153"/>
                <w:tab w:val="right" w:pos="8306"/>
              </w:tabs>
              <w:rPr>
                <w:rFonts w:cs="Arial"/>
                <w:b/>
                <w:bCs/>
                <w:sz w:val="18"/>
                <w:szCs w:val="18"/>
                <w:lang w:val="pt-PT" w:eastAsia="pt-PT"/>
              </w:rPr>
            </w:pPr>
            <w:r w:rsidRPr="00007072">
              <w:rPr>
                <w:rFonts w:cs="Arial"/>
                <w:b/>
                <w:bCs/>
                <w:sz w:val="18"/>
                <w:szCs w:val="18"/>
                <w:lang w:val="pt-PT" w:eastAsia="pt-PT"/>
              </w:rPr>
              <w:t>Protótipos Mistos</w:t>
            </w:r>
          </w:p>
        </w:tc>
        <w:tc>
          <w:tcPr>
            <w:tcW w:w="1901"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2600FD5A" w14:textId="77777777" w:rsidR="00007072" w:rsidRPr="00007072" w:rsidRDefault="00007072" w:rsidP="00007072">
            <w:pPr>
              <w:tabs>
                <w:tab w:val="center" w:pos="4153"/>
                <w:tab w:val="right" w:pos="8306"/>
              </w:tabs>
              <w:jc w:val="center"/>
              <w:rPr>
                <w:rFonts w:cs="Arial"/>
                <w:b/>
                <w:bCs/>
                <w:sz w:val="18"/>
                <w:szCs w:val="18"/>
                <w:lang w:val="pt-PT" w:eastAsia="pt-PT"/>
              </w:rPr>
            </w:pPr>
            <w:r w:rsidRPr="00007072">
              <w:rPr>
                <w:rFonts w:cs="Arial"/>
                <w:b/>
                <w:bCs/>
                <w:sz w:val="18"/>
                <w:szCs w:val="18"/>
                <w:lang w:val="pt-PT" w:eastAsia="pt-PT"/>
              </w:rPr>
              <w:t>Preço Unitário (€)</w:t>
            </w:r>
          </w:p>
        </w:tc>
      </w:tr>
      <w:tr w:rsidR="00007072" w:rsidRPr="00007072" w14:paraId="6DFF6DBC"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2C65F1BA"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fluorescente</w:t>
            </w:r>
            <w:r w:rsidRPr="00007072">
              <w:rPr>
                <w:rFonts w:cs="Arial"/>
                <w:sz w:val="18"/>
                <w:szCs w:val="18"/>
                <w:vertAlign w:val="superscript"/>
                <w:lang w:val="pt-PT" w:eastAsia="pt-PT"/>
              </w:rPr>
              <w:footnoteReference w:id="144"/>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DF7297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230</w:t>
            </w:r>
          </w:p>
        </w:tc>
      </w:tr>
      <w:tr w:rsidR="00007072" w:rsidRPr="00007072" w14:paraId="2FA72CEF"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7B21B084"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LED</w:t>
            </w:r>
            <w:r w:rsidRPr="00007072">
              <w:rPr>
                <w:rFonts w:cs="Arial"/>
                <w:sz w:val="18"/>
                <w:szCs w:val="18"/>
                <w:vertAlign w:val="superscript"/>
                <w:lang w:val="pt-PT" w:eastAsia="pt-PT"/>
              </w:rPr>
              <w:footnoteReference w:id="145"/>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67DB575"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245</w:t>
            </w:r>
          </w:p>
        </w:tc>
      </w:tr>
    </w:tbl>
    <w:p w14:paraId="3B73A816" w14:textId="77777777" w:rsidR="00007072" w:rsidRPr="00007072" w:rsidRDefault="00007072" w:rsidP="00007072">
      <w:pPr>
        <w:spacing w:before="120"/>
        <w:jc w:val="both"/>
        <w:rPr>
          <w:rFonts w:cs="Arial"/>
          <w:sz w:val="2"/>
          <w:szCs w:val="20"/>
          <w:lang w:val="pt-PT" w:eastAsia="pt-PT"/>
        </w:rPr>
      </w:pPr>
    </w:p>
    <w:tbl>
      <w:tblPr>
        <w:tblpPr w:leftFromText="141" w:rightFromText="141" w:vertAnchor="text" w:horzAnchor="margin" w:tblpY="1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1"/>
        <w:gridCol w:w="3320"/>
      </w:tblGrid>
      <w:tr w:rsidR="00007072" w:rsidRPr="00007072" w14:paraId="6E6C40C5" w14:textId="77777777" w:rsidTr="00FF3BE7">
        <w:trPr>
          <w:cantSplit/>
          <w:trHeight w:val="283"/>
        </w:trPr>
        <w:tc>
          <w:tcPr>
            <w:tcW w:w="3099" w:type="pct"/>
            <w:tcBorders>
              <w:top w:val="single" w:sz="4" w:space="0" w:color="auto"/>
              <w:left w:val="nil"/>
              <w:bottom w:val="dotted" w:sz="4" w:space="0" w:color="auto"/>
              <w:right w:val="nil"/>
            </w:tcBorders>
            <w:shd w:val="clear" w:color="auto" w:fill="9CBAE2"/>
            <w:vAlign w:val="center"/>
          </w:tcPr>
          <w:p w14:paraId="5F0436F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b/>
                <w:sz w:val="18"/>
                <w:szCs w:val="20"/>
                <w:lang w:val="pt-PT" w:eastAsia="pt-PT"/>
              </w:rPr>
              <w:t>Montagens e entregas</w:t>
            </w:r>
            <w:r w:rsidRPr="00007072">
              <w:rPr>
                <w:rFonts w:cs="Arial"/>
                <w:b/>
                <w:sz w:val="18"/>
                <w:szCs w:val="20"/>
                <w:vertAlign w:val="superscript"/>
                <w:lang w:val="pt-PT" w:eastAsia="pt-PT"/>
              </w:rPr>
              <w:footnoteReference w:id="146"/>
            </w:r>
          </w:p>
        </w:tc>
        <w:tc>
          <w:tcPr>
            <w:tcW w:w="1901" w:type="pct"/>
            <w:tcBorders>
              <w:top w:val="single" w:sz="4" w:space="0" w:color="auto"/>
              <w:left w:val="nil"/>
              <w:bottom w:val="dotted" w:sz="4" w:space="0" w:color="auto"/>
              <w:right w:val="nil"/>
            </w:tcBorders>
            <w:shd w:val="clear" w:color="auto" w:fill="9CBAE2"/>
            <w:vAlign w:val="center"/>
          </w:tcPr>
          <w:p w14:paraId="3FBDC6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b/>
                <w:sz w:val="18"/>
                <w:szCs w:val="20"/>
                <w:lang w:val="pt-PT" w:eastAsia="pt-PT"/>
              </w:rPr>
              <w:t>Preço Unitário (€)</w:t>
            </w:r>
          </w:p>
        </w:tc>
      </w:tr>
      <w:tr w:rsidR="00007072" w:rsidRPr="00007072" w14:paraId="226A7186" w14:textId="77777777" w:rsidTr="00FF3BE7">
        <w:trPr>
          <w:cantSplit/>
          <w:trHeight w:val="227"/>
        </w:trPr>
        <w:tc>
          <w:tcPr>
            <w:tcW w:w="3099" w:type="pct"/>
            <w:tcBorders>
              <w:top w:val="dotted" w:sz="4" w:space="0" w:color="auto"/>
              <w:left w:val="nil"/>
              <w:bottom w:val="dotted" w:sz="4" w:space="0" w:color="auto"/>
              <w:right w:val="nil"/>
            </w:tcBorders>
            <w:vAlign w:val="center"/>
          </w:tcPr>
          <w:p w14:paraId="49FDC17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Montagem de letreiro completo</w:t>
            </w:r>
          </w:p>
        </w:tc>
        <w:tc>
          <w:tcPr>
            <w:tcW w:w="1901" w:type="pct"/>
            <w:tcBorders>
              <w:top w:val="dotted" w:sz="4" w:space="0" w:color="auto"/>
              <w:left w:val="nil"/>
              <w:bottom w:val="dotted" w:sz="4" w:space="0" w:color="auto"/>
              <w:right w:val="nil"/>
            </w:tcBorders>
            <w:shd w:val="clear" w:color="auto" w:fill="auto"/>
            <w:vAlign w:val="center"/>
          </w:tcPr>
          <w:p w14:paraId="26F50FC3"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75</w:t>
            </w:r>
          </w:p>
        </w:tc>
      </w:tr>
      <w:tr w:rsidR="00007072" w:rsidRPr="00007072" w14:paraId="19EB8175" w14:textId="77777777" w:rsidTr="00FF3BE7">
        <w:trPr>
          <w:cantSplit/>
          <w:trHeight w:val="227"/>
        </w:trPr>
        <w:tc>
          <w:tcPr>
            <w:tcW w:w="3099" w:type="pct"/>
            <w:tcBorders>
              <w:top w:val="dotted" w:sz="4" w:space="0" w:color="auto"/>
              <w:left w:val="nil"/>
              <w:bottom w:val="dotted" w:sz="4" w:space="0" w:color="auto"/>
              <w:right w:val="nil"/>
            </w:tcBorders>
            <w:vAlign w:val="center"/>
          </w:tcPr>
          <w:p w14:paraId="6891F8AB"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Montagem de tampas</w:t>
            </w:r>
          </w:p>
        </w:tc>
        <w:tc>
          <w:tcPr>
            <w:tcW w:w="1901" w:type="pct"/>
            <w:tcBorders>
              <w:top w:val="dotted" w:sz="4" w:space="0" w:color="auto"/>
              <w:left w:val="nil"/>
              <w:bottom w:val="dotted" w:sz="4" w:space="0" w:color="auto"/>
              <w:right w:val="nil"/>
            </w:tcBorders>
            <w:vAlign w:val="center"/>
          </w:tcPr>
          <w:p w14:paraId="42FDB3E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65</w:t>
            </w:r>
          </w:p>
        </w:tc>
      </w:tr>
      <w:tr w:rsidR="00007072" w:rsidRPr="00007072" w14:paraId="5B6F8CC3" w14:textId="77777777" w:rsidTr="00FF3BE7">
        <w:trPr>
          <w:cantSplit/>
          <w:trHeight w:val="227"/>
        </w:trPr>
        <w:tc>
          <w:tcPr>
            <w:tcW w:w="3099" w:type="pct"/>
            <w:tcBorders>
              <w:top w:val="dotted" w:sz="4" w:space="0" w:color="auto"/>
              <w:left w:val="nil"/>
              <w:bottom w:val="dotted" w:sz="4" w:space="0" w:color="auto"/>
              <w:right w:val="nil"/>
            </w:tcBorders>
            <w:vAlign w:val="center"/>
          </w:tcPr>
          <w:p w14:paraId="7AD2257D"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Entregas</w:t>
            </w:r>
            <w:r w:rsidRPr="00007072">
              <w:rPr>
                <w:rFonts w:cs="Arial"/>
                <w:sz w:val="18"/>
                <w:szCs w:val="20"/>
                <w:vertAlign w:val="superscript"/>
                <w:lang w:val="pt-PT" w:eastAsia="pt-PT"/>
              </w:rPr>
              <w:footnoteReference w:id="147"/>
            </w:r>
          </w:p>
        </w:tc>
        <w:tc>
          <w:tcPr>
            <w:tcW w:w="1901" w:type="pct"/>
            <w:tcBorders>
              <w:top w:val="dotted" w:sz="4" w:space="0" w:color="auto"/>
              <w:left w:val="nil"/>
              <w:bottom w:val="dotted" w:sz="4" w:space="0" w:color="auto"/>
              <w:right w:val="nil"/>
            </w:tcBorders>
            <w:vAlign w:val="center"/>
          </w:tcPr>
          <w:p w14:paraId="6AF53141"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60</w:t>
            </w:r>
          </w:p>
        </w:tc>
      </w:tr>
    </w:tbl>
    <w:p w14:paraId="6178024F" w14:textId="77777777" w:rsidR="00007072" w:rsidRPr="00007072" w:rsidRDefault="00007072" w:rsidP="00007072">
      <w:pPr>
        <w:spacing w:before="120" w:after="120"/>
        <w:jc w:val="both"/>
        <w:rPr>
          <w:rFonts w:cs="Arial"/>
          <w:sz w:val="6"/>
          <w:szCs w:val="20"/>
          <w:lang w:val="pt-PT" w:eastAsia="pt-PT"/>
        </w:rPr>
      </w:pPr>
    </w:p>
    <w:p w14:paraId="53FD7900"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3E17C8D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LETREIROS DE TERMINAL</w:t>
      </w:r>
    </w:p>
    <w:tbl>
      <w:tblPr>
        <w:tblW w:w="0" w:type="auto"/>
        <w:tblCellMar>
          <w:left w:w="0" w:type="dxa"/>
          <w:right w:w="0" w:type="dxa"/>
        </w:tblCellMar>
        <w:tblLook w:val="04A0" w:firstRow="1" w:lastRow="0" w:firstColumn="1" w:lastColumn="0" w:noHBand="0" w:noVBand="1"/>
      </w:tblPr>
      <w:tblGrid>
        <w:gridCol w:w="2259"/>
        <w:gridCol w:w="6452"/>
      </w:tblGrid>
      <w:tr w:rsidR="00007072" w:rsidRPr="00007072" w14:paraId="2D982D94"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180EA20"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Componentes</w:t>
            </w:r>
          </w:p>
        </w:tc>
        <w:tc>
          <w:tcPr>
            <w:tcW w:w="7195"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9A29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w:t>
            </w:r>
          </w:p>
        </w:tc>
      </w:tr>
      <w:tr w:rsidR="00007072" w:rsidRPr="00007072" w14:paraId="676BDEE2"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2195FB5"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Letreiro de terminal</w:t>
            </w:r>
          </w:p>
        </w:tc>
        <w:tc>
          <w:tcPr>
            <w:tcW w:w="71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796D88"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Sob consulta</w:t>
            </w:r>
            <w:r w:rsidRPr="00007072">
              <w:rPr>
                <w:rFonts w:eastAsia="Calibri" w:cs="Arial"/>
                <w:bCs/>
                <w:i/>
                <w:sz w:val="18"/>
                <w:szCs w:val="18"/>
                <w:vertAlign w:val="superscript"/>
                <w:lang w:val="pt-PT" w:eastAsia="pt-PT"/>
              </w:rPr>
              <w:footnoteReference w:id="148"/>
            </w:r>
          </w:p>
        </w:tc>
      </w:tr>
    </w:tbl>
    <w:p w14:paraId="30527432" w14:textId="77777777" w:rsidR="00007072" w:rsidRPr="00007072" w:rsidRDefault="00007072" w:rsidP="00007072">
      <w:pPr>
        <w:rPr>
          <w:rFonts w:ascii="Verdana" w:hAnsi="Verdana"/>
          <w:szCs w:val="20"/>
          <w:lang w:val="pt-PT" w:eastAsia="pt-PT"/>
        </w:rPr>
      </w:pPr>
    </w:p>
    <w:p w14:paraId="664071D0"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OUTROS OPCIONAIS</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
        <w:gridCol w:w="5422"/>
        <w:gridCol w:w="9"/>
        <w:gridCol w:w="3096"/>
        <w:gridCol w:w="7"/>
      </w:tblGrid>
      <w:tr w:rsidR="00007072" w:rsidRPr="00007072" w14:paraId="3698D40B" w14:textId="77777777" w:rsidTr="00FF3BE7">
        <w:trPr>
          <w:gridAfter w:val="1"/>
          <w:wAfter w:w="4" w:type="pct"/>
          <w:cantSplit/>
          <w:trHeight w:val="371"/>
          <w:jc w:val="center"/>
        </w:trPr>
        <w:tc>
          <w:tcPr>
            <w:tcW w:w="3198" w:type="pct"/>
            <w:gridSpan w:val="2"/>
            <w:tcBorders>
              <w:top w:val="single" w:sz="4" w:space="0" w:color="auto"/>
              <w:left w:val="nil"/>
              <w:bottom w:val="dotted" w:sz="4" w:space="0" w:color="auto"/>
              <w:right w:val="nil"/>
            </w:tcBorders>
            <w:shd w:val="clear" w:color="auto" w:fill="9CBAE2"/>
            <w:vAlign w:val="center"/>
          </w:tcPr>
          <w:p w14:paraId="515B159F"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Produto</w:t>
            </w:r>
          </w:p>
        </w:tc>
        <w:tc>
          <w:tcPr>
            <w:tcW w:w="1798" w:type="pct"/>
            <w:gridSpan w:val="2"/>
            <w:tcBorders>
              <w:top w:val="single" w:sz="4" w:space="0" w:color="auto"/>
              <w:left w:val="nil"/>
              <w:bottom w:val="dotted" w:sz="4" w:space="0" w:color="auto"/>
              <w:right w:val="nil"/>
            </w:tcBorders>
            <w:shd w:val="clear" w:color="auto" w:fill="9CBAE2"/>
            <w:vAlign w:val="center"/>
          </w:tcPr>
          <w:p w14:paraId="2E59658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25EDF5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200B885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Instalação Kit "</w:t>
            </w:r>
            <w:proofErr w:type="spellStart"/>
            <w:r w:rsidRPr="00007072">
              <w:rPr>
                <w:rFonts w:cs="Arial"/>
                <w:sz w:val="18"/>
                <w:szCs w:val="20"/>
                <w:lang w:val="pt-PT" w:eastAsia="pt-PT"/>
              </w:rPr>
              <w:t>anti-reflexo</w:t>
            </w:r>
            <w:proofErr w:type="spellEnd"/>
            <w:r w:rsidRPr="00007072">
              <w:rPr>
                <w:rFonts w:cs="Arial"/>
                <w:sz w:val="18"/>
                <w:szCs w:val="20"/>
                <w:lang w:val="pt-PT" w:eastAsia="pt-PT"/>
              </w:rPr>
              <w:t xml:space="preserve">" (DV-413, DV-1413 e DV-2213) </w:t>
            </w:r>
            <w:r w:rsidRPr="00007072">
              <w:rPr>
                <w:rFonts w:cs="Arial"/>
                <w:sz w:val="18"/>
                <w:szCs w:val="20"/>
                <w:vertAlign w:val="superscript"/>
                <w:lang w:val="pt-PT" w:eastAsia="pt-PT"/>
              </w:rPr>
              <w:footnoteReference w:id="149"/>
            </w:r>
          </w:p>
        </w:tc>
        <w:tc>
          <w:tcPr>
            <w:tcW w:w="1798" w:type="pct"/>
            <w:gridSpan w:val="2"/>
            <w:tcBorders>
              <w:top w:val="dotted" w:sz="4" w:space="0" w:color="auto"/>
              <w:left w:val="nil"/>
              <w:bottom w:val="dotted" w:sz="4" w:space="0" w:color="auto"/>
              <w:right w:val="nil"/>
            </w:tcBorders>
            <w:shd w:val="clear" w:color="auto" w:fill="auto"/>
            <w:vAlign w:val="center"/>
          </w:tcPr>
          <w:p w14:paraId="7579F2A7"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310</w:t>
            </w:r>
          </w:p>
        </w:tc>
      </w:tr>
      <w:tr w:rsidR="00007072" w:rsidRPr="00007072" w14:paraId="5488426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6CAACB0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de Impressora </w:t>
            </w:r>
            <w:proofErr w:type="spellStart"/>
            <w:r w:rsidRPr="00007072">
              <w:rPr>
                <w:rFonts w:cs="Arial"/>
                <w:sz w:val="18"/>
                <w:szCs w:val="20"/>
                <w:lang w:val="pt-PT" w:eastAsia="pt-PT"/>
              </w:rPr>
              <w:t>Extractos</w:t>
            </w:r>
            <w:proofErr w:type="spellEnd"/>
            <w:r w:rsidRPr="00007072">
              <w:rPr>
                <w:rFonts w:cs="Arial"/>
                <w:sz w:val="18"/>
                <w:szCs w:val="20"/>
                <w:lang w:val="pt-PT" w:eastAsia="pt-PT"/>
              </w:rPr>
              <w:t xml:space="preserve"> A4 (SS34)</w:t>
            </w:r>
          </w:p>
        </w:tc>
        <w:tc>
          <w:tcPr>
            <w:tcW w:w="1798" w:type="pct"/>
            <w:gridSpan w:val="2"/>
            <w:tcBorders>
              <w:top w:val="dotted" w:sz="4" w:space="0" w:color="auto"/>
              <w:left w:val="nil"/>
              <w:bottom w:val="dotted" w:sz="4" w:space="0" w:color="auto"/>
              <w:right w:val="nil"/>
            </w:tcBorders>
            <w:shd w:val="clear" w:color="auto" w:fill="auto"/>
            <w:vAlign w:val="center"/>
          </w:tcPr>
          <w:p w14:paraId="6F3B646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1.340</w:t>
            </w:r>
          </w:p>
        </w:tc>
      </w:tr>
      <w:tr w:rsidR="00007072" w:rsidRPr="00007072" w14:paraId="785DC6AD"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0A6821B1"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de Sistema anti </w:t>
            </w:r>
            <w:r w:rsidRPr="00007072">
              <w:rPr>
                <w:rFonts w:cs="Arial"/>
                <w:i/>
                <w:sz w:val="18"/>
                <w:szCs w:val="20"/>
                <w:lang w:val="pt-PT" w:eastAsia="pt-PT"/>
              </w:rPr>
              <w:t xml:space="preserve">cash </w:t>
            </w:r>
            <w:proofErr w:type="spellStart"/>
            <w:r w:rsidRPr="00007072">
              <w:rPr>
                <w:rFonts w:cs="Arial"/>
                <w:i/>
                <w:sz w:val="18"/>
                <w:szCs w:val="20"/>
                <w:lang w:val="pt-PT" w:eastAsia="pt-PT"/>
              </w:rPr>
              <w:t>trapping</w:t>
            </w:r>
            <w:proofErr w:type="spellEnd"/>
            <w:r w:rsidRPr="00007072">
              <w:rPr>
                <w:rFonts w:cs="Arial"/>
                <w:i/>
                <w:sz w:val="18"/>
                <w:szCs w:val="20"/>
                <w:lang w:val="pt-PT" w:eastAsia="pt-PT"/>
              </w:rPr>
              <w:t xml:space="preserve"> </w:t>
            </w:r>
            <w:r w:rsidRPr="00007072">
              <w:rPr>
                <w:rFonts w:cs="Arial"/>
                <w:sz w:val="18"/>
                <w:szCs w:val="20"/>
                <w:lang w:val="pt-PT" w:eastAsia="pt-PT"/>
              </w:rPr>
              <w:t>(PC-2050 e PC-2150)</w:t>
            </w:r>
          </w:p>
        </w:tc>
        <w:tc>
          <w:tcPr>
            <w:tcW w:w="1798" w:type="pct"/>
            <w:gridSpan w:val="2"/>
            <w:tcBorders>
              <w:top w:val="dotted" w:sz="4" w:space="0" w:color="auto"/>
              <w:left w:val="nil"/>
              <w:bottom w:val="dotted" w:sz="4" w:space="0" w:color="auto"/>
              <w:right w:val="nil"/>
            </w:tcBorders>
            <w:shd w:val="clear" w:color="auto" w:fill="auto"/>
            <w:vAlign w:val="center"/>
          </w:tcPr>
          <w:p w14:paraId="57E1469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385</w:t>
            </w:r>
          </w:p>
        </w:tc>
      </w:tr>
      <w:tr w:rsidR="00007072" w:rsidRPr="00007072" w14:paraId="572D9B05"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409BC10D"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Substituição de Frontais (DV-413 e DV-1413)</w:t>
            </w:r>
          </w:p>
        </w:tc>
        <w:tc>
          <w:tcPr>
            <w:tcW w:w="1798" w:type="pct"/>
            <w:gridSpan w:val="2"/>
            <w:tcBorders>
              <w:top w:val="dotted" w:sz="4" w:space="0" w:color="auto"/>
              <w:left w:val="nil"/>
              <w:bottom w:val="dotted" w:sz="4" w:space="0" w:color="auto"/>
              <w:right w:val="nil"/>
            </w:tcBorders>
            <w:shd w:val="clear" w:color="auto" w:fill="auto"/>
            <w:vAlign w:val="center"/>
          </w:tcPr>
          <w:p w14:paraId="3249E0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350</w:t>
            </w:r>
          </w:p>
        </w:tc>
      </w:tr>
      <w:tr w:rsidR="00007072" w:rsidRPr="00007072" w14:paraId="2FBC9B82"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single" w:sz="4" w:space="0" w:color="auto"/>
              <w:right w:val="nil"/>
            </w:tcBorders>
            <w:vAlign w:val="center"/>
          </w:tcPr>
          <w:p w14:paraId="0BA0F47F"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 xml:space="preserve">Substituição de Set de Teclas </w:t>
            </w:r>
            <w:proofErr w:type="spellStart"/>
            <w:r w:rsidRPr="00007072">
              <w:rPr>
                <w:rFonts w:cs="Arial"/>
                <w:sz w:val="18"/>
                <w:szCs w:val="20"/>
                <w:lang w:val="pt-PT" w:eastAsia="pt-PT"/>
              </w:rPr>
              <w:t>DV’s</w:t>
            </w:r>
            <w:proofErr w:type="spellEnd"/>
          </w:p>
        </w:tc>
        <w:tc>
          <w:tcPr>
            <w:tcW w:w="1798" w:type="pct"/>
            <w:gridSpan w:val="2"/>
            <w:tcBorders>
              <w:top w:val="dotted" w:sz="4" w:space="0" w:color="auto"/>
              <w:left w:val="nil"/>
              <w:right w:val="nil"/>
            </w:tcBorders>
            <w:shd w:val="clear" w:color="auto" w:fill="auto"/>
            <w:vAlign w:val="center"/>
          </w:tcPr>
          <w:p w14:paraId="38D0724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250</w:t>
            </w:r>
          </w:p>
        </w:tc>
      </w:tr>
    </w:tbl>
    <w:p w14:paraId="49D60505" w14:textId="77777777" w:rsidR="00007072" w:rsidRDefault="00007072" w:rsidP="00007072">
      <w:pPr>
        <w:rPr>
          <w:rFonts w:ascii="Verdana" w:hAnsi="Verdana"/>
          <w:szCs w:val="20"/>
          <w:lang w:val="pt-PT" w:eastAsia="pt-PT"/>
        </w:rPr>
      </w:pPr>
      <w:bookmarkStart w:id="1401" w:name="_Toc506540162"/>
      <w:bookmarkEnd w:id="1399"/>
      <w:bookmarkEnd w:id="1400"/>
    </w:p>
    <w:p w14:paraId="1C92C428" w14:textId="2958AC48" w:rsidR="00007072" w:rsidRPr="00007072" w:rsidRDefault="00007072" w:rsidP="00007072">
      <w:pPr>
        <w:rPr>
          <w:b/>
          <w:caps/>
          <w:kern w:val="28"/>
          <w:szCs w:val="20"/>
          <w:lang w:val="pt-PT" w:eastAsia="pt-PT"/>
        </w:rPr>
      </w:pPr>
      <w:r w:rsidRPr="00007072">
        <w:rPr>
          <w:b/>
          <w:caps/>
          <w:kern w:val="28"/>
          <w:szCs w:val="20"/>
          <w:lang w:val="pt-PT" w:eastAsia="pt-PT"/>
        </w:rPr>
        <w:t>PENALTIES</w:t>
      </w:r>
      <w:bookmarkEnd w:id="1401"/>
    </w:p>
    <w:p w14:paraId="457C03D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PERSONALIZAÇÃO DE CA MULTIBANCO</w:t>
      </w:r>
    </w:p>
    <w:p w14:paraId="41ABB8ED" w14:textId="771F1AF2" w:rsidR="00007072" w:rsidRDefault="00007072" w:rsidP="00007072">
      <w:pPr>
        <w:spacing w:before="180" w:after="60" w:line="360" w:lineRule="auto"/>
        <w:jc w:val="both"/>
        <w:rPr>
          <w:rFonts w:cs="Arial"/>
          <w:sz w:val="18"/>
          <w:szCs w:val="20"/>
          <w:lang w:val="pt-PT" w:eastAsia="pt-PT"/>
        </w:rPr>
      </w:pPr>
      <w:r w:rsidRPr="00007072">
        <w:rPr>
          <w:rFonts w:cs="Arial"/>
          <w:sz w:val="18"/>
          <w:szCs w:val="20"/>
          <w:lang w:val="pt-PT" w:eastAsia="pt-PT"/>
        </w:rPr>
        <w:t xml:space="preserve">O não cumprimento dos procedimentos definidos pela SIBS FPS no Manual de Personalização de CA MULTIBANCO carece de uma justificação formal da EAT. Caso esta justificação não ocorra, ou caso seja </w:t>
      </w:r>
      <w:proofErr w:type="spellStart"/>
      <w:proofErr w:type="gramStart"/>
      <w:r w:rsidRPr="00007072">
        <w:rPr>
          <w:rFonts w:cs="Arial"/>
          <w:sz w:val="18"/>
          <w:szCs w:val="20"/>
          <w:lang w:val="pt-PT" w:eastAsia="pt-PT"/>
        </w:rPr>
        <w:t>efectuada</w:t>
      </w:r>
      <w:proofErr w:type="spellEnd"/>
      <w:proofErr w:type="gramEnd"/>
      <w:r w:rsidRPr="00007072">
        <w:rPr>
          <w:rFonts w:cs="Arial"/>
          <w:sz w:val="18"/>
          <w:szCs w:val="20"/>
          <w:lang w:val="pt-PT" w:eastAsia="pt-PT"/>
        </w:rPr>
        <w:t xml:space="preserve"> mas não seja aceite, a SIBS FPS pode </w:t>
      </w:r>
      <w:proofErr w:type="spellStart"/>
      <w:r w:rsidRPr="00007072">
        <w:rPr>
          <w:rFonts w:cs="Arial"/>
          <w:sz w:val="18"/>
          <w:szCs w:val="20"/>
          <w:lang w:val="pt-PT" w:eastAsia="pt-PT"/>
        </w:rPr>
        <w:t>facturar</w:t>
      </w:r>
      <w:proofErr w:type="spellEnd"/>
      <w:r w:rsidRPr="00007072">
        <w:rPr>
          <w:rFonts w:cs="Arial"/>
          <w:sz w:val="18"/>
          <w:szCs w:val="20"/>
          <w:lang w:val="pt-PT" w:eastAsia="pt-PT"/>
        </w:rPr>
        <w:t xml:space="preserve"> mensalmente à EAT uma penalty </w:t>
      </w:r>
      <w:proofErr w:type="spellStart"/>
      <w:r w:rsidRPr="00007072">
        <w:rPr>
          <w:rFonts w:cs="Arial"/>
          <w:sz w:val="18"/>
          <w:szCs w:val="20"/>
          <w:lang w:val="pt-PT" w:eastAsia="pt-PT"/>
        </w:rPr>
        <w:t>fee</w:t>
      </w:r>
      <w:proofErr w:type="spellEnd"/>
      <w:r w:rsidRPr="00007072">
        <w:rPr>
          <w:rFonts w:cs="Arial"/>
          <w:sz w:val="18"/>
          <w:szCs w:val="20"/>
          <w:lang w:val="pt-PT" w:eastAsia="pt-PT"/>
        </w:rPr>
        <w:t xml:space="preserve"> por cada CA MULTIBANCO que esteja em incumprimento – 15 euros/ mês/ CA MULTIBANCO.</w:t>
      </w:r>
    </w:p>
    <w:p w14:paraId="7F59AD6C" w14:textId="77777777" w:rsidR="00007072" w:rsidRDefault="00007072">
      <w:pPr>
        <w:rPr>
          <w:rFonts w:cs="Arial"/>
          <w:sz w:val="18"/>
          <w:szCs w:val="20"/>
          <w:lang w:val="pt-PT" w:eastAsia="pt-PT"/>
        </w:rPr>
      </w:pPr>
      <w:r>
        <w:rPr>
          <w:rFonts w:cs="Arial"/>
          <w:sz w:val="18"/>
          <w:szCs w:val="20"/>
          <w:lang w:val="pt-PT" w:eastAsia="pt-PT"/>
        </w:rPr>
        <w:br w:type="page"/>
      </w:r>
    </w:p>
    <w:p w14:paraId="13D29657" w14:textId="797E90C4" w:rsidR="000A3030" w:rsidRDefault="000A3030" w:rsidP="000A3030">
      <w:pPr>
        <w:keepNext/>
        <w:keepLines/>
        <w:spacing w:line="360" w:lineRule="auto"/>
        <w:contextualSpacing/>
        <w:jc w:val="center"/>
        <w:outlineLvl w:val="0"/>
        <w:rPr>
          <w:rFonts w:eastAsia="Calibri" w:cs="Arial"/>
          <w:b/>
          <w:bCs/>
          <w:caps/>
          <w:color w:val="000000"/>
          <w:sz w:val="28"/>
          <w:szCs w:val="28"/>
          <w:lang w:val="pt-PT" w:eastAsia="en-US"/>
        </w:rPr>
      </w:pPr>
      <w:bookmarkStart w:id="1402" w:name="_Toc507437782"/>
      <w:bookmarkStart w:id="1403" w:name="_Toc507438366"/>
      <w:r w:rsidRPr="000A3030">
        <w:rPr>
          <w:rFonts w:eastAsia="Calibri" w:cs="Arial"/>
          <w:b/>
          <w:bCs/>
          <w:caps/>
          <w:color w:val="000000"/>
          <w:sz w:val="28"/>
          <w:szCs w:val="28"/>
          <w:lang w:val="pt-PT" w:eastAsia="en-US"/>
        </w:rPr>
        <w:t>ANEXO vI – TAXAS DE UTILIZAÇÃO DA REDE MULTIBANCO</w:t>
      </w:r>
      <w:bookmarkEnd w:id="1402"/>
      <w:bookmarkEnd w:id="1403"/>
    </w:p>
    <w:p w14:paraId="092A4F81" w14:textId="45B3A599" w:rsidR="000A46E1" w:rsidRDefault="000A46E1" w:rsidP="000A46E1">
      <w:pPr>
        <w:tabs>
          <w:tab w:val="left" w:pos="2977"/>
        </w:tabs>
        <w:spacing w:before="120" w:after="120" w:line="360" w:lineRule="auto"/>
        <w:rPr>
          <w:rFonts w:cs="Arial"/>
          <w:b/>
          <w:vanish/>
          <w:color w:val="800000"/>
          <w:szCs w:val="20"/>
          <w:lang w:val="pt-PT" w:eastAsia="pt-PT"/>
        </w:rPr>
      </w:pPr>
    </w:p>
    <w:p w14:paraId="17E4B341" w14:textId="77777777" w:rsidR="000A46E1" w:rsidRPr="00EE3606" w:rsidRDefault="000A46E1" w:rsidP="000A46E1">
      <w:pPr>
        <w:tabs>
          <w:tab w:val="left" w:pos="2977"/>
        </w:tabs>
        <w:spacing w:before="120" w:after="120" w:line="360" w:lineRule="auto"/>
        <w:rPr>
          <w:rFonts w:cs="Arial"/>
          <w:b/>
          <w:vanish/>
          <w:color w:val="800000"/>
          <w:szCs w:val="20"/>
          <w:lang w:val="pt-PT" w:eastAsia="pt-PT"/>
        </w:rPr>
      </w:pPr>
    </w:p>
    <w:p w14:paraId="3738C06F" w14:textId="77777777" w:rsidR="000A46E1" w:rsidRPr="00EE3606" w:rsidRDefault="000A46E1" w:rsidP="000A46E1">
      <w:pPr>
        <w:spacing w:before="120" w:after="120" w:line="420" w:lineRule="exact"/>
        <w:jc w:val="center"/>
        <w:rPr>
          <w:rFonts w:cs="Arial"/>
          <w:b/>
          <w:sz w:val="40"/>
          <w:szCs w:val="40"/>
          <w:lang w:val="pt-PT" w:eastAsia="pt-PT"/>
        </w:rPr>
      </w:pPr>
    </w:p>
    <w:p w14:paraId="173B417C" w14:textId="77777777" w:rsidR="000A46E1" w:rsidRPr="00EE3606" w:rsidRDefault="000A46E1" w:rsidP="000A46E1">
      <w:pPr>
        <w:spacing w:before="120" w:after="120" w:line="420" w:lineRule="exact"/>
        <w:jc w:val="center"/>
        <w:rPr>
          <w:rFonts w:cs="Arial"/>
          <w:b/>
          <w:sz w:val="40"/>
          <w:szCs w:val="40"/>
          <w:lang w:val="pt-PT" w:eastAsia="pt-PT"/>
        </w:rPr>
      </w:pPr>
      <w:r w:rsidRPr="00EE3606">
        <w:rPr>
          <w:rFonts w:cs="Arial"/>
          <w:b/>
          <w:noProof/>
          <w:szCs w:val="20"/>
        </w:rPr>
        <w:drawing>
          <wp:anchor distT="0" distB="0" distL="114300" distR="114300" simplePos="0" relativeHeight="251665408" behindDoc="0" locked="0" layoutInCell="1" allowOverlap="0" wp14:anchorId="124503F6" wp14:editId="7CB5BF24">
            <wp:simplePos x="0" y="0"/>
            <wp:positionH relativeFrom="column">
              <wp:posOffset>831850</wp:posOffset>
            </wp:positionH>
            <wp:positionV relativeFrom="paragraph">
              <wp:posOffset>52070</wp:posOffset>
            </wp:positionV>
            <wp:extent cx="4276725" cy="1190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BFFBF" w14:textId="77777777" w:rsidR="000A46E1" w:rsidRPr="00EE3606" w:rsidRDefault="000A46E1" w:rsidP="000A46E1">
      <w:pPr>
        <w:spacing w:before="120" w:after="120" w:line="420" w:lineRule="exact"/>
        <w:jc w:val="center"/>
        <w:rPr>
          <w:rFonts w:cs="Arial"/>
          <w:b/>
          <w:sz w:val="40"/>
          <w:szCs w:val="40"/>
          <w:lang w:val="pt-PT" w:eastAsia="pt-PT"/>
        </w:rPr>
      </w:pPr>
    </w:p>
    <w:p w14:paraId="199F2A17" w14:textId="77777777" w:rsidR="000A46E1" w:rsidRPr="00EE3606" w:rsidRDefault="000A46E1" w:rsidP="000A46E1">
      <w:pPr>
        <w:spacing w:before="120" w:after="120" w:line="420" w:lineRule="exact"/>
        <w:jc w:val="center"/>
        <w:rPr>
          <w:rFonts w:cs="Arial"/>
          <w:b/>
          <w:sz w:val="40"/>
          <w:szCs w:val="40"/>
          <w:lang w:val="pt-PT" w:eastAsia="pt-PT"/>
        </w:rPr>
      </w:pPr>
    </w:p>
    <w:p w14:paraId="0A1E76D2"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4DC10E2F"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024A0E40" w14:textId="77777777" w:rsidR="000A46E1" w:rsidRPr="00EE3606" w:rsidRDefault="000A46E1" w:rsidP="000A46E1">
      <w:pPr>
        <w:spacing w:before="100" w:after="120" w:line="360" w:lineRule="auto"/>
        <w:jc w:val="center"/>
        <w:rPr>
          <w:rFonts w:cs="Arial"/>
          <w:caps/>
          <w:color w:val="000080"/>
          <w:sz w:val="32"/>
          <w:szCs w:val="20"/>
          <w:lang w:val="pt-PT" w:eastAsia="pt-PT"/>
        </w:rPr>
      </w:pPr>
    </w:p>
    <w:p w14:paraId="6E115350" w14:textId="77777777" w:rsidR="000A46E1" w:rsidRDefault="000A46E1" w:rsidP="000A46E1">
      <w:pPr>
        <w:spacing w:before="100" w:after="120" w:line="360" w:lineRule="auto"/>
        <w:jc w:val="center"/>
        <w:rPr>
          <w:rFonts w:cs="Arial"/>
          <w:b/>
          <w:caps/>
          <w:color w:val="083263"/>
          <w:sz w:val="40"/>
          <w:szCs w:val="40"/>
          <w:lang w:val="pt-PT" w:eastAsia="pt-PT"/>
        </w:rPr>
      </w:pPr>
      <w:r w:rsidRPr="00EE3606">
        <w:rPr>
          <w:rFonts w:cs="Arial"/>
          <w:b/>
          <w:caps/>
          <w:color w:val="083263"/>
          <w:sz w:val="40"/>
          <w:szCs w:val="40"/>
          <w:lang w:val="pt-PT" w:eastAsia="pt-PT"/>
        </w:rPr>
        <w:t>TAXAS DE UTILIZAçÃO</w:t>
      </w:r>
      <w:r>
        <w:rPr>
          <w:rFonts w:cs="Arial"/>
          <w:b/>
          <w:caps/>
          <w:color w:val="083263"/>
          <w:sz w:val="40"/>
          <w:szCs w:val="40"/>
          <w:lang w:val="pt-PT" w:eastAsia="pt-PT"/>
        </w:rPr>
        <w:t xml:space="preserve"> da </w:t>
      </w:r>
    </w:p>
    <w:p w14:paraId="29B60865" w14:textId="77777777" w:rsidR="000A46E1" w:rsidRPr="00EE3606" w:rsidRDefault="000A46E1" w:rsidP="000A46E1">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Rede MULTIBANCO</w:t>
      </w:r>
    </w:p>
    <w:p w14:paraId="476CDD7D" w14:textId="77777777" w:rsidR="000A46E1" w:rsidRPr="00EE3606" w:rsidRDefault="000A46E1" w:rsidP="000A46E1">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w:t>
      </w:r>
      <w:r>
        <w:rPr>
          <w:rFonts w:cs="Arial"/>
          <w:sz w:val="24"/>
          <w:szCs w:val="20"/>
          <w:lang w:val="pt-PT" w:eastAsia="pt-PT"/>
        </w:rPr>
        <w:t xml:space="preserve">1 de </w:t>
      </w:r>
      <w:proofErr w:type="gramStart"/>
      <w:r>
        <w:rPr>
          <w:rFonts w:cs="Arial"/>
          <w:sz w:val="24"/>
          <w:szCs w:val="20"/>
          <w:lang w:val="pt-PT" w:eastAsia="pt-PT"/>
        </w:rPr>
        <w:t>Setembro</w:t>
      </w:r>
      <w:proofErr w:type="gramEnd"/>
      <w:r>
        <w:rPr>
          <w:rFonts w:cs="Arial"/>
          <w:sz w:val="24"/>
          <w:szCs w:val="20"/>
          <w:lang w:val="pt-PT" w:eastAsia="pt-PT"/>
        </w:rPr>
        <w:t xml:space="preserve"> de 2017</w:t>
      </w:r>
      <w:r w:rsidRPr="00EE3606">
        <w:rPr>
          <w:rFonts w:cs="Arial"/>
          <w:sz w:val="24"/>
          <w:szCs w:val="20"/>
          <w:lang w:val="pt-PT" w:eastAsia="pt-PT"/>
        </w:rPr>
        <w:t>, salvo quando especificamente for referida uma data diferente]</w:t>
      </w:r>
    </w:p>
    <w:p w14:paraId="3679D33C"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7AA981EE"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53EA7F32"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61E8531"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3BE89573" w14:textId="77777777" w:rsidR="000A46E1" w:rsidRPr="00EE3606"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4BA1ECA"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533C0632"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0C68BB3"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Setembro de 2017</w:t>
      </w:r>
    </w:p>
    <w:p w14:paraId="1BEA1C35"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 xml:space="preserve">Esta informação é propriedade da SIBS FPS classificada como restrita, não podendo ser duplicada, publicada ou </w:t>
      </w:r>
    </w:p>
    <w:p w14:paraId="7F48F059"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2C397108"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 xml:space="preserve">SIBS </w:t>
      </w:r>
      <w:proofErr w:type="spellStart"/>
      <w:r w:rsidRPr="00EE3606">
        <w:rPr>
          <w:rFonts w:cs="Arial"/>
          <w:sz w:val="14"/>
          <w:szCs w:val="16"/>
          <w:lang w:val="pt-PT" w:eastAsia="pt-PT"/>
        </w:rPr>
        <w:t>Forward</w:t>
      </w:r>
      <w:proofErr w:type="spellEnd"/>
      <w:r w:rsidRPr="00EE3606">
        <w:rPr>
          <w:rFonts w:cs="Arial"/>
          <w:sz w:val="14"/>
          <w:szCs w:val="16"/>
          <w:lang w:val="pt-PT" w:eastAsia="pt-PT"/>
        </w:rPr>
        <w:t xml:space="preserve"> </w:t>
      </w:r>
      <w:proofErr w:type="spellStart"/>
      <w:r w:rsidRPr="00EE3606">
        <w:rPr>
          <w:rFonts w:cs="Arial"/>
          <w:sz w:val="14"/>
          <w:szCs w:val="16"/>
          <w:lang w:val="pt-PT" w:eastAsia="pt-PT"/>
        </w:rPr>
        <w:t>Payment</w:t>
      </w:r>
      <w:proofErr w:type="spellEnd"/>
      <w:r w:rsidRPr="00EE3606">
        <w:rPr>
          <w:rFonts w:cs="Arial"/>
          <w:sz w:val="14"/>
          <w:szCs w:val="16"/>
          <w:lang w:val="pt-PT" w:eastAsia="pt-PT"/>
        </w:rPr>
        <w:t xml:space="preserve"> </w:t>
      </w:r>
      <w:proofErr w:type="spellStart"/>
      <w:r w:rsidRPr="00EE3606">
        <w:rPr>
          <w:rFonts w:cs="Arial"/>
          <w:sz w:val="14"/>
          <w:szCs w:val="16"/>
          <w:lang w:val="pt-PT" w:eastAsia="pt-PT"/>
        </w:rPr>
        <w:t>Solutions</w:t>
      </w:r>
      <w:proofErr w:type="spellEnd"/>
      <w:r w:rsidRPr="00EE3606">
        <w:rPr>
          <w:rFonts w:cs="Arial"/>
          <w:sz w:val="14"/>
          <w:szCs w:val="16"/>
          <w:lang w:val="pt-PT" w:eastAsia="pt-PT"/>
        </w:rPr>
        <w:t>, Rua Soeiro Pereira Gomes, Lote 1, 1649-031 - Lisboa, Portugal.</w:t>
      </w:r>
    </w:p>
    <w:p w14:paraId="32B20C8F" w14:textId="77777777" w:rsidR="000A46E1" w:rsidRPr="00363A71"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73989CD1" w14:textId="77777777" w:rsidR="000A46E1" w:rsidRPr="00363A71" w:rsidRDefault="000A46E1" w:rsidP="000A46E1">
      <w:pPr>
        <w:rPr>
          <w:rFonts w:cs="Arial"/>
          <w:b/>
          <w:caps/>
          <w:color w:val="000080"/>
          <w:sz w:val="24"/>
          <w:szCs w:val="20"/>
          <w:lang w:val="it-IT" w:eastAsia="pt-PT"/>
        </w:rPr>
      </w:pPr>
      <w:r w:rsidRPr="00363A71">
        <w:rPr>
          <w:rFonts w:cs="Arial"/>
          <w:b/>
          <w:color w:val="000080"/>
          <w:szCs w:val="20"/>
          <w:lang w:val="it-IT" w:eastAsia="pt-PT"/>
        </w:rPr>
        <w:br w:type="page"/>
      </w:r>
    </w:p>
    <w:tbl>
      <w:tblPr>
        <w:tblStyle w:val="TableGrid2"/>
        <w:tblW w:w="7486" w:type="dxa"/>
        <w:jc w:val="left"/>
        <w:tblLayout w:type="fixed"/>
        <w:tblLook w:val="04A0" w:firstRow="1" w:lastRow="0" w:firstColumn="1" w:lastColumn="0" w:noHBand="0" w:noVBand="1"/>
      </w:tblPr>
      <w:tblGrid>
        <w:gridCol w:w="1949"/>
        <w:gridCol w:w="2485"/>
        <w:gridCol w:w="790"/>
        <w:gridCol w:w="1131"/>
        <w:gridCol w:w="1131"/>
      </w:tblGrid>
      <w:tr w:rsidR="000A46E1" w:rsidRPr="00EE3606" w14:paraId="5AD82FF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40C4FA15" w14:textId="77777777" w:rsidR="000A46E1" w:rsidRPr="00EE3606" w:rsidRDefault="000A46E1" w:rsidP="00FF3BE7">
            <w:pPr>
              <w:rPr>
                <w:rFonts w:cs="Arial"/>
                <w:caps/>
                <w:sz w:val="12"/>
                <w:szCs w:val="12"/>
              </w:rPr>
            </w:pPr>
            <w:r w:rsidRPr="00EE3606">
              <w:rPr>
                <w:rFonts w:cs="Arial"/>
                <w:caps/>
                <w:sz w:val="12"/>
                <w:szCs w:val="12"/>
              </w:rPr>
              <w:t>Sub-grupo</w:t>
            </w:r>
          </w:p>
        </w:tc>
        <w:tc>
          <w:tcPr>
            <w:tcW w:w="2485" w:type="dxa"/>
            <w:vMerge w:val="restart"/>
            <w:vAlign w:val="center"/>
          </w:tcPr>
          <w:p w14:paraId="5FBAD0B8" w14:textId="77777777" w:rsidR="000A46E1" w:rsidRPr="00EE3606" w:rsidRDefault="000A46E1" w:rsidP="00FF3BE7">
            <w:pPr>
              <w:rPr>
                <w:rFonts w:cs="Arial"/>
                <w:caps/>
                <w:sz w:val="12"/>
                <w:szCs w:val="12"/>
              </w:rPr>
            </w:pPr>
            <w:r w:rsidRPr="00EE3606">
              <w:rPr>
                <w:rFonts w:cs="Arial"/>
                <w:caps/>
                <w:sz w:val="12"/>
                <w:szCs w:val="12"/>
              </w:rPr>
              <w:t>Rubrica</w:t>
            </w:r>
          </w:p>
        </w:tc>
        <w:tc>
          <w:tcPr>
            <w:tcW w:w="790" w:type="dxa"/>
            <w:vMerge w:val="restart"/>
            <w:vAlign w:val="center"/>
          </w:tcPr>
          <w:p w14:paraId="1CE5FB90" w14:textId="77777777" w:rsidR="000A46E1" w:rsidRPr="00EE3606" w:rsidRDefault="000A46E1" w:rsidP="00FF3BE7">
            <w:pPr>
              <w:rPr>
                <w:rFonts w:cs="Arial"/>
                <w:caps/>
                <w:sz w:val="12"/>
                <w:szCs w:val="12"/>
              </w:rPr>
            </w:pPr>
            <w:r w:rsidRPr="00EE3606">
              <w:rPr>
                <w:rFonts w:cs="Arial"/>
                <w:caps/>
                <w:sz w:val="12"/>
                <w:szCs w:val="12"/>
              </w:rPr>
              <w:t>Valor</w:t>
            </w:r>
          </w:p>
          <w:p w14:paraId="3DF07930" w14:textId="77777777" w:rsidR="000A46E1" w:rsidRPr="00EE3606" w:rsidRDefault="000A46E1" w:rsidP="00FF3BE7">
            <w:pPr>
              <w:rPr>
                <w:rFonts w:cs="Arial"/>
                <w:caps/>
                <w:sz w:val="12"/>
                <w:szCs w:val="12"/>
              </w:rPr>
            </w:pPr>
            <w:r w:rsidRPr="00EE3606">
              <w:rPr>
                <w:rFonts w:cs="Arial"/>
                <w:caps/>
                <w:sz w:val="12"/>
                <w:szCs w:val="12"/>
              </w:rPr>
              <w:t>(Euros)</w:t>
            </w:r>
            <w:r>
              <w:rPr>
                <w:rStyle w:val="FootnoteReference"/>
                <w:rFonts w:cs="Arial"/>
                <w:caps/>
                <w:sz w:val="12"/>
                <w:szCs w:val="12"/>
              </w:rPr>
              <w:footnoteReference w:id="150"/>
            </w:r>
          </w:p>
        </w:tc>
        <w:tc>
          <w:tcPr>
            <w:tcW w:w="2262" w:type="dxa"/>
            <w:gridSpan w:val="2"/>
            <w:vAlign w:val="center"/>
          </w:tcPr>
          <w:p w14:paraId="4D65F0EA" w14:textId="77777777" w:rsidR="000A46E1" w:rsidRPr="00EE3606" w:rsidRDefault="000A46E1" w:rsidP="00FF3BE7">
            <w:pPr>
              <w:rPr>
                <w:rFonts w:cs="Arial"/>
                <w:caps/>
                <w:sz w:val="12"/>
                <w:szCs w:val="12"/>
              </w:rPr>
            </w:pPr>
            <w:r w:rsidRPr="00EE3606">
              <w:rPr>
                <w:rFonts w:cs="Arial"/>
                <w:caps/>
                <w:sz w:val="12"/>
                <w:szCs w:val="12"/>
              </w:rPr>
              <w:t>PAGAMENTO</w:t>
            </w:r>
          </w:p>
        </w:tc>
      </w:tr>
      <w:tr w:rsidR="000A46E1" w:rsidRPr="00EE3606" w14:paraId="70E376C6" w14:textId="77777777" w:rsidTr="00FF3BE7">
        <w:trPr>
          <w:trHeight w:val="207"/>
          <w:jc w:val="left"/>
        </w:trPr>
        <w:tc>
          <w:tcPr>
            <w:tcW w:w="1949" w:type="dxa"/>
            <w:vMerge/>
            <w:tcBorders>
              <w:bottom w:val="single" w:sz="4" w:space="0" w:color="auto"/>
            </w:tcBorders>
            <w:shd w:val="clear" w:color="auto" w:fill="CCDBF0"/>
            <w:vAlign w:val="center"/>
          </w:tcPr>
          <w:p w14:paraId="32B56409" w14:textId="77777777" w:rsidR="000A46E1" w:rsidRPr="00EE3606" w:rsidRDefault="000A46E1" w:rsidP="00FF3BE7">
            <w:pPr>
              <w:rPr>
                <w:rFonts w:cs="Arial"/>
                <w:b/>
                <w:caps/>
                <w:sz w:val="12"/>
                <w:szCs w:val="12"/>
              </w:rPr>
            </w:pPr>
          </w:p>
        </w:tc>
        <w:tc>
          <w:tcPr>
            <w:tcW w:w="2485" w:type="dxa"/>
            <w:vMerge/>
            <w:tcBorders>
              <w:bottom w:val="single" w:sz="4" w:space="0" w:color="auto"/>
            </w:tcBorders>
            <w:shd w:val="clear" w:color="auto" w:fill="CCDBF0"/>
            <w:vAlign w:val="center"/>
          </w:tcPr>
          <w:p w14:paraId="73CB7B6B" w14:textId="77777777" w:rsidR="000A46E1" w:rsidRPr="00EE3606" w:rsidRDefault="000A46E1" w:rsidP="00FF3BE7">
            <w:pPr>
              <w:rPr>
                <w:rFonts w:cs="Arial"/>
                <w:b/>
                <w:caps/>
                <w:sz w:val="12"/>
                <w:szCs w:val="12"/>
              </w:rPr>
            </w:pPr>
          </w:p>
        </w:tc>
        <w:tc>
          <w:tcPr>
            <w:tcW w:w="790" w:type="dxa"/>
            <w:vMerge/>
            <w:tcBorders>
              <w:bottom w:val="single" w:sz="4" w:space="0" w:color="auto"/>
            </w:tcBorders>
            <w:shd w:val="clear" w:color="auto" w:fill="CCDBF0"/>
            <w:vAlign w:val="center"/>
          </w:tcPr>
          <w:p w14:paraId="604AA304" w14:textId="77777777" w:rsidR="000A46E1" w:rsidRPr="00EE3606" w:rsidRDefault="000A46E1" w:rsidP="00FF3BE7">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5CC711" w14:textId="77777777" w:rsidR="000A46E1" w:rsidRPr="00EE3606" w:rsidRDefault="000A46E1" w:rsidP="00FF3BE7">
            <w:pPr>
              <w:rPr>
                <w:rFonts w:cs="Arial"/>
                <w:b/>
                <w:caps/>
                <w:sz w:val="12"/>
                <w:szCs w:val="12"/>
              </w:rPr>
            </w:pPr>
            <w:r w:rsidRPr="00EE3606">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44D9F42" w14:textId="77777777" w:rsidR="000A46E1" w:rsidRPr="00EE3606" w:rsidRDefault="000A46E1" w:rsidP="00FF3BE7">
            <w:pPr>
              <w:rPr>
                <w:rFonts w:cs="Arial"/>
                <w:b/>
                <w:caps/>
                <w:sz w:val="12"/>
                <w:szCs w:val="12"/>
              </w:rPr>
            </w:pPr>
            <w:r w:rsidRPr="00EE3606">
              <w:rPr>
                <w:rFonts w:cs="Arial"/>
                <w:b/>
                <w:caps/>
                <w:sz w:val="12"/>
                <w:szCs w:val="12"/>
              </w:rPr>
              <w:t>POR</w:t>
            </w:r>
          </w:p>
        </w:tc>
      </w:tr>
      <w:tr w:rsidR="000A46E1" w:rsidRPr="00CC2494" w14:paraId="166CD7F6" w14:textId="77777777" w:rsidTr="00FF3BE7">
        <w:trPr>
          <w:trHeight w:val="606"/>
          <w:jc w:val="left"/>
        </w:trPr>
        <w:tc>
          <w:tcPr>
            <w:tcW w:w="1949" w:type="dxa"/>
            <w:vMerge w:val="restart"/>
            <w:vAlign w:val="center"/>
          </w:tcPr>
          <w:p w14:paraId="615074ED" w14:textId="77777777" w:rsidR="000A46E1" w:rsidRPr="00EE3606" w:rsidRDefault="000A46E1" w:rsidP="00FF3BE7">
            <w:pPr>
              <w:rPr>
                <w:rFonts w:cs="Arial"/>
                <w:caps/>
                <w:sz w:val="12"/>
                <w:szCs w:val="12"/>
              </w:rPr>
            </w:pPr>
            <w:r w:rsidRPr="00EE3606">
              <w:rPr>
                <w:rFonts w:cs="Arial"/>
                <w:caps/>
                <w:sz w:val="12"/>
                <w:szCs w:val="12"/>
              </w:rPr>
              <w:t>o1 – Utilização dA rede MULTIBANCO – EMISSOR</w:t>
            </w:r>
          </w:p>
        </w:tc>
        <w:tc>
          <w:tcPr>
            <w:tcW w:w="2485" w:type="dxa"/>
            <w:vAlign w:val="center"/>
          </w:tcPr>
          <w:p w14:paraId="66A2909F" w14:textId="77777777" w:rsidR="000A46E1" w:rsidRPr="00EE3606" w:rsidRDefault="000A46E1" w:rsidP="00FF3BE7">
            <w:pPr>
              <w:rPr>
                <w:rFonts w:cs="Arial"/>
                <w:caps/>
                <w:sz w:val="12"/>
                <w:szCs w:val="12"/>
              </w:rPr>
            </w:pPr>
            <w:r w:rsidRPr="00EE3606">
              <w:rPr>
                <w:rFonts w:cs="Arial"/>
                <w:caps/>
                <w:sz w:val="12"/>
                <w:szCs w:val="12"/>
              </w:rPr>
              <w:t>o12 – Custo por operação em terminal de outro banco de propriedade sibs fps (contrapartida de 022)</w:t>
            </w:r>
            <w:r w:rsidRPr="00EE3606">
              <w:rPr>
                <w:rFonts w:cs="Arial"/>
                <w:caps/>
                <w:sz w:val="12"/>
                <w:szCs w:val="12"/>
                <w:vertAlign w:val="superscript"/>
              </w:rPr>
              <w:footnoteReference w:id="151"/>
            </w:r>
          </w:p>
        </w:tc>
        <w:tc>
          <w:tcPr>
            <w:tcW w:w="790" w:type="dxa"/>
            <w:vAlign w:val="center"/>
          </w:tcPr>
          <w:p w14:paraId="05930C84"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7553D4E1"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C1AAD0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70718BA0" w14:textId="77777777" w:rsidTr="00FF3BE7">
        <w:trPr>
          <w:trHeight w:val="606"/>
          <w:jc w:val="left"/>
        </w:trPr>
        <w:tc>
          <w:tcPr>
            <w:tcW w:w="1949" w:type="dxa"/>
            <w:vMerge/>
            <w:vAlign w:val="center"/>
          </w:tcPr>
          <w:p w14:paraId="68A5B9DA" w14:textId="77777777" w:rsidR="000A46E1" w:rsidRPr="00EE3606" w:rsidRDefault="000A46E1" w:rsidP="00FF3BE7">
            <w:pPr>
              <w:rPr>
                <w:rFonts w:cs="Arial"/>
                <w:caps/>
                <w:sz w:val="12"/>
                <w:szCs w:val="12"/>
              </w:rPr>
            </w:pPr>
          </w:p>
        </w:tc>
        <w:tc>
          <w:tcPr>
            <w:tcW w:w="2485" w:type="dxa"/>
            <w:vAlign w:val="center"/>
          </w:tcPr>
          <w:p w14:paraId="38D7D6F5" w14:textId="77777777" w:rsidR="000A46E1" w:rsidRPr="00EE3606" w:rsidRDefault="000A46E1" w:rsidP="00FF3BE7">
            <w:pPr>
              <w:rPr>
                <w:rFonts w:cs="Arial"/>
                <w:caps/>
                <w:sz w:val="12"/>
                <w:szCs w:val="12"/>
              </w:rPr>
            </w:pPr>
            <w:r w:rsidRPr="00EE3606">
              <w:rPr>
                <w:rFonts w:cs="Arial"/>
                <w:caps/>
                <w:sz w:val="12"/>
                <w:szCs w:val="12"/>
              </w:rPr>
              <w:t>o13 – PROVEITO DE PAGAMENTO DE SERVIÇOS OU SERVIÇO ESPECIAL (CONTRAPARTIDA DE O23)</w:t>
            </w:r>
          </w:p>
        </w:tc>
        <w:tc>
          <w:tcPr>
            <w:tcW w:w="790" w:type="dxa"/>
            <w:vAlign w:val="center"/>
          </w:tcPr>
          <w:p w14:paraId="4B5E4B05"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7B70ECBC"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3636D40B"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CC2494" w14:paraId="75E486F1" w14:textId="77777777" w:rsidTr="00FF3BE7">
        <w:trPr>
          <w:trHeight w:val="606"/>
          <w:jc w:val="left"/>
        </w:trPr>
        <w:tc>
          <w:tcPr>
            <w:tcW w:w="1949" w:type="dxa"/>
            <w:vMerge/>
            <w:vAlign w:val="center"/>
          </w:tcPr>
          <w:p w14:paraId="4F066CF7" w14:textId="77777777" w:rsidR="000A46E1" w:rsidRPr="00EE3606" w:rsidRDefault="000A46E1" w:rsidP="00FF3BE7">
            <w:pPr>
              <w:rPr>
                <w:rFonts w:cs="Arial"/>
                <w:caps/>
                <w:sz w:val="12"/>
                <w:szCs w:val="12"/>
              </w:rPr>
            </w:pPr>
          </w:p>
        </w:tc>
        <w:tc>
          <w:tcPr>
            <w:tcW w:w="2485" w:type="dxa"/>
            <w:vAlign w:val="center"/>
          </w:tcPr>
          <w:p w14:paraId="448F12AD" w14:textId="77777777" w:rsidR="000A46E1" w:rsidRPr="00EE3606" w:rsidRDefault="000A46E1" w:rsidP="00FF3BE7">
            <w:pPr>
              <w:rPr>
                <w:rFonts w:cs="Arial"/>
                <w:caps/>
                <w:sz w:val="12"/>
                <w:szCs w:val="12"/>
              </w:rPr>
            </w:pPr>
            <w:r w:rsidRPr="00EE3606">
              <w:rPr>
                <w:rFonts w:cs="Arial"/>
                <w:caps/>
                <w:sz w:val="12"/>
                <w:szCs w:val="12"/>
              </w:rPr>
              <w:t>O16 – CUSTO POR DISPONIBILIZAÇÃO DA TRANSFERÊNCIA INSTANTÂNEA E TRANSFERÊNCIA P2P</w:t>
            </w:r>
          </w:p>
        </w:tc>
        <w:tc>
          <w:tcPr>
            <w:tcW w:w="790" w:type="dxa"/>
            <w:vAlign w:val="center"/>
          </w:tcPr>
          <w:p w14:paraId="3FCC539C"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1CB05C91"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34DBF8CC"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54180FE4" w14:textId="77777777" w:rsidTr="00FF3BE7">
        <w:trPr>
          <w:trHeight w:val="606"/>
          <w:jc w:val="left"/>
        </w:trPr>
        <w:tc>
          <w:tcPr>
            <w:tcW w:w="1949" w:type="dxa"/>
            <w:vMerge/>
            <w:vAlign w:val="center"/>
          </w:tcPr>
          <w:p w14:paraId="5B19CDC6" w14:textId="77777777" w:rsidR="000A46E1" w:rsidRPr="00EE3606" w:rsidRDefault="000A46E1" w:rsidP="00FF3BE7">
            <w:pPr>
              <w:rPr>
                <w:rFonts w:cs="Arial"/>
                <w:caps/>
                <w:sz w:val="12"/>
                <w:szCs w:val="12"/>
              </w:rPr>
            </w:pPr>
          </w:p>
        </w:tc>
        <w:tc>
          <w:tcPr>
            <w:tcW w:w="2485" w:type="dxa"/>
            <w:vAlign w:val="center"/>
          </w:tcPr>
          <w:p w14:paraId="07F81972" w14:textId="77777777" w:rsidR="000A46E1" w:rsidRPr="00EE3606" w:rsidRDefault="000A46E1" w:rsidP="00FF3BE7">
            <w:pPr>
              <w:rPr>
                <w:rFonts w:cs="Arial"/>
                <w:caps/>
                <w:sz w:val="12"/>
                <w:szCs w:val="12"/>
              </w:rPr>
            </w:pPr>
            <w:r w:rsidRPr="00EE3606">
              <w:rPr>
                <w:rFonts w:cs="Arial"/>
                <w:caps/>
                <w:sz w:val="12"/>
                <w:szCs w:val="12"/>
              </w:rPr>
              <w:t>O17 – CUSTO DA TRANSFERÊNCIA INSTANTÂNEA E TRANSFERÊNCIA P2p (CONTRAPARTIDA DA O27)</w:t>
            </w:r>
          </w:p>
        </w:tc>
        <w:tc>
          <w:tcPr>
            <w:tcW w:w="790" w:type="dxa"/>
            <w:vAlign w:val="center"/>
          </w:tcPr>
          <w:p w14:paraId="53F4EF33"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689479F"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0B8DA5A3"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CC2494" w14:paraId="238F8EFA" w14:textId="77777777" w:rsidTr="00FF3BE7">
        <w:trPr>
          <w:trHeight w:val="606"/>
          <w:jc w:val="left"/>
        </w:trPr>
        <w:tc>
          <w:tcPr>
            <w:tcW w:w="1949" w:type="dxa"/>
            <w:vMerge/>
            <w:vAlign w:val="center"/>
          </w:tcPr>
          <w:p w14:paraId="3A268814" w14:textId="77777777" w:rsidR="000A46E1" w:rsidRPr="00EE3606" w:rsidRDefault="000A46E1" w:rsidP="00FF3BE7">
            <w:pPr>
              <w:rPr>
                <w:rFonts w:cs="Arial"/>
                <w:caps/>
                <w:sz w:val="12"/>
                <w:szCs w:val="12"/>
              </w:rPr>
            </w:pPr>
          </w:p>
        </w:tc>
        <w:tc>
          <w:tcPr>
            <w:tcW w:w="2485" w:type="dxa"/>
            <w:vAlign w:val="center"/>
          </w:tcPr>
          <w:p w14:paraId="733F3078" w14:textId="77777777" w:rsidR="000A46E1" w:rsidRPr="00EE3606" w:rsidRDefault="000A46E1" w:rsidP="00FF3BE7">
            <w:pPr>
              <w:rPr>
                <w:rFonts w:cs="Arial"/>
                <w:caps/>
                <w:sz w:val="12"/>
                <w:szCs w:val="12"/>
              </w:rPr>
            </w:pPr>
            <w:r w:rsidRPr="00EE3606">
              <w:rPr>
                <w:rFonts w:cs="Arial"/>
                <w:caps/>
                <w:sz w:val="12"/>
                <w:szCs w:val="12"/>
              </w:rPr>
              <w:t>O19 – CUSTO POR OPERAÇÃO EM TERMINAL DE OUTRO BANCO DE PROPRIEDADE BANCO (CONTRAPARTIDA DE O29)</w:t>
            </w:r>
            <w:r w:rsidRPr="00EE3606">
              <w:rPr>
                <w:rFonts w:cs="Arial"/>
                <w:caps/>
                <w:sz w:val="12"/>
                <w:szCs w:val="12"/>
                <w:vertAlign w:val="superscript"/>
              </w:rPr>
              <w:footnoteReference w:id="152"/>
            </w:r>
          </w:p>
        </w:tc>
        <w:tc>
          <w:tcPr>
            <w:tcW w:w="790" w:type="dxa"/>
            <w:vAlign w:val="center"/>
          </w:tcPr>
          <w:p w14:paraId="5A335731"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7EA4C658"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25A0C1E"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CC2494" w14:paraId="190BF0DC" w14:textId="77777777" w:rsidTr="00FF3BE7">
        <w:trPr>
          <w:trHeight w:val="606"/>
          <w:jc w:val="left"/>
        </w:trPr>
        <w:tc>
          <w:tcPr>
            <w:tcW w:w="1949" w:type="dxa"/>
            <w:vMerge w:val="restart"/>
            <w:vAlign w:val="center"/>
          </w:tcPr>
          <w:p w14:paraId="556CC983" w14:textId="77777777" w:rsidR="000A46E1" w:rsidRPr="00EE3606" w:rsidRDefault="000A46E1" w:rsidP="00FF3BE7">
            <w:pPr>
              <w:rPr>
                <w:rFonts w:cs="Arial"/>
                <w:caps/>
                <w:sz w:val="12"/>
                <w:szCs w:val="12"/>
              </w:rPr>
            </w:pPr>
            <w:r w:rsidRPr="00EE3606">
              <w:rPr>
                <w:rFonts w:cs="Arial"/>
                <w:caps/>
                <w:sz w:val="12"/>
                <w:szCs w:val="12"/>
              </w:rPr>
              <w:t>o2 – Utilização DA REDE MULTIBANCO – INSTITUIÇÃO DE APOIO À ENTIDADE / ENTIDADE DE APOIO AO TERMINAL</w:t>
            </w:r>
          </w:p>
        </w:tc>
        <w:tc>
          <w:tcPr>
            <w:tcW w:w="2485" w:type="dxa"/>
            <w:vAlign w:val="center"/>
          </w:tcPr>
          <w:p w14:paraId="497B8560" w14:textId="77777777" w:rsidR="000A46E1" w:rsidRPr="00EE3606" w:rsidRDefault="000A46E1" w:rsidP="00FF3BE7">
            <w:pPr>
              <w:rPr>
                <w:rFonts w:cs="Arial"/>
                <w:caps/>
                <w:sz w:val="12"/>
                <w:szCs w:val="12"/>
              </w:rPr>
            </w:pPr>
            <w:r w:rsidRPr="00EE3606">
              <w:rPr>
                <w:rFonts w:cs="Arial"/>
                <w:caps/>
                <w:sz w:val="12"/>
                <w:szCs w:val="12"/>
              </w:rPr>
              <w:t>o22 - PROVEITO por operação em terminal de outro banco de propriedade sibs fps (contrapartida de 012)</w:t>
            </w:r>
          </w:p>
        </w:tc>
        <w:tc>
          <w:tcPr>
            <w:tcW w:w="790" w:type="dxa"/>
            <w:vAlign w:val="center"/>
          </w:tcPr>
          <w:p w14:paraId="22B88519"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1BD6E607"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E435B22"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D0CA490" w14:textId="77777777" w:rsidTr="00FF3BE7">
        <w:trPr>
          <w:trHeight w:val="606"/>
          <w:jc w:val="left"/>
        </w:trPr>
        <w:tc>
          <w:tcPr>
            <w:tcW w:w="1949" w:type="dxa"/>
            <w:vMerge/>
            <w:vAlign w:val="center"/>
          </w:tcPr>
          <w:p w14:paraId="7A23E2AA" w14:textId="77777777" w:rsidR="000A46E1" w:rsidRPr="00EE3606" w:rsidRDefault="000A46E1" w:rsidP="00FF3BE7">
            <w:pPr>
              <w:rPr>
                <w:rFonts w:cs="Arial"/>
                <w:caps/>
                <w:sz w:val="12"/>
                <w:szCs w:val="12"/>
              </w:rPr>
            </w:pPr>
          </w:p>
        </w:tc>
        <w:tc>
          <w:tcPr>
            <w:tcW w:w="2485" w:type="dxa"/>
            <w:vAlign w:val="center"/>
          </w:tcPr>
          <w:p w14:paraId="4DBB7D2E" w14:textId="77777777" w:rsidR="000A46E1" w:rsidRPr="00EE3606" w:rsidRDefault="000A46E1" w:rsidP="00FF3BE7">
            <w:pPr>
              <w:rPr>
                <w:rFonts w:cs="Arial"/>
                <w:caps/>
                <w:sz w:val="12"/>
                <w:szCs w:val="12"/>
              </w:rPr>
            </w:pPr>
            <w:r w:rsidRPr="00EE3606">
              <w:rPr>
                <w:rFonts w:cs="Arial"/>
                <w:caps/>
                <w:sz w:val="12"/>
                <w:szCs w:val="12"/>
              </w:rPr>
              <w:t>o23 – PROVEITO DE PAGAMENTO DE SERVIÇOS OU SERVIÇO ESPECIAL (CONTRAPARTIDA DE O13)</w:t>
            </w:r>
          </w:p>
        </w:tc>
        <w:tc>
          <w:tcPr>
            <w:tcW w:w="790" w:type="dxa"/>
            <w:vAlign w:val="center"/>
          </w:tcPr>
          <w:p w14:paraId="2CBE3D6E"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19477822"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65D87BA7"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CC2494" w14:paraId="16F79759" w14:textId="77777777" w:rsidTr="00FF3BE7">
        <w:trPr>
          <w:trHeight w:val="606"/>
          <w:jc w:val="left"/>
        </w:trPr>
        <w:tc>
          <w:tcPr>
            <w:tcW w:w="1949" w:type="dxa"/>
            <w:vMerge/>
            <w:vAlign w:val="center"/>
          </w:tcPr>
          <w:p w14:paraId="2911FB8F" w14:textId="77777777" w:rsidR="000A46E1" w:rsidRPr="00EE3606" w:rsidRDefault="000A46E1" w:rsidP="00FF3BE7">
            <w:pPr>
              <w:rPr>
                <w:rFonts w:cs="Arial"/>
                <w:caps/>
                <w:sz w:val="12"/>
                <w:szCs w:val="12"/>
              </w:rPr>
            </w:pPr>
          </w:p>
        </w:tc>
        <w:tc>
          <w:tcPr>
            <w:tcW w:w="2485" w:type="dxa"/>
            <w:vAlign w:val="center"/>
          </w:tcPr>
          <w:p w14:paraId="31EC6F39" w14:textId="77777777" w:rsidR="000A46E1" w:rsidRPr="00EE3606" w:rsidRDefault="000A46E1" w:rsidP="00FF3BE7">
            <w:pPr>
              <w:rPr>
                <w:rFonts w:cs="Arial"/>
                <w:caps/>
                <w:sz w:val="12"/>
                <w:szCs w:val="12"/>
              </w:rPr>
            </w:pPr>
            <w:r w:rsidRPr="00EE3606">
              <w:rPr>
                <w:rFonts w:cs="Arial"/>
                <w:caps/>
                <w:sz w:val="12"/>
                <w:szCs w:val="12"/>
              </w:rPr>
              <w:t>O26 – PROVEITO POR DISPONIBILIZAÇÃO DA TRANSFERÊNCIA INSTANTÂNEA E TRANSFERÊNCIA P2P</w:t>
            </w:r>
          </w:p>
        </w:tc>
        <w:tc>
          <w:tcPr>
            <w:tcW w:w="790" w:type="dxa"/>
            <w:vAlign w:val="center"/>
          </w:tcPr>
          <w:p w14:paraId="5673A21E"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2D1F2C85"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1FFBB911"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420FA425" w14:textId="77777777" w:rsidTr="00FF3BE7">
        <w:trPr>
          <w:trHeight w:val="606"/>
          <w:jc w:val="left"/>
        </w:trPr>
        <w:tc>
          <w:tcPr>
            <w:tcW w:w="1949" w:type="dxa"/>
            <w:vMerge/>
            <w:vAlign w:val="center"/>
          </w:tcPr>
          <w:p w14:paraId="3375E077" w14:textId="77777777" w:rsidR="000A46E1" w:rsidRPr="00EE3606" w:rsidRDefault="000A46E1" w:rsidP="00FF3BE7">
            <w:pPr>
              <w:rPr>
                <w:rFonts w:cs="Arial"/>
                <w:caps/>
                <w:sz w:val="12"/>
                <w:szCs w:val="12"/>
              </w:rPr>
            </w:pPr>
          </w:p>
        </w:tc>
        <w:tc>
          <w:tcPr>
            <w:tcW w:w="2485" w:type="dxa"/>
            <w:vAlign w:val="center"/>
          </w:tcPr>
          <w:p w14:paraId="4C30F25F" w14:textId="77777777" w:rsidR="000A46E1" w:rsidRPr="00EE3606" w:rsidRDefault="000A46E1" w:rsidP="00FF3BE7">
            <w:pPr>
              <w:rPr>
                <w:rFonts w:cs="Arial"/>
                <w:caps/>
                <w:sz w:val="12"/>
                <w:szCs w:val="12"/>
              </w:rPr>
            </w:pPr>
            <w:r w:rsidRPr="00EE3606">
              <w:rPr>
                <w:rFonts w:cs="Arial"/>
                <w:caps/>
                <w:sz w:val="12"/>
                <w:szCs w:val="12"/>
              </w:rPr>
              <w:t xml:space="preserve">O27 – PROVEITO DA TRANSFERÊNCIA INSTANTÂNEA E TRANSFERÊNCIA P2p </w:t>
            </w:r>
          </w:p>
        </w:tc>
        <w:tc>
          <w:tcPr>
            <w:tcW w:w="790" w:type="dxa"/>
            <w:vAlign w:val="center"/>
          </w:tcPr>
          <w:p w14:paraId="0CCF08BF"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D8F3FE1"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7B92994A"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CC2494" w14:paraId="0AAFD2D2" w14:textId="77777777" w:rsidTr="00FF3BE7">
        <w:trPr>
          <w:trHeight w:val="606"/>
          <w:jc w:val="left"/>
        </w:trPr>
        <w:tc>
          <w:tcPr>
            <w:tcW w:w="1949" w:type="dxa"/>
            <w:vMerge/>
            <w:vAlign w:val="center"/>
          </w:tcPr>
          <w:p w14:paraId="6D18E772" w14:textId="77777777" w:rsidR="000A46E1" w:rsidRPr="00EE3606" w:rsidRDefault="000A46E1" w:rsidP="00FF3BE7">
            <w:pPr>
              <w:rPr>
                <w:rFonts w:cs="Arial"/>
                <w:caps/>
                <w:sz w:val="12"/>
                <w:szCs w:val="12"/>
              </w:rPr>
            </w:pPr>
          </w:p>
        </w:tc>
        <w:tc>
          <w:tcPr>
            <w:tcW w:w="2485" w:type="dxa"/>
            <w:vAlign w:val="center"/>
          </w:tcPr>
          <w:p w14:paraId="6F73EF9B" w14:textId="77777777" w:rsidR="000A46E1" w:rsidRPr="00EE3606" w:rsidRDefault="000A46E1" w:rsidP="00FF3BE7">
            <w:pPr>
              <w:rPr>
                <w:rFonts w:cs="Arial"/>
                <w:caps/>
                <w:sz w:val="12"/>
                <w:szCs w:val="12"/>
              </w:rPr>
            </w:pPr>
            <w:r w:rsidRPr="00EE3606">
              <w:rPr>
                <w:rFonts w:cs="Arial"/>
                <w:caps/>
                <w:sz w:val="12"/>
                <w:szCs w:val="12"/>
              </w:rPr>
              <w:t>O29 – PROVEITO POR OPERAÇÃO EM TERMINAL DE OUTRO BANCO DE PROPRIEDADE BANCO (CONTRAPARTIDA DE O19)</w:t>
            </w:r>
          </w:p>
        </w:tc>
        <w:tc>
          <w:tcPr>
            <w:tcW w:w="790" w:type="dxa"/>
            <w:vAlign w:val="center"/>
          </w:tcPr>
          <w:p w14:paraId="4DBBFC6D"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3FCFC9D3"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17E708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1FF52D4" w14:textId="77777777" w:rsidTr="00FF3BE7">
        <w:trPr>
          <w:trHeight w:val="606"/>
          <w:jc w:val="left"/>
        </w:trPr>
        <w:tc>
          <w:tcPr>
            <w:tcW w:w="1949" w:type="dxa"/>
            <w:vMerge w:val="restart"/>
            <w:vAlign w:val="center"/>
          </w:tcPr>
          <w:p w14:paraId="16378BB9" w14:textId="77777777" w:rsidR="000A46E1" w:rsidRPr="00EE3606" w:rsidRDefault="000A46E1" w:rsidP="00FF3BE7">
            <w:pPr>
              <w:rPr>
                <w:rFonts w:cs="Arial"/>
                <w:caps/>
                <w:sz w:val="12"/>
                <w:szCs w:val="12"/>
              </w:rPr>
            </w:pPr>
            <w:r w:rsidRPr="00EE3606">
              <w:rPr>
                <w:rFonts w:cs="Arial"/>
                <w:caps/>
                <w:sz w:val="12"/>
                <w:szCs w:val="12"/>
              </w:rPr>
              <w:t>T1 – PROVEITOS DO EMITENTE</w:t>
            </w:r>
          </w:p>
        </w:tc>
        <w:tc>
          <w:tcPr>
            <w:tcW w:w="2485" w:type="dxa"/>
            <w:vAlign w:val="center"/>
          </w:tcPr>
          <w:p w14:paraId="6BF7EBFB" w14:textId="77777777" w:rsidR="000A46E1" w:rsidRPr="00EE3606" w:rsidRDefault="000A46E1" w:rsidP="00FF3BE7">
            <w:pPr>
              <w:rPr>
                <w:rFonts w:cs="Arial"/>
                <w:caps/>
                <w:sz w:val="12"/>
                <w:szCs w:val="12"/>
              </w:rPr>
            </w:pPr>
            <w:r w:rsidRPr="00EE3606">
              <w:rPr>
                <w:rFonts w:cs="Arial"/>
                <w:caps/>
                <w:sz w:val="12"/>
                <w:szCs w:val="12"/>
              </w:rPr>
              <w:t>T11 – SERVIÇOS PERSONALIZADOS</w:t>
            </w:r>
          </w:p>
        </w:tc>
        <w:tc>
          <w:tcPr>
            <w:tcW w:w="790" w:type="dxa"/>
            <w:vAlign w:val="center"/>
          </w:tcPr>
          <w:p w14:paraId="2124E9BB"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202773FE"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24998E93"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5079423C" w14:textId="77777777" w:rsidTr="00FF3BE7">
        <w:trPr>
          <w:trHeight w:val="606"/>
          <w:jc w:val="left"/>
        </w:trPr>
        <w:tc>
          <w:tcPr>
            <w:tcW w:w="1949" w:type="dxa"/>
            <w:vMerge/>
            <w:vAlign w:val="center"/>
          </w:tcPr>
          <w:p w14:paraId="2B19560D" w14:textId="77777777" w:rsidR="000A46E1" w:rsidRPr="00EE3606" w:rsidRDefault="000A46E1" w:rsidP="00FF3BE7">
            <w:pPr>
              <w:rPr>
                <w:rFonts w:cs="Arial"/>
                <w:caps/>
                <w:sz w:val="12"/>
                <w:szCs w:val="12"/>
              </w:rPr>
            </w:pPr>
          </w:p>
        </w:tc>
        <w:tc>
          <w:tcPr>
            <w:tcW w:w="2485" w:type="dxa"/>
            <w:vAlign w:val="center"/>
          </w:tcPr>
          <w:p w14:paraId="0606EBB2" w14:textId="77777777" w:rsidR="000A46E1" w:rsidRPr="00EE3606" w:rsidRDefault="000A46E1" w:rsidP="00FF3BE7">
            <w:pPr>
              <w:rPr>
                <w:rFonts w:cs="Arial"/>
                <w:caps/>
                <w:sz w:val="12"/>
                <w:szCs w:val="12"/>
              </w:rPr>
            </w:pPr>
            <w:r w:rsidRPr="00EE3606">
              <w:rPr>
                <w:rFonts w:cs="Arial"/>
                <w:caps/>
                <w:sz w:val="12"/>
                <w:szCs w:val="12"/>
              </w:rPr>
              <w:t>T12 – ADESÃO A SERVIÇOS MULTIBANCO</w:t>
            </w:r>
          </w:p>
        </w:tc>
        <w:tc>
          <w:tcPr>
            <w:tcW w:w="790" w:type="dxa"/>
            <w:vAlign w:val="center"/>
          </w:tcPr>
          <w:p w14:paraId="528CBD44" w14:textId="77777777" w:rsidR="000A46E1" w:rsidRPr="00EE3606" w:rsidRDefault="000A46E1" w:rsidP="00FF3BE7">
            <w:pPr>
              <w:jc w:val="right"/>
              <w:rPr>
                <w:rFonts w:cs="Arial"/>
                <w:caps/>
                <w:sz w:val="12"/>
                <w:szCs w:val="12"/>
              </w:rPr>
            </w:pPr>
            <w:r w:rsidRPr="00EE3606">
              <w:rPr>
                <w:rFonts w:cs="Arial"/>
                <w:caps/>
                <w:sz w:val="12"/>
                <w:szCs w:val="12"/>
              </w:rPr>
              <w:t>0,06</w:t>
            </w:r>
          </w:p>
        </w:tc>
        <w:tc>
          <w:tcPr>
            <w:tcW w:w="1131" w:type="dxa"/>
            <w:vAlign w:val="center"/>
          </w:tcPr>
          <w:p w14:paraId="7C45BCFB"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A6FDCE0"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36A115F" w14:textId="77777777" w:rsidTr="00FF3BE7">
        <w:trPr>
          <w:trHeight w:val="606"/>
          <w:jc w:val="left"/>
        </w:trPr>
        <w:tc>
          <w:tcPr>
            <w:tcW w:w="1949" w:type="dxa"/>
            <w:vMerge/>
            <w:vAlign w:val="center"/>
          </w:tcPr>
          <w:p w14:paraId="56EECEDD" w14:textId="77777777" w:rsidR="000A46E1" w:rsidRPr="00EE3606" w:rsidRDefault="000A46E1" w:rsidP="00FF3BE7">
            <w:pPr>
              <w:rPr>
                <w:rFonts w:cs="Arial"/>
                <w:caps/>
                <w:sz w:val="12"/>
                <w:szCs w:val="12"/>
              </w:rPr>
            </w:pPr>
          </w:p>
        </w:tc>
        <w:tc>
          <w:tcPr>
            <w:tcW w:w="2485" w:type="dxa"/>
            <w:vAlign w:val="center"/>
          </w:tcPr>
          <w:p w14:paraId="2282D0AD" w14:textId="77777777" w:rsidR="000A46E1" w:rsidRPr="00EE3606" w:rsidRDefault="000A46E1" w:rsidP="00FF3BE7">
            <w:pPr>
              <w:rPr>
                <w:rFonts w:cs="Arial"/>
                <w:caps/>
                <w:sz w:val="12"/>
                <w:szCs w:val="12"/>
              </w:rPr>
            </w:pPr>
            <w:r w:rsidRPr="00EE3606">
              <w:rPr>
                <w:rFonts w:cs="Arial"/>
                <w:caps/>
                <w:sz w:val="12"/>
                <w:szCs w:val="12"/>
              </w:rPr>
              <w:t>T17 – SERVIÇO DE PAGAMENTOS AO ESTADO</w:t>
            </w:r>
          </w:p>
        </w:tc>
        <w:tc>
          <w:tcPr>
            <w:tcW w:w="790" w:type="dxa"/>
            <w:vAlign w:val="center"/>
          </w:tcPr>
          <w:p w14:paraId="0F8C2EE7"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0FF01449"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46E91F"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5C4082C" w14:textId="77777777" w:rsidTr="00FF3BE7">
        <w:trPr>
          <w:trHeight w:val="606"/>
          <w:jc w:val="left"/>
        </w:trPr>
        <w:tc>
          <w:tcPr>
            <w:tcW w:w="1949" w:type="dxa"/>
            <w:vMerge/>
            <w:vAlign w:val="center"/>
          </w:tcPr>
          <w:p w14:paraId="37292B73" w14:textId="77777777" w:rsidR="000A46E1" w:rsidRPr="00EE3606" w:rsidRDefault="000A46E1" w:rsidP="00FF3BE7">
            <w:pPr>
              <w:rPr>
                <w:rFonts w:cs="Arial"/>
                <w:caps/>
                <w:sz w:val="12"/>
                <w:szCs w:val="12"/>
              </w:rPr>
            </w:pPr>
          </w:p>
        </w:tc>
        <w:tc>
          <w:tcPr>
            <w:tcW w:w="2485" w:type="dxa"/>
            <w:vAlign w:val="center"/>
          </w:tcPr>
          <w:p w14:paraId="4174AE9F" w14:textId="77777777" w:rsidR="000A46E1" w:rsidRPr="00EE3606" w:rsidRDefault="000A46E1" w:rsidP="00FF3BE7">
            <w:pPr>
              <w:rPr>
                <w:rFonts w:cs="Arial"/>
                <w:caps/>
                <w:sz w:val="12"/>
                <w:szCs w:val="12"/>
              </w:rPr>
            </w:pPr>
            <w:r w:rsidRPr="00EE3606">
              <w:rPr>
                <w:rFonts w:cs="Arial"/>
                <w:caps/>
                <w:sz w:val="12"/>
                <w:szCs w:val="12"/>
              </w:rPr>
              <w:t>T18 – BAIXO VALOR – TRANSAÇÕES COM IDENTIFICADOR</w:t>
            </w:r>
          </w:p>
        </w:tc>
        <w:tc>
          <w:tcPr>
            <w:tcW w:w="790" w:type="dxa"/>
            <w:vAlign w:val="center"/>
          </w:tcPr>
          <w:p w14:paraId="345BED6B" w14:textId="77777777" w:rsidR="000A46E1" w:rsidRPr="00EE3606" w:rsidRDefault="000A46E1" w:rsidP="00FF3BE7">
            <w:pPr>
              <w:jc w:val="right"/>
              <w:rPr>
                <w:rFonts w:cs="Arial"/>
                <w:caps/>
                <w:sz w:val="12"/>
                <w:szCs w:val="12"/>
              </w:rPr>
            </w:pPr>
            <w:r w:rsidRPr="00EE3606">
              <w:rPr>
                <w:rFonts w:cs="Arial"/>
                <w:caps/>
                <w:sz w:val="12"/>
                <w:szCs w:val="12"/>
              </w:rPr>
              <w:t>0,5%*vt&lt;1</w:t>
            </w:r>
          </w:p>
        </w:tc>
        <w:tc>
          <w:tcPr>
            <w:tcW w:w="1131" w:type="dxa"/>
            <w:vAlign w:val="center"/>
          </w:tcPr>
          <w:p w14:paraId="45AFEBAD"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F12278"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7003D95A" w14:textId="77777777" w:rsidTr="00FF3BE7">
        <w:trPr>
          <w:trHeight w:val="606"/>
          <w:jc w:val="left"/>
        </w:trPr>
        <w:tc>
          <w:tcPr>
            <w:tcW w:w="1949" w:type="dxa"/>
            <w:vMerge/>
            <w:vAlign w:val="center"/>
          </w:tcPr>
          <w:p w14:paraId="6C7A4AC3" w14:textId="77777777" w:rsidR="000A46E1" w:rsidRPr="00EE3606" w:rsidRDefault="000A46E1" w:rsidP="00FF3BE7">
            <w:pPr>
              <w:rPr>
                <w:rFonts w:cs="Arial"/>
                <w:caps/>
                <w:sz w:val="12"/>
                <w:szCs w:val="12"/>
              </w:rPr>
            </w:pPr>
          </w:p>
        </w:tc>
        <w:tc>
          <w:tcPr>
            <w:tcW w:w="2485" w:type="dxa"/>
            <w:vAlign w:val="center"/>
          </w:tcPr>
          <w:p w14:paraId="2A92FF52" w14:textId="77777777" w:rsidR="000A46E1" w:rsidRPr="00EE3606" w:rsidRDefault="000A46E1" w:rsidP="00FF3BE7">
            <w:pPr>
              <w:rPr>
                <w:rFonts w:cs="Arial"/>
                <w:caps/>
                <w:sz w:val="12"/>
                <w:szCs w:val="12"/>
              </w:rPr>
            </w:pPr>
            <w:r w:rsidRPr="00EE3606">
              <w:rPr>
                <w:rFonts w:cs="Arial"/>
                <w:caps/>
                <w:sz w:val="12"/>
                <w:szCs w:val="12"/>
              </w:rPr>
              <w:t>T19 – PAGAMENTO DE ESTACIONAMENTO POR TELEMÓVEL</w:t>
            </w:r>
          </w:p>
        </w:tc>
        <w:tc>
          <w:tcPr>
            <w:tcW w:w="790" w:type="dxa"/>
            <w:vAlign w:val="center"/>
          </w:tcPr>
          <w:p w14:paraId="6459B697" w14:textId="77777777" w:rsidR="000A46E1" w:rsidRPr="00EE3606" w:rsidRDefault="000A46E1" w:rsidP="00FF3BE7">
            <w:pPr>
              <w:jc w:val="right"/>
              <w:rPr>
                <w:rFonts w:cs="Arial"/>
                <w:caps/>
                <w:sz w:val="12"/>
                <w:szCs w:val="12"/>
              </w:rPr>
            </w:pPr>
            <w:r w:rsidRPr="00EE3606">
              <w:rPr>
                <w:rFonts w:cs="Arial"/>
                <w:caps/>
                <w:sz w:val="12"/>
                <w:szCs w:val="12"/>
              </w:rPr>
              <w:t>0,5%*vt</w:t>
            </w:r>
          </w:p>
        </w:tc>
        <w:tc>
          <w:tcPr>
            <w:tcW w:w="1131" w:type="dxa"/>
            <w:vAlign w:val="center"/>
          </w:tcPr>
          <w:p w14:paraId="60BEBBD6"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038D9AF" w14:textId="77777777" w:rsidR="000A46E1" w:rsidRPr="00EE3606" w:rsidRDefault="000A46E1" w:rsidP="00FF3BE7">
            <w:pPr>
              <w:rPr>
                <w:rFonts w:cs="Arial"/>
                <w:caps/>
                <w:sz w:val="12"/>
                <w:szCs w:val="12"/>
              </w:rPr>
            </w:pPr>
            <w:r w:rsidRPr="00EE3606">
              <w:rPr>
                <w:rFonts w:cs="Arial"/>
                <w:caps/>
                <w:sz w:val="12"/>
                <w:szCs w:val="12"/>
              </w:rPr>
              <w:t>EMISSOR</w:t>
            </w:r>
          </w:p>
        </w:tc>
      </w:tr>
    </w:tbl>
    <w:p w14:paraId="5EB6362C" w14:textId="77777777" w:rsidR="000A46E1" w:rsidRPr="00EE3606" w:rsidRDefault="000A46E1" w:rsidP="000A46E1">
      <w:pPr>
        <w:spacing w:before="120" w:after="120" w:line="360" w:lineRule="auto"/>
        <w:jc w:val="both"/>
        <w:rPr>
          <w:rFonts w:cs="Arial"/>
          <w:b/>
          <w:sz w:val="18"/>
          <w:szCs w:val="20"/>
          <w:lang w:val="pt-PT" w:eastAsia="pt-PT"/>
        </w:rPr>
      </w:pPr>
    </w:p>
    <w:p w14:paraId="0F492628" w14:textId="77777777" w:rsidR="000A46E1" w:rsidRPr="00EE3606" w:rsidRDefault="000A46E1" w:rsidP="000A46E1">
      <w:pPr>
        <w:rPr>
          <w:rFonts w:cs="Arial"/>
          <w:b/>
          <w:sz w:val="18"/>
          <w:szCs w:val="20"/>
          <w:lang w:val="pt-PT" w:eastAsia="pt-PT"/>
        </w:rPr>
      </w:pPr>
    </w:p>
    <w:p w14:paraId="04497CCA" w14:textId="77777777" w:rsidR="000A46E1" w:rsidRDefault="000A46E1" w:rsidP="000A46E1">
      <w:pPr>
        <w:spacing w:line="348" w:lineRule="auto"/>
        <w:jc w:val="both"/>
        <w:rPr>
          <w:rFonts w:cs="Arial"/>
          <w:szCs w:val="20"/>
          <w:lang w:val="pt-PT" w:eastAsia="pt-PT"/>
        </w:rPr>
      </w:pPr>
    </w:p>
    <w:p w14:paraId="1FEDBF8A" w14:textId="77777777" w:rsidR="000A3030" w:rsidRDefault="000A3030">
      <w:pPr>
        <w:rPr>
          <w:rFonts w:eastAsia="Calibri" w:cs="Arial"/>
          <w:b/>
          <w:bCs/>
          <w:caps/>
          <w:color w:val="000000"/>
          <w:sz w:val="28"/>
          <w:szCs w:val="28"/>
          <w:lang w:val="pt-PT" w:eastAsia="en-US"/>
        </w:rPr>
      </w:pPr>
    </w:p>
    <w:p w14:paraId="203257CD" w14:textId="77777777" w:rsidR="00A9026D" w:rsidRDefault="00A9026D" w:rsidP="00A9026D">
      <w:pPr>
        <w:keepNext/>
        <w:keepLines/>
        <w:spacing w:line="360" w:lineRule="auto"/>
        <w:contextualSpacing/>
        <w:jc w:val="center"/>
        <w:outlineLvl w:val="0"/>
        <w:rPr>
          <w:ins w:id="1404" w:author="Maria Teresa Pais" w:date="2018-04-04T15:04:00Z"/>
          <w:b/>
          <w:sz w:val="28"/>
          <w:szCs w:val="20"/>
          <w:lang w:val="pt-PT" w:eastAsia="en-US"/>
        </w:rPr>
      </w:pPr>
      <w:bookmarkStart w:id="1405" w:name="_Toc507437783"/>
      <w:bookmarkStart w:id="1406" w:name="_Toc507438367"/>
      <w:r w:rsidRPr="000A3030">
        <w:rPr>
          <w:rFonts w:eastAsia="Calibri" w:cs="Arial"/>
          <w:b/>
          <w:bCs/>
          <w:caps/>
          <w:color w:val="000000"/>
          <w:sz w:val="28"/>
          <w:szCs w:val="28"/>
          <w:lang w:val="pt-PT" w:eastAsia="en-US"/>
        </w:rPr>
        <w:t>ANEXO vI</w:t>
      </w:r>
      <w:r>
        <w:rPr>
          <w:rFonts w:eastAsia="Calibri" w:cs="Arial"/>
          <w:b/>
          <w:bCs/>
          <w:caps/>
          <w:color w:val="000000"/>
          <w:sz w:val="28"/>
          <w:szCs w:val="28"/>
          <w:lang w:val="pt-PT" w:eastAsia="en-US"/>
        </w:rPr>
        <w:t>i</w:t>
      </w:r>
      <w:r w:rsidRPr="000A3030">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PLANO DE CONTINUIDADE DE NEGÓCIO</w:t>
      </w:r>
    </w:p>
    <w:p w14:paraId="1BD4BAD0" w14:textId="77777777" w:rsidR="00A9026D" w:rsidRDefault="00A9026D" w:rsidP="008E23E7">
      <w:pPr>
        <w:keepNext/>
        <w:keepLines/>
        <w:spacing w:line="360" w:lineRule="auto"/>
        <w:contextualSpacing/>
        <w:jc w:val="center"/>
        <w:outlineLvl w:val="0"/>
        <w:rPr>
          <w:ins w:id="1407" w:author="Maria Teresa Pais" w:date="2018-04-04T15:04:00Z"/>
          <w:rFonts w:eastAsia="Calibri" w:cs="Arial"/>
          <w:b/>
          <w:bCs/>
          <w:caps/>
          <w:color w:val="000000"/>
          <w:sz w:val="28"/>
          <w:szCs w:val="28"/>
          <w:lang w:val="pt-PT" w:eastAsia="en-US"/>
        </w:rPr>
      </w:pPr>
    </w:p>
    <w:p w14:paraId="67FBE0B5" w14:textId="1FC6EDD1" w:rsidR="000A3030" w:rsidRPr="000A3030" w:rsidRDefault="000A3030" w:rsidP="008E23E7">
      <w:pPr>
        <w:keepNext/>
        <w:keepLines/>
        <w:spacing w:line="360" w:lineRule="auto"/>
        <w:contextualSpacing/>
        <w:jc w:val="center"/>
        <w:outlineLvl w:val="0"/>
        <w:rPr>
          <w:b/>
          <w:sz w:val="28"/>
          <w:szCs w:val="20"/>
          <w:lang w:val="pt-PT" w:eastAsia="en-US"/>
        </w:rPr>
      </w:pPr>
      <w:bookmarkStart w:id="1408" w:name="_Toc507437784"/>
      <w:bookmarkStart w:id="1409" w:name="_Toc507438368"/>
      <w:bookmarkEnd w:id="1405"/>
      <w:bookmarkEnd w:id="1406"/>
      <w:r w:rsidRPr="000A3030">
        <w:rPr>
          <w:b/>
          <w:sz w:val="28"/>
          <w:szCs w:val="20"/>
          <w:lang w:val="pt-PT" w:eastAsia="en-US"/>
        </w:rPr>
        <w:t>Índice</w:t>
      </w:r>
      <w:bookmarkEnd w:id="1408"/>
      <w:bookmarkEnd w:id="1409"/>
    </w:p>
    <w:p w14:paraId="44E878C3" w14:textId="0652F010" w:rsidR="000A3030" w:rsidRPr="000A3030" w:rsidRDefault="000A3030"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rsidRPr="000A3030">
        <w:rPr>
          <w:b/>
          <w:noProof/>
          <w:sz w:val="18"/>
          <w:lang w:val="pt-PT" w:eastAsia="en-US"/>
        </w:rPr>
        <w:fldChar w:fldCharType="begin"/>
      </w:r>
      <w:r w:rsidRPr="000A3030">
        <w:rPr>
          <w:b/>
          <w:noProof/>
          <w:sz w:val="18"/>
          <w:lang w:val="pt-PT" w:eastAsia="en-US"/>
        </w:rPr>
        <w:instrText xml:space="preserve"> TOC \o "1-3" \h \z \t "Anexo nível 2;2;Anexo nível 3;3" </w:instrText>
      </w:r>
      <w:r w:rsidRPr="000A3030">
        <w:rPr>
          <w:b/>
          <w:noProof/>
          <w:sz w:val="18"/>
          <w:lang w:val="pt-PT" w:eastAsia="en-US"/>
        </w:rPr>
        <w:fldChar w:fldCharType="separate"/>
      </w:r>
      <w:r w:rsidR="00AF2D7E">
        <w:fldChar w:fldCharType="begin"/>
      </w:r>
      <w:r w:rsidR="00AF2D7E">
        <w:instrText xml:space="preserve"> HYPERLINK \l "_Toc504119076" </w:instrText>
      </w:r>
      <w:r w:rsidR="00AF2D7E">
        <w:fldChar w:fldCharType="separate"/>
      </w:r>
      <w:r w:rsidRPr="000A3030">
        <w:rPr>
          <w:b/>
          <w:noProof/>
          <w:sz w:val="18"/>
          <w:lang w:val="pt-PT" w:eastAsia="en-US"/>
        </w:rPr>
        <w:t>1</w:t>
      </w:r>
      <w:r w:rsidRPr="000A3030">
        <w:rPr>
          <w:rFonts w:ascii="Calibri" w:hAnsi="Calibri"/>
          <w:noProof/>
          <w:sz w:val="22"/>
          <w:szCs w:val="22"/>
          <w:lang w:val="pt-PT" w:eastAsia="pt-PT"/>
        </w:rPr>
        <w:tab/>
      </w:r>
      <w:r w:rsidRPr="000A3030">
        <w:rPr>
          <w:b/>
          <w:noProof/>
          <w:sz w:val="18"/>
          <w:lang w:val="pt-PT" w:eastAsia="en-US"/>
        </w:rPr>
        <w:t>Objetivos da Continuidade de Negócio</w:t>
      </w:r>
      <w:r w:rsidRPr="000A3030">
        <w:rPr>
          <w:b/>
          <w:noProof/>
          <w:webHidden/>
          <w:sz w:val="18"/>
          <w:lang w:val="pt-PT" w:eastAsia="en-US"/>
        </w:rPr>
        <w:tab/>
      </w:r>
      <w:r w:rsidRPr="000A3030">
        <w:rPr>
          <w:b/>
          <w:noProof/>
          <w:webHidden/>
          <w:sz w:val="18"/>
          <w:lang w:val="pt-PT" w:eastAsia="en-US"/>
        </w:rPr>
        <w:fldChar w:fldCharType="begin"/>
      </w:r>
      <w:r w:rsidRPr="000A3030">
        <w:rPr>
          <w:b/>
          <w:noProof/>
          <w:webHidden/>
          <w:sz w:val="18"/>
          <w:lang w:val="pt-PT" w:eastAsia="en-US"/>
        </w:rPr>
        <w:instrText xml:space="preserve"> PAGEREF _Toc504119076 \h </w:instrText>
      </w:r>
      <w:r w:rsidRPr="000A3030">
        <w:rPr>
          <w:b/>
          <w:noProof/>
          <w:webHidden/>
          <w:sz w:val="18"/>
          <w:lang w:val="pt-PT" w:eastAsia="en-US"/>
        </w:rPr>
      </w:r>
      <w:r w:rsidRPr="000A3030">
        <w:rPr>
          <w:b/>
          <w:noProof/>
          <w:webHidden/>
          <w:sz w:val="18"/>
          <w:lang w:val="pt-PT" w:eastAsia="en-US"/>
        </w:rPr>
        <w:fldChar w:fldCharType="separate"/>
      </w:r>
      <w:ins w:id="1410" w:author="Maria Teresa Pais" w:date="2018-04-04T12:29:00Z">
        <w:r w:rsidR="00977543">
          <w:rPr>
            <w:b/>
            <w:noProof/>
            <w:webHidden/>
            <w:sz w:val="18"/>
            <w:lang w:val="pt-PT" w:eastAsia="en-US"/>
          </w:rPr>
          <w:t>2</w:t>
        </w:r>
      </w:ins>
      <w:del w:id="1411" w:author="Maria Teresa Pais" w:date="2018-03-12T09:26:00Z">
        <w:r w:rsidR="00AB62A5" w:rsidDel="00AF2D7E">
          <w:rPr>
            <w:b/>
            <w:noProof/>
            <w:webHidden/>
            <w:sz w:val="18"/>
            <w:lang w:val="pt-PT" w:eastAsia="en-US"/>
          </w:rPr>
          <w:delText>111</w:delText>
        </w:r>
      </w:del>
      <w:r w:rsidRPr="000A3030">
        <w:rPr>
          <w:b/>
          <w:noProof/>
          <w:webHidden/>
          <w:sz w:val="18"/>
          <w:lang w:val="pt-PT" w:eastAsia="en-US"/>
        </w:rPr>
        <w:fldChar w:fldCharType="end"/>
      </w:r>
      <w:r w:rsidR="00AF2D7E">
        <w:rPr>
          <w:b/>
          <w:noProof/>
          <w:sz w:val="18"/>
          <w:lang w:val="pt-PT" w:eastAsia="en-US"/>
        </w:rPr>
        <w:fldChar w:fldCharType="end"/>
      </w:r>
    </w:p>
    <w:p w14:paraId="256DB818" w14:textId="6EEBF550"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"_Toc504119077" </w:instrText>
      </w:r>
      <w:r>
        <w:fldChar w:fldCharType="separate"/>
      </w:r>
      <w:r w:rsidR="000A3030" w:rsidRPr="000A3030">
        <w:rPr>
          <w:b/>
          <w:noProof/>
          <w:sz w:val="18"/>
          <w:lang w:val="pt-PT" w:eastAsia="en-US"/>
        </w:rPr>
        <w:t>2</w:t>
      </w:r>
      <w:r w:rsidR="000A3030" w:rsidRPr="000A3030">
        <w:rPr>
          <w:rFonts w:ascii="Calibri" w:hAnsi="Calibri"/>
          <w:noProof/>
          <w:sz w:val="22"/>
          <w:szCs w:val="22"/>
          <w:lang w:val="pt-PT" w:eastAsia="pt-PT"/>
        </w:rPr>
        <w:tab/>
      </w:r>
      <w:r w:rsidR="000A3030" w:rsidRPr="000A3030">
        <w:rPr>
          <w:b/>
          <w:noProof/>
          <w:sz w:val="18"/>
          <w:lang w:val="pt-PT" w:eastAsia="en-US"/>
        </w:rPr>
        <w:t>Modelo e Implementação</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_Toc504119077 \h </w:instrText>
      </w:r>
      <w:r w:rsidR="000A3030" w:rsidRPr="000A3030">
        <w:rPr>
          <w:b/>
          <w:noProof/>
          <w:webHidden/>
          <w:sz w:val="18"/>
          <w:lang w:val="pt-PT" w:eastAsia="en-US"/>
        </w:rPr>
      </w:r>
      <w:r w:rsidR="000A3030" w:rsidRPr="000A3030">
        <w:rPr>
          <w:b/>
          <w:noProof/>
          <w:webHidden/>
          <w:sz w:val="18"/>
          <w:lang w:val="pt-PT" w:eastAsia="en-US"/>
        </w:rPr>
        <w:fldChar w:fldCharType="separate"/>
      </w:r>
      <w:ins w:id="1412" w:author="Maria Teresa Pais" w:date="2018-04-04T12:29:00Z">
        <w:r w:rsidR="00977543">
          <w:rPr>
            <w:b/>
            <w:noProof/>
            <w:webHidden/>
            <w:sz w:val="18"/>
            <w:lang w:val="pt-PT" w:eastAsia="en-US"/>
          </w:rPr>
          <w:t>2</w:t>
        </w:r>
      </w:ins>
      <w:del w:id="1413" w:author="Maria Teresa Pais" w:date="2018-03-12T09:26:00Z">
        <w:r w:rsidR="00AB62A5" w:rsidDel="00AF2D7E">
          <w:rPr>
            <w:b/>
            <w:noProof/>
            <w:webHidden/>
            <w:sz w:val="18"/>
            <w:lang w:val="pt-PT" w:eastAsia="en-US"/>
          </w:rPr>
          <w:delText>112</w:delText>
        </w:r>
      </w:del>
      <w:r w:rsidR="000A3030" w:rsidRPr="000A3030">
        <w:rPr>
          <w:b/>
          <w:noProof/>
          <w:webHidden/>
          <w:sz w:val="18"/>
          <w:lang w:val="pt-PT" w:eastAsia="en-US"/>
        </w:rPr>
        <w:fldChar w:fldCharType="end"/>
      </w:r>
      <w:r>
        <w:rPr>
          <w:b/>
          <w:noProof/>
          <w:sz w:val="18"/>
          <w:lang w:val="pt-PT" w:eastAsia="en-US"/>
        </w:rPr>
        <w:fldChar w:fldCharType="end"/>
      </w:r>
    </w:p>
    <w:p w14:paraId="7D3C2FBB" w14:textId="3B9BADF4"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"_Toc504119078" </w:instrText>
      </w:r>
      <w:r>
        <w:fldChar w:fldCharType="separate"/>
      </w:r>
      <w:r w:rsidR="000A3030" w:rsidRPr="000A3030">
        <w:rPr>
          <w:noProof/>
          <w:sz w:val="18"/>
          <w:lang w:val="pt-PT" w:eastAsia="en-US"/>
        </w:rPr>
        <w:t>2.1</w:t>
      </w:r>
      <w:r w:rsidR="000A3030" w:rsidRPr="000A3030">
        <w:rPr>
          <w:rFonts w:ascii="Calibri" w:hAnsi="Calibri"/>
          <w:noProof/>
          <w:sz w:val="22"/>
          <w:szCs w:val="22"/>
          <w:lang w:val="pt-PT" w:eastAsia="pt-PT"/>
        </w:rPr>
        <w:tab/>
      </w:r>
      <w:r w:rsidR="000A3030" w:rsidRPr="000A3030">
        <w:rPr>
          <w:noProof/>
          <w:sz w:val="18"/>
          <w:lang w:val="pt-PT" w:eastAsia="en-US"/>
        </w:rPr>
        <w:t>Fases de Continuidade</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_Toc504119078 \h </w:instrText>
      </w:r>
      <w:r w:rsidR="000A3030" w:rsidRPr="000A3030">
        <w:rPr>
          <w:noProof/>
          <w:webHidden/>
          <w:sz w:val="18"/>
          <w:lang w:val="pt-PT" w:eastAsia="en-US"/>
        </w:rPr>
      </w:r>
      <w:r w:rsidR="000A3030" w:rsidRPr="000A3030">
        <w:rPr>
          <w:noProof/>
          <w:webHidden/>
          <w:sz w:val="18"/>
          <w:lang w:val="pt-PT" w:eastAsia="en-US"/>
        </w:rPr>
        <w:fldChar w:fldCharType="separate"/>
      </w:r>
      <w:ins w:id="1414" w:author="Maria Teresa Pais" w:date="2018-04-04T12:29:00Z">
        <w:r w:rsidR="00977543">
          <w:rPr>
            <w:noProof/>
            <w:webHidden/>
            <w:sz w:val="18"/>
            <w:lang w:val="pt-PT" w:eastAsia="en-US"/>
          </w:rPr>
          <w:t>2</w:t>
        </w:r>
      </w:ins>
      <w:del w:id="1415"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09000FEC" w14:textId="229FC1E4"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"_Toc504119079" </w:instrText>
      </w:r>
      <w:r>
        <w:fldChar w:fldCharType="separate"/>
      </w:r>
      <w:r w:rsidR="000A3030" w:rsidRPr="000A3030">
        <w:rPr>
          <w:noProof/>
          <w:sz w:val="18"/>
          <w:lang w:val="pt-PT" w:eastAsia="en-US"/>
        </w:rPr>
        <w:t>2.2</w:t>
      </w:r>
      <w:r w:rsidR="000A3030" w:rsidRPr="000A3030">
        <w:rPr>
          <w:rFonts w:ascii="Calibri" w:hAnsi="Calibri"/>
          <w:noProof/>
          <w:sz w:val="22"/>
          <w:szCs w:val="22"/>
          <w:lang w:val="pt-PT" w:eastAsia="pt-PT"/>
        </w:rPr>
        <w:tab/>
      </w:r>
      <w:r w:rsidR="000A3030" w:rsidRPr="000A3030">
        <w:rPr>
          <w:noProof/>
          <w:sz w:val="18"/>
          <w:lang w:val="pt-PT" w:eastAsia="en-US"/>
        </w:rPr>
        <w:t>Domínios de Recuperação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_Toc504119079 \h </w:instrText>
      </w:r>
      <w:r w:rsidR="000A3030" w:rsidRPr="000A3030">
        <w:rPr>
          <w:noProof/>
          <w:webHidden/>
          <w:sz w:val="18"/>
          <w:lang w:val="pt-PT" w:eastAsia="en-US"/>
        </w:rPr>
      </w:r>
      <w:r w:rsidR="000A3030" w:rsidRPr="000A3030">
        <w:rPr>
          <w:noProof/>
          <w:webHidden/>
          <w:sz w:val="18"/>
          <w:lang w:val="pt-PT" w:eastAsia="en-US"/>
        </w:rPr>
        <w:fldChar w:fldCharType="separate"/>
      </w:r>
      <w:ins w:id="1416" w:author="Maria Teresa Pais" w:date="2018-04-04T12:29:00Z">
        <w:r w:rsidR="00977543">
          <w:rPr>
            <w:noProof/>
            <w:webHidden/>
            <w:sz w:val="18"/>
            <w:lang w:val="pt-PT" w:eastAsia="en-US"/>
          </w:rPr>
          <w:t>2</w:t>
        </w:r>
      </w:ins>
      <w:del w:id="1417"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626F954B" w14:textId="10E4A6A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"_Toc504119080" </w:instrText>
      </w:r>
      <w:r>
        <w:fldChar w:fldCharType="separate"/>
      </w:r>
      <w:r w:rsidR="000A3030" w:rsidRPr="000A3030">
        <w:rPr>
          <w:noProof/>
          <w:sz w:val="18"/>
          <w:lang w:val="pt-PT" w:eastAsia="en-US"/>
        </w:rPr>
        <w:t>2.3</w:t>
      </w:r>
      <w:r w:rsidR="000A3030" w:rsidRPr="000A3030">
        <w:rPr>
          <w:rFonts w:ascii="Calibri" w:hAnsi="Calibri"/>
          <w:noProof/>
          <w:sz w:val="22"/>
          <w:szCs w:val="22"/>
          <w:lang w:val="pt-PT" w:eastAsia="pt-PT"/>
        </w:rPr>
        <w:tab/>
      </w:r>
      <w:r w:rsidR="000A3030" w:rsidRPr="000A3030">
        <w:rPr>
          <w:noProof/>
          <w:sz w:val="18"/>
          <w:lang w:val="pt-PT" w:eastAsia="en-US"/>
        </w:rPr>
        <w:t>Cenários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_Toc504119080 \h </w:instrText>
      </w:r>
      <w:r w:rsidR="000A3030" w:rsidRPr="000A3030">
        <w:rPr>
          <w:noProof/>
          <w:webHidden/>
          <w:sz w:val="18"/>
          <w:lang w:val="pt-PT" w:eastAsia="en-US"/>
        </w:rPr>
      </w:r>
      <w:r w:rsidR="000A3030" w:rsidRPr="000A3030">
        <w:rPr>
          <w:noProof/>
          <w:webHidden/>
          <w:sz w:val="18"/>
          <w:lang w:val="pt-PT" w:eastAsia="en-US"/>
        </w:rPr>
        <w:fldChar w:fldCharType="separate"/>
      </w:r>
      <w:ins w:id="1418" w:author="Maria Teresa Pais" w:date="2018-04-04T12:29:00Z">
        <w:r w:rsidR="00977543">
          <w:rPr>
            <w:noProof/>
            <w:webHidden/>
            <w:sz w:val="18"/>
            <w:lang w:val="pt-PT" w:eastAsia="en-US"/>
          </w:rPr>
          <w:t>2</w:t>
        </w:r>
      </w:ins>
      <w:del w:id="1419"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6DBF3FCD" w14:textId="10FB2459"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"_Toc504119081" </w:instrText>
      </w:r>
      <w:r>
        <w:fldChar w:fldCharType="separate"/>
      </w:r>
      <w:r w:rsidR="000A3030" w:rsidRPr="000A3030">
        <w:rPr>
          <w:b/>
          <w:noProof/>
          <w:sz w:val="18"/>
          <w:lang w:val="pt-PT" w:eastAsia="en-US"/>
        </w:rPr>
        <w:t>3</w:t>
      </w:r>
      <w:r w:rsidR="000A3030" w:rsidRPr="000A3030">
        <w:rPr>
          <w:rFonts w:ascii="Calibri" w:hAnsi="Calibri"/>
          <w:noProof/>
          <w:sz w:val="22"/>
          <w:szCs w:val="22"/>
          <w:lang w:val="pt-PT" w:eastAsia="pt-PT"/>
        </w:rPr>
        <w:tab/>
      </w:r>
      <w:r w:rsidR="000A3030" w:rsidRPr="000A3030">
        <w:rPr>
          <w:b/>
          <w:noProof/>
          <w:sz w:val="18"/>
          <w:lang w:val="pt-PT" w:eastAsia="en-US"/>
        </w:rPr>
        <w:t>O Plano de Continuidade de Negócio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_Toc504119081 \h </w:instrText>
      </w:r>
      <w:r w:rsidR="000A3030" w:rsidRPr="000A3030">
        <w:rPr>
          <w:b/>
          <w:noProof/>
          <w:webHidden/>
          <w:sz w:val="18"/>
          <w:lang w:val="pt-PT" w:eastAsia="en-US"/>
        </w:rPr>
      </w:r>
      <w:r w:rsidR="000A3030" w:rsidRPr="000A3030">
        <w:rPr>
          <w:b/>
          <w:noProof/>
          <w:webHidden/>
          <w:sz w:val="18"/>
          <w:lang w:val="pt-PT" w:eastAsia="en-US"/>
        </w:rPr>
        <w:fldChar w:fldCharType="separate"/>
      </w:r>
      <w:ins w:id="1420" w:author="Maria Teresa Pais" w:date="2018-04-04T12:29:00Z">
        <w:r w:rsidR="00977543">
          <w:rPr>
            <w:b/>
            <w:noProof/>
            <w:webHidden/>
            <w:sz w:val="18"/>
            <w:lang w:val="pt-PT" w:eastAsia="en-US"/>
          </w:rPr>
          <w:t>2</w:t>
        </w:r>
      </w:ins>
      <w:del w:id="1421" w:author="Maria Teresa Pais" w:date="2018-03-12T09:26:00Z">
        <w:r w:rsidR="00AB62A5" w:rsidDel="00AF2D7E">
          <w:rPr>
            <w:b/>
            <w:noProof/>
            <w:webHidden/>
            <w:sz w:val="18"/>
            <w:lang w:val="pt-PT" w:eastAsia="en-US"/>
          </w:rPr>
          <w:delText>113</w:delText>
        </w:r>
      </w:del>
      <w:r w:rsidR="000A3030" w:rsidRPr="000A3030">
        <w:rPr>
          <w:b/>
          <w:noProof/>
          <w:webHidden/>
          <w:sz w:val="18"/>
          <w:lang w:val="pt-PT" w:eastAsia="en-US"/>
        </w:rPr>
        <w:fldChar w:fldCharType="end"/>
      </w:r>
      <w:r>
        <w:rPr>
          <w:b/>
          <w:noProof/>
          <w:sz w:val="18"/>
          <w:lang w:val="pt-PT" w:eastAsia="en-US"/>
        </w:rPr>
        <w:fldChar w:fldCharType="end"/>
      </w:r>
    </w:p>
    <w:p w14:paraId="5CFF8858" w14:textId="6D63CCBA"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"_Toc504119082" </w:instrText>
      </w:r>
      <w:r>
        <w:fldChar w:fldCharType="separate"/>
      </w:r>
      <w:r w:rsidR="000A3030" w:rsidRPr="000A3030">
        <w:rPr>
          <w:b/>
          <w:noProof/>
          <w:sz w:val="18"/>
          <w:lang w:val="pt-PT" w:eastAsia="en-US"/>
        </w:rPr>
        <w:t>4</w:t>
      </w:r>
      <w:r w:rsidR="000A3030" w:rsidRPr="000A3030">
        <w:rPr>
          <w:rFonts w:ascii="Calibri" w:hAnsi="Calibri"/>
          <w:noProof/>
          <w:sz w:val="22"/>
          <w:szCs w:val="22"/>
          <w:lang w:val="pt-PT" w:eastAsia="pt-PT"/>
        </w:rPr>
        <w:tab/>
      </w:r>
      <w:r w:rsidR="000A3030" w:rsidRPr="000A3030">
        <w:rPr>
          <w:b/>
          <w:noProof/>
          <w:sz w:val="18"/>
          <w:lang w:val="pt-PT" w:eastAsia="en-US"/>
        </w:rPr>
        <w:t>Infraestrutura e soluções de suporte ao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_Toc504119082 \h </w:instrText>
      </w:r>
      <w:r w:rsidR="000A3030" w:rsidRPr="000A3030">
        <w:rPr>
          <w:b/>
          <w:noProof/>
          <w:webHidden/>
          <w:sz w:val="18"/>
          <w:lang w:val="pt-PT" w:eastAsia="en-US"/>
        </w:rPr>
      </w:r>
      <w:r w:rsidR="000A3030" w:rsidRPr="000A3030">
        <w:rPr>
          <w:b/>
          <w:noProof/>
          <w:webHidden/>
          <w:sz w:val="18"/>
          <w:lang w:val="pt-PT" w:eastAsia="en-US"/>
        </w:rPr>
        <w:fldChar w:fldCharType="separate"/>
      </w:r>
      <w:ins w:id="1422" w:author="Maria Teresa Pais" w:date="2018-04-04T12:29:00Z">
        <w:r w:rsidR="00977543">
          <w:rPr>
            <w:b/>
            <w:noProof/>
            <w:webHidden/>
            <w:sz w:val="18"/>
            <w:lang w:val="pt-PT" w:eastAsia="en-US"/>
          </w:rPr>
          <w:t>2</w:t>
        </w:r>
      </w:ins>
      <w:del w:id="1423" w:author="Maria Teresa Pais" w:date="2018-03-12T09:26:00Z">
        <w:r w:rsidR="00AB62A5" w:rsidDel="00AF2D7E">
          <w:rPr>
            <w:b/>
            <w:noProof/>
            <w:webHidden/>
            <w:sz w:val="18"/>
            <w:lang w:val="pt-PT" w:eastAsia="en-US"/>
          </w:rPr>
          <w:delText>114</w:delText>
        </w:r>
      </w:del>
      <w:r w:rsidR="000A3030" w:rsidRPr="000A3030">
        <w:rPr>
          <w:b/>
          <w:noProof/>
          <w:webHidden/>
          <w:sz w:val="18"/>
          <w:lang w:val="pt-PT" w:eastAsia="en-US"/>
        </w:rPr>
        <w:fldChar w:fldCharType="end"/>
      </w:r>
      <w:r>
        <w:rPr>
          <w:b/>
          <w:noProof/>
          <w:sz w:val="18"/>
          <w:lang w:val="pt-PT" w:eastAsia="en-US"/>
        </w:rPr>
        <w:fldChar w:fldCharType="end"/>
      </w:r>
    </w:p>
    <w:p w14:paraId="521E6EF6" w14:textId="4F98E6B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"_Toc504119083" </w:instrText>
      </w:r>
      <w:r>
        <w:fldChar w:fldCharType="separate"/>
      </w:r>
      <w:r w:rsidR="000A3030" w:rsidRPr="000A3030">
        <w:rPr>
          <w:noProof/>
          <w:sz w:val="18"/>
          <w:lang w:val="pt-PT" w:eastAsia="en-US"/>
        </w:rPr>
        <w:t>4.1</w:t>
      </w:r>
      <w:r w:rsidR="000A3030" w:rsidRPr="000A3030">
        <w:rPr>
          <w:rFonts w:ascii="Calibri" w:hAnsi="Calibri"/>
          <w:noProof/>
          <w:sz w:val="22"/>
          <w:szCs w:val="22"/>
          <w:lang w:val="pt-PT" w:eastAsia="pt-PT"/>
        </w:rPr>
        <w:tab/>
      </w:r>
      <w:r w:rsidR="000A3030" w:rsidRPr="000A3030">
        <w:rPr>
          <w:noProof/>
          <w:sz w:val="18"/>
          <w:lang w:val="pt-BR" w:eastAsia="en-US"/>
        </w:rPr>
        <w:t>Centro de Processamento de Dados (CPD)</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_Toc504119083 \h </w:instrText>
      </w:r>
      <w:r w:rsidR="000A3030" w:rsidRPr="000A3030">
        <w:rPr>
          <w:noProof/>
          <w:webHidden/>
          <w:sz w:val="18"/>
          <w:lang w:val="pt-PT" w:eastAsia="en-US"/>
        </w:rPr>
      </w:r>
      <w:r w:rsidR="000A3030" w:rsidRPr="000A3030">
        <w:rPr>
          <w:noProof/>
          <w:webHidden/>
          <w:sz w:val="18"/>
          <w:lang w:val="pt-PT" w:eastAsia="en-US"/>
        </w:rPr>
        <w:fldChar w:fldCharType="separate"/>
      </w:r>
      <w:ins w:id="1424" w:author="Maria Teresa Pais" w:date="2018-04-04T12:29:00Z">
        <w:r w:rsidR="00977543">
          <w:rPr>
            <w:noProof/>
            <w:webHidden/>
            <w:sz w:val="18"/>
            <w:lang w:val="pt-PT" w:eastAsia="en-US"/>
          </w:rPr>
          <w:t>2</w:t>
        </w:r>
      </w:ins>
      <w:del w:id="1425"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7493A8C8" w14:textId="0088A9B0"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"_Toc504119084" </w:instrText>
      </w:r>
      <w:r>
        <w:fldChar w:fldCharType="separate"/>
      </w:r>
      <w:r w:rsidR="000A3030" w:rsidRPr="000A3030">
        <w:rPr>
          <w:noProof/>
          <w:sz w:val="18"/>
          <w:lang w:val="pt-PT" w:eastAsia="en-US"/>
        </w:rPr>
        <w:t>4.2</w:t>
      </w:r>
      <w:r w:rsidR="000A3030" w:rsidRPr="000A3030">
        <w:rPr>
          <w:rFonts w:ascii="Calibri" w:hAnsi="Calibri"/>
          <w:noProof/>
          <w:sz w:val="22"/>
          <w:szCs w:val="22"/>
          <w:lang w:val="pt-PT" w:eastAsia="pt-PT"/>
        </w:rPr>
        <w:tab/>
      </w:r>
      <w:r w:rsidR="000A3030" w:rsidRPr="000A3030">
        <w:rPr>
          <w:noProof/>
          <w:sz w:val="18"/>
          <w:lang w:val="pt-BR" w:eastAsia="en-US"/>
        </w:rPr>
        <w:t>Atualização de dados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_Toc504119084 \h </w:instrText>
      </w:r>
      <w:r w:rsidR="000A3030" w:rsidRPr="000A3030">
        <w:rPr>
          <w:noProof/>
          <w:webHidden/>
          <w:sz w:val="18"/>
          <w:lang w:val="pt-PT" w:eastAsia="en-US"/>
        </w:rPr>
      </w:r>
      <w:r w:rsidR="000A3030" w:rsidRPr="000A3030">
        <w:rPr>
          <w:noProof/>
          <w:webHidden/>
          <w:sz w:val="18"/>
          <w:lang w:val="pt-PT" w:eastAsia="en-US"/>
        </w:rPr>
        <w:fldChar w:fldCharType="separate"/>
      </w:r>
      <w:ins w:id="1426" w:author="Maria Teresa Pais" w:date="2018-04-04T12:29:00Z">
        <w:r w:rsidR="00977543">
          <w:rPr>
            <w:noProof/>
            <w:webHidden/>
            <w:sz w:val="18"/>
            <w:lang w:val="pt-PT" w:eastAsia="en-US"/>
          </w:rPr>
          <w:t>2</w:t>
        </w:r>
      </w:ins>
      <w:del w:id="1427"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5FBF038E" w14:textId="2E9C5061"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"_Toc504119085" </w:instrText>
      </w:r>
      <w:r>
        <w:fldChar w:fldCharType="separate"/>
      </w:r>
      <w:r w:rsidR="000A3030" w:rsidRPr="000A3030">
        <w:rPr>
          <w:noProof/>
          <w:sz w:val="18"/>
          <w:lang w:val="pt-PT" w:eastAsia="en-US"/>
        </w:rPr>
        <w:t>4.3</w:t>
      </w:r>
      <w:r w:rsidR="000A3030" w:rsidRPr="000A3030">
        <w:rPr>
          <w:rFonts w:ascii="Calibri" w:hAnsi="Calibri"/>
          <w:noProof/>
          <w:sz w:val="22"/>
          <w:szCs w:val="22"/>
          <w:lang w:val="pt-PT" w:eastAsia="pt-PT"/>
        </w:rPr>
        <w:tab/>
      </w:r>
      <w:r w:rsidR="000A3030" w:rsidRPr="000A3030">
        <w:rPr>
          <w:noProof/>
          <w:sz w:val="18"/>
          <w:lang w:val="pt-BR" w:eastAsia="en-US"/>
        </w:rPr>
        <w:t>Comunicações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_Toc504119085 \h </w:instrText>
      </w:r>
      <w:r w:rsidR="000A3030" w:rsidRPr="000A3030">
        <w:rPr>
          <w:noProof/>
          <w:webHidden/>
          <w:sz w:val="18"/>
          <w:lang w:val="pt-PT" w:eastAsia="en-US"/>
        </w:rPr>
      </w:r>
      <w:r w:rsidR="000A3030" w:rsidRPr="000A3030">
        <w:rPr>
          <w:noProof/>
          <w:webHidden/>
          <w:sz w:val="18"/>
          <w:lang w:val="pt-PT" w:eastAsia="en-US"/>
        </w:rPr>
        <w:fldChar w:fldCharType="separate"/>
      </w:r>
      <w:ins w:id="1428" w:author="Maria Teresa Pais" w:date="2018-04-04T12:29:00Z">
        <w:r w:rsidR="00977543">
          <w:rPr>
            <w:noProof/>
            <w:webHidden/>
            <w:sz w:val="18"/>
            <w:lang w:val="pt-PT" w:eastAsia="en-US"/>
          </w:rPr>
          <w:t>2</w:t>
        </w:r>
      </w:ins>
      <w:del w:id="1429"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3DF84503" w14:textId="2FDAFD6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"_Toc504119086" </w:instrText>
      </w:r>
      <w:r>
        <w:fldChar w:fldCharType="separate"/>
      </w:r>
      <w:r w:rsidR="000A3030" w:rsidRPr="000A3030">
        <w:rPr>
          <w:noProof/>
          <w:sz w:val="18"/>
          <w:lang w:val="en-US" w:eastAsia="en-US"/>
        </w:rPr>
        <w:t>4.4</w:t>
      </w:r>
      <w:r w:rsidR="000A3030" w:rsidRPr="000A3030">
        <w:rPr>
          <w:rFonts w:ascii="Calibri" w:hAnsi="Calibri"/>
          <w:noProof/>
          <w:sz w:val="22"/>
          <w:szCs w:val="22"/>
          <w:lang w:val="pt-PT" w:eastAsia="pt-PT"/>
        </w:rPr>
        <w:tab/>
      </w:r>
      <w:r w:rsidR="000A3030" w:rsidRPr="000A3030">
        <w:rPr>
          <w:noProof/>
          <w:sz w:val="18"/>
          <w:lang w:val="pt-BR" w:eastAsia="en-US"/>
        </w:rPr>
        <w:t>Equipas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_Toc504119086 \h </w:instrText>
      </w:r>
      <w:r w:rsidR="000A3030" w:rsidRPr="000A3030">
        <w:rPr>
          <w:noProof/>
          <w:webHidden/>
          <w:sz w:val="18"/>
          <w:lang w:val="pt-PT" w:eastAsia="en-US"/>
        </w:rPr>
      </w:r>
      <w:r w:rsidR="000A3030" w:rsidRPr="000A3030">
        <w:rPr>
          <w:noProof/>
          <w:webHidden/>
          <w:sz w:val="18"/>
          <w:lang w:val="pt-PT" w:eastAsia="en-US"/>
        </w:rPr>
        <w:fldChar w:fldCharType="separate"/>
      </w:r>
      <w:ins w:id="1430" w:author="Maria Teresa Pais" w:date="2018-04-04T12:29:00Z">
        <w:r w:rsidR="00977543">
          <w:rPr>
            <w:noProof/>
            <w:webHidden/>
            <w:sz w:val="18"/>
            <w:lang w:val="pt-PT" w:eastAsia="en-US"/>
          </w:rPr>
          <w:t>2</w:t>
        </w:r>
      </w:ins>
      <w:del w:id="1431" w:author="Maria Teresa Pais" w:date="2018-03-12T09:26:00Z">
        <w:r w:rsidR="00AB62A5" w:rsidDel="00AF2D7E">
          <w:rPr>
            <w:noProof/>
            <w:webHidden/>
            <w:sz w:val="18"/>
            <w:lang w:val="pt-PT" w:eastAsia="en-US"/>
          </w:rPr>
          <w:delText>115</w:delText>
        </w:r>
      </w:del>
      <w:r w:rsidR="000A3030" w:rsidRPr="000A3030">
        <w:rPr>
          <w:noProof/>
          <w:webHidden/>
          <w:sz w:val="18"/>
          <w:lang w:val="pt-PT" w:eastAsia="en-US"/>
        </w:rPr>
        <w:fldChar w:fldCharType="end"/>
      </w:r>
      <w:r>
        <w:rPr>
          <w:noProof/>
          <w:sz w:val="18"/>
          <w:lang w:val="pt-PT" w:eastAsia="en-US"/>
        </w:rPr>
        <w:fldChar w:fldCharType="end"/>
      </w:r>
    </w:p>
    <w:p w14:paraId="787C698A" w14:textId="3AA4FF15"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"_Toc504119087" </w:instrText>
      </w:r>
      <w:r>
        <w:fldChar w:fldCharType="separate"/>
      </w:r>
      <w:r w:rsidR="000A3030" w:rsidRPr="000A3030">
        <w:rPr>
          <w:b/>
          <w:noProof/>
          <w:sz w:val="18"/>
          <w:lang w:val="pt-PT" w:eastAsia="en-US"/>
        </w:rPr>
        <w:t>5</w:t>
      </w:r>
      <w:r w:rsidR="000A3030" w:rsidRPr="000A3030">
        <w:rPr>
          <w:rFonts w:ascii="Calibri" w:hAnsi="Calibri"/>
          <w:noProof/>
          <w:sz w:val="22"/>
          <w:szCs w:val="22"/>
          <w:lang w:val="pt-PT" w:eastAsia="pt-PT"/>
        </w:rPr>
        <w:tab/>
      </w:r>
      <w:r w:rsidR="000A3030" w:rsidRPr="000A3030">
        <w:rPr>
          <w:b/>
          <w:noProof/>
          <w:sz w:val="18"/>
          <w:lang w:val="pt-PT" w:eastAsia="en-US"/>
        </w:rPr>
        <w:t>Documentação de suporte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_Toc504119087 \h </w:instrText>
      </w:r>
      <w:r w:rsidR="000A3030" w:rsidRPr="000A3030">
        <w:rPr>
          <w:b/>
          <w:noProof/>
          <w:webHidden/>
          <w:sz w:val="18"/>
          <w:lang w:val="pt-PT" w:eastAsia="en-US"/>
        </w:rPr>
      </w:r>
      <w:r w:rsidR="000A3030" w:rsidRPr="000A3030">
        <w:rPr>
          <w:b/>
          <w:noProof/>
          <w:webHidden/>
          <w:sz w:val="18"/>
          <w:lang w:val="pt-PT" w:eastAsia="en-US"/>
        </w:rPr>
        <w:fldChar w:fldCharType="separate"/>
      </w:r>
      <w:ins w:id="1432" w:author="Maria Teresa Pais" w:date="2018-04-04T12:29:00Z">
        <w:r w:rsidR="00977543">
          <w:rPr>
            <w:b/>
            <w:noProof/>
            <w:webHidden/>
            <w:sz w:val="18"/>
            <w:lang w:val="pt-PT" w:eastAsia="en-US"/>
          </w:rPr>
          <w:t>2</w:t>
        </w:r>
      </w:ins>
      <w:del w:id="1433" w:author="Maria Teresa Pais" w:date="2018-03-12T09:26:00Z">
        <w:r w:rsidR="00AB62A5" w:rsidDel="00AF2D7E">
          <w:rPr>
            <w:b/>
            <w:noProof/>
            <w:webHidden/>
            <w:sz w:val="18"/>
            <w:lang w:val="pt-PT" w:eastAsia="en-US"/>
          </w:rPr>
          <w:delText>116</w:delText>
        </w:r>
      </w:del>
      <w:r w:rsidR="000A3030" w:rsidRPr="000A3030">
        <w:rPr>
          <w:b/>
          <w:noProof/>
          <w:webHidden/>
          <w:sz w:val="18"/>
          <w:lang w:val="pt-PT" w:eastAsia="en-US"/>
        </w:rPr>
        <w:fldChar w:fldCharType="end"/>
      </w:r>
      <w:r>
        <w:rPr>
          <w:b/>
          <w:noProof/>
          <w:sz w:val="18"/>
          <w:lang w:val="pt-PT" w:eastAsia="en-US"/>
        </w:rPr>
        <w:fldChar w:fldCharType="end"/>
      </w:r>
    </w:p>
    <w:p w14:paraId="57E9D116" w14:textId="6CD124AD"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"_Toc504119088" </w:instrText>
      </w:r>
      <w:r>
        <w:fldChar w:fldCharType="separate"/>
      </w:r>
      <w:r w:rsidR="000A3030" w:rsidRPr="000A3030">
        <w:rPr>
          <w:noProof/>
          <w:sz w:val="18"/>
          <w:lang w:val="en-US" w:eastAsia="en-US"/>
        </w:rPr>
        <w:t>5.1</w:t>
      </w:r>
      <w:r w:rsidR="000A3030" w:rsidRPr="000A3030">
        <w:rPr>
          <w:rFonts w:ascii="Calibri" w:hAnsi="Calibri"/>
          <w:noProof/>
          <w:sz w:val="22"/>
          <w:szCs w:val="22"/>
          <w:lang w:val="pt-PT" w:eastAsia="pt-PT"/>
        </w:rPr>
        <w:tab/>
      </w:r>
      <w:r w:rsidR="000A3030" w:rsidRPr="000A3030">
        <w:rPr>
          <w:noProof/>
          <w:sz w:val="18"/>
          <w:lang w:val="pt-BR" w:eastAsia="en-US"/>
        </w:rPr>
        <w:t>Formato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_Toc504119088 \h </w:instrText>
      </w:r>
      <w:r w:rsidR="000A3030" w:rsidRPr="000A3030">
        <w:rPr>
          <w:noProof/>
          <w:webHidden/>
          <w:sz w:val="18"/>
          <w:lang w:val="pt-PT" w:eastAsia="en-US"/>
        </w:rPr>
      </w:r>
      <w:r w:rsidR="000A3030" w:rsidRPr="000A3030">
        <w:rPr>
          <w:noProof/>
          <w:webHidden/>
          <w:sz w:val="18"/>
          <w:lang w:val="pt-PT" w:eastAsia="en-US"/>
        </w:rPr>
        <w:fldChar w:fldCharType="separate"/>
      </w:r>
      <w:ins w:id="1434" w:author="Maria Teresa Pais" w:date="2018-04-04T12:29:00Z">
        <w:r w:rsidR="00977543">
          <w:rPr>
            <w:noProof/>
            <w:webHidden/>
            <w:sz w:val="18"/>
            <w:lang w:val="pt-PT" w:eastAsia="en-US"/>
          </w:rPr>
          <w:t>2</w:t>
        </w:r>
      </w:ins>
      <w:del w:id="1435" w:author="Maria Teresa Pais" w:date="2018-03-12T09:26:00Z">
        <w:r w:rsidR="00AB62A5" w:rsidDel="00AF2D7E">
          <w:rPr>
            <w:noProof/>
            <w:webHidden/>
            <w:sz w:val="18"/>
            <w:lang w:val="pt-PT" w:eastAsia="en-US"/>
          </w:rPr>
          <w:delText>116</w:delText>
        </w:r>
      </w:del>
      <w:r w:rsidR="000A3030" w:rsidRPr="000A3030">
        <w:rPr>
          <w:noProof/>
          <w:webHidden/>
          <w:sz w:val="18"/>
          <w:lang w:val="pt-PT" w:eastAsia="en-US"/>
        </w:rPr>
        <w:fldChar w:fldCharType="end"/>
      </w:r>
      <w:r>
        <w:rPr>
          <w:noProof/>
          <w:sz w:val="18"/>
          <w:lang w:val="pt-PT" w:eastAsia="en-US"/>
        </w:rPr>
        <w:fldChar w:fldCharType="end"/>
      </w:r>
    </w:p>
    <w:p w14:paraId="40071FDE" w14:textId="723E6C12"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"_Toc504119089" </w:instrText>
      </w:r>
      <w:r>
        <w:fldChar w:fldCharType="separate"/>
      </w:r>
      <w:r w:rsidR="000A3030" w:rsidRPr="000A3030">
        <w:rPr>
          <w:noProof/>
          <w:sz w:val="18"/>
          <w:lang w:val="pt-PT" w:eastAsia="en-US"/>
        </w:rPr>
        <w:t>5.2</w:t>
      </w:r>
      <w:r w:rsidR="000A3030" w:rsidRPr="000A3030">
        <w:rPr>
          <w:rFonts w:ascii="Calibri" w:hAnsi="Calibri"/>
          <w:noProof/>
          <w:sz w:val="22"/>
          <w:szCs w:val="22"/>
          <w:lang w:val="pt-PT" w:eastAsia="pt-PT"/>
        </w:rPr>
        <w:tab/>
      </w:r>
      <w:r w:rsidR="000A3030" w:rsidRPr="000A3030">
        <w:rPr>
          <w:noProof/>
          <w:sz w:val="18"/>
          <w:lang w:val="pt-BR" w:eastAsia="en-US"/>
        </w:rPr>
        <w:t>Disponibilidade dos PCN</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_Toc504119089 \h </w:instrText>
      </w:r>
      <w:r w:rsidR="000A3030" w:rsidRPr="000A3030">
        <w:rPr>
          <w:noProof/>
          <w:webHidden/>
          <w:sz w:val="18"/>
          <w:lang w:val="pt-PT" w:eastAsia="en-US"/>
        </w:rPr>
      </w:r>
      <w:r w:rsidR="000A3030" w:rsidRPr="000A3030">
        <w:rPr>
          <w:noProof/>
          <w:webHidden/>
          <w:sz w:val="18"/>
          <w:lang w:val="pt-PT" w:eastAsia="en-US"/>
        </w:rPr>
        <w:fldChar w:fldCharType="separate"/>
      </w:r>
      <w:ins w:id="1436" w:author="Maria Teresa Pais" w:date="2018-04-04T12:29:00Z">
        <w:r w:rsidR="00977543">
          <w:rPr>
            <w:noProof/>
            <w:webHidden/>
            <w:sz w:val="18"/>
            <w:lang w:val="pt-PT" w:eastAsia="en-US"/>
          </w:rPr>
          <w:t>2</w:t>
        </w:r>
      </w:ins>
      <w:del w:id="1437" w:author="Maria Teresa Pais" w:date="2018-03-12T09:26:00Z">
        <w:r w:rsidR="00AB62A5" w:rsidDel="00AF2D7E">
          <w:rPr>
            <w:noProof/>
            <w:webHidden/>
            <w:sz w:val="18"/>
            <w:lang w:val="pt-PT" w:eastAsia="en-US"/>
          </w:rPr>
          <w:delText>116</w:delText>
        </w:r>
      </w:del>
      <w:r w:rsidR="000A3030" w:rsidRPr="000A3030">
        <w:rPr>
          <w:noProof/>
          <w:webHidden/>
          <w:sz w:val="18"/>
          <w:lang w:val="pt-PT" w:eastAsia="en-US"/>
        </w:rPr>
        <w:fldChar w:fldCharType="end"/>
      </w:r>
      <w:r>
        <w:rPr>
          <w:noProof/>
          <w:sz w:val="18"/>
          <w:lang w:val="pt-PT" w:eastAsia="en-US"/>
        </w:rPr>
        <w:fldChar w:fldCharType="end"/>
      </w:r>
    </w:p>
    <w:p w14:paraId="6C5E708C" w14:textId="20E8221F"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"_Toc504119090" </w:instrText>
      </w:r>
      <w:r>
        <w:fldChar w:fldCharType="separate"/>
      </w:r>
      <w:r w:rsidR="000A3030" w:rsidRPr="000A3030">
        <w:rPr>
          <w:b/>
          <w:noProof/>
          <w:sz w:val="18"/>
          <w:lang w:val="pt-PT" w:eastAsia="en-US"/>
        </w:rPr>
        <w:t>6</w:t>
      </w:r>
      <w:r w:rsidR="000A3030" w:rsidRPr="000A3030">
        <w:rPr>
          <w:rFonts w:ascii="Calibri" w:hAnsi="Calibri"/>
          <w:noProof/>
          <w:sz w:val="22"/>
          <w:szCs w:val="22"/>
          <w:lang w:val="pt-PT" w:eastAsia="pt-PT"/>
        </w:rPr>
        <w:tab/>
      </w:r>
      <w:r w:rsidR="000A3030" w:rsidRPr="000A3030">
        <w:rPr>
          <w:b/>
          <w:noProof/>
          <w:sz w:val="18"/>
          <w:lang w:val="pt-PT" w:eastAsia="en-US"/>
        </w:rPr>
        <w:t>Exercícios de Continuidade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_Toc504119090 \h </w:instrText>
      </w:r>
      <w:r w:rsidR="000A3030" w:rsidRPr="000A3030">
        <w:rPr>
          <w:b/>
          <w:noProof/>
          <w:webHidden/>
          <w:sz w:val="18"/>
          <w:lang w:val="pt-PT" w:eastAsia="en-US"/>
        </w:rPr>
      </w:r>
      <w:r w:rsidR="000A3030" w:rsidRPr="000A3030">
        <w:rPr>
          <w:b/>
          <w:noProof/>
          <w:webHidden/>
          <w:sz w:val="18"/>
          <w:lang w:val="pt-PT" w:eastAsia="en-US"/>
        </w:rPr>
        <w:fldChar w:fldCharType="separate"/>
      </w:r>
      <w:ins w:id="1438" w:author="Maria Teresa Pais" w:date="2018-04-04T12:29:00Z">
        <w:r w:rsidR="00977543">
          <w:rPr>
            <w:b/>
            <w:noProof/>
            <w:webHidden/>
            <w:sz w:val="18"/>
            <w:lang w:val="pt-PT" w:eastAsia="en-US"/>
          </w:rPr>
          <w:t>2</w:t>
        </w:r>
      </w:ins>
      <w:del w:id="1439" w:author="Maria Teresa Pais" w:date="2018-03-12T09:26:00Z">
        <w:r w:rsidR="00AB62A5" w:rsidDel="00AF2D7E">
          <w:rPr>
            <w:b/>
            <w:noProof/>
            <w:webHidden/>
            <w:sz w:val="18"/>
            <w:lang w:val="pt-PT" w:eastAsia="en-US"/>
          </w:rPr>
          <w:delText>117</w:delText>
        </w:r>
      </w:del>
      <w:r w:rsidR="000A3030" w:rsidRPr="000A3030">
        <w:rPr>
          <w:b/>
          <w:noProof/>
          <w:webHidden/>
          <w:sz w:val="18"/>
          <w:lang w:val="pt-PT" w:eastAsia="en-US"/>
        </w:rPr>
        <w:fldChar w:fldCharType="end"/>
      </w:r>
      <w:r>
        <w:rPr>
          <w:b/>
          <w:noProof/>
          <w:sz w:val="18"/>
          <w:lang w:val="pt-PT" w:eastAsia="en-US"/>
        </w:rPr>
        <w:fldChar w:fldCharType="end"/>
      </w:r>
    </w:p>
    <w:p w14:paraId="7E109016" w14:textId="19DCE315"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"_Toc504119091" </w:instrText>
      </w:r>
      <w:r>
        <w:fldChar w:fldCharType="separate"/>
      </w:r>
      <w:r w:rsidR="000A3030" w:rsidRPr="000A3030">
        <w:rPr>
          <w:noProof/>
          <w:sz w:val="18"/>
          <w:lang w:val="en-US" w:eastAsia="en-US"/>
        </w:rPr>
        <w:t>6.1</w:t>
      </w:r>
      <w:r w:rsidR="000A3030" w:rsidRPr="000A3030">
        <w:rPr>
          <w:rFonts w:ascii="Calibri" w:hAnsi="Calibri"/>
          <w:noProof/>
          <w:sz w:val="22"/>
          <w:szCs w:val="22"/>
          <w:lang w:val="pt-PT" w:eastAsia="pt-PT"/>
        </w:rPr>
        <w:tab/>
      </w:r>
      <w:r w:rsidR="000A3030" w:rsidRPr="000A3030">
        <w:rPr>
          <w:noProof/>
          <w:sz w:val="18"/>
          <w:lang w:val="pt-BR" w:eastAsia="en-US"/>
        </w:rPr>
        <w:t>Objetivos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_Toc504119091 \h </w:instrText>
      </w:r>
      <w:r w:rsidR="000A3030" w:rsidRPr="000A3030">
        <w:rPr>
          <w:noProof/>
          <w:webHidden/>
          <w:sz w:val="18"/>
          <w:lang w:val="pt-PT" w:eastAsia="en-US"/>
        </w:rPr>
      </w:r>
      <w:r w:rsidR="000A3030" w:rsidRPr="000A3030">
        <w:rPr>
          <w:noProof/>
          <w:webHidden/>
          <w:sz w:val="18"/>
          <w:lang w:val="pt-PT" w:eastAsia="en-US"/>
        </w:rPr>
        <w:fldChar w:fldCharType="separate"/>
      </w:r>
      <w:ins w:id="1440" w:author="Maria Teresa Pais" w:date="2018-04-04T12:29:00Z">
        <w:r w:rsidR="00977543">
          <w:rPr>
            <w:noProof/>
            <w:webHidden/>
            <w:sz w:val="18"/>
            <w:lang w:val="pt-PT" w:eastAsia="en-US"/>
          </w:rPr>
          <w:t>2</w:t>
        </w:r>
      </w:ins>
      <w:del w:id="1441" w:author="Maria Teresa Pais" w:date="2018-03-12T09:26:00Z">
        <w:r w:rsidR="00AB62A5" w:rsidDel="00AF2D7E">
          <w:rPr>
            <w:noProof/>
            <w:webHidden/>
            <w:sz w:val="18"/>
            <w:lang w:val="pt-PT" w:eastAsia="en-US"/>
          </w:rPr>
          <w:delText>117</w:delText>
        </w:r>
      </w:del>
      <w:r w:rsidR="000A3030" w:rsidRPr="000A3030">
        <w:rPr>
          <w:noProof/>
          <w:webHidden/>
          <w:sz w:val="18"/>
          <w:lang w:val="pt-PT" w:eastAsia="en-US"/>
        </w:rPr>
        <w:fldChar w:fldCharType="end"/>
      </w:r>
      <w:r>
        <w:rPr>
          <w:noProof/>
          <w:sz w:val="18"/>
          <w:lang w:val="pt-PT" w:eastAsia="en-US"/>
        </w:rPr>
        <w:fldChar w:fldCharType="end"/>
      </w:r>
    </w:p>
    <w:p w14:paraId="5C74851D" w14:textId="0CBFA2F0"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"_Toc504119092" </w:instrText>
      </w:r>
      <w:r>
        <w:fldChar w:fldCharType="separate"/>
      </w:r>
      <w:r w:rsidR="000A3030" w:rsidRPr="000A3030">
        <w:rPr>
          <w:noProof/>
          <w:sz w:val="18"/>
          <w:lang w:val="pt-PT" w:eastAsia="en-US"/>
        </w:rPr>
        <w:t>6.2</w:t>
      </w:r>
      <w:r w:rsidR="000A3030" w:rsidRPr="000A3030">
        <w:rPr>
          <w:rFonts w:ascii="Calibri" w:hAnsi="Calibri"/>
          <w:noProof/>
          <w:sz w:val="22"/>
          <w:szCs w:val="22"/>
          <w:lang w:val="pt-PT" w:eastAsia="pt-PT"/>
        </w:rPr>
        <w:tab/>
      </w:r>
      <w:r w:rsidR="000A3030" w:rsidRPr="000A3030">
        <w:rPr>
          <w:noProof/>
          <w:sz w:val="18"/>
          <w:lang w:val="pt-BR" w:eastAsia="en-US"/>
        </w:rPr>
        <w:t>Planeamento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_Toc504119092 \h </w:instrText>
      </w:r>
      <w:r w:rsidR="000A3030" w:rsidRPr="000A3030">
        <w:rPr>
          <w:noProof/>
          <w:webHidden/>
          <w:sz w:val="18"/>
          <w:lang w:val="pt-PT" w:eastAsia="en-US"/>
        </w:rPr>
      </w:r>
      <w:r w:rsidR="000A3030" w:rsidRPr="000A3030">
        <w:rPr>
          <w:noProof/>
          <w:webHidden/>
          <w:sz w:val="18"/>
          <w:lang w:val="pt-PT" w:eastAsia="en-US"/>
        </w:rPr>
        <w:fldChar w:fldCharType="separate"/>
      </w:r>
      <w:ins w:id="1442" w:author="Maria Teresa Pais" w:date="2018-04-04T12:29:00Z">
        <w:r w:rsidR="00977543">
          <w:rPr>
            <w:noProof/>
            <w:webHidden/>
            <w:sz w:val="18"/>
            <w:lang w:val="pt-PT" w:eastAsia="en-US"/>
          </w:rPr>
          <w:t>2</w:t>
        </w:r>
      </w:ins>
      <w:del w:id="1443" w:author="Maria Teresa Pais" w:date="2018-03-12T09:26:00Z">
        <w:r w:rsidR="00AB62A5" w:rsidDel="00AF2D7E">
          <w:rPr>
            <w:noProof/>
            <w:webHidden/>
            <w:sz w:val="18"/>
            <w:lang w:val="pt-PT" w:eastAsia="en-US"/>
          </w:rPr>
          <w:delText>117</w:delText>
        </w:r>
      </w:del>
      <w:r w:rsidR="000A3030" w:rsidRPr="000A3030">
        <w:rPr>
          <w:noProof/>
          <w:webHidden/>
          <w:sz w:val="18"/>
          <w:lang w:val="pt-PT" w:eastAsia="en-US"/>
        </w:rPr>
        <w:fldChar w:fldCharType="end"/>
      </w:r>
      <w:r>
        <w:rPr>
          <w:noProof/>
          <w:sz w:val="18"/>
          <w:lang w:val="pt-PT" w:eastAsia="en-US"/>
        </w:rPr>
        <w:fldChar w:fldCharType="end"/>
      </w:r>
    </w:p>
    <w:p w14:paraId="7D23A3BD" w14:textId="0E17F6D7"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"_Toc504119093" </w:instrText>
      </w:r>
      <w:r>
        <w:fldChar w:fldCharType="separate"/>
      </w:r>
      <w:r w:rsidR="000A3030" w:rsidRPr="000A3030">
        <w:rPr>
          <w:noProof/>
          <w:sz w:val="18"/>
          <w:lang w:val="pt-PT" w:eastAsia="en-US"/>
        </w:rPr>
        <w:t>6.3</w:t>
      </w:r>
      <w:r w:rsidR="000A3030" w:rsidRPr="000A3030">
        <w:rPr>
          <w:rFonts w:ascii="Calibri" w:hAnsi="Calibri"/>
          <w:noProof/>
          <w:sz w:val="22"/>
          <w:szCs w:val="22"/>
          <w:lang w:val="pt-PT" w:eastAsia="pt-PT"/>
        </w:rPr>
        <w:tab/>
      </w:r>
      <w:r w:rsidR="000A3030" w:rsidRPr="000A3030">
        <w:rPr>
          <w:noProof/>
          <w:sz w:val="18"/>
          <w:lang w:val="pt-BR" w:eastAsia="en-US"/>
        </w:rPr>
        <w:t>Execução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_Toc504119093 \h </w:instrText>
      </w:r>
      <w:r w:rsidR="000A3030" w:rsidRPr="000A3030">
        <w:rPr>
          <w:noProof/>
          <w:webHidden/>
          <w:sz w:val="18"/>
          <w:lang w:val="pt-PT" w:eastAsia="en-US"/>
        </w:rPr>
      </w:r>
      <w:r w:rsidR="000A3030" w:rsidRPr="000A3030">
        <w:rPr>
          <w:noProof/>
          <w:webHidden/>
          <w:sz w:val="18"/>
          <w:lang w:val="pt-PT" w:eastAsia="en-US"/>
        </w:rPr>
        <w:fldChar w:fldCharType="separate"/>
      </w:r>
      <w:ins w:id="1444" w:author="Maria Teresa Pais" w:date="2018-04-04T12:29:00Z">
        <w:r w:rsidR="00977543">
          <w:rPr>
            <w:noProof/>
            <w:webHidden/>
            <w:sz w:val="18"/>
            <w:lang w:val="pt-PT" w:eastAsia="en-US"/>
          </w:rPr>
          <w:t>2</w:t>
        </w:r>
      </w:ins>
      <w:del w:id="1445" w:author="Maria Teresa Pais" w:date="2018-03-12T09:26:00Z">
        <w:r w:rsidR="00AB62A5" w:rsidDel="00AF2D7E">
          <w:rPr>
            <w:noProof/>
            <w:webHidden/>
            <w:sz w:val="18"/>
            <w:lang w:val="pt-PT" w:eastAsia="en-US"/>
          </w:rPr>
          <w:delText>118</w:delText>
        </w:r>
      </w:del>
      <w:r w:rsidR="000A3030" w:rsidRPr="000A3030">
        <w:rPr>
          <w:noProof/>
          <w:webHidden/>
          <w:sz w:val="18"/>
          <w:lang w:val="pt-PT" w:eastAsia="en-US"/>
        </w:rPr>
        <w:fldChar w:fldCharType="end"/>
      </w:r>
      <w:r>
        <w:rPr>
          <w:noProof/>
          <w:sz w:val="18"/>
          <w:lang w:val="pt-PT" w:eastAsia="en-US"/>
        </w:rPr>
        <w:fldChar w:fldCharType="end"/>
      </w:r>
    </w:p>
    <w:p w14:paraId="5B4D93AD" w14:textId="733FEE38"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"_Toc504119094" </w:instrText>
      </w:r>
      <w:r>
        <w:fldChar w:fldCharType="separate"/>
      </w:r>
      <w:r w:rsidR="000A3030" w:rsidRPr="000A3030">
        <w:rPr>
          <w:b/>
          <w:noProof/>
          <w:sz w:val="18"/>
          <w:lang w:val="pt-PT" w:eastAsia="en-US"/>
        </w:rPr>
        <w:t>7</w:t>
      </w:r>
      <w:r w:rsidR="000A3030" w:rsidRPr="000A3030">
        <w:rPr>
          <w:rFonts w:ascii="Calibri" w:hAnsi="Calibri"/>
          <w:noProof/>
          <w:sz w:val="22"/>
          <w:szCs w:val="22"/>
          <w:lang w:val="pt-PT" w:eastAsia="pt-PT"/>
        </w:rPr>
        <w:tab/>
      </w:r>
      <w:r w:rsidR="000A3030" w:rsidRPr="000A3030">
        <w:rPr>
          <w:b/>
          <w:noProof/>
          <w:sz w:val="18"/>
          <w:lang w:val="pt-PT" w:eastAsia="en-US"/>
        </w:rPr>
        <w:t>Acrónimos e Siglas</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_Toc504119094 \h </w:instrText>
      </w:r>
      <w:r w:rsidR="000A3030" w:rsidRPr="000A3030">
        <w:rPr>
          <w:b/>
          <w:noProof/>
          <w:webHidden/>
          <w:sz w:val="18"/>
          <w:lang w:val="pt-PT" w:eastAsia="en-US"/>
        </w:rPr>
      </w:r>
      <w:r w:rsidR="000A3030" w:rsidRPr="000A3030">
        <w:rPr>
          <w:b/>
          <w:noProof/>
          <w:webHidden/>
          <w:sz w:val="18"/>
          <w:lang w:val="pt-PT" w:eastAsia="en-US"/>
        </w:rPr>
        <w:fldChar w:fldCharType="separate"/>
      </w:r>
      <w:ins w:id="1446" w:author="Maria Teresa Pais" w:date="2018-04-04T12:29:00Z">
        <w:r w:rsidR="00977543">
          <w:rPr>
            <w:b/>
            <w:noProof/>
            <w:webHidden/>
            <w:sz w:val="18"/>
            <w:lang w:val="pt-PT" w:eastAsia="en-US"/>
          </w:rPr>
          <w:t>2</w:t>
        </w:r>
      </w:ins>
      <w:del w:id="1447" w:author="Maria Teresa Pais" w:date="2018-03-12T09:26:00Z">
        <w:r w:rsidR="00AB62A5" w:rsidDel="00AF2D7E">
          <w:rPr>
            <w:b/>
            <w:noProof/>
            <w:webHidden/>
            <w:sz w:val="18"/>
            <w:lang w:val="pt-PT" w:eastAsia="en-US"/>
          </w:rPr>
          <w:delText>119</w:delText>
        </w:r>
      </w:del>
      <w:r w:rsidR="000A3030" w:rsidRPr="000A3030">
        <w:rPr>
          <w:b/>
          <w:noProof/>
          <w:webHidden/>
          <w:sz w:val="18"/>
          <w:lang w:val="pt-PT" w:eastAsia="en-US"/>
        </w:rPr>
        <w:fldChar w:fldCharType="end"/>
      </w:r>
      <w:r>
        <w:rPr>
          <w:b/>
          <w:noProof/>
          <w:sz w:val="18"/>
          <w:lang w:val="pt-PT" w:eastAsia="en-US"/>
        </w:rPr>
        <w:fldChar w:fldCharType="end"/>
      </w:r>
    </w:p>
    <w:p w14:paraId="4A27442A" w14:textId="77777777" w:rsidR="000A3030" w:rsidRPr="000A3030" w:rsidRDefault="000A3030" w:rsidP="000A3030">
      <w:pPr>
        <w:spacing w:before="60" w:after="60" w:line="360" w:lineRule="auto"/>
        <w:jc w:val="both"/>
        <w:rPr>
          <w:sz w:val="18"/>
          <w:szCs w:val="20"/>
          <w:lang w:val="pt-PT" w:eastAsia="en-US"/>
        </w:rPr>
      </w:pPr>
      <w:r w:rsidRPr="000A3030">
        <w:rPr>
          <w:sz w:val="18"/>
          <w:szCs w:val="20"/>
          <w:lang w:val="pt-PT" w:eastAsia="en-US"/>
        </w:rPr>
        <w:fldChar w:fldCharType="end"/>
      </w:r>
    </w:p>
    <w:p w14:paraId="5F6EE3CF" w14:textId="77777777" w:rsidR="000A3030" w:rsidRPr="000A3030" w:rsidRDefault="000A3030" w:rsidP="000A3030">
      <w:pPr>
        <w:spacing w:after="160" w:line="259" w:lineRule="auto"/>
        <w:rPr>
          <w:sz w:val="18"/>
          <w:szCs w:val="20"/>
          <w:lang w:val="pt-PT" w:eastAsia="en-US"/>
        </w:rPr>
      </w:pPr>
      <w:r w:rsidRPr="000A3030">
        <w:rPr>
          <w:sz w:val="18"/>
          <w:szCs w:val="20"/>
          <w:lang w:val="pt-PT" w:eastAsia="en-US"/>
        </w:rPr>
        <w:br w:type="page"/>
      </w:r>
    </w:p>
    <w:p w14:paraId="3C267343" w14:textId="09766402"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48" w:name="_Toc504119076"/>
      <w:bookmarkStart w:id="1449" w:name="_Toc507437785"/>
      <w:bookmarkStart w:id="1450" w:name="_Toc507438369"/>
      <w:r w:rsidRPr="000A3030">
        <w:rPr>
          <w:b/>
          <w:bCs/>
          <w:sz w:val="36"/>
          <w:szCs w:val="60"/>
          <w:lang w:val="pt-PT" w:eastAsia="en-US"/>
        </w:rPr>
        <w:t>Objetivos da Continuidade de Negócio</w:t>
      </w:r>
      <w:bookmarkEnd w:id="1448"/>
      <w:bookmarkEnd w:id="1449"/>
      <w:bookmarkEnd w:id="1450"/>
    </w:p>
    <w:p w14:paraId="2A209CDF" w14:textId="77777777" w:rsidR="000A3030" w:rsidRPr="000A3030" w:rsidRDefault="000A3030" w:rsidP="000A3030">
      <w:pPr>
        <w:spacing w:before="60" w:after="60" w:line="360" w:lineRule="auto"/>
        <w:jc w:val="both"/>
        <w:rPr>
          <w:szCs w:val="20"/>
          <w:lang w:val="pt-PT" w:eastAsia="en-US"/>
        </w:rPr>
      </w:pPr>
      <w:bookmarkStart w:id="1451" w:name="_Toc209948981"/>
      <w:r w:rsidRPr="000A3030">
        <w:rPr>
          <w:szCs w:val="20"/>
          <w:lang w:val="pt-PT" w:eastAsia="en-US"/>
        </w:rPr>
        <w:t>Os objetivos da Continuidade de Negócio da SIBS FPS são:</w:t>
      </w:r>
    </w:p>
    <w:p w14:paraId="402ECE16"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Identificar, planear, dotar de recursos e implementar ações preventivas que reduzam o risco de interrupção de serviços.</w:t>
      </w:r>
    </w:p>
    <w:p w14:paraId="5EA4E8DF"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Criar mecanismos de resposta a interrupções graves nos serviços, alocando recursos e definindo prioridades para ações de recuperação de serviços críticos e preparação para retomar o seu normal funcionamento tão rápido quanto possível.</w:t>
      </w:r>
    </w:p>
    <w:p w14:paraId="7786ACC4"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Apoiar a comunicação eficaz durante uma interrupção de serviço.</w:t>
      </w:r>
    </w:p>
    <w:p w14:paraId="049EE1C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 xml:space="preserve">Garantir que a SIBS pode continuar a prestar os seus serviços </w:t>
      </w:r>
      <w:r w:rsidRPr="000A3030">
        <w:rPr>
          <w:i/>
          <w:szCs w:val="20"/>
          <w:lang w:val="pt-PT" w:eastAsia="en-US"/>
        </w:rPr>
        <w:t>core</w:t>
      </w:r>
      <w:r w:rsidRPr="000A3030">
        <w:rPr>
          <w:szCs w:val="20"/>
          <w:lang w:val="pt-PT" w:eastAsia="en-US"/>
        </w:rPr>
        <w:t xml:space="preserve"> em caso de surgir uma emergência.</w:t>
      </w:r>
    </w:p>
    <w:p w14:paraId="5E484B75"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Articular-se com os dispositivos locais de resiliência, incluindo os comandos estratégico, tático e operacional.</w:t>
      </w:r>
    </w:p>
    <w:p w14:paraId="1683C23D"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a existência e atualização de Planos de Continuidade de Negócio (PCN) para todos os serviços.</w:t>
      </w:r>
    </w:p>
    <w:p w14:paraId="57BF65DE"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que os fornecedores da SIBS FPS têm, também eles, Plano de Continuidade de Negócio compatível com o PCN da SIBS.</w:t>
      </w:r>
    </w:p>
    <w:p w14:paraId="64B3C8F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Reduzir o risco de ocorrência de incidentes disruptivos no seu Centro Principal de Processamento de Dados (CP), situado em Alfragide.</w:t>
      </w:r>
    </w:p>
    <w:p w14:paraId="6031AB55" w14:textId="77777777"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52" w:name="_Toc504119077"/>
      <w:bookmarkStart w:id="1453" w:name="_Toc507437786"/>
      <w:bookmarkStart w:id="1454" w:name="_Toc507438370"/>
      <w:r w:rsidRPr="000A3030">
        <w:rPr>
          <w:b/>
          <w:bCs/>
          <w:sz w:val="36"/>
          <w:szCs w:val="60"/>
          <w:lang w:val="pt-PT" w:eastAsia="en-US"/>
        </w:rPr>
        <w:t>Modelo e Implementação</w:t>
      </w:r>
      <w:bookmarkEnd w:id="1452"/>
      <w:bookmarkEnd w:id="1453"/>
      <w:bookmarkEnd w:id="1454"/>
    </w:p>
    <w:p w14:paraId="6C86C287"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A Continuidade de Negócio está baseada em Fases e segmentada em Domínios de Recuperação e Cenários. O presente Plano poderá ser </w:t>
      </w:r>
      <w:proofErr w:type="spellStart"/>
      <w:r w:rsidRPr="000A3030">
        <w:rPr>
          <w:szCs w:val="20"/>
          <w:lang w:val="pt-PT" w:eastAsia="en-US"/>
        </w:rPr>
        <w:t>actualizado</w:t>
      </w:r>
      <w:proofErr w:type="spellEnd"/>
      <w:r w:rsidRPr="000A3030">
        <w:rPr>
          <w:szCs w:val="20"/>
          <w:lang w:val="pt-PT" w:eastAsia="en-US"/>
        </w:rPr>
        <w:t xml:space="preserve"> pela SIBS em função da evolução dos seus processos operacionais e da sua plataforma tecnológica.</w:t>
      </w:r>
    </w:p>
    <w:p w14:paraId="08E1AF68" w14:textId="5805A5EE"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55" w:name="_Toc504119078"/>
      <w:bookmarkStart w:id="1456" w:name="_Toc507437787"/>
      <w:bookmarkStart w:id="1457" w:name="_Toc507438371"/>
      <w:bookmarkEnd w:id="1451"/>
      <w:r w:rsidRPr="000A3030">
        <w:rPr>
          <w:b/>
          <w:sz w:val="32"/>
          <w:szCs w:val="44"/>
          <w:lang w:val="pt-PT" w:eastAsia="en-US"/>
        </w:rPr>
        <w:t>Fases de Continuidade</w:t>
      </w:r>
      <w:bookmarkEnd w:id="1455"/>
      <w:bookmarkEnd w:id="1456"/>
      <w:bookmarkEnd w:id="1457"/>
    </w:p>
    <w:p w14:paraId="5512CDB8" w14:textId="77777777" w:rsidR="000A3030" w:rsidRPr="000A3030" w:rsidRDefault="000A3030" w:rsidP="000A3030">
      <w:pPr>
        <w:spacing w:before="360" w:after="120" w:line="360" w:lineRule="auto"/>
        <w:jc w:val="both"/>
        <w:rPr>
          <w:b/>
          <w:bCs/>
          <w:szCs w:val="20"/>
          <w:lang w:val="pt-PT" w:eastAsia="en-US"/>
        </w:rPr>
      </w:pPr>
      <w:r w:rsidRPr="000A3030">
        <w:rPr>
          <w:b/>
          <w:bCs/>
          <w:sz w:val="22"/>
          <w:szCs w:val="20"/>
          <w:u w:val="single"/>
          <w:lang w:val="pt-PT" w:eastAsia="en-US"/>
        </w:rPr>
        <w:t>Pré-desastre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corrente || Prevenção</w:t>
      </w:r>
    </w:p>
    <w:p w14:paraId="4D6AFAB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Atividades de carácter preventivo que visam prevenir potenciais desastres e controlar o impacto operacional de um desastre no Centro Principal (CP) e são executadas de forma (</w:t>
      </w:r>
      <w:proofErr w:type="spellStart"/>
      <w:r w:rsidRPr="000A3030">
        <w:rPr>
          <w:szCs w:val="20"/>
          <w:lang w:val="pt-PT" w:eastAsia="en-US"/>
        </w:rPr>
        <w:t>re</w:t>
      </w:r>
      <w:proofErr w:type="spellEnd"/>
      <w:r w:rsidRPr="000A3030">
        <w:rPr>
          <w:szCs w:val="20"/>
          <w:lang w:val="pt-PT" w:eastAsia="en-US"/>
        </w:rPr>
        <w:t xml:space="preserve">)corrente. </w:t>
      </w:r>
    </w:p>
    <w:p w14:paraId="1C21F7E8" w14:textId="77777777" w:rsidR="000A3030" w:rsidRPr="000A3030" w:rsidRDefault="000A3030" w:rsidP="000A3030">
      <w:pPr>
        <w:spacing w:before="360" w:after="120" w:line="360" w:lineRule="auto"/>
        <w:jc w:val="both"/>
        <w:rPr>
          <w:szCs w:val="20"/>
          <w:lang w:val="pt-PT" w:eastAsia="en-US"/>
        </w:rPr>
      </w:pPr>
      <w:r w:rsidRPr="000A3030">
        <w:rPr>
          <w:b/>
          <w:bCs/>
          <w:sz w:val="22"/>
          <w:szCs w:val="20"/>
          <w:u w:val="single"/>
          <w:lang w:val="pt-PT" w:eastAsia="en-US"/>
        </w:rPr>
        <w:t>Pós-desastre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de contingência || Reação || Recuperação || Retorno</w:t>
      </w:r>
    </w:p>
    <w:p w14:paraId="5E30518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para avaliar a dimensão e gravidade do desastre por forma a se decidir a ativação do(s) Plano(s) de Continuidade de Negócio (PCN) do(s) serviço(s) afetado(s).</w:t>
      </w:r>
    </w:p>
    <w:p w14:paraId="7EB578FE"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associadas à ativação da infraestrutura tecnológica e física do Centro Alternativo (CA) e, consequentemente, a recuperação dos serviços por elas suportados.</w:t>
      </w:r>
    </w:p>
    <w:p w14:paraId="12EFA243"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macro atividades necessárias à elaboração de um plano de restabelecimento da operação no CP original.</w:t>
      </w:r>
    </w:p>
    <w:p w14:paraId="0E308CBB" w14:textId="70C3DE7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58" w:name="_Toc504119079"/>
      <w:bookmarkStart w:id="1459" w:name="_Toc507437788"/>
      <w:bookmarkStart w:id="1460" w:name="_Toc507438372"/>
      <w:r w:rsidRPr="000A3030">
        <w:rPr>
          <w:b/>
          <w:sz w:val="32"/>
          <w:szCs w:val="44"/>
          <w:lang w:val="pt-PT" w:eastAsia="en-US"/>
        </w:rPr>
        <w:t>Domínios de Recuperação</w:t>
      </w:r>
      <w:bookmarkEnd w:id="1458"/>
      <w:bookmarkEnd w:id="1459"/>
      <w:bookmarkEnd w:id="1460"/>
    </w:p>
    <w:p w14:paraId="779391B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efeitos de organização da recuperação, constituíram-se vários Domínios de Recuperação (DR), os quais representam conjuntos de serviços a recuperar após a ocorrência de um desastre, com nível de criticidade igual ou semelhante. A cada DR corresponde um diferente grau de prioridade de recuperação, sendo o DR0 e DR9, os de prioridade máxima e os DR1, DR2, DR3, etc. de prioridades sucessivamente menores.</w:t>
      </w:r>
    </w:p>
    <w:p w14:paraId="734AD527" w14:textId="4DDC94F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61" w:name="_Toc504119080"/>
      <w:bookmarkStart w:id="1462" w:name="_Toc507437789"/>
      <w:bookmarkStart w:id="1463" w:name="_Toc507438373"/>
      <w:r w:rsidRPr="000A3030">
        <w:rPr>
          <w:b/>
          <w:sz w:val="32"/>
          <w:szCs w:val="44"/>
          <w:lang w:val="pt-PT" w:eastAsia="en-US"/>
        </w:rPr>
        <w:t>Cenários</w:t>
      </w:r>
      <w:bookmarkEnd w:id="1461"/>
      <w:bookmarkEnd w:id="1462"/>
      <w:bookmarkEnd w:id="1463"/>
    </w:p>
    <w:p w14:paraId="18E01CC0"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Os «Cenários» foram definidos com base em hipotéticos cenários em que se poderá encontrar o CP/CA (quer a infraestrutura, quer as aplicações) no momento do desastre.</w:t>
      </w:r>
    </w:p>
    <w:p w14:paraId="68BBB4A9"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Na base de todos os cenários está a possibilidade de acesso aos dados no CP no momento de ativação do Plano.</w:t>
      </w:r>
    </w:p>
    <w:p w14:paraId="040E991B" w14:textId="3B3FE14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64" w:name="_Toc504119081"/>
      <w:bookmarkStart w:id="1465" w:name="_Toc507437790"/>
      <w:bookmarkStart w:id="1466" w:name="_Toc507438374"/>
      <w:r w:rsidRPr="000A3030">
        <w:rPr>
          <w:b/>
          <w:bCs/>
          <w:sz w:val="36"/>
          <w:szCs w:val="60"/>
          <w:lang w:val="pt-PT" w:eastAsia="en-US"/>
        </w:rPr>
        <w:t>O Plano de Continuidade de Negócio (PCN)</w:t>
      </w:r>
      <w:bookmarkEnd w:id="1464"/>
      <w:bookmarkEnd w:id="1465"/>
      <w:bookmarkEnd w:id="1466"/>
    </w:p>
    <w:p w14:paraId="3F144EE4" w14:textId="77777777" w:rsidR="000A3030" w:rsidRPr="000A3030" w:rsidRDefault="000A3030" w:rsidP="000A3030">
      <w:pPr>
        <w:spacing w:before="60" w:after="60" w:line="360" w:lineRule="auto"/>
        <w:jc w:val="both"/>
        <w:rPr>
          <w:bCs/>
          <w:szCs w:val="20"/>
          <w:lang w:val="pt-BR" w:eastAsia="en-US"/>
        </w:rPr>
      </w:pPr>
      <w:r w:rsidRPr="000A3030">
        <w:rPr>
          <w:bCs/>
          <w:szCs w:val="20"/>
          <w:lang w:val="pt-BR" w:eastAsia="en-US"/>
        </w:rPr>
        <w:t>Cada DR tem o seu próprio PCN e todos eles são baseados em:</w:t>
      </w:r>
    </w:p>
    <w:p w14:paraId="09234F82"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Procedimentos detalhados capazes de suportar as Fases da Continuidade que cada PCN pretende apoiar;</w:t>
      </w:r>
    </w:p>
    <w:p w14:paraId="2AADD710"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Continuidade dos Processos de Negócio críticos destinadas a permitir a sua recuperação rápida e eficaz, caso o CP fique inoperacional ou gravemente afetado;</w:t>
      </w:r>
    </w:p>
    <w:p w14:paraId="6A205A6D"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Pessoas, organizadas em Equipas de Continuidade, com responsabilidades ao nível do desempenho dos procedimentos previamente definidos;</w:t>
      </w:r>
    </w:p>
    <w:p w14:paraId="7639EABA"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Documentação de Suporte que detalha todo o PCN;</w:t>
      </w:r>
    </w:p>
    <w:p w14:paraId="26EEC753"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Proteção de Pessoas e Bens da Organização;</w:t>
      </w:r>
    </w:p>
    <w:p w14:paraId="31618868"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 xml:space="preserve">Procedimentos de comunicação com todos os </w:t>
      </w:r>
      <w:proofErr w:type="spellStart"/>
      <w:r w:rsidRPr="000A3030">
        <w:rPr>
          <w:i/>
          <w:szCs w:val="20"/>
          <w:lang w:val="pt-PT" w:eastAsia="en-US"/>
        </w:rPr>
        <w:t>stakeholders</w:t>
      </w:r>
      <w:proofErr w:type="spellEnd"/>
      <w:r w:rsidRPr="000A3030">
        <w:rPr>
          <w:szCs w:val="20"/>
          <w:lang w:val="pt-PT" w:eastAsia="en-US"/>
        </w:rPr>
        <w:t xml:space="preserve"> de forma eficaz. </w:t>
      </w:r>
    </w:p>
    <w:p w14:paraId="05BABBAD" w14:textId="0091105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67" w:name="_Toc504119082"/>
      <w:bookmarkStart w:id="1468" w:name="_Toc507437791"/>
      <w:bookmarkStart w:id="1469" w:name="_Toc507438375"/>
      <w:r w:rsidRPr="000A3030">
        <w:rPr>
          <w:b/>
          <w:bCs/>
          <w:sz w:val="36"/>
          <w:szCs w:val="60"/>
          <w:lang w:val="pt-PT" w:eastAsia="en-US"/>
        </w:rPr>
        <w:t>Infraestrutura e soluções de suporte ao PCN</w:t>
      </w:r>
      <w:bookmarkEnd w:id="1467"/>
      <w:bookmarkEnd w:id="1468"/>
      <w:bookmarkEnd w:id="1469"/>
    </w:p>
    <w:p w14:paraId="67BE90AC" w14:textId="07A1BBCD"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0" w:name="_Toc504119083"/>
      <w:bookmarkStart w:id="1471" w:name="_Toc507437792"/>
      <w:bookmarkStart w:id="1472" w:name="_Toc507438376"/>
      <w:r w:rsidRPr="000A3030">
        <w:rPr>
          <w:b/>
          <w:sz w:val="32"/>
          <w:szCs w:val="44"/>
          <w:lang w:val="pt-BR" w:eastAsia="en-US"/>
        </w:rPr>
        <w:t>Centro de Processamento de Dados (CPD)</w:t>
      </w:r>
      <w:bookmarkEnd w:id="1470"/>
      <w:bookmarkEnd w:id="1471"/>
      <w:bookmarkEnd w:id="1472"/>
    </w:p>
    <w:p w14:paraId="14C0F280" w14:textId="77777777" w:rsidR="000A3030" w:rsidRPr="000A3030" w:rsidRDefault="000A3030" w:rsidP="000A3030">
      <w:pPr>
        <w:spacing w:before="60" w:after="60" w:line="360" w:lineRule="auto"/>
        <w:jc w:val="both"/>
        <w:rPr>
          <w:b/>
          <w:bCs/>
          <w:szCs w:val="20"/>
          <w:lang w:val="pt-PT" w:eastAsia="en-US"/>
        </w:rPr>
      </w:pPr>
      <w:r w:rsidRPr="000A3030">
        <w:rPr>
          <w:szCs w:val="20"/>
          <w:lang w:val="pt-PT" w:eastAsia="en-US"/>
        </w:rPr>
        <w:t>A infraestrutura de Continuidade da SIBS FPS assenta essencialmente na existência de dois Centros de Processamento de Dados (CPD) de funcionamento permanente</w:t>
      </w:r>
      <w:r w:rsidRPr="000A3030">
        <w:rPr>
          <w:bCs/>
          <w:szCs w:val="20"/>
          <w:lang w:val="pt-PT" w:eastAsia="en-US"/>
        </w:rPr>
        <w:t>:</w:t>
      </w:r>
    </w:p>
    <w:p w14:paraId="4923CE13" w14:textId="77777777" w:rsidR="000A3030" w:rsidRPr="000A3030" w:rsidRDefault="000A3030" w:rsidP="000A3030">
      <w:pPr>
        <w:spacing w:before="240" w:after="60" w:line="360" w:lineRule="auto"/>
        <w:jc w:val="both"/>
        <w:rPr>
          <w:szCs w:val="20"/>
          <w:lang w:val="pt-PT" w:eastAsia="en-US"/>
        </w:rPr>
      </w:pPr>
      <w:r w:rsidRPr="000A3030">
        <w:rPr>
          <w:szCs w:val="20"/>
          <w:lang w:val="pt-PT" w:eastAsia="en-US"/>
        </w:rPr>
        <w:t xml:space="preserve">Um CPD em Lisboa (Centro Principal - </w:t>
      </w:r>
      <w:proofErr w:type="gramStart"/>
      <w:r w:rsidRPr="000A3030">
        <w:rPr>
          <w:szCs w:val="20"/>
          <w:lang w:val="pt-PT" w:eastAsia="en-US"/>
        </w:rPr>
        <w:t xml:space="preserve">CP)   </w:t>
      </w:r>
      <w:proofErr w:type="gramEnd"/>
      <w:r w:rsidRPr="000A3030">
        <w:rPr>
          <w:szCs w:val="20"/>
          <w:lang w:val="pt-PT" w:eastAsia="en-US"/>
        </w:rPr>
        <w:t xml:space="preserve">                 Um CPD em Viseu (Centro Alternativo - CA)</w:t>
      </w:r>
    </w:p>
    <w:p w14:paraId="7DA583DE"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lang w:val="pt-PT" w:eastAsia="en-US"/>
        </w:rPr>
        <w:t xml:space="preserve">   </w:t>
      </w:r>
      <w:r w:rsidRPr="000A3030">
        <w:rPr>
          <w:noProof/>
        </w:rPr>
        <w:drawing>
          <wp:inline distT="0" distB="0" distL="0" distR="0" wp14:anchorId="60D59D68" wp14:editId="7E049B62">
            <wp:extent cx="558419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1676400"/>
                    </a:xfrm>
                    <a:prstGeom prst="rect">
                      <a:avLst/>
                    </a:prstGeom>
                    <a:noFill/>
                  </pic:spPr>
                </pic:pic>
              </a:graphicData>
            </a:graphic>
          </wp:inline>
        </w:drawing>
      </w:r>
    </w:p>
    <w:p w14:paraId="51C0DB1A" w14:textId="77777777" w:rsidR="000A3030" w:rsidRPr="000A3030" w:rsidRDefault="000A3030" w:rsidP="000A3030">
      <w:pPr>
        <w:spacing w:before="120" w:after="60" w:line="360" w:lineRule="auto"/>
        <w:jc w:val="both"/>
        <w:rPr>
          <w:szCs w:val="20"/>
          <w:lang w:val="pt-PT" w:eastAsia="en-US"/>
        </w:rPr>
      </w:pPr>
      <w:r w:rsidRPr="000A3030">
        <w:rPr>
          <w:szCs w:val="20"/>
          <w:lang w:val="pt-PT" w:eastAsia="en-US"/>
        </w:rPr>
        <w:t>Existem serviços processados em operação corrente nos dois centros, tendo cada um dos centros capacidade para assumir a totalidade do processamento (</w:t>
      </w:r>
      <w:r w:rsidRPr="000A3030">
        <w:rPr>
          <w:i/>
          <w:szCs w:val="20"/>
          <w:lang w:val="pt-PT" w:eastAsia="en-US"/>
        </w:rPr>
        <w:t>ativo-ativo</w:t>
      </w:r>
      <w:r w:rsidRPr="000A3030">
        <w:rPr>
          <w:szCs w:val="20"/>
          <w:lang w:val="pt-PT" w:eastAsia="en-US"/>
        </w:rPr>
        <w:t>).</w:t>
      </w:r>
    </w:p>
    <w:p w14:paraId="6EA24D3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Para os restantes serviços, o centro de Viseu funciona como centro alternativo em </w:t>
      </w:r>
      <w:r w:rsidRPr="000A3030">
        <w:rPr>
          <w:i/>
          <w:iCs/>
          <w:szCs w:val="20"/>
          <w:lang w:val="pt-PT" w:eastAsia="en-US"/>
        </w:rPr>
        <w:t>hot standby</w:t>
      </w:r>
      <w:r w:rsidRPr="000A3030">
        <w:rPr>
          <w:szCs w:val="20"/>
          <w:lang w:val="pt-PT" w:eastAsia="en-US"/>
        </w:rPr>
        <w:t>. Tem também capacidade para assumir a totalidade do processamento.</w:t>
      </w:r>
    </w:p>
    <w:p w14:paraId="6379DA00" w14:textId="6E007F0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3" w:name="_Toc504119084"/>
      <w:bookmarkStart w:id="1474" w:name="_Toc507437793"/>
      <w:bookmarkStart w:id="1475" w:name="_Toc507438377"/>
      <w:r w:rsidRPr="000A3030">
        <w:rPr>
          <w:b/>
          <w:sz w:val="32"/>
          <w:szCs w:val="44"/>
          <w:lang w:val="pt-BR" w:eastAsia="en-US"/>
        </w:rPr>
        <w:t>Atualização de dados</w:t>
      </w:r>
      <w:bookmarkEnd w:id="1473"/>
      <w:bookmarkEnd w:id="1474"/>
      <w:bookmarkEnd w:id="1475"/>
    </w:p>
    <w:p w14:paraId="54AD1EB8"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permitir a recuperação dos serviços no CA, todos os dados são transmitidos do CP para o CA consoante a criticidade/necessidade dos mesmos de duas formas:</w:t>
      </w:r>
    </w:p>
    <w:p w14:paraId="10806831"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imediata</w:t>
      </w:r>
      <w:r w:rsidRPr="000A3030">
        <w:rPr>
          <w:szCs w:val="20"/>
          <w:lang w:val="pt-PT" w:eastAsia="en-US"/>
        </w:rPr>
        <w:t xml:space="preserve"> para dados de elevada criticidade (</w:t>
      </w:r>
      <w:r w:rsidRPr="000A3030">
        <w:rPr>
          <w:i/>
          <w:szCs w:val="20"/>
          <w:lang w:val="pt-PT" w:eastAsia="en-US"/>
        </w:rPr>
        <w:t>Online/</w:t>
      </w:r>
      <w:proofErr w:type="spellStart"/>
      <w:r w:rsidRPr="000A3030">
        <w:rPr>
          <w:i/>
          <w:szCs w:val="20"/>
          <w:lang w:val="pt-PT" w:eastAsia="en-US"/>
        </w:rPr>
        <w:t>Batch</w:t>
      </w:r>
      <w:proofErr w:type="spellEnd"/>
      <w:r w:rsidRPr="000A3030">
        <w:rPr>
          <w:szCs w:val="20"/>
          <w:lang w:val="pt-PT" w:eastAsia="en-US"/>
        </w:rPr>
        <w:t>)</w:t>
      </w:r>
    </w:p>
    <w:p w14:paraId="2929D022"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diferida</w:t>
      </w:r>
      <w:r w:rsidRPr="000A3030">
        <w:rPr>
          <w:szCs w:val="20"/>
          <w:lang w:val="pt-PT" w:eastAsia="en-US"/>
        </w:rPr>
        <w:t xml:space="preserve"> para dados de menor criticidade (</w:t>
      </w:r>
      <w:proofErr w:type="spellStart"/>
      <w:r w:rsidRPr="000A3030">
        <w:rPr>
          <w:i/>
          <w:szCs w:val="20"/>
          <w:lang w:val="pt-PT" w:eastAsia="en-US"/>
        </w:rPr>
        <w:t>Backoffice</w:t>
      </w:r>
      <w:proofErr w:type="spellEnd"/>
      <w:r w:rsidRPr="000A3030">
        <w:rPr>
          <w:szCs w:val="20"/>
          <w:lang w:val="pt-PT" w:eastAsia="en-US"/>
        </w:rPr>
        <w:t>)</w:t>
      </w:r>
    </w:p>
    <w:p w14:paraId="442261E6" w14:textId="2DD63C19"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6" w:name="_Toc504119085"/>
      <w:bookmarkStart w:id="1477" w:name="_Toc507437794"/>
      <w:bookmarkStart w:id="1478" w:name="_Toc507438378"/>
      <w:r w:rsidRPr="000A3030">
        <w:rPr>
          <w:b/>
          <w:sz w:val="32"/>
          <w:szCs w:val="44"/>
          <w:lang w:val="pt-BR" w:eastAsia="en-US"/>
        </w:rPr>
        <w:t>Comunicações</w:t>
      </w:r>
      <w:bookmarkEnd w:id="1476"/>
      <w:bookmarkEnd w:id="1477"/>
      <w:bookmarkEnd w:id="1478"/>
    </w:p>
    <w:p w14:paraId="76127B36"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infraestrutura de comunicações está baseada em operadores de comunicações externos e consiste em ligações de alta disponibilidade e elevado débito, garantindo assim um reencaminhamento de tráfego do CP para o CA eficiente e eficaz.</w:t>
      </w:r>
    </w:p>
    <w:p w14:paraId="3E0DAB79" w14:textId="2756F3AD"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1479" w:name="_Toc504119086"/>
      <w:bookmarkStart w:id="1480" w:name="_Toc507437795"/>
      <w:bookmarkStart w:id="1481" w:name="_Toc507438379"/>
      <w:r w:rsidRPr="000A3030">
        <w:rPr>
          <w:b/>
          <w:sz w:val="32"/>
          <w:szCs w:val="44"/>
          <w:lang w:val="pt-BR" w:eastAsia="en-US"/>
        </w:rPr>
        <w:t>Equipas</w:t>
      </w:r>
      <w:bookmarkEnd w:id="1479"/>
      <w:bookmarkEnd w:id="1480"/>
      <w:bookmarkEnd w:id="1481"/>
    </w:p>
    <w:p w14:paraId="2D780751"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A Continuidade de Negócio e respetivos </w:t>
      </w:r>
      <w:r w:rsidRPr="000A3030">
        <w:rPr>
          <w:szCs w:val="20"/>
          <w:lang w:val="pt-BR" w:eastAsia="en-US"/>
        </w:rPr>
        <w:t>PCN é gerida pela Equipa de Coordenação, com atuação permanente, quer em cenário corrente quer em desastre.</w:t>
      </w:r>
    </w:p>
    <w:p w14:paraId="70BD7767"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Em cenário corrente, além da Equipa Coordenadora, as ações preventivas sobre as infraestruturas tecnológicas e sobre os meios de proteção de pessoas e bens são asseguradas pelas equipas das atuais Unidades de Estrutura (UE) da SIBS FPS.</w:t>
      </w:r>
    </w:p>
    <w:p w14:paraId="2F9AA77A"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Na operação de contingência (pós-desastre) a Equipa Diretora é quem assegura a tomada de decisão face a uma situação de desastre:</w:t>
      </w:r>
    </w:p>
    <w:p w14:paraId="5B17ACF0"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Avaliação do desastre;</w:t>
      </w:r>
    </w:p>
    <w:p w14:paraId="3652672D"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Coordenação e supervisão da fase de recuperação;</w:t>
      </w:r>
    </w:p>
    <w:p w14:paraId="124D0A15"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Condução da fase de retorno.</w:t>
      </w:r>
    </w:p>
    <w:p w14:paraId="30888E36" w14:textId="77777777" w:rsidR="000A3030" w:rsidRPr="000A3030" w:rsidRDefault="000A3030" w:rsidP="000A3030">
      <w:pPr>
        <w:spacing w:before="60" w:after="60" w:line="360" w:lineRule="auto"/>
        <w:jc w:val="both"/>
        <w:rPr>
          <w:szCs w:val="20"/>
          <w:lang w:val="pt-PT" w:eastAsia="en-US"/>
        </w:rPr>
      </w:pPr>
    </w:p>
    <w:p w14:paraId="01C48B82" w14:textId="5E3565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82" w:name="_Toc504119087"/>
      <w:bookmarkStart w:id="1483" w:name="_Toc507437796"/>
      <w:bookmarkStart w:id="1484" w:name="_Toc507438380"/>
      <w:r w:rsidRPr="000A3030">
        <w:rPr>
          <w:b/>
          <w:bCs/>
          <w:sz w:val="36"/>
          <w:szCs w:val="60"/>
          <w:lang w:val="pt-PT" w:eastAsia="en-US"/>
        </w:rPr>
        <w:t>Documentação de suporte</w:t>
      </w:r>
      <w:bookmarkEnd w:id="1482"/>
      <w:bookmarkEnd w:id="1483"/>
      <w:bookmarkEnd w:id="1484"/>
    </w:p>
    <w:p w14:paraId="6C289E31" w14:textId="12E5A3EF"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85" w:name="_Toc504119088"/>
      <w:bookmarkStart w:id="1486" w:name="_Toc507437797"/>
      <w:bookmarkStart w:id="1487" w:name="_Toc507438381"/>
      <w:r w:rsidRPr="000A3030">
        <w:rPr>
          <w:b/>
          <w:sz w:val="32"/>
          <w:szCs w:val="44"/>
          <w:lang w:val="pt-BR" w:eastAsia="en-US"/>
        </w:rPr>
        <w:t>Formato</w:t>
      </w:r>
      <w:bookmarkEnd w:id="1485"/>
      <w:bookmarkEnd w:id="1486"/>
      <w:bookmarkEnd w:id="1487"/>
    </w:p>
    <w:p w14:paraId="6D499ED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Todos os DR têm um PCN que varia em formatos digitais (</w:t>
      </w:r>
      <w:proofErr w:type="spellStart"/>
      <w:r w:rsidRPr="000A3030">
        <w:rPr>
          <w:szCs w:val="20"/>
          <w:lang w:val="pt-PT" w:eastAsia="en-US"/>
        </w:rPr>
        <w:t>word</w:t>
      </w:r>
      <w:proofErr w:type="spellEnd"/>
      <w:r w:rsidRPr="000A3030">
        <w:rPr>
          <w:szCs w:val="20"/>
          <w:lang w:val="pt-PT" w:eastAsia="en-US"/>
        </w:rPr>
        <w:t xml:space="preserve">, </w:t>
      </w:r>
      <w:proofErr w:type="spellStart"/>
      <w:r w:rsidRPr="000A3030">
        <w:rPr>
          <w:szCs w:val="20"/>
          <w:lang w:val="pt-PT" w:eastAsia="en-US"/>
        </w:rPr>
        <w:t>excel</w:t>
      </w:r>
      <w:proofErr w:type="spellEnd"/>
      <w:r w:rsidRPr="000A3030">
        <w:rPr>
          <w:szCs w:val="20"/>
          <w:lang w:val="pt-PT" w:eastAsia="en-US"/>
        </w:rPr>
        <w:t xml:space="preserve">, </w:t>
      </w:r>
      <w:proofErr w:type="spellStart"/>
      <w:r w:rsidRPr="000A3030">
        <w:rPr>
          <w:szCs w:val="20"/>
          <w:lang w:val="pt-PT" w:eastAsia="en-US"/>
        </w:rPr>
        <w:t>visio</w:t>
      </w:r>
      <w:proofErr w:type="spellEnd"/>
      <w:r w:rsidRPr="000A3030">
        <w:rPr>
          <w:szCs w:val="20"/>
          <w:lang w:val="pt-PT" w:eastAsia="en-US"/>
        </w:rPr>
        <w:t xml:space="preserve">, </w:t>
      </w:r>
      <w:proofErr w:type="spellStart"/>
      <w:r w:rsidRPr="000A3030">
        <w:rPr>
          <w:szCs w:val="20"/>
          <w:lang w:val="pt-PT" w:eastAsia="en-US"/>
        </w:rPr>
        <w:t>xml</w:t>
      </w:r>
      <w:proofErr w:type="spellEnd"/>
      <w:r w:rsidRPr="000A3030">
        <w:rPr>
          <w:szCs w:val="20"/>
          <w:lang w:val="pt-PT" w:eastAsia="en-US"/>
        </w:rPr>
        <w:t xml:space="preserve">, </w:t>
      </w:r>
      <w:proofErr w:type="spellStart"/>
      <w:r w:rsidRPr="000A3030">
        <w:rPr>
          <w:szCs w:val="20"/>
          <w:lang w:val="pt-PT" w:eastAsia="en-US"/>
        </w:rPr>
        <w:t>sharepoint</w:t>
      </w:r>
      <w:proofErr w:type="spellEnd"/>
      <w:r w:rsidRPr="000A3030">
        <w:rPr>
          <w:szCs w:val="20"/>
          <w:lang w:val="pt-PT" w:eastAsia="en-US"/>
        </w:rPr>
        <w:t>, etc.) e detalhe.</w:t>
      </w:r>
    </w:p>
    <w:p w14:paraId="3C5F4AD7" w14:textId="6C2BA18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88" w:name="_Toc504119089"/>
      <w:bookmarkStart w:id="1489" w:name="_Toc507437798"/>
      <w:bookmarkStart w:id="1490" w:name="_Toc507438382"/>
      <w:r w:rsidRPr="000A3030">
        <w:rPr>
          <w:b/>
          <w:sz w:val="32"/>
          <w:szCs w:val="44"/>
          <w:lang w:val="pt-BR" w:eastAsia="en-US"/>
        </w:rPr>
        <w:t>Disponibilidade dos PCN</w:t>
      </w:r>
      <w:bookmarkEnd w:id="1488"/>
      <w:bookmarkEnd w:id="1489"/>
      <w:bookmarkEnd w:id="1490"/>
    </w:p>
    <w:p w14:paraId="2EC6DE84" w14:textId="77777777" w:rsidR="000A3030" w:rsidRPr="000A3030" w:rsidRDefault="000A3030" w:rsidP="000A3030">
      <w:pPr>
        <w:spacing w:before="60" w:after="60" w:line="360" w:lineRule="auto"/>
        <w:jc w:val="both"/>
        <w:rPr>
          <w:szCs w:val="20"/>
          <w:lang w:val="pt-PT" w:eastAsia="en-US"/>
        </w:rPr>
      </w:pPr>
      <w:r w:rsidRPr="000A3030">
        <w:rPr>
          <w:szCs w:val="20"/>
          <w:lang w:val="pt-BR" w:eastAsia="en-US"/>
        </w:rPr>
        <w:t xml:space="preserve">Em caso de desastre efetivo, toda a documentação de Continuidade de todos os DR, bem como outra documentação relevante, encontra-se disponibilizada em </w:t>
      </w:r>
      <w:r w:rsidRPr="000A3030">
        <w:rPr>
          <w:i/>
          <w:szCs w:val="20"/>
          <w:lang w:val="pt-BR" w:eastAsia="en-US"/>
        </w:rPr>
        <w:t>Flash Drives</w:t>
      </w:r>
      <w:r w:rsidRPr="000A3030">
        <w:rPr>
          <w:szCs w:val="20"/>
          <w:lang w:val="pt-BR" w:eastAsia="en-US"/>
        </w:rPr>
        <w:t xml:space="preserve"> encriptadas e de alta segurança física (Ironkey™) para um acesso imediato por parte dos colaboradores responsáveis pela processo de recuperação dos serviços da SIBS FPS.</w:t>
      </w:r>
    </w:p>
    <w:p w14:paraId="1E534193" w14:textId="150C4AE3"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91" w:name="_Toc504119090"/>
      <w:bookmarkStart w:id="1492" w:name="_Toc507437799"/>
      <w:bookmarkStart w:id="1493" w:name="_Toc507438383"/>
      <w:r w:rsidRPr="000A3030">
        <w:rPr>
          <w:b/>
          <w:bCs/>
          <w:sz w:val="36"/>
          <w:szCs w:val="60"/>
          <w:lang w:val="pt-PT" w:eastAsia="en-US"/>
        </w:rPr>
        <w:t>Exercícios de Continuidade</w:t>
      </w:r>
      <w:bookmarkEnd w:id="1491"/>
      <w:bookmarkEnd w:id="1492"/>
      <w:bookmarkEnd w:id="1493"/>
    </w:p>
    <w:p w14:paraId="7B077326" w14:textId="4C78FED3" w:rsidR="000A3030" w:rsidRPr="00586624"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94" w:name="_Toc504119091"/>
      <w:bookmarkStart w:id="1495" w:name="_Toc507437800"/>
      <w:bookmarkStart w:id="1496" w:name="_Toc507438384"/>
      <w:r w:rsidRPr="000A3030">
        <w:rPr>
          <w:b/>
          <w:sz w:val="32"/>
          <w:szCs w:val="44"/>
          <w:lang w:val="pt-BR" w:eastAsia="en-US"/>
        </w:rPr>
        <w:t>Objetivos</w:t>
      </w:r>
      <w:bookmarkEnd w:id="1494"/>
      <w:bookmarkEnd w:id="1495"/>
      <w:bookmarkEnd w:id="1496"/>
    </w:p>
    <w:p w14:paraId="67D9755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Um Plano de Continuidade só tem validade se estiver testado a todos os níveis, e como tal, a SIBS realiza periodicamente exercícios de Continuidade com o objetivo de:</w:t>
      </w:r>
    </w:p>
    <w:p w14:paraId="1C7739E3"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Validar o Plano e mitigar os riscos de disrupção operacional do serviço;</w:t>
      </w:r>
    </w:p>
    <w:p w14:paraId="24F4848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soluções técnicas de Continuidade (HW/SW) que suportam o serviço no CA;</w:t>
      </w:r>
    </w:p>
    <w:p w14:paraId="538DA27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os mecanismos de comunicação entre as várias equipas (internas/externas) envolvidas;</w:t>
      </w:r>
    </w:p>
    <w:p w14:paraId="7B9F4EA7"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 sincronismo, a precisão e operacionalidade dos procedimentos técnicos necessários ao restauro do serviço no CA;</w:t>
      </w:r>
    </w:p>
    <w:p w14:paraId="2999542E"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Compilar a experiência recolhida e identificar oportunidades de melhoria em todo o processo de Continuidade.</w:t>
      </w:r>
    </w:p>
    <w:p w14:paraId="7A3F37C2" w14:textId="1F93B465"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97" w:name="_Toc504119092"/>
      <w:bookmarkStart w:id="1498" w:name="_Toc507437801"/>
      <w:bookmarkStart w:id="1499" w:name="_Toc507438385"/>
      <w:r w:rsidRPr="000A3030">
        <w:rPr>
          <w:b/>
          <w:sz w:val="32"/>
          <w:szCs w:val="44"/>
          <w:lang w:val="pt-BR" w:eastAsia="en-US"/>
        </w:rPr>
        <w:t>Planeamento</w:t>
      </w:r>
      <w:bookmarkEnd w:id="1497"/>
      <w:bookmarkEnd w:id="1498"/>
      <w:bookmarkEnd w:id="1499"/>
      <w:r w:rsidRPr="000A3030">
        <w:rPr>
          <w:b/>
          <w:sz w:val="32"/>
          <w:szCs w:val="44"/>
          <w:lang w:val="pt-BR" w:eastAsia="en-US"/>
        </w:rPr>
        <w:t xml:space="preserve"> </w:t>
      </w:r>
    </w:p>
    <w:p w14:paraId="664AFF84"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mitigar os riscos dos exercícios no ambiente de Produção, todos os PCN são testados anualmente nos três ambientes disponíveis (Certificação, Aceitação e Produção) através de Exercícios de Continuidade baseados nos cenários predefinidos:</w:t>
      </w:r>
    </w:p>
    <w:p w14:paraId="66395679"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No início de cada ano, em coordenação com as várias UE, é constituída a Equipa de Manutenção do PCN, sendo envolvidos todos os colaboradores necessários à execução e gestão dos procedimentos necessários à Recuperação do serviço no CA e posterior Retorno ao CP.</w:t>
      </w:r>
    </w:p>
    <w:p w14:paraId="40B752E6"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Paralelamente, também em coordenação com as várias UE e sob determinados pressupostos, é desenhado um calendário anual com todos os exercícios a efetuar em todos os ambientes.</w:t>
      </w:r>
    </w:p>
    <w:p w14:paraId="53F40D75"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 xml:space="preserve">Todos os exercícios são preparados com as equipas através de reuniões preparatórias, definindo-se âmbitos, </w:t>
      </w:r>
      <w:r w:rsidRPr="000A3030">
        <w:rPr>
          <w:i/>
          <w:szCs w:val="20"/>
          <w:lang w:val="pt-PT" w:eastAsia="en-US"/>
        </w:rPr>
        <w:t>timings</w:t>
      </w:r>
      <w:r w:rsidRPr="000A3030">
        <w:rPr>
          <w:szCs w:val="20"/>
          <w:lang w:val="pt-PT" w:eastAsia="en-US"/>
        </w:rPr>
        <w:t>, procedimentos, testes e recursos humanos.</w:t>
      </w:r>
    </w:p>
    <w:p w14:paraId="54B51B6B" w14:textId="2AC5FA94"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1500" w:name="_Toc504119093"/>
      <w:bookmarkStart w:id="1501" w:name="_Toc507437802"/>
      <w:bookmarkStart w:id="1502" w:name="_Toc507438386"/>
      <w:r w:rsidRPr="000A3030">
        <w:rPr>
          <w:b/>
          <w:sz w:val="32"/>
          <w:szCs w:val="44"/>
          <w:lang w:val="pt-BR" w:eastAsia="en-US"/>
        </w:rPr>
        <w:t>Execução</w:t>
      </w:r>
      <w:bookmarkEnd w:id="1500"/>
      <w:bookmarkEnd w:id="1501"/>
      <w:bookmarkEnd w:id="1502"/>
    </w:p>
    <w:p w14:paraId="42E9B083"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Genericamente, os exercícios estão divididos em 5 blocos diferentes:</w:t>
      </w:r>
    </w:p>
    <w:p w14:paraId="1A2566DC"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noProof/>
        </w:rPr>
        <w:drawing>
          <wp:inline distT="0" distB="0" distL="0" distR="0" wp14:anchorId="11CA016E" wp14:editId="0DA59222">
            <wp:extent cx="5781675" cy="379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620" cy="389753"/>
                    </a:xfrm>
                    <a:prstGeom prst="rect">
                      <a:avLst/>
                    </a:prstGeom>
                    <a:noFill/>
                  </pic:spPr>
                </pic:pic>
              </a:graphicData>
            </a:graphic>
          </wp:inline>
        </w:drawing>
      </w:r>
    </w:p>
    <w:p w14:paraId="27E7D486"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 xml:space="preserve">Verificações Prévias de Restauro e Verificações Prévias de Retorno </w:t>
      </w:r>
    </w:p>
    <w:p w14:paraId="03D0E0EA"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Verificações (na fase de Restauro e na fase de Retorno) de determinados componentes HW/SW com o intuito de minimizar riscos de disrupção causados pelo próprio exercício. Nestas verificações podem ser detetados problemas que impedem a realização do próprio exercício.</w:t>
      </w:r>
    </w:p>
    <w:p w14:paraId="7F512860"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Ações de Restauro e Ações de Retorno</w:t>
      </w:r>
    </w:p>
    <w:p w14:paraId="6786F3FE"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Ações efetivas sobre a infraestrutura HW/SW para indisponibilização do CP e disponibilização do CA e vice-versa no momento do retorno</w:t>
      </w:r>
    </w:p>
    <w:p w14:paraId="3F4B40B3"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Período Transacional</w:t>
      </w:r>
    </w:p>
    <w:p w14:paraId="44FDDC4F"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Tempo predeterminado onde os clientes internos/externos efetuam transações utilizando o CPD de Viseu</w:t>
      </w:r>
    </w:p>
    <w:p w14:paraId="59F98EE6" w14:textId="12EC77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503" w:name="_Toc504119094"/>
      <w:bookmarkStart w:id="1504" w:name="_Toc507437803"/>
      <w:bookmarkStart w:id="1505" w:name="_Toc507438387"/>
      <w:r w:rsidRPr="000A3030">
        <w:rPr>
          <w:b/>
          <w:bCs/>
          <w:sz w:val="36"/>
          <w:szCs w:val="60"/>
          <w:lang w:val="pt-PT" w:eastAsia="en-US"/>
        </w:rPr>
        <w:t>Acrónimos e Siglas</w:t>
      </w:r>
      <w:bookmarkEnd w:id="1503"/>
      <w:bookmarkEnd w:id="1504"/>
      <w:bookmarkEnd w:id="1505"/>
    </w:p>
    <w:tbl>
      <w:tblPr>
        <w:tblStyle w:val="TableSIBSRecent1"/>
        <w:tblW w:w="5000" w:type="pct"/>
        <w:tblLook w:val="04A0" w:firstRow="1" w:lastRow="0" w:firstColumn="1" w:lastColumn="0" w:noHBand="0" w:noVBand="1"/>
      </w:tblPr>
      <w:tblGrid>
        <w:gridCol w:w="1727"/>
        <w:gridCol w:w="6994"/>
      </w:tblGrid>
      <w:tr w:rsidR="000A3030" w:rsidRPr="000A3030" w14:paraId="3FD61564" w14:textId="77777777" w:rsidTr="007A4CF7">
        <w:trPr>
          <w:cnfStyle w:val="100000000000" w:firstRow="1" w:lastRow="0" w:firstColumn="0" w:lastColumn="0" w:oddVBand="0" w:evenVBand="0" w:oddHBand="0" w:evenHBand="0" w:firstRowFirstColumn="0" w:firstRowLastColumn="0" w:lastRowFirstColumn="0" w:lastRowLastColumn="0"/>
        </w:trPr>
        <w:tc>
          <w:tcPr>
            <w:tcW w:w="990" w:type="pct"/>
          </w:tcPr>
          <w:p w14:paraId="55EC0357" w14:textId="77777777" w:rsidR="000A3030" w:rsidRPr="000A3030" w:rsidRDefault="000A3030" w:rsidP="000A3030">
            <w:pPr>
              <w:numPr>
                <w:ilvl w:val="0"/>
                <w:numId w:val="21"/>
              </w:numPr>
              <w:tabs>
                <w:tab w:val="clear" w:pos="680"/>
                <w:tab w:val="num" w:pos="360"/>
              </w:tabs>
              <w:ind w:left="0" w:firstLine="0"/>
              <w:jc w:val="left"/>
              <w:rPr>
                <w:szCs w:val="20"/>
              </w:rPr>
            </w:pPr>
            <w:proofErr w:type="spellStart"/>
            <w:r w:rsidRPr="000A3030">
              <w:rPr>
                <w:szCs w:val="20"/>
              </w:rPr>
              <w:t>Acrónimo</w:t>
            </w:r>
            <w:proofErr w:type="spellEnd"/>
            <w:r w:rsidRPr="000A3030">
              <w:rPr>
                <w:szCs w:val="20"/>
              </w:rPr>
              <w:t xml:space="preserve"> </w:t>
            </w:r>
            <w:proofErr w:type="spellStart"/>
            <w:r w:rsidRPr="000A3030">
              <w:rPr>
                <w:szCs w:val="20"/>
              </w:rPr>
              <w:t>ou</w:t>
            </w:r>
            <w:proofErr w:type="spellEnd"/>
            <w:r w:rsidRPr="000A3030">
              <w:rPr>
                <w:szCs w:val="20"/>
              </w:rPr>
              <w:t xml:space="preserve"> </w:t>
            </w:r>
            <w:proofErr w:type="spellStart"/>
            <w:r w:rsidRPr="000A3030">
              <w:rPr>
                <w:szCs w:val="20"/>
              </w:rPr>
              <w:t>Sigla</w:t>
            </w:r>
            <w:proofErr w:type="spellEnd"/>
          </w:p>
        </w:tc>
        <w:tc>
          <w:tcPr>
            <w:tcW w:w="4010" w:type="pct"/>
          </w:tcPr>
          <w:p w14:paraId="5A490F20" w14:textId="77777777" w:rsidR="000A3030" w:rsidRPr="000A3030" w:rsidRDefault="000A3030" w:rsidP="000A3030">
            <w:pPr>
              <w:numPr>
                <w:ilvl w:val="0"/>
                <w:numId w:val="21"/>
              </w:numPr>
              <w:tabs>
                <w:tab w:val="clear" w:pos="680"/>
                <w:tab w:val="num" w:pos="360"/>
              </w:tabs>
              <w:ind w:left="0" w:firstLine="0"/>
              <w:rPr>
                <w:szCs w:val="20"/>
              </w:rPr>
            </w:pPr>
            <w:proofErr w:type="spellStart"/>
            <w:r w:rsidRPr="000A3030">
              <w:rPr>
                <w:szCs w:val="20"/>
              </w:rPr>
              <w:t>Designação</w:t>
            </w:r>
            <w:proofErr w:type="spellEnd"/>
          </w:p>
        </w:tc>
      </w:tr>
      <w:tr w:rsidR="000A3030" w:rsidRPr="00CC2494" w14:paraId="0F54D59D" w14:textId="77777777" w:rsidTr="007A4CF7">
        <w:tc>
          <w:tcPr>
            <w:tcW w:w="990" w:type="pct"/>
          </w:tcPr>
          <w:p w14:paraId="12FF8435"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CA</w:t>
            </w:r>
          </w:p>
        </w:tc>
        <w:tc>
          <w:tcPr>
            <w:tcW w:w="4010" w:type="pct"/>
          </w:tcPr>
          <w:p w14:paraId="6F7FA7CA"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Alternativo</w:t>
            </w:r>
          </w:p>
        </w:tc>
      </w:tr>
      <w:tr w:rsidR="000A3030" w:rsidRPr="00CC2494" w14:paraId="1D62BF6D" w14:textId="77777777" w:rsidTr="007A4CF7">
        <w:tc>
          <w:tcPr>
            <w:tcW w:w="990" w:type="pct"/>
          </w:tcPr>
          <w:p w14:paraId="4493AACC"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w:t>
            </w:r>
          </w:p>
        </w:tc>
        <w:tc>
          <w:tcPr>
            <w:tcW w:w="4010" w:type="pct"/>
          </w:tcPr>
          <w:p w14:paraId="700C27E0"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Principal</w:t>
            </w:r>
          </w:p>
        </w:tc>
      </w:tr>
      <w:tr w:rsidR="000A3030" w:rsidRPr="000A3030" w14:paraId="5604DC16" w14:textId="77777777" w:rsidTr="007A4CF7">
        <w:tc>
          <w:tcPr>
            <w:tcW w:w="990" w:type="pct"/>
          </w:tcPr>
          <w:p w14:paraId="70568698"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DR</w:t>
            </w:r>
          </w:p>
        </w:tc>
        <w:tc>
          <w:tcPr>
            <w:tcW w:w="4010" w:type="pct"/>
          </w:tcPr>
          <w:p w14:paraId="427678CB" w14:textId="77777777" w:rsidR="000A3030" w:rsidRPr="000A3030" w:rsidRDefault="000A3030" w:rsidP="000A3030">
            <w:pPr>
              <w:numPr>
                <w:ilvl w:val="0"/>
                <w:numId w:val="21"/>
              </w:numPr>
              <w:tabs>
                <w:tab w:val="clear" w:pos="680"/>
                <w:tab w:val="num" w:pos="360"/>
              </w:tabs>
              <w:ind w:left="0" w:firstLine="0"/>
              <w:rPr>
                <w:szCs w:val="20"/>
              </w:rPr>
            </w:pPr>
            <w:proofErr w:type="spellStart"/>
            <w:r w:rsidRPr="000A3030">
              <w:rPr>
                <w:szCs w:val="20"/>
              </w:rPr>
              <w:t>Domínio</w:t>
            </w:r>
            <w:proofErr w:type="spellEnd"/>
            <w:r w:rsidRPr="000A3030">
              <w:rPr>
                <w:szCs w:val="20"/>
              </w:rPr>
              <w:t xml:space="preserve"> de </w:t>
            </w:r>
            <w:proofErr w:type="spellStart"/>
            <w:r w:rsidRPr="000A3030">
              <w:rPr>
                <w:szCs w:val="20"/>
              </w:rPr>
              <w:t>Recuperação</w:t>
            </w:r>
            <w:proofErr w:type="spellEnd"/>
          </w:p>
        </w:tc>
      </w:tr>
      <w:tr w:rsidR="000A3030" w:rsidRPr="00CC2494" w14:paraId="3A0E7B7A" w14:textId="77777777" w:rsidTr="007A4CF7">
        <w:tc>
          <w:tcPr>
            <w:tcW w:w="990" w:type="pct"/>
          </w:tcPr>
          <w:p w14:paraId="137C17C1"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PCN</w:t>
            </w:r>
          </w:p>
        </w:tc>
        <w:tc>
          <w:tcPr>
            <w:tcW w:w="4010" w:type="pct"/>
          </w:tcPr>
          <w:p w14:paraId="1AA7FFD6"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Plano de Continuidade de Negócio</w:t>
            </w:r>
          </w:p>
        </w:tc>
      </w:tr>
      <w:tr w:rsidR="000A3030" w:rsidRPr="00CC2494" w14:paraId="0FA588CF" w14:textId="77777777" w:rsidTr="007A4CF7">
        <w:tc>
          <w:tcPr>
            <w:tcW w:w="990" w:type="pct"/>
          </w:tcPr>
          <w:p w14:paraId="58A3BCC7"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CPD</w:t>
            </w:r>
          </w:p>
        </w:tc>
        <w:tc>
          <w:tcPr>
            <w:tcW w:w="4010" w:type="pct"/>
          </w:tcPr>
          <w:p w14:paraId="1C8E06BF" w14:textId="77777777" w:rsidR="000A3030" w:rsidRPr="000A3030" w:rsidRDefault="000A3030" w:rsidP="000A3030">
            <w:pPr>
              <w:numPr>
                <w:ilvl w:val="0"/>
                <w:numId w:val="21"/>
              </w:numPr>
              <w:tabs>
                <w:tab w:val="clear" w:pos="680"/>
                <w:tab w:val="num" w:pos="360"/>
              </w:tabs>
              <w:ind w:left="0" w:firstLine="0"/>
              <w:rPr>
                <w:i/>
                <w:szCs w:val="20"/>
                <w:lang w:val="pt-PT"/>
              </w:rPr>
            </w:pPr>
            <w:r w:rsidRPr="000A3030">
              <w:rPr>
                <w:szCs w:val="20"/>
                <w:lang w:val="pt-PT"/>
              </w:rPr>
              <w:t>Centro de Processamento de Dados</w:t>
            </w:r>
          </w:p>
        </w:tc>
      </w:tr>
    </w:tbl>
    <w:p w14:paraId="5C7E223F" w14:textId="77777777" w:rsidR="000A3030" w:rsidRPr="000A3030" w:rsidRDefault="000A3030" w:rsidP="000A3030">
      <w:pPr>
        <w:spacing w:before="60" w:after="60" w:line="360" w:lineRule="auto"/>
        <w:jc w:val="both"/>
        <w:rPr>
          <w:szCs w:val="20"/>
          <w:lang w:val="pt-PT" w:eastAsia="en-US"/>
        </w:rPr>
      </w:pPr>
    </w:p>
    <w:p w14:paraId="6DF4BBCD" w14:textId="3DFEE2E4" w:rsidR="000A3030" w:rsidRDefault="000A3030" w:rsidP="000A3030">
      <w:pPr>
        <w:spacing w:before="60" w:after="60" w:line="360" w:lineRule="auto"/>
        <w:jc w:val="both"/>
        <w:rPr>
          <w:ins w:id="1506" w:author="Maria Teresa Pais" w:date="2018-03-29T16:25:00Z"/>
          <w:szCs w:val="20"/>
          <w:lang w:val="pt-PT" w:eastAsia="en-US"/>
        </w:rPr>
      </w:pPr>
    </w:p>
    <w:p w14:paraId="76530BA2" w14:textId="7ACBBB55" w:rsidR="00002B9B" w:rsidRDefault="00002B9B" w:rsidP="000A3030">
      <w:pPr>
        <w:spacing w:before="60" w:after="60" w:line="360" w:lineRule="auto"/>
        <w:jc w:val="both"/>
        <w:rPr>
          <w:ins w:id="1507" w:author="Maria Teresa Pais" w:date="2018-03-29T16:25:00Z"/>
          <w:szCs w:val="20"/>
          <w:lang w:val="pt-PT" w:eastAsia="en-US"/>
        </w:rPr>
      </w:pPr>
    </w:p>
    <w:p w14:paraId="74DE9839" w14:textId="1A2488CD" w:rsidR="00002B9B" w:rsidRDefault="00002B9B" w:rsidP="000A3030">
      <w:pPr>
        <w:spacing w:before="60" w:after="60" w:line="360" w:lineRule="auto"/>
        <w:jc w:val="both"/>
        <w:rPr>
          <w:ins w:id="1508" w:author="Maria Teresa Pais" w:date="2018-03-29T16:25:00Z"/>
          <w:szCs w:val="20"/>
          <w:lang w:val="pt-PT" w:eastAsia="en-US"/>
        </w:rPr>
      </w:pPr>
    </w:p>
    <w:p w14:paraId="06A0CF15" w14:textId="5C0EA556" w:rsidR="00002B9B" w:rsidRDefault="00002B9B" w:rsidP="000A3030">
      <w:pPr>
        <w:spacing w:before="60" w:after="60" w:line="360" w:lineRule="auto"/>
        <w:jc w:val="both"/>
        <w:rPr>
          <w:ins w:id="1509" w:author="Maria Teresa Pais" w:date="2018-03-29T16:25:00Z"/>
          <w:szCs w:val="20"/>
          <w:lang w:val="pt-PT" w:eastAsia="en-US"/>
        </w:rPr>
      </w:pPr>
    </w:p>
    <w:p w14:paraId="38E9BF77" w14:textId="16297DA9" w:rsidR="00002B9B" w:rsidRDefault="00002B9B" w:rsidP="000A3030">
      <w:pPr>
        <w:spacing w:before="60" w:after="60" w:line="360" w:lineRule="auto"/>
        <w:jc w:val="both"/>
        <w:rPr>
          <w:ins w:id="1510" w:author="Maria Teresa Pais" w:date="2018-03-29T16:25:00Z"/>
          <w:szCs w:val="20"/>
          <w:lang w:val="pt-PT" w:eastAsia="en-US"/>
        </w:rPr>
      </w:pPr>
    </w:p>
    <w:p w14:paraId="50C67BA2" w14:textId="65DA38C6" w:rsidR="00002B9B" w:rsidRDefault="00002B9B" w:rsidP="000A3030">
      <w:pPr>
        <w:spacing w:before="60" w:after="60" w:line="360" w:lineRule="auto"/>
        <w:jc w:val="both"/>
        <w:rPr>
          <w:ins w:id="1511" w:author="Maria Teresa Pais" w:date="2018-03-29T16:25:00Z"/>
          <w:szCs w:val="20"/>
          <w:lang w:val="pt-PT" w:eastAsia="en-US"/>
        </w:rPr>
      </w:pPr>
    </w:p>
    <w:p w14:paraId="7FC0F5AB" w14:textId="19A0E6F2" w:rsidR="00002B9B" w:rsidRDefault="00002B9B" w:rsidP="000A3030">
      <w:pPr>
        <w:spacing w:before="60" w:after="60" w:line="360" w:lineRule="auto"/>
        <w:jc w:val="both"/>
        <w:rPr>
          <w:ins w:id="1512" w:author="Maria Teresa Pais" w:date="2018-03-29T16:25:00Z"/>
          <w:szCs w:val="20"/>
          <w:lang w:val="pt-PT" w:eastAsia="en-US"/>
        </w:rPr>
      </w:pPr>
    </w:p>
    <w:p w14:paraId="4CC88EFB" w14:textId="456370D7" w:rsidR="00002B9B" w:rsidRDefault="00002B9B" w:rsidP="000A3030">
      <w:pPr>
        <w:spacing w:before="60" w:after="60" w:line="360" w:lineRule="auto"/>
        <w:jc w:val="both"/>
        <w:rPr>
          <w:ins w:id="1513" w:author="Maria Teresa Pais" w:date="2018-03-29T16:25:00Z"/>
          <w:szCs w:val="20"/>
          <w:lang w:val="pt-PT" w:eastAsia="en-US"/>
        </w:rPr>
      </w:pPr>
    </w:p>
    <w:p w14:paraId="12ECCE50" w14:textId="04E309AB" w:rsidR="00002B9B" w:rsidRDefault="00002B9B" w:rsidP="000A3030">
      <w:pPr>
        <w:spacing w:before="60" w:after="60" w:line="360" w:lineRule="auto"/>
        <w:jc w:val="both"/>
        <w:rPr>
          <w:ins w:id="1514" w:author="Maria Teresa Pais" w:date="2018-03-29T16:25:00Z"/>
          <w:szCs w:val="20"/>
          <w:lang w:val="pt-PT" w:eastAsia="en-US"/>
        </w:rPr>
      </w:pPr>
    </w:p>
    <w:p w14:paraId="14F6AA22" w14:textId="1BAE995F" w:rsidR="00002B9B" w:rsidRDefault="00002B9B" w:rsidP="000A3030">
      <w:pPr>
        <w:spacing w:before="60" w:after="60" w:line="360" w:lineRule="auto"/>
        <w:jc w:val="both"/>
        <w:rPr>
          <w:ins w:id="1515" w:author="Maria Teresa Pais" w:date="2018-03-29T16:25:00Z"/>
          <w:szCs w:val="20"/>
          <w:lang w:val="pt-PT" w:eastAsia="en-US"/>
        </w:rPr>
      </w:pPr>
    </w:p>
    <w:p w14:paraId="143E9014" w14:textId="24F46B8B" w:rsidR="00002B9B" w:rsidRDefault="00002B9B" w:rsidP="000A3030">
      <w:pPr>
        <w:spacing w:before="60" w:after="60" w:line="360" w:lineRule="auto"/>
        <w:jc w:val="both"/>
        <w:rPr>
          <w:ins w:id="1516" w:author="Maria Teresa Pais" w:date="2018-03-29T16:25:00Z"/>
          <w:szCs w:val="20"/>
          <w:lang w:val="pt-PT" w:eastAsia="en-US"/>
        </w:rPr>
      </w:pPr>
    </w:p>
    <w:p w14:paraId="4FCE7F2C" w14:textId="29ECA4FF" w:rsidR="00002B9B" w:rsidRDefault="00002B9B" w:rsidP="000A3030">
      <w:pPr>
        <w:spacing w:before="60" w:after="60" w:line="360" w:lineRule="auto"/>
        <w:jc w:val="both"/>
        <w:rPr>
          <w:ins w:id="1517" w:author="Maria Teresa Pais" w:date="2018-03-29T16:25:00Z"/>
          <w:szCs w:val="20"/>
          <w:lang w:val="pt-PT" w:eastAsia="en-US"/>
        </w:rPr>
      </w:pPr>
    </w:p>
    <w:p w14:paraId="76828FB8" w14:textId="2922C275" w:rsidR="00002B9B" w:rsidRDefault="00002B9B" w:rsidP="000A3030">
      <w:pPr>
        <w:spacing w:before="60" w:after="60" w:line="360" w:lineRule="auto"/>
        <w:jc w:val="both"/>
        <w:rPr>
          <w:ins w:id="1518" w:author="Maria Teresa Pais" w:date="2018-03-29T16:25:00Z"/>
          <w:szCs w:val="20"/>
          <w:lang w:val="pt-PT" w:eastAsia="en-US"/>
        </w:rPr>
      </w:pPr>
    </w:p>
    <w:p w14:paraId="358AD946" w14:textId="56D0B6C7" w:rsidR="00002B9B" w:rsidRDefault="00002B9B" w:rsidP="000A3030">
      <w:pPr>
        <w:spacing w:before="60" w:after="60" w:line="360" w:lineRule="auto"/>
        <w:jc w:val="both"/>
        <w:rPr>
          <w:ins w:id="1519" w:author="Maria Teresa Pais" w:date="2018-03-29T16:25:00Z"/>
          <w:szCs w:val="20"/>
          <w:lang w:val="pt-PT" w:eastAsia="en-US"/>
        </w:rPr>
      </w:pPr>
    </w:p>
    <w:p w14:paraId="2000CA0F" w14:textId="70519345" w:rsidR="00002B9B" w:rsidRDefault="00002B9B" w:rsidP="000A3030">
      <w:pPr>
        <w:spacing w:before="60" w:after="60" w:line="360" w:lineRule="auto"/>
        <w:jc w:val="both"/>
        <w:rPr>
          <w:ins w:id="1520" w:author="Maria Teresa Pais" w:date="2018-03-29T16:25:00Z"/>
          <w:szCs w:val="20"/>
          <w:lang w:val="pt-PT" w:eastAsia="en-US"/>
        </w:rPr>
      </w:pPr>
    </w:p>
    <w:p w14:paraId="048BAE03" w14:textId="38BF45DE" w:rsidR="00002B9B" w:rsidRDefault="00002B9B" w:rsidP="000A3030">
      <w:pPr>
        <w:spacing w:before="60" w:after="60" w:line="360" w:lineRule="auto"/>
        <w:jc w:val="both"/>
        <w:rPr>
          <w:ins w:id="1521" w:author="Maria Teresa Pais" w:date="2018-03-29T16:25:00Z"/>
          <w:szCs w:val="20"/>
          <w:lang w:val="pt-PT" w:eastAsia="en-US"/>
        </w:rPr>
      </w:pPr>
    </w:p>
    <w:p w14:paraId="1CE81D95" w14:textId="05AA5C77" w:rsidR="00002B9B" w:rsidRDefault="00002B9B" w:rsidP="000A3030">
      <w:pPr>
        <w:spacing w:before="60" w:after="60" w:line="360" w:lineRule="auto"/>
        <w:jc w:val="both"/>
        <w:rPr>
          <w:ins w:id="1522" w:author="Maria Teresa Pais" w:date="2018-03-29T16:25:00Z"/>
          <w:szCs w:val="20"/>
          <w:lang w:val="pt-PT" w:eastAsia="en-US"/>
        </w:rPr>
      </w:pPr>
    </w:p>
    <w:p w14:paraId="73A9F18E" w14:textId="0F0BB59E" w:rsidR="00002B9B" w:rsidRDefault="00002B9B" w:rsidP="000A3030">
      <w:pPr>
        <w:spacing w:before="60" w:after="60" w:line="360" w:lineRule="auto"/>
        <w:jc w:val="both"/>
        <w:rPr>
          <w:ins w:id="1523" w:author="Maria Teresa Pais" w:date="2018-03-29T16:25:00Z"/>
          <w:szCs w:val="20"/>
          <w:lang w:val="pt-PT" w:eastAsia="en-US"/>
        </w:rPr>
      </w:pPr>
    </w:p>
    <w:p w14:paraId="4F431C67" w14:textId="7A6DC564" w:rsidR="00002B9B" w:rsidRDefault="00002B9B" w:rsidP="000A3030">
      <w:pPr>
        <w:spacing w:before="60" w:after="60" w:line="360" w:lineRule="auto"/>
        <w:jc w:val="both"/>
        <w:rPr>
          <w:ins w:id="1524" w:author="Maria Teresa Pais" w:date="2018-03-29T16:25:00Z"/>
          <w:szCs w:val="20"/>
          <w:lang w:val="pt-PT" w:eastAsia="en-US"/>
        </w:rPr>
      </w:pPr>
    </w:p>
    <w:p w14:paraId="603A8B22" w14:textId="7C93B507" w:rsidR="00002B9B" w:rsidRDefault="00002B9B" w:rsidP="000A3030">
      <w:pPr>
        <w:spacing w:before="60" w:after="60" w:line="360" w:lineRule="auto"/>
        <w:jc w:val="both"/>
        <w:rPr>
          <w:ins w:id="1525" w:author="Maria Teresa Pais" w:date="2018-03-29T16:25:00Z"/>
          <w:szCs w:val="20"/>
          <w:lang w:val="pt-PT" w:eastAsia="en-US"/>
        </w:rPr>
      </w:pPr>
    </w:p>
    <w:p w14:paraId="4994C940" w14:textId="72DFE304" w:rsidR="00002B9B" w:rsidRDefault="00002B9B" w:rsidP="000A3030">
      <w:pPr>
        <w:spacing w:before="60" w:after="60" w:line="360" w:lineRule="auto"/>
        <w:jc w:val="both"/>
        <w:rPr>
          <w:ins w:id="1526" w:author="Maria Teresa Pais" w:date="2018-03-29T16:25:00Z"/>
          <w:szCs w:val="20"/>
          <w:lang w:val="pt-PT" w:eastAsia="en-US"/>
        </w:rPr>
      </w:pPr>
    </w:p>
    <w:p w14:paraId="1214FB27" w14:textId="442249BA" w:rsidR="00002B9B" w:rsidRDefault="00002B9B" w:rsidP="000A3030">
      <w:pPr>
        <w:spacing w:before="60" w:after="60" w:line="360" w:lineRule="auto"/>
        <w:jc w:val="both"/>
        <w:rPr>
          <w:ins w:id="1527" w:author="Maria Teresa Pais" w:date="2018-03-29T16:25:00Z"/>
          <w:szCs w:val="20"/>
          <w:lang w:val="pt-PT" w:eastAsia="en-US"/>
        </w:rPr>
      </w:pPr>
    </w:p>
    <w:p w14:paraId="7273368A" w14:textId="5224C8BE" w:rsidR="00002B9B" w:rsidRDefault="00002B9B" w:rsidP="000A3030">
      <w:pPr>
        <w:spacing w:before="60" w:after="60" w:line="360" w:lineRule="auto"/>
        <w:jc w:val="both"/>
        <w:rPr>
          <w:ins w:id="1528" w:author="Maria Teresa Pais" w:date="2018-03-29T16:25:00Z"/>
          <w:szCs w:val="20"/>
          <w:lang w:val="pt-PT" w:eastAsia="en-US"/>
        </w:rPr>
      </w:pPr>
    </w:p>
    <w:p w14:paraId="6835EF9F" w14:textId="64F13973" w:rsidR="00002B9B" w:rsidRDefault="00002B9B" w:rsidP="000A3030">
      <w:pPr>
        <w:spacing w:before="60" w:after="60" w:line="360" w:lineRule="auto"/>
        <w:jc w:val="both"/>
        <w:rPr>
          <w:ins w:id="1529" w:author="Maria Teresa Pais" w:date="2018-03-29T16:25:00Z"/>
          <w:szCs w:val="20"/>
          <w:lang w:val="pt-PT" w:eastAsia="en-US"/>
        </w:rPr>
      </w:pPr>
    </w:p>
    <w:p w14:paraId="1535DDA7" w14:textId="6DAFCBF2" w:rsidR="00002B9B" w:rsidRDefault="00002B9B" w:rsidP="000A3030">
      <w:pPr>
        <w:spacing w:before="60" w:after="60" w:line="360" w:lineRule="auto"/>
        <w:jc w:val="both"/>
        <w:rPr>
          <w:ins w:id="1530" w:author="Maria Teresa Pais" w:date="2018-03-29T16:25:00Z"/>
          <w:szCs w:val="20"/>
          <w:lang w:val="pt-PT" w:eastAsia="en-US"/>
        </w:rPr>
      </w:pPr>
    </w:p>
    <w:p w14:paraId="0C2FF21C" w14:textId="5F1A61E0" w:rsidR="00002B9B" w:rsidRDefault="00002B9B" w:rsidP="000A3030">
      <w:pPr>
        <w:spacing w:before="60" w:after="60" w:line="360" w:lineRule="auto"/>
        <w:jc w:val="both"/>
        <w:rPr>
          <w:ins w:id="1531" w:author="Maria Teresa Pais" w:date="2018-03-29T16:25:00Z"/>
          <w:szCs w:val="20"/>
          <w:lang w:val="pt-PT" w:eastAsia="en-US"/>
        </w:rPr>
      </w:pPr>
    </w:p>
    <w:p w14:paraId="1229A7EB" w14:textId="20E04F54" w:rsidR="00002B9B" w:rsidRDefault="00002B9B" w:rsidP="000A3030">
      <w:pPr>
        <w:spacing w:before="60" w:after="60" w:line="360" w:lineRule="auto"/>
        <w:jc w:val="both"/>
        <w:rPr>
          <w:ins w:id="1532" w:author="Maria Teresa Pais" w:date="2018-03-29T16:25:00Z"/>
          <w:szCs w:val="20"/>
          <w:lang w:val="pt-PT" w:eastAsia="en-US"/>
        </w:rPr>
      </w:pPr>
    </w:p>
    <w:p w14:paraId="17511523" w14:textId="77777777" w:rsidR="00002B9B" w:rsidRPr="00705EF7" w:rsidRDefault="00002B9B" w:rsidP="00002B9B">
      <w:pPr>
        <w:jc w:val="center"/>
        <w:rPr>
          <w:ins w:id="1533" w:author="Maria Teresa Pais" w:date="2018-03-29T16:25:00Z"/>
          <w:rFonts w:ascii="Arial Narrow" w:hAnsi="Arial Narrow" w:cs="Arial"/>
          <w:b/>
          <w:bCs/>
          <w:lang w:val="pt-PT"/>
        </w:rPr>
      </w:pPr>
      <w:ins w:id="1534" w:author="Maria Teresa Pais" w:date="2018-03-29T16:25:00Z">
        <w:r w:rsidRPr="00705EF7">
          <w:rPr>
            <w:rFonts w:ascii="Arial Narrow" w:hAnsi="Arial Narrow" w:cs="Arial"/>
            <w:b/>
            <w:bCs/>
            <w:lang w:val="pt-PT"/>
          </w:rPr>
          <w:t>ANEXO VIII</w:t>
        </w:r>
      </w:ins>
    </w:p>
    <w:p w14:paraId="1CA49644" w14:textId="77777777" w:rsidR="00002B9B" w:rsidRPr="00705EF7" w:rsidRDefault="00002B9B" w:rsidP="00002B9B">
      <w:pPr>
        <w:jc w:val="both"/>
        <w:rPr>
          <w:ins w:id="1535" w:author="Maria Teresa Pais" w:date="2018-03-29T16:25:00Z"/>
          <w:rFonts w:ascii="Arial Narrow" w:hAnsi="Arial Narrow" w:cs="Arial"/>
          <w:b/>
          <w:bCs/>
          <w:szCs w:val="22"/>
          <w:lang w:val="pt-PT"/>
        </w:rPr>
      </w:pPr>
    </w:p>
    <w:p w14:paraId="2959ECBD" w14:textId="77777777" w:rsidR="00F20C03" w:rsidRPr="00A067CA" w:rsidRDefault="00F20C03" w:rsidP="00F20C03">
      <w:pPr>
        <w:pStyle w:val="Title"/>
        <w:spacing w:after="0" w:line="360" w:lineRule="auto"/>
        <w:rPr>
          <w:ins w:id="1536" w:author="Maria Teresa Pais" w:date="2018-10-09T15:46:00Z"/>
          <w:rFonts w:ascii="Arial Narrow" w:hAnsi="Arial Narrow"/>
          <w:sz w:val="20"/>
          <w:szCs w:val="20"/>
          <w:lang w:val="pt-PT"/>
        </w:rPr>
      </w:pPr>
      <w:ins w:id="1537" w:author="Maria Teresa Pais" w:date="2018-10-09T15:46:00Z">
        <w:r w:rsidRPr="00A067CA">
          <w:rPr>
            <w:rFonts w:ascii="Arial Narrow" w:hAnsi="Arial Narrow"/>
            <w:sz w:val="20"/>
            <w:szCs w:val="20"/>
            <w:lang w:val="pt-PT"/>
          </w:rPr>
          <w:t>ACORDO SOBRE TRATAMENTO DE DADOS PESSOAIS (doravante, «Acordo»)</w:t>
        </w:r>
      </w:ins>
    </w:p>
    <w:p w14:paraId="79DBE580" w14:textId="77777777" w:rsidR="00F20C03" w:rsidRPr="00F20C03" w:rsidRDefault="00F20C03" w:rsidP="00F20C03">
      <w:pPr>
        <w:spacing w:line="360" w:lineRule="auto"/>
        <w:jc w:val="center"/>
        <w:rPr>
          <w:ins w:id="1538" w:author="Maria Teresa Pais" w:date="2018-10-09T15:46:00Z"/>
          <w:rFonts w:ascii="Arial Narrow" w:hAnsi="Arial Narrow" w:cs="Arial"/>
          <w:b/>
          <w:bCs/>
          <w:lang w:val="pt-PT"/>
        </w:rPr>
      </w:pPr>
    </w:p>
    <w:p w14:paraId="04004D59" w14:textId="77777777" w:rsidR="00F20C03" w:rsidRPr="00A067CA" w:rsidRDefault="00F20C03" w:rsidP="00F20C03">
      <w:pPr>
        <w:spacing w:line="360" w:lineRule="auto"/>
        <w:jc w:val="center"/>
        <w:rPr>
          <w:ins w:id="1539" w:author="Maria Teresa Pais" w:date="2018-10-09T15:46:00Z"/>
          <w:rFonts w:ascii="Arial Narrow" w:hAnsi="Arial Narrow" w:cs="Arial"/>
          <w:b/>
        </w:rPr>
      </w:pPr>
      <w:ins w:id="1540" w:author="Maria Teresa Pais" w:date="2018-10-09T15:46:00Z">
        <w:r w:rsidRPr="00A067CA">
          <w:rPr>
            <w:rFonts w:ascii="Arial Narrow" w:hAnsi="Arial Narrow" w:cs="Arial"/>
            <w:b/>
            <w:bCs/>
          </w:rPr>
          <w:t>PREÂMBULO</w:t>
        </w:r>
      </w:ins>
    </w:p>
    <w:p w14:paraId="1AA40DE6" w14:textId="77777777" w:rsidR="00F20C03" w:rsidRPr="00A067CA" w:rsidRDefault="00F20C03" w:rsidP="00F20C03">
      <w:pPr>
        <w:spacing w:line="360" w:lineRule="auto"/>
        <w:jc w:val="both"/>
        <w:rPr>
          <w:ins w:id="1541" w:author="Maria Teresa Pais" w:date="2018-10-09T15:46:00Z"/>
          <w:rFonts w:ascii="Arial Narrow" w:hAnsi="Arial Narrow" w:cs="Arial"/>
        </w:rPr>
      </w:pPr>
    </w:p>
    <w:p w14:paraId="22B5FDBC" w14:textId="77777777" w:rsidR="00F20C03" w:rsidRPr="00F20C03" w:rsidRDefault="00F20C03" w:rsidP="002F32DD">
      <w:pPr>
        <w:pStyle w:val="ListParagraph"/>
        <w:numPr>
          <w:ilvl w:val="0"/>
          <w:numId w:val="121"/>
        </w:numPr>
        <w:spacing w:line="360" w:lineRule="auto"/>
        <w:ind w:hanging="357"/>
        <w:contextualSpacing w:val="0"/>
        <w:jc w:val="both"/>
        <w:rPr>
          <w:ins w:id="1542" w:author="Maria Teresa Pais" w:date="2018-10-09T15:46:00Z"/>
          <w:rFonts w:ascii="Arial Narrow" w:hAnsi="Arial Narrow" w:cstheme="minorHAnsi"/>
          <w:szCs w:val="20"/>
          <w:lang w:val="pt-PT"/>
        </w:rPr>
      </w:pPr>
      <w:ins w:id="1543" w:author="Maria Teresa Pais" w:date="2018-10-09T15:46:00Z">
        <w:r w:rsidRPr="00F20C03">
          <w:rPr>
            <w:rFonts w:ascii="Arial Narrow" w:hAnsi="Arial Narrow" w:cstheme="minorHAnsi"/>
            <w:szCs w:val="20"/>
            <w:lang w:val="pt-PT"/>
          </w:rPr>
          <w:t>As Partes celebraram, no mínimo, um Contrato, conforme definição abaixo.</w:t>
        </w:r>
      </w:ins>
    </w:p>
    <w:p w14:paraId="3AD3CC38" w14:textId="77777777" w:rsidR="00F20C03" w:rsidRPr="00F20C03" w:rsidRDefault="00F20C03" w:rsidP="002F32DD">
      <w:pPr>
        <w:pStyle w:val="ListParagraph"/>
        <w:numPr>
          <w:ilvl w:val="0"/>
          <w:numId w:val="121"/>
        </w:numPr>
        <w:spacing w:line="360" w:lineRule="auto"/>
        <w:ind w:hanging="357"/>
        <w:contextualSpacing w:val="0"/>
        <w:jc w:val="both"/>
        <w:rPr>
          <w:ins w:id="1544" w:author="Maria Teresa Pais" w:date="2018-10-09T15:46:00Z"/>
          <w:rFonts w:ascii="Arial Narrow" w:hAnsi="Arial Narrow" w:cstheme="minorHAnsi"/>
          <w:szCs w:val="20"/>
          <w:lang w:val="pt-PT"/>
        </w:rPr>
      </w:pPr>
      <w:ins w:id="1545" w:author="Maria Teresa Pais" w:date="2018-10-09T15:46:00Z">
        <w:r w:rsidRPr="00F20C03">
          <w:rPr>
            <w:rFonts w:ascii="Arial Narrow" w:hAnsi="Arial Narrow" w:cstheme="minorHAnsi"/>
            <w:szCs w:val="20"/>
            <w:lang w:val="pt-PT"/>
          </w:rPr>
          <w:t>O RGPD (conforme definido abaixo) exige, em particular nos termos do artigo 28 (Subcontratante), que os contratos que envolvam Atividades de Tratamento de dados pessoais incluam determinadas disposições (doravante, «</w:t>
        </w:r>
        <w:r w:rsidRPr="00F20C03">
          <w:rPr>
            <w:rFonts w:ascii="Arial Narrow" w:hAnsi="Arial Narrow" w:cstheme="minorHAnsi"/>
            <w:bCs/>
            <w:szCs w:val="20"/>
            <w:lang w:val="pt-PT"/>
          </w:rPr>
          <w:t>Disposições Necessárias RGPD</w:t>
        </w:r>
        <w:r w:rsidRPr="00F20C03">
          <w:rPr>
            <w:rFonts w:ascii="Arial Narrow" w:hAnsi="Arial Narrow" w:cstheme="minorHAnsi"/>
            <w:szCs w:val="20"/>
            <w:lang w:val="pt-PT"/>
          </w:rPr>
          <w:t>»).</w:t>
        </w:r>
      </w:ins>
    </w:p>
    <w:p w14:paraId="6A4E5FA6" w14:textId="77777777" w:rsidR="00F20C03" w:rsidRPr="00F20C03" w:rsidRDefault="00F20C03" w:rsidP="002F32DD">
      <w:pPr>
        <w:pStyle w:val="ListParagraph"/>
        <w:numPr>
          <w:ilvl w:val="0"/>
          <w:numId w:val="121"/>
        </w:numPr>
        <w:spacing w:line="360" w:lineRule="auto"/>
        <w:ind w:hanging="357"/>
        <w:contextualSpacing w:val="0"/>
        <w:jc w:val="both"/>
        <w:rPr>
          <w:ins w:id="1546" w:author="Maria Teresa Pais" w:date="2018-10-09T15:46:00Z"/>
          <w:rFonts w:ascii="Arial Narrow" w:hAnsi="Arial Narrow" w:cstheme="minorHAnsi"/>
          <w:szCs w:val="20"/>
          <w:lang w:val="pt-PT"/>
        </w:rPr>
      </w:pPr>
      <w:ins w:id="1547" w:author="Maria Teresa Pais" w:date="2018-10-09T15:46:00Z">
        <w:r w:rsidRPr="00F20C03">
          <w:rPr>
            <w:rFonts w:ascii="Arial Narrow" w:hAnsi="Arial Narrow" w:cstheme="minorHAnsi"/>
            <w:szCs w:val="20"/>
            <w:lang w:val="pt-PT"/>
          </w:rPr>
          <w:t>As Disposições Necessárias RGPD correspondem a:</w:t>
        </w:r>
      </w:ins>
    </w:p>
    <w:p w14:paraId="5BB8654E" w14:textId="77777777" w:rsidR="00F20C03" w:rsidRPr="00F20C03" w:rsidRDefault="00F20C03" w:rsidP="002F32DD">
      <w:pPr>
        <w:pStyle w:val="ListParagraph"/>
        <w:numPr>
          <w:ilvl w:val="1"/>
          <w:numId w:val="121"/>
        </w:numPr>
        <w:spacing w:line="360" w:lineRule="auto"/>
        <w:ind w:hanging="357"/>
        <w:contextualSpacing w:val="0"/>
        <w:jc w:val="both"/>
        <w:rPr>
          <w:ins w:id="1548" w:author="Maria Teresa Pais" w:date="2018-10-09T15:46:00Z"/>
          <w:rFonts w:ascii="Arial Narrow" w:hAnsi="Arial Narrow" w:cstheme="minorHAnsi"/>
          <w:szCs w:val="20"/>
          <w:lang w:val="pt-PT"/>
        </w:rPr>
      </w:pPr>
      <w:ins w:id="1549" w:author="Maria Teresa Pais" w:date="2018-10-09T15:46:00Z">
        <w:r w:rsidRPr="00F20C03">
          <w:rPr>
            <w:rFonts w:ascii="Arial Narrow" w:hAnsi="Arial Narrow" w:cstheme="minorHAnsi"/>
            <w:szCs w:val="20"/>
            <w:lang w:val="pt-PT"/>
          </w:rPr>
          <w:t>Obrigações genéricas: ex. atividades de tratamento de instruções, dever de colaborar; ou</w:t>
        </w:r>
      </w:ins>
    </w:p>
    <w:p w14:paraId="4C1340CB" w14:textId="77777777" w:rsidR="00F20C03" w:rsidRPr="00F20C03" w:rsidRDefault="00F20C03" w:rsidP="002F32DD">
      <w:pPr>
        <w:pStyle w:val="ListParagraph"/>
        <w:numPr>
          <w:ilvl w:val="1"/>
          <w:numId w:val="121"/>
        </w:numPr>
        <w:spacing w:line="360" w:lineRule="auto"/>
        <w:ind w:hanging="357"/>
        <w:contextualSpacing w:val="0"/>
        <w:jc w:val="both"/>
        <w:rPr>
          <w:ins w:id="1550" w:author="Maria Teresa Pais" w:date="2018-10-09T15:46:00Z"/>
          <w:rFonts w:ascii="Arial Narrow" w:hAnsi="Arial Narrow" w:cstheme="minorHAnsi"/>
          <w:szCs w:val="20"/>
          <w:lang w:val="pt-PT"/>
        </w:rPr>
      </w:pPr>
      <w:ins w:id="1551" w:author="Maria Teresa Pais" w:date="2018-10-09T15:46:00Z">
        <w:r w:rsidRPr="00F20C03">
          <w:rPr>
            <w:rFonts w:ascii="Arial Narrow" w:hAnsi="Arial Narrow" w:cstheme="minorHAnsi"/>
            <w:szCs w:val="20"/>
            <w:lang w:val="pt-PT"/>
          </w:rPr>
          <w:t>Obrigações específicas de fornecer informação específica: ex. obrigação de estabelecer a natureza a finalidade das Atividades de Tratamento, o tipo de Dados Pessoais e categorias de Titulares de Dados.</w:t>
        </w:r>
      </w:ins>
    </w:p>
    <w:p w14:paraId="19A99553" w14:textId="77777777" w:rsidR="00F20C03" w:rsidRPr="00F20C03" w:rsidRDefault="00F20C03" w:rsidP="002F32DD">
      <w:pPr>
        <w:pStyle w:val="ListParagraph"/>
        <w:numPr>
          <w:ilvl w:val="0"/>
          <w:numId w:val="121"/>
        </w:numPr>
        <w:spacing w:line="360" w:lineRule="auto"/>
        <w:contextualSpacing w:val="0"/>
        <w:jc w:val="both"/>
        <w:rPr>
          <w:ins w:id="1552" w:author="Maria Teresa Pais" w:date="2018-10-09T15:46:00Z"/>
          <w:rFonts w:ascii="Arial Narrow" w:hAnsi="Arial Narrow" w:cstheme="minorHAnsi"/>
          <w:szCs w:val="20"/>
          <w:lang w:val="pt-PT"/>
        </w:rPr>
      </w:pPr>
      <w:ins w:id="1553" w:author="Maria Teresa Pais" w:date="2018-10-09T15:46:00Z">
        <w:r w:rsidRPr="00F20C03">
          <w:rPr>
            <w:rFonts w:ascii="Arial Narrow" w:hAnsi="Arial Narrow" w:cstheme="minorHAnsi"/>
            <w:szCs w:val="20"/>
            <w:lang w:val="pt-PT"/>
          </w:rPr>
          <w:t xml:space="preserve">O objetivo do presente Acordo é permitir que as Partes respeitem as obrigações genéricas das Disposições Necessárias RGPD relativamente aos Contratos atualizados e Novos Contratos (conforme definidos abaixo). </w:t>
        </w:r>
      </w:ins>
    </w:p>
    <w:p w14:paraId="19D24202" w14:textId="77777777" w:rsidR="00F20C03" w:rsidRPr="00F20C03" w:rsidRDefault="00F20C03" w:rsidP="002F32DD">
      <w:pPr>
        <w:pStyle w:val="ListParagraph"/>
        <w:numPr>
          <w:ilvl w:val="0"/>
          <w:numId w:val="121"/>
        </w:numPr>
        <w:spacing w:line="360" w:lineRule="auto"/>
        <w:ind w:hanging="357"/>
        <w:contextualSpacing w:val="0"/>
        <w:jc w:val="both"/>
        <w:rPr>
          <w:ins w:id="1554" w:author="Maria Teresa Pais" w:date="2018-10-09T15:46:00Z"/>
          <w:rFonts w:ascii="Arial Narrow" w:hAnsi="Arial Narrow" w:cstheme="minorHAnsi"/>
          <w:szCs w:val="20"/>
          <w:lang w:val="pt-PT"/>
        </w:rPr>
      </w:pPr>
      <w:ins w:id="1555" w:author="Maria Teresa Pais" w:date="2018-10-09T15:46:00Z">
        <w:r w:rsidRPr="00F20C03">
          <w:rPr>
            <w:rFonts w:ascii="Arial Narrow" w:hAnsi="Arial Narrow" w:cstheme="minorHAnsi"/>
            <w:szCs w:val="20"/>
            <w:lang w:val="pt-PT"/>
          </w:rPr>
          <w:t>O Anexo A do presente Acordo define as obrigações genéricas das Disposições Necessárias RGPD (doravante, «</w:t>
        </w:r>
        <w:r w:rsidRPr="00F20C03">
          <w:rPr>
            <w:rFonts w:ascii="Arial Narrow" w:hAnsi="Arial Narrow" w:cstheme="minorHAnsi"/>
            <w:bCs/>
            <w:szCs w:val="20"/>
            <w:lang w:val="pt-PT"/>
          </w:rPr>
          <w:t>Cláusulas RGPD</w:t>
        </w:r>
        <w:r w:rsidRPr="00F20C03">
          <w:rPr>
            <w:rFonts w:ascii="Arial Narrow" w:hAnsi="Arial Narrow" w:cstheme="minorHAnsi"/>
            <w:szCs w:val="20"/>
            <w:lang w:val="pt-PT"/>
          </w:rPr>
          <w:t>»), sendo as obrigações específicas definidas numa base individual, como previsto no presente Acordo.</w:t>
        </w:r>
      </w:ins>
    </w:p>
    <w:p w14:paraId="323B0AB0" w14:textId="77777777" w:rsidR="00F20C03" w:rsidRPr="00F20C03" w:rsidRDefault="00F20C03" w:rsidP="00F20C03">
      <w:pPr>
        <w:spacing w:line="360" w:lineRule="auto"/>
        <w:jc w:val="both"/>
        <w:rPr>
          <w:ins w:id="1556" w:author="Maria Teresa Pais" w:date="2018-10-09T15:46:00Z"/>
          <w:rFonts w:ascii="Arial Narrow" w:hAnsi="Arial Narrow" w:cstheme="minorHAnsi"/>
          <w:lang w:val="pt-PT"/>
        </w:rPr>
      </w:pPr>
    </w:p>
    <w:p w14:paraId="1E15D21D" w14:textId="77777777" w:rsidR="00F20C03" w:rsidRPr="00A067CA" w:rsidRDefault="00F20C03" w:rsidP="00F20C03">
      <w:pPr>
        <w:spacing w:line="360" w:lineRule="auto"/>
        <w:jc w:val="both"/>
        <w:rPr>
          <w:ins w:id="1557" w:author="Maria Teresa Pais" w:date="2018-10-09T15:46:00Z"/>
          <w:rFonts w:ascii="Arial Narrow" w:hAnsi="Arial Narrow" w:cstheme="minorHAnsi"/>
        </w:rPr>
      </w:pPr>
      <w:ins w:id="1558" w:author="Maria Teresa Pais" w:date="2018-10-09T15:46:00Z">
        <w:r w:rsidRPr="00A067CA">
          <w:rPr>
            <w:rFonts w:ascii="Arial Narrow" w:hAnsi="Arial Narrow" w:cstheme="minorHAnsi"/>
            <w:bCs/>
          </w:rPr>
          <w:t>FOI ACORDADO O SEGUINTE:</w:t>
        </w:r>
      </w:ins>
    </w:p>
    <w:p w14:paraId="462A63A6" w14:textId="77777777" w:rsidR="00F20C03" w:rsidRPr="00EE1183" w:rsidRDefault="00F20C03" w:rsidP="00F20C03">
      <w:pPr>
        <w:spacing w:line="360" w:lineRule="auto"/>
        <w:jc w:val="both"/>
        <w:rPr>
          <w:ins w:id="1559" w:author="Maria Teresa Pais" w:date="2018-10-09T15:46:00Z"/>
          <w:rFonts w:ascii="Arial Narrow" w:hAnsi="Arial Narrow" w:cstheme="minorHAnsi"/>
          <w:b/>
        </w:rPr>
      </w:pPr>
    </w:p>
    <w:p w14:paraId="633DAB39" w14:textId="77777777" w:rsidR="00F20C03" w:rsidRPr="00EE1183" w:rsidRDefault="00F20C03" w:rsidP="002F32DD">
      <w:pPr>
        <w:pStyle w:val="Heading1"/>
        <w:keepNext/>
        <w:keepLines/>
        <w:numPr>
          <w:ilvl w:val="0"/>
          <w:numId w:val="133"/>
        </w:numPr>
        <w:tabs>
          <w:tab w:val="left" w:pos="851"/>
        </w:tabs>
        <w:spacing w:line="360" w:lineRule="auto"/>
        <w:jc w:val="both"/>
        <w:rPr>
          <w:ins w:id="1560" w:author="Maria Teresa Pais" w:date="2018-10-09T15:46:00Z"/>
          <w:rFonts w:ascii="Arial Narrow" w:hAnsi="Arial Narrow" w:cstheme="minorHAnsi"/>
        </w:rPr>
      </w:pPr>
      <w:proofErr w:type="spellStart"/>
      <w:ins w:id="1561" w:author="Maria Teresa Pais" w:date="2018-10-09T15:46:00Z">
        <w:r w:rsidRPr="00EE1183">
          <w:rPr>
            <w:rFonts w:ascii="Arial Narrow" w:hAnsi="Arial Narrow" w:cstheme="minorHAnsi"/>
          </w:rPr>
          <w:t>Definições</w:t>
        </w:r>
        <w:proofErr w:type="spellEnd"/>
      </w:ins>
    </w:p>
    <w:p w14:paraId="4FDE9454" w14:textId="77777777" w:rsidR="00F20C03" w:rsidRPr="00F20C03" w:rsidRDefault="00F20C03" w:rsidP="00F20C03">
      <w:pPr>
        <w:spacing w:line="360" w:lineRule="auto"/>
        <w:jc w:val="both"/>
        <w:rPr>
          <w:ins w:id="1562" w:author="Maria Teresa Pais" w:date="2018-10-09T15:46:00Z"/>
          <w:rFonts w:ascii="Arial Narrow" w:hAnsi="Arial Narrow" w:cstheme="minorHAnsi"/>
          <w:lang w:val="pt-PT"/>
        </w:rPr>
      </w:pPr>
      <w:ins w:id="1563" w:author="Maria Teresa Pais" w:date="2018-10-09T15:46:00Z">
        <w:r w:rsidRPr="00F20C03">
          <w:rPr>
            <w:rFonts w:ascii="Arial Narrow" w:hAnsi="Arial Narrow" w:cstheme="minorHAnsi"/>
            <w:lang w:val="pt-PT"/>
          </w:rPr>
          <w:t>Os termos e expressões que comecem por uma letra maiúscula no presente Acordo têm o significado atribuído abaixo aos mesmos, quer quando utilizados no singular ou no plural.</w:t>
        </w:r>
      </w:ins>
    </w:p>
    <w:p w14:paraId="28ED4690" w14:textId="77777777" w:rsidR="00F20C03" w:rsidRPr="00F20C03" w:rsidRDefault="00F20C03" w:rsidP="00F20C03">
      <w:pPr>
        <w:spacing w:line="360" w:lineRule="auto"/>
        <w:jc w:val="both"/>
        <w:rPr>
          <w:ins w:id="1564" w:author="Maria Teresa Pais" w:date="2018-10-09T15:46:00Z"/>
          <w:rFonts w:ascii="Arial Narrow" w:hAnsi="Arial Narrow" w:cstheme="minorHAnsi"/>
          <w:lang w:val="pt-PT"/>
        </w:rPr>
      </w:pPr>
      <w:ins w:id="1565" w:author="Maria Teresa Pais" w:date="2018-10-09T15:46:00Z">
        <w:r w:rsidRPr="00F20C03">
          <w:rPr>
            <w:rFonts w:ascii="Arial Narrow" w:hAnsi="Arial Narrow" w:cstheme="minorHAnsi"/>
            <w:lang w:val="pt-PT"/>
          </w:rPr>
          <w:t>Os termos e expressões que comecem por uma letra maiúscula e não definidos no presente Acordo encontram-se definidos:</w:t>
        </w:r>
      </w:ins>
    </w:p>
    <w:p w14:paraId="31B8D94E" w14:textId="77777777" w:rsidR="00F20C03" w:rsidRPr="00F20C03" w:rsidRDefault="00F20C03" w:rsidP="002F32DD">
      <w:pPr>
        <w:pStyle w:val="ListParagraph"/>
        <w:numPr>
          <w:ilvl w:val="0"/>
          <w:numId w:val="119"/>
        </w:numPr>
        <w:spacing w:line="360" w:lineRule="auto"/>
        <w:ind w:left="851" w:hanging="284"/>
        <w:contextualSpacing w:val="0"/>
        <w:jc w:val="both"/>
        <w:rPr>
          <w:ins w:id="1566" w:author="Maria Teresa Pais" w:date="2018-10-09T15:46:00Z"/>
          <w:rFonts w:ascii="Arial Narrow" w:hAnsi="Arial Narrow" w:cstheme="minorHAnsi"/>
          <w:szCs w:val="20"/>
          <w:lang w:val="pt-PT"/>
        </w:rPr>
      </w:pPr>
      <w:ins w:id="1567" w:author="Maria Teresa Pais" w:date="2018-10-09T15:46:00Z">
        <w:r w:rsidRPr="00F20C03">
          <w:rPr>
            <w:rFonts w:ascii="Arial Narrow" w:hAnsi="Arial Narrow" w:cstheme="minorHAnsi"/>
            <w:szCs w:val="20"/>
            <w:lang w:val="pt-PT"/>
          </w:rPr>
          <w:t>No RGPD, em especial nos termos do artigo 4.º (Definições): ex. Dados Pessoais, Autoridade de Controlo; ou</w:t>
        </w:r>
      </w:ins>
    </w:p>
    <w:p w14:paraId="1B755AC2" w14:textId="77777777" w:rsidR="00F20C03" w:rsidRPr="00F20C03" w:rsidRDefault="00F20C03" w:rsidP="002F32DD">
      <w:pPr>
        <w:pStyle w:val="ListParagraph"/>
        <w:numPr>
          <w:ilvl w:val="0"/>
          <w:numId w:val="119"/>
        </w:numPr>
        <w:spacing w:line="360" w:lineRule="auto"/>
        <w:ind w:left="851" w:hanging="284"/>
        <w:contextualSpacing w:val="0"/>
        <w:jc w:val="both"/>
        <w:rPr>
          <w:ins w:id="1568" w:author="Maria Teresa Pais" w:date="2018-10-09T15:46:00Z"/>
          <w:rFonts w:ascii="Arial Narrow" w:hAnsi="Arial Narrow" w:cstheme="minorHAnsi"/>
          <w:szCs w:val="20"/>
          <w:lang w:val="pt-PT"/>
        </w:rPr>
      </w:pPr>
      <w:ins w:id="1569" w:author="Maria Teresa Pais" w:date="2018-10-09T15:46:00Z">
        <w:r w:rsidRPr="00F20C03">
          <w:rPr>
            <w:rFonts w:ascii="Arial Narrow" w:hAnsi="Arial Narrow" w:cstheme="minorHAnsi"/>
            <w:szCs w:val="20"/>
            <w:lang w:val="pt-PT"/>
          </w:rPr>
          <w:t>No Contrato Atualizado ou Novo Contrato relevante.</w:t>
        </w:r>
      </w:ins>
    </w:p>
    <w:p w14:paraId="00277AA7" w14:textId="77777777" w:rsidR="00F20C03" w:rsidRPr="00F20C03" w:rsidRDefault="00F20C03" w:rsidP="00F20C03">
      <w:pPr>
        <w:pStyle w:val="ListParagraph"/>
        <w:spacing w:line="360" w:lineRule="auto"/>
        <w:ind w:left="851"/>
        <w:jc w:val="both"/>
        <w:rPr>
          <w:ins w:id="1570" w:author="Maria Teresa Pais" w:date="2018-10-09T15:46:00Z"/>
          <w:rFonts w:ascii="Arial Narrow" w:hAnsi="Arial Narrow" w:cstheme="minorHAnsi"/>
          <w:szCs w:val="20"/>
          <w:lang w:val="pt-PT"/>
        </w:rPr>
      </w:pPr>
    </w:p>
    <w:p w14:paraId="059918A9" w14:textId="77777777" w:rsidR="00F20C03" w:rsidRPr="00A067CA" w:rsidRDefault="00F20C03" w:rsidP="002F32DD">
      <w:pPr>
        <w:pStyle w:val="Heading3"/>
        <w:keepLines/>
        <w:numPr>
          <w:ilvl w:val="1"/>
          <w:numId w:val="133"/>
        </w:numPr>
        <w:spacing w:line="360" w:lineRule="auto"/>
        <w:ind w:left="567" w:hanging="567"/>
        <w:jc w:val="both"/>
        <w:rPr>
          <w:ins w:id="1571" w:author="Maria Teresa Pais" w:date="2018-10-09T15:46:00Z"/>
          <w:rFonts w:ascii="Arial Narrow" w:hAnsi="Arial Narrow" w:cstheme="minorHAnsi"/>
          <w:b/>
          <w:szCs w:val="20"/>
        </w:rPr>
      </w:pPr>
      <w:ins w:id="1572" w:author="Maria Teresa Pais" w:date="2018-10-09T15:46:00Z">
        <w:r w:rsidRPr="00A067CA">
          <w:rPr>
            <w:rFonts w:ascii="Arial Narrow" w:hAnsi="Arial Narrow" w:cstheme="minorHAnsi"/>
            <w:bCs w:val="0"/>
            <w:szCs w:val="20"/>
          </w:rPr>
          <w:t>«</w:t>
        </w:r>
        <w:proofErr w:type="spellStart"/>
        <w:r w:rsidRPr="00A067CA">
          <w:rPr>
            <w:rFonts w:ascii="Arial Narrow" w:hAnsi="Arial Narrow" w:cstheme="minorHAnsi"/>
            <w:szCs w:val="20"/>
          </w:rPr>
          <w:t>Contrato</w:t>
        </w:r>
        <w:proofErr w:type="spellEnd"/>
        <w:r w:rsidRPr="00A067CA">
          <w:rPr>
            <w:rFonts w:ascii="Arial Narrow" w:hAnsi="Arial Narrow" w:cstheme="minorHAnsi"/>
            <w:bCs w:val="0"/>
            <w:szCs w:val="20"/>
          </w:rPr>
          <w:t xml:space="preserve">» </w:t>
        </w:r>
        <w:proofErr w:type="spellStart"/>
        <w:r w:rsidRPr="00A067CA">
          <w:rPr>
            <w:rFonts w:ascii="Arial Narrow" w:hAnsi="Arial Narrow" w:cstheme="minorHAnsi"/>
            <w:bCs w:val="0"/>
            <w:szCs w:val="20"/>
          </w:rPr>
          <w:t>significa</w:t>
        </w:r>
        <w:proofErr w:type="spellEnd"/>
        <w:r w:rsidRPr="00A067CA">
          <w:rPr>
            <w:rFonts w:ascii="Arial Narrow" w:hAnsi="Arial Narrow" w:cstheme="minorHAnsi"/>
            <w:bCs w:val="0"/>
            <w:szCs w:val="20"/>
          </w:rPr>
          <w:t xml:space="preserve">, </w:t>
        </w:r>
        <w:proofErr w:type="spellStart"/>
        <w:r w:rsidRPr="00A067CA">
          <w:rPr>
            <w:rFonts w:ascii="Arial Narrow" w:hAnsi="Arial Narrow" w:cstheme="minorHAnsi"/>
            <w:bCs w:val="0"/>
            <w:szCs w:val="20"/>
          </w:rPr>
          <w:t>em</w:t>
        </w:r>
        <w:proofErr w:type="spellEnd"/>
        <w:r w:rsidRPr="00A067CA">
          <w:rPr>
            <w:rFonts w:ascii="Arial Narrow" w:hAnsi="Arial Narrow" w:cstheme="minorHAnsi"/>
            <w:bCs w:val="0"/>
            <w:szCs w:val="20"/>
          </w:rPr>
          <w:t xml:space="preserve"> especial, </w:t>
        </w:r>
      </w:ins>
    </w:p>
    <w:p w14:paraId="5D53C384" w14:textId="77777777" w:rsidR="00F20C03" w:rsidRPr="00A067CA" w:rsidRDefault="00F20C03" w:rsidP="002F32DD">
      <w:pPr>
        <w:pStyle w:val="ListParagraph"/>
        <w:numPr>
          <w:ilvl w:val="0"/>
          <w:numId w:val="120"/>
        </w:numPr>
        <w:spacing w:line="360" w:lineRule="auto"/>
        <w:ind w:left="851" w:hanging="284"/>
        <w:contextualSpacing w:val="0"/>
        <w:jc w:val="both"/>
        <w:rPr>
          <w:ins w:id="1573" w:author="Maria Teresa Pais" w:date="2018-10-09T15:46:00Z"/>
          <w:rFonts w:ascii="Arial Narrow" w:hAnsi="Arial Narrow" w:cstheme="minorHAnsi"/>
          <w:szCs w:val="20"/>
        </w:rPr>
      </w:pPr>
      <w:ins w:id="1574" w:author="Maria Teresa Pais" w:date="2018-10-09T15:46:00Z">
        <w:r w:rsidRPr="00A067CA">
          <w:rPr>
            <w:rFonts w:ascii="Arial Narrow" w:hAnsi="Arial Narrow" w:cstheme="minorHAnsi"/>
            <w:szCs w:val="20"/>
          </w:rPr>
          <w:t xml:space="preserve">um </w:t>
        </w:r>
        <w:proofErr w:type="spellStart"/>
        <w:r w:rsidRPr="00A067CA">
          <w:rPr>
            <w:rFonts w:ascii="Arial Narrow" w:hAnsi="Arial Narrow" w:cstheme="minorHAnsi"/>
            <w:szCs w:val="20"/>
          </w:rPr>
          <w:t>acordo</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autónomo</w:t>
        </w:r>
        <w:proofErr w:type="spellEnd"/>
        <w:r w:rsidRPr="00A067CA">
          <w:rPr>
            <w:rFonts w:ascii="Arial Narrow" w:hAnsi="Arial Narrow" w:cstheme="minorHAnsi"/>
            <w:szCs w:val="20"/>
          </w:rPr>
          <w:t>;</w:t>
        </w:r>
      </w:ins>
    </w:p>
    <w:p w14:paraId="71808909" w14:textId="77777777" w:rsidR="00F20C03" w:rsidRPr="00F20C03" w:rsidRDefault="00F20C03" w:rsidP="002F32DD">
      <w:pPr>
        <w:pStyle w:val="ListParagraph"/>
        <w:numPr>
          <w:ilvl w:val="0"/>
          <w:numId w:val="120"/>
        </w:numPr>
        <w:spacing w:line="360" w:lineRule="auto"/>
        <w:ind w:left="851" w:hanging="284"/>
        <w:contextualSpacing w:val="0"/>
        <w:jc w:val="both"/>
        <w:rPr>
          <w:ins w:id="1575" w:author="Maria Teresa Pais" w:date="2018-10-09T15:46:00Z"/>
          <w:rFonts w:ascii="Arial Narrow" w:hAnsi="Arial Narrow" w:cstheme="minorHAnsi"/>
          <w:szCs w:val="20"/>
          <w:lang w:val="pt-PT"/>
        </w:rPr>
      </w:pPr>
      <w:ins w:id="1576" w:author="Maria Teresa Pais" w:date="2018-10-09T15:46:00Z">
        <w:r w:rsidRPr="00F20C03">
          <w:rPr>
            <w:rFonts w:ascii="Arial Narrow" w:hAnsi="Arial Narrow" w:cstheme="minorHAnsi"/>
            <w:szCs w:val="20"/>
            <w:lang w:val="pt-PT"/>
          </w:rPr>
          <w:t>um contrato-quadro («</w:t>
        </w:r>
        <w:proofErr w:type="spellStart"/>
        <w:r w:rsidRPr="00F20C03">
          <w:rPr>
            <w:rFonts w:ascii="Arial Narrow" w:hAnsi="Arial Narrow" w:cstheme="minorHAnsi"/>
            <w:i/>
            <w:iCs/>
            <w:szCs w:val="20"/>
            <w:lang w:val="pt-PT"/>
          </w:rPr>
          <w:t>contrat</w:t>
        </w:r>
        <w:proofErr w:type="spellEnd"/>
        <w:r w:rsidRPr="00F20C03">
          <w:rPr>
            <w:rFonts w:ascii="Arial Narrow" w:hAnsi="Arial Narrow" w:cstheme="minorHAnsi"/>
            <w:i/>
            <w:iCs/>
            <w:szCs w:val="20"/>
            <w:lang w:val="pt-PT"/>
          </w:rPr>
          <w:t xml:space="preserve"> </w:t>
        </w:r>
        <w:proofErr w:type="spellStart"/>
        <w:r w:rsidRPr="00F20C03">
          <w:rPr>
            <w:rFonts w:ascii="Arial Narrow" w:hAnsi="Arial Narrow" w:cstheme="minorHAnsi"/>
            <w:i/>
            <w:iCs/>
            <w:szCs w:val="20"/>
            <w:lang w:val="pt-PT"/>
          </w:rPr>
          <w:t>cadre</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condições gerais («</w:t>
        </w:r>
        <w:proofErr w:type="spellStart"/>
        <w:r w:rsidRPr="00F20C03">
          <w:rPr>
            <w:rFonts w:ascii="Arial Narrow" w:hAnsi="Arial Narrow" w:cstheme="minorHAnsi"/>
            <w:i/>
            <w:iCs/>
            <w:szCs w:val="20"/>
            <w:lang w:val="pt-PT"/>
          </w:rPr>
          <w:t>conditions</w:t>
        </w:r>
        <w:proofErr w:type="spellEnd"/>
        <w:r w:rsidRPr="00F20C03">
          <w:rPr>
            <w:rFonts w:ascii="Arial Narrow" w:hAnsi="Arial Narrow" w:cstheme="minorHAnsi"/>
            <w:i/>
            <w:iCs/>
            <w:szCs w:val="20"/>
            <w:lang w:val="pt-PT"/>
          </w:rPr>
          <w:t xml:space="preserve"> </w:t>
        </w:r>
        <w:proofErr w:type="spellStart"/>
        <w:r w:rsidRPr="00F20C03">
          <w:rPr>
            <w:rFonts w:ascii="Arial Narrow" w:hAnsi="Arial Narrow" w:cstheme="minorHAnsi"/>
            <w:i/>
            <w:iCs/>
            <w:szCs w:val="20"/>
            <w:lang w:val="pt-PT"/>
          </w:rPr>
          <w:t>générales</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ou contrato principal de serviços; ou</w:t>
        </w:r>
      </w:ins>
    </w:p>
    <w:p w14:paraId="6B160F69" w14:textId="77777777" w:rsidR="00F20C03" w:rsidRPr="00F20C03" w:rsidRDefault="00F20C03" w:rsidP="002F32DD">
      <w:pPr>
        <w:pStyle w:val="ListParagraph"/>
        <w:numPr>
          <w:ilvl w:val="0"/>
          <w:numId w:val="120"/>
        </w:numPr>
        <w:spacing w:line="360" w:lineRule="auto"/>
        <w:ind w:left="851" w:hanging="284"/>
        <w:contextualSpacing w:val="0"/>
        <w:jc w:val="both"/>
        <w:rPr>
          <w:ins w:id="1577" w:author="Maria Teresa Pais" w:date="2018-10-09T15:46:00Z"/>
          <w:rFonts w:ascii="Arial Narrow" w:hAnsi="Arial Narrow" w:cstheme="minorHAnsi"/>
          <w:szCs w:val="20"/>
          <w:lang w:val="pt-PT"/>
        </w:rPr>
      </w:pPr>
      <w:ins w:id="1578" w:author="Maria Teresa Pais" w:date="2018-10-09T15:46:00Z">
        <w:r w:rsidRPr="00F20C03">
          <w:rPr>
            <w:rFonts w:ascii="Arial Narrow" w:hAnsi="Arial Narrow" w:cstheme="minorHAnsi"/>
            <w:szCs w:val="20"/>
            <w:lang w:val="pt-PT"/>
          </w:rPr>
          <w:t>um contrato de utilização («</w:t>
        </w:r>
        <w:proofErr w:type="spellStart"/>
        <w:r w:rsidRPr="00F20C03">
          <w:rPr>
            <w:rFonts w:ascii="Arial Narrow" w:hAnsi="Arial Narrow" w:cstheme="minorHAnsi"/>
            <w:i/>
            <w:iCs/>
            <w:szCs w:val="20"/>
            <w:lang w:val="pt-PT"/>
          </w:rPr>
          <w:t>contrat</w:t>
        </w:r>
        <w:proofErr w:type="spellEnd"/>
        <w:r w:rsidRPr="00F20C03">
          <w:rPr>
            <w:rFonts w:ascii="Arial Narrow" w:hAnsi="Arial Narrow" w:cstheme="minorHAnsi"/>
            <w:i/>
            <w:iCs/>
            <w:szCs w:val="20"/>
            <w:lang w:val="pt-PT"/>
          </w:rPr>
          <w:t xml:space="preserve"> d’</w:t>
        </w:r>
        <w:proofErr w:type="spellStart"/>
        <w:r w:rsidRPr="00F20C03">
          <w:rPr>
            <w:rFonts w:ascii="Arial Narrow" w:hAnsi="Arial Narrow" w:cstheme="minorHAnsi"/>
            <w:i/>
            <w:iCs/>
            <w:szCs w:val="20"/>
            <w:lang w:val="pt-PT"/>
          </w:rPr>
          <w:t>application</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condições específicas («</w:t>
        </w:r>
        <w:proofErr w:type="spellStart"/>
        <w:r w:rsidRPr="00F20C03">
          <w:rPr>
            <w:rFonts w:ascii="Arial Narrow" w:hAnsi="Arial Narrow" w:cstheme="minorHAnsi"/>
            <w:i/>
            <w:iCs/>
            <w:szCs w:val="20"/>
            <w:lang w:val="pt-PT"/>
          </w:rPr>
          <w:t>conditions</w:t>
        </w:r>
        <w:proofErr w:type="spellEnd"/>
        <w:r w:rsidRPr="00F20C03">
          <w:rPr>
            <w:rFonts w:ascii="Arial Narrow" w:hAnsi="Arial Narrow" w:cstheme="minorHAnsi"/>
            <w:i/>
            <w:iCs/>
            <w:szCs w:val="20"/>
            <w:lang w:val="pt-PT"/>
          </w:rPr>
          <w:t xml:space="preserve"> </w:t>
        </w:r>
        <w:proofErr w:type="spellStart"/>
        <w:r w:rsidRPr="00F20C03">
          <w:rPr>
            <w:rFonts w:ascii="Arial Narrow" w:hAnsi="Arial Narrow" w:cstheme="minorHAnsi"/>
            <w:i/>
            <w:iCs/>
            <w:szCs w:val="20"/>
            <w:lang w:val="pt-PT"/>
          </w:rPr>
          <w:t>particulières</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ou subcontrato celebrado ao abrigo de e incluindo os termos e condições de um contrato-quadro, condições gerais ou contrato principal de serviços.</w:t>
        </w:r>
      </w:ins>
    </w:p>
    <w:p w14:paraId="485A13C6" w14:textId="77777777" w:rsidR="00F20C03" w:rsidRPr="00F20C03" w:rsidRDefault="00F20C03" w:rsidP="002F32DD">
      <w:pPr>
        <w:pStyle w:val="Heading3"/>
        <w:keepLines/>
        <w:numPr>
          <w:ilvl w:val="1"/>
          <w:numId w:val="133"/>
        </w:numPr>
        <w:spacing w:line="360" w:lineRule="auto"/>
        <w:ind w:left="567" w:hanging="567"/>
        <w:jc w:val="both"/>
        <w:rPr>
          <w:ins w:id="1579" w:author="Maria Teresa Pais" w:date="2018-10-09T15:46:00Z"/>
          <w:rFonts w:ascii="Arial Narrow" w:hAnsi="Arial Narrow" w:cstheme="minorHAnsi"/>
          <w:b/>
          <w:szCs w:val="20"/>
          <w:lang w:val="pt-PT"/>
        </w:rPr>
      </w:pPr>
      <w:ins w:id="1580"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Data de Entrada em Vigor do Acordo</w:t>
        </w:r>
        <w:r w:rsidRPr="00F20C03">
          <w:rPr>
            <w:rFonts w:ascii="Arial Narrow" w:hAnsi="Arial Narrow" w:cstheme="minorHAnsi"/>
            <w:bCs w:val="0"/>
            <w:szCs w:val="20"/>
            <w:lang w:val="pt-PT"/>
          </w:rPr>
          <w:t>» terá o significado que lhe é atribuído na Secção 3 no presente Acordo;</w:t>
        </w:r>
      </w:ins>
    </w:p>
    <w:p w14:paraId="42B56AAC" w14:textId="77777777" w:rsidR="00F20C03" w:rsidRPr="00F20C03" w:rsidRDefault="00F20C03" w:rsidP="002F32DD">
      <w:pPr>
        <w:pStyle w:val="Heading3"/>
        <w:keepLines/>
        <w:numPr>
          <w:ilvl w:val="1"/>
          <w:numId w:val="133"/>
        </w:numPr>
        <w:spacing w:line="360" w:lineRule="auto"/>
        <w:ind w:left="567" w:hanging="567"/>
        <w:jc w:val="both"/>
        <w:rPr>
          <w:ins w:id="1581" w:author="Maria Teresa Pais" w:date="2018-10-09T15:46:00Z"/>
          <w:rFonts w:ascii="Arial Narrow" w:hAnsi="Arial Narrow" w:cstheme="minorHAnsi"/>
          <w:b/>
          <w:szCs w:val="20"/>
          <w:lang w:val="pt-PT"/>
        </w:rPr>
      </w:pPr>
      <w:ins w:id="1582" w:author="Maria Teresa Pais" w:date="2018-10-09T15:46:00Z">
        <w:r w:rsidRPr="00F20C03">
          <w:rPr>
            <w:rFonts w:ascii="Arial Narrow" w:hAnsi="Arial Narrow" w:cstheme="minorHAnsi"/>
            <w:szCs w:val="20"/>
            <w:lang w:val="pt-PT"/>
          </w:rPr>
          <w:t xml:space="preserve">«Lei de Proteção de Dados da UE» significa o RGPD, bem como qualquer lei ou regulamento da União ou de um Estado Membro relacionados com a proteção dos dados pessoais à qual o Fornecedor está sujeito, </w:t>
        </w:r>
        <w:r w:rsidRPr="00F20C03">
          <w:rPr>
            <w:rFonts w:ascii="Arial Narrow" w:hAnsi="Arial Narrow" w:cstheme="minorHAnsi"/>
            <w:bCs w:val="0"/>
            <w:szCs w:val="20"/>
            <w:lang w:val="pt-PT"/>
          </w:rPr>
          <w:t>e outra legislação e/ou regulamentação, incluindo legislação setorial, que venha a ser aprovada sobre esta matéria;</w:t>
        </w:r>
      </w:ins>
    </w:p>
    <w:p w14:paraId="44CA16DC" w14:textId="77777777" w:rsidR="00F20C03" w:rsidRPr="00F20C03" w:rsidRDefault="00F20C03" w:rsidP="002F32DD">
      <w:pPr>
        <w:pStyle w:val="Heading3"/>
        <w:keepLines/>
        <w:numPr>
          <w:ilvl w:val="1"/>
          <w:numId w:val="133"/>
        </w:numPr>
        <w:spacing w:line="360" w:lineRule="auto"/>
        <w:ind w:left="567" w:hanging="567"/>
        <w:jc w:val="both"/>
        <w:rPr>
          <w:ins w:id="1583" w:author="Maria Teresa Pais" w:date="2018-10-09T15:46:00Z"/>
          <w:rFonts w:ascii="Arial Narrow" w:hAnsi="Arial Narrow" w:cstheme="minorHAnsi"/>
          <w:b/>
          <w:szCs w:val="20"/>
          <w:lang w:val="pt-PT"/>
        </w:rPr>
      </w:pPr>
      <w:ins w:id="1584"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EEE</w:t>
        </w:r>
        <w:r w:rsidRPr="00F20C03">
          <w:rPr>
            <w:rFonts w:ascii="Arial Narrow" w:hAnsi="Arial Narrow" w:cstheme="minorHAnsi"/>
            <w:bCs w:val="0"/>
            <w:szCs w:val="20"/>
            <w:lang w:val="pt-PT"/>
          </w:rPr>
          <w:t>» significa Espaço Económico Europeu, que consiste nos estados-membros da União Europeia e Islândia, Liechtenstein e Noruega);</w:t>
        </w:r>
      </w:ins>
    </w:p>
    <w:p w14:paraId="17DBCF9D" w14:textId="77777777" w:rsidR="00F20C03" w:rsidRPr="00F20C03" w:rsidRDefault="00F20C03" w:rsidP="002F32DD">
      <w:pPr>
        <w:pStyle w:val="Heading3"/>
        <w:keepLines/>
        <w:numPr>
          <w:ilvl w:val="1"/>
          <w:numId w:val="133"/>
        </w:numPr>
        <w:spacing w:line="360" w:lineRule="auto"/>
        <w:ind w:left="567" w:hanging="567"/>
        <w:jc w:val="both"/>
        <w:rPr>
          <w:ins w:id="1585" w:author="Maria Teresa Pais" w:date="2018-10-09T15:46:00Z"/>
          <w:rFonts w:ascii="Arial Narrow" w:hAnsi="Arial Narrow" w:cstheme="minorHAnsi"/>
          <w:b/>
          <w:szCs w:val="20"/>
          <w:lang w:val="pt-PT"/>
        </w:rPr>
      </w:pPr>
      <w:ins w:id="1586" w:author="Maria Teresa Pais" w:date="2018-10-09T15:46:00Z">
        <w:r w:rsidRPr="00F20C03">
          <w:rPr>
            <w:rFonts w:ascii="Arial Narrow" w:hAnsi="Arial Narrow" w:cstheme="minorHAnsi"/>
            <w:szCs w:val="20"/>
            <w:lang w:val="pt-PT"/>
          </w:rPr>
          <w:t xml:space="preserve">«RGPD» significa o Regulamento (UE) 2016/679 de 27 de abril de 2016 </w:t>
        </w:r>
        <w:r w:rsidRPr="00F20C03">
          <w:rPr>
            <w:rFonts w:ascii="Arial Narrow" w:hAnsi="Arial Narrow" w:cstheme="minorHAnsi"/>
            <w:bCs w:val="0"/>
            <w:szCs w:val="20"/>
            <w:lang w:val="pt-PT"/>
          </w:rPr>
          <w:t xml:space="preserve">relativo à proteção das pessoas singulares no que diz respeito ao tratamento de dados pessoais e à livre circulação desses dados e que revoga a </w:t>
        </w:r>
        <w:r w:rsidRPr="00F20C03">
          <w:rPr>
            <w:rFonts w:ascii="Arial Narrow" w:hAnsi="Arial Narrow" w:cstheme="minorHAnsi"/>
            <w:szCs w:val="20"/>
            <w:lang w:val="pt-PT"/>
          </w:rPr>
          <w:t>Diretiva 95/46/CE (Regulamento Geral de Proteção de Dados);</w:t>
        </w:r>
      </w:ins>
    </w:p>
    <w:p w14:paraId="66B87DC5" w14:textId="77777777" w:rsidR="00F20C03" w:rsidRPr="00F20C03" w:rsidRDefault="00F20C03" w:rsidP="002F32DD">
      <w:pPr>
        <w:pStyle w:val="Heading3"/>
        <w:keepLines/>
        <w:numPr>
          <w:ilvl w:val="1"/>
          <w:numId w:val="133"/>
        </w:numPr>
        <w:spacing w:line="360" w:lineRule="auto"/>
        <w:ind w:left="567" w:hanging="567"/>
        <w:jc w:val="both"/>
        <w:rPr>
          <w:ins w:id="1587" w:author="Maria Teresa Pais" w:date="2018-10-09T15:46:00Z"/>
          <w:rFonts w:ascii="Arial Narrow" w:hAnsi="Arial Narrow" w:cstheme="minorHAnsi"/>
          <w:b/>
          <w:szCs w:val="20"/>
          <w:lang w:val="pt-PT"/>
        </w:rPr>
      </w:pPr>
      <w:ins w:id="1588"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Cláusulas RGPD</w:t>
        </w:r>
        <w:r w:rsidRPr="00F20C03">
          <w:rPr>
            <w:rFonts w:ascii="Arial Narrow" w:hAnsi="Arial Narrow" w:cstheme="minorHAnsi"/>
            <w:bCs w:val="0"/>
            <w:szCs w:val="20"/>
            <w:lang w:val="pt-PT"/>
          </w:rPr>
          <w:t>» significa as cláusulas definidas no Anexo A do presente Acordo e conforme definido no parágrafo C) do Preâmbulo acima;</w:t>
        </w:r>
      </w:ins>
    </w:p>
    <w:p w14:paraId="4EBDD033" w14:textId="77777777" w:rsidR="00F20C03" w:rsidRPr="00F20C03" w:rsidRDefault="00F20C03" w:rsidP="002F32DD">
      <w:pPr>
        <w:pStyle w:val="Heading3"/>
        <w:keepLines/>
        <w:numPr>
          <w:ilvl w:val="1"/>
          <w:numId w:val="133"/>
        </w:numPr>
        <w:spacing w:line="360" w:lineRule="auto"/>
        <w:ind w:left="567" w:hanging="567"/>
        <w:jc w:val="both"/>
        <w:rPr>
          <w:ins w:id="1589" w:author="Maria Teresa Pais" w:date="2018-10-09T15:46:00Z"/>
          <w:rFonts w:ascii="Arial Narrow" w:hAnsi="Arial Narrow" w:cstheme="minorHAnsi"/>
          <w:b/>
          <w:szCs w:val="20"/>
          <w:lang w:val="pt-PT"/>
        </w:rPr>
      </w:pPr>
      <w:ins w:id="1590"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Provisões Necessárias RGPD</w:t>
        </w:r>
        <w:r w:rsidRPr="00F20C03">
          <w:rPr>
            <w:rFonts w:ascii="Arial Narrow" w:hAnsi="Arial Narrow" w:cstheme="minorHAnsi"/>
            <w:bCs w:val="0"/>
            <w:szCs w:val="20"/>
            <w:lang w:val="pt-PT"/>
          </w:rPr>
          <w:t>» tem o significado que lhe é atribuído no Preâmbulo;</w:t>
        </w:r>
      </w:ins>
    </w:p>
    <w:p w14:paraId="62E90200" w14:textId="77777777" w:rsidR="00F20C03" w:rsidRPr="00F20C03" w:rsidRDefault="00F20C03" w:rsidP="002F32DD">
      <w:pPr>
        <w:pStyle w:val="Heading3"/>
        <w:keepLines/>
        <w:numPr>
          <w:ilvl w:val="1"/>
          <w:numId w:val="133"/>
        </w:numPr>
        <w:spacing w:line="360" w:lineRule="auto"/>
        <w:ind w:left="567" w:hanging="567"/>
        <w:jc w:val="both"/>
        <w:rPr>
          <w:ins w:id="1591" w:author="Maria Teresa Pais" w:date="2018-10-09T15:46:00Z"/>
          <w:rFonts w:ascii="Arial Narrow" w:hAnsi="Arial Narrow" w:cstheme="minorHAnsi"/>
          <w:b/>
          <w:szCs w:val="20"/>
          <w:lang w:val="pt-PT"/>
        </w:rPr>
      </w:pPr>
      <w:ins w:id="1592"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Novo Contrato</w:t>
        </w:r>
        <w:r w:rsidRPr="00F20C03">
          <w:rPr>
            <w:rFonts w:ascii="Arial Narrow" w:hAnsi="Arial Narrow" w:cstheme="minorHAnsi"/>
            <w:bCs w:val="0"/>
            <w:szCs w:val="20"/>
            <w:lang w:val="pt-PT"/>
          </w:rPr>
          <w:t>» significa qualquer Contrato que envolva ou permita Atividades de Tratamento e sujeito ao RGPD, celebrado entre as Partes após a Data de Entrada em Vigor do Acordo;</w:t>
        </w:r>
      </w:ins>
    </w:p>
    <w:p w14:paraId="1FFEB329" w14:textId="77777777" w:rsidR="00F20C03" w:rsidRPr="00F20C03" w:rsidRDefault="00F20C03" w:rsidP="002F32DD">
      <w:pPr>
        <w:pStyle w:val="Heading3"/>
        <w:keepLines/>
        <w:numPr>
          <w:ilvl w:val="1"/>
          <w:numId w:val="133"/>
        </w:numPr>
        <w:spacing w:line="360" w:lineRule="auto"/>
        <w:ind w:left="567" w:hanging="567"/>
        <w:jc w:val="both"/>
        <w:rPr>
          <w:ins w:id="1593" w:author="Maria Teresa Pais" w:date="2018-10-09T15:46:00Z"/>
          <w:rFonts w:ascii="Arial Narrow" w:hAnsi="Arial Narrow" w:cstheme="minorHAnsi"/>
          <w:b/>
          <w:szCs w:val="20"/>
          <w:lang w:val="pt-PT"/>
        </w:rPr>
      </w:pPr>
      <w:ins w:id="1594" w:author="Maria Teresa Pais" w:date="2018-10-09T15:46:00Z">
        <w:r w:rsidRPr="00F20C03">
          <w:rPr>
            <w:rFonts w:ascii="Arial Narrow" w:hAnsi="Arial Narrow" w:cstheme="minorHAnsi"/>
            <w:szCs w:val="20"/>
            <w:lang w:val="pt-PT"/>
          </w:rPr>
          <w:t>«Dados Pessoais PF»</w:t>
        </w:r>
        <w:r w:rsidRPr="00F20C03">
          <w:rPr>
            <w:rFonts w:ascii="Arial Narrow" w:hAnsi="Arial Narrow" w:cstheme="minorHAnsi"/>
            <w:bCs w:val="0"/>
            <w:szCs w:val="20"/>
            <w:lang w:val="pt-PT"/>
          </w:rPr>
          <w:t xml:space="preserve"> significa Dados Pessoais tratados e/ou gerados pelo Fornecedor em nome e por conta do BANCO;</w:t>
        </w:r>
      </w:ins>
    </w:p>
    <w:p w14:paraId="092BFAB9" w14:textId="77777777" w:rsidR="00F20C03" w:rsidRPr="00F20C03" w:rsidRDefault="00F20C03" w:rsidP="002F32DD">
      <w:pPr>
        <w:pStyle w:val="Heading3"/>
        <w:keepLines/>
        <w:numPr>
          <w:ilvl w:val="1"/>
          <w:numId w:val="133"/>
        </w:numPr>
        <w:spacing w:line="360" w:lineRule="auto"/>
        <w:ind w:left="567" w:hanging="567"/>
        <w:jc w:val="both"/>
        <w:rPr>
          <w:ins w:id="1595" w:author="Maria Teresa Pais" w:date="2018-10-09T15:46:00Z"/>
          <w:rFonts w:ascii="Arial Narrow" w:hAnsi="Arial Narrow" w:cstheme="minorHAnsi"/>
          <w:b/>
          <w:szCs w:val="20"/>
          <w:lang w:val="pt-PT"/>
        </w:rPr>
      </w:pPr>
      <w:ins w:id="1596"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Atividades de Tratamento</w:t>
        </w:r>
        <w:r w:rsidRPr="00F20C03">
          <w:rPr>
            <w:rFonts w:ascii="Arial Narrow" w:hAnsi="Arial Narrow" w:cstheme="minorHAnsi"/>
            <w:bCs w:val="0"/>
            <w:szCs w:val="20"/>
            <w:lang w:val="pt-PT"/>
          </w:rPr>
          <w:t>» significa qualquer operação ou conjunto de operações que seja(m) efetuada(s) nos Dados Pessoais PF ou em conjuntos de Dados Pessoais PF, através de meios automatizados ou não automatizados, tais como recolha, registo, organização, estruturação, conservação, adaptação ou alteração, recuperação, consulta, utilização, divulgação por transmissão, difusão ou qualquer outra forma de disponibilização, comparação ou interconexão, limitação, eliminação ou destruição;</w:t>
        </w:r>
      </w:ins>
    </w:p>
    <w:p w14:paraId="773E41FA" w14:textId="77777777" w:rsidR="00F20C03" w:rsidRPr="00F20C03" w:rsidRDefault="00F20C03" w:rsidP="002F32DD">
      <w:pPr>
        <w:pStyle w:val="Heading3"/>
        <w:keepLines/>
        <w:numPr>
          <w:ilvl w:val="1"/>
          <w:numId w:val="133"/>
        </w:numPr>
        <w:spacing w:line="360" w:lineRule="auto"/>
        <w:ind w:left="567" w:hanging="567"/>
        <w:jc w:val="both"/>
        <w:rPr>
          <w:ins w:id="1597" w:author="Maria Teresa Pais" w:date="2018-10-09T15:46:00Z"/>
          <w:rFonts w:ascii="Arial Narrow" w:hAnsi="Arial Narrow" w:cstheme="minorHAnsi"/>
          <w:b/>
          <w:szCs w:val="20"/>
          <w:lang w:val="pt-PT"/>
        </w:rPr>
      </w:pPr>
      <w:ins w:id="1598"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Registo de Atividades de Tratamento</w:t>
        </w:r>
        <w:r w:rsidRPr="00F20C03">
          <w:rPr>
            <w:rFonts w:ascii="Arial Narrow" w:hAnsi="Arial Narrow" w:cstheme="minorHAnsi"/>
            <w:bCs w:val="0"/>
            <w:szCs w:val="20"/>
            <w:lang w:val="pt-PT"/>
          </w:rPr>
          <w:t>» significa o documento que enumera as características de cada Atividade de Tratamento, incluindo o seu objeto, duração, natureza e finalidade, o tipo de Dados Pessoais PF e categorias de Titulares de Dados e, consoante o caso, disposições complementares, nomeadamente, em termos de segurança;</w:t>
        </w:r>
      </w:ins>
    </w:p>
    <w:p w14:paraId="2A760B8F" w14:textId="77777777" w:rsidR="00F20C03" w:rsidRPr="00F20C03" w:rsidRDefault="00F20C03" w:rsidP="002F32DD">
      <w:pPr>
        <w:pStyle w:val="Heading3"/>
        <w:keepLines/>
        <w:numPr>
          <w:ilvl w:val="1"/>
          <w:numId w:val="133"/>
        </w:numPr>
        <w:spacing w:line="360" w:lineRule="auto"/>
        <w:ind w:left="567" w:hanging="567"/>
        <w:jc w:val="both"/>
        <w:rPr>
          <w:ins w:id="1599" w:author="Maria Teresa Pais" w:date="2018-10-09T15:46:00Z"/>
          <w:rFonts w:ascii="Arial Narrow" w:hAnsi="Arial Narrow" w:cstheme="minorHAnsi"/>
          <w:b/>
          <w:szCs w:val="20"/>
          <w:lang w:val="pt-PT"/>
        </w:rPr>
      </w:pPr>
      <w:ins w:id="1600"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Serviços</w:t>
        </w:r>
        <w:r w:rsidRPr="00F20C03">
          <w:rPr>
            <w:rFonts w:ascii="Arial Narrow" w:hAnsi="Arial Narrow" w:cstheme="minorHAnsi"/>
            <w:bCs w:val="0"/>
            <w:szCs w:val="20"/>
            <w:lang w:val="pt-PT"/>
          </w:rPr>
          <w:t xml:space="preserve">» significa </w:t>
        </w:r>
        <w:r w:rsidRPr="00F20C03">
          <w:rPr>
            <w:rStyle w:val="longtext"/>
            <w:rFonts w:ascii="Arial Narrow" w:hAnsi="Arial Narrow" w:cstheme="minorHAnsi"/>
            <w:bCs w:val="0"/>
            <w:szCs w:val="20"/>
            <w:lang w:val="pt-PT"/>
          </w:rPr>
          <w:t>todos os serviços</w:t>
        </w:r>
        <w:r w:rsidRPr="00F20C03">
          <w:rPr>
            <w:lang w:val="pt-PT"/>
          </w:rPr>
          <w:t xml:space="preserve"> </w:t>
        </w:r>
        <w:r w:rsidRPr="00F20C03">
          <w:rPr>
            <w:rStyle w:val="longtext"/>
            <w:rFonts w:ascii="Arial Narrow" w:hAnsi="Arial Narrow" w:cstheme="minorHAnsi"/>
            <w:bCs w:val="0"/>
            <w:szCs w:val="20"/>
            <w:lang w:val="pt-PT"/>
          </w:rPr>
          <w:t>e atividades de tratamento de dados pessoais realizados pelo Fornecedor por conta do BANCO e conforme definidos em cada contrato de prestação de serviços celebrado com o BANCO;</w:t>
        </w:r>
      </w:ins>
    </w:p>
    <w:p w14:paraId="0DA62A9E" w14:textId="77777777" w:rsidR="00F20C03" w:rsidRPr="00F20C03" w:rsidRDefault="00F20C03" w:rsidP="002F32DD">
      <w:pPr>
        <w:pStyle w:val="Heading3"/>
        <w:keepLines/>
        <w:numPr>
          <w:ilvl w:val="1"/>
          <w:numId w:val="133"/>
        </w:numPr>
        <w:spacing w:line="360" w:lineRule="auto"/>
        <w:ind w:left="567" w:hanging="567"/>
        <w:jc w:val="both"/>
        <w:rPr>
          <w:ins w:id="1601" w:author="Maria Teresa Pais" w:date="2018-10-09T15:46:00Z"/>
          <w:rFonts w:ascii="Arial Narrow" w:hAnsi="Arial Narrow" w:cstheme="minorHAnsi"/>
          <w:b/>
          <w:szCs w:val="20"/>
          <w:lang w:val="pt-PT"/>
        </w:rPr>
      </w:pPr>
      <w:ins w:id="1602"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Fornecedor</w:t>
        </w:r>
        <w:r w:rsidRPr="00F20C03">
          <w:rPr>
            <w:rFonts w:ascii="Arial Narrow" w:hAnsi="Arial Narrow" w:cstheme="minorHAnsi"/>
            <w:bCs w:val="0"/>
            <w:szCs w:val="20"/>
            <w:lang w:val="pt-PT"/>
          </w:rPr>
          <w:t>» significa o Prestador de Serviços e qualquer pessoa sob a sua autoridade que tenha acesso aos Dados Pessoais PF como parte dos Serviços;</w:t>
        </w:r>
      </w:ins>
    </w:p>
    <w:p w14:paraId="3ABDB5AF" w14:textId="77777777" w:rsidR="00F20C03" w:rsidRPr="00F20C03" w:rsidRDefault="00F20C03" w:rsidP="002F32DD">
      <w:pPr>
        <w:pStyle w:val="Heading3"/>
        <w:keepLines/>
        <w:numPr>
          <w:ilvl w:val="1"/>
          <w:numId w:val="133"/>
        </w:numPr>
        <w:spacing w:line="360" w:lineRule="auto"/>
        <w:ind w:left="567" w:hanging="567"/>
        <w:jc w:val="both"/>
        <w:rPr>
          <w:ins w:id="1603" w:author="Maria Teresa Pais" w:date="2018-10-09T15:46:00Z"/>
          <w:rFonts w:ascii="Arial Narrow" w:hAnsi="Arial Narrow" w:cstheme="minorHAnsi"/>
          <w:b/>
          <w:szCs w:val="20"/>
          <w:lang w:val="pt-PT"/>
        </w:rPr>
      </w:pPr>
      <w:ins w:id="1604"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Contrato Atualizado</w:t>
        </w:r>
        <w:r w:rsidRPr="00F20C03">
          <w:rPr>
            <w:rFonts w:ascii="Arial Narrow" w:hAnsi="Arial Narrow" w:cstheme="minorHAnsi"/>
            <w:bCs w:val="0"/>
            <w:szCs w:val="20"/>
            <w:lang w:val="pt-PT"/>
          </w:rPr>
          <w:t>» significa qualquer Contrato que envolva ou permita Atividades de Tratamento e sujeito ao RGPD, celebrado entre as Partes e em vigor à Data de Entrada em Vigor do Acordo.</w:t>
        </w:r>
      </w:ins>
    </w:p>
    <w:p w14:paraId="1AEFBC97" w14:textId="77777777" w:rsidR="00F20C03" w:rsidRPr="00F20C03" w:rsidRDefault="00F20C03" w:rsidP="00F20C03">
      <w:pPr>
        <w:spacing w:line="360" w:lineRule="auto"/>
        <w:rPr>
          <w:ins w:id="1605" w:author="Maria Teresa Pais" w:date="2018-10-09T15:46:00Z"/>
          <w:rFonts w:ascii="Arial Narrow" w:hAnsi="Arial Narrow"/>
          <w:lang w:val="pt-PT"/>
        </w:rPr>
      </w:pPr>
    </w:p>
    <w:p w14:paraId="7A22A14D" w14:textId="77777777" w:rsidR="00F20C03" w:rsidRPr="00EE1183" w:rsidRDefault="00F20C03" w:rsidP="002F32DD">
      <w:pPr>
        <w:pStyle w:val="Heading1"/>
        <w:keepNext/>
        <w:numPr>
          <w:ilvl w:val="0"/>
          <w:numId w:val="133"/>
        </w:numPr>
        <w:tabs>
          <w:tab w:val="left" w:pos="851"/>
        </w:tabs>
        <w:spacing w:line="360" w:lineRule="auto"/>
        <w:ind w:left="431" w:hanging="431"/>
        <w:jc w:val="both"/>
        <w:rPr>
          <w:ins w:id="1606" w:author="Maria Teresa Pais" w:date="2018-10-09T15:46:00Z"/>
          <w:rFonts w:ascii="Arial Narrow" w:hAnsi="Arial Narrow" w:cstheme="minorHAnsi"/>
        </w:rPr>
      </w:pPr>
      <w:proofErr w:type="spellStart"/>
      <w:ins w:id="1607" w:author="Maria Teresa Pais" w:date="2018-10-09T15:46:00Z">
        <w:r w:rsidRPr="00EE1183">
          <w:rPr>
            <w:rFonts w:ascii="Arial Narrow" w:hAnsi="Arial Narrow" w:cstheme="minorHAnsi"/>
          </w:rPr>
          <w:t>Âmbito</w:t>
        </w:r>
        <w:proofErr w:type="spellEnd"/>
        <w:r w:rsidRPr="00EE1183">
          <w:rPr>
            <w:rFonts w:ascii="Arial Narrow" w:hAnsi="Arial Narrow" w:cstheme="minorHAnsi"/>
          </w:rPr>
          <w:t xml:space="preserve"> do </w:t>
        </w:r>
        <w:proofErr w:type="spellStart"/>
        <w:r w:rsidRPr="00EE1183">
          <w:rPr>
            <w:rFonts w:ascii="Arial Narrow" w:hAnsi="Arial Narrow" w:cstheme="minorHAnsi"/>
          </w:rPr>
          <w:t>Acordo</w:t>
        </w:r>
        <w:proofErr w:type="spellEnd"/>
      </w:ins>
    </w:p>
    <w:p w14:paraId="1D930CDF" w14:textId="77777777" w:rsidR="00F20C03" w:rsidRPr="00A067CA" w:rsidRDefault="00F20C03" w:rsidP="002F32DD">
      <w:pPr>
        <w:pStyle w:val="Heading2"/>
        <w:keepNext/>
        <w:keepLines/>
        <w:numPr>
          <w:ilvl w:val="1"/>
          <w:numId w:val="133"/>
        </w:numPr>
        <w:tabs>
          <w:tab w:val="left" w:pos="426"/>
        </w:tabs>
        <w:spacing w:line="360" w:lineRule="auto"/>
        <w:ind w:left="426" w:hanging="426"/>
        <w:jc w:val="both"/>
        <w:rPr>
          <w:ins w:id="1608" w:author="Maria Teresa Pais" w:date="2018-10-09T15:46:00Z"/>
          <w:rFonts w:ascii="Arial Narrow" w:hAnsi="Arial Narrow" w:cstheme="minorHAnsi"/>
          <w:b/>
          <w:szCs w:val="20"/>
        </w:rPr>
      </w:pPr>
      <w:proofErr w:type="spellStart"/>
      <w:ins w:id="1609" w:author="Maria Teresa Pais" w:date="2018-10-09T15:46:00Z">
        <w:r w:rsidRPr="00A067CA">
          <w:rPr>
            <w:rFonts w:ascii="Arial Narrow" w:hAnsi="Arial Narrow" w:cstheme="minorHAnsi"/>
            <w:szCs w:val="20"/>
          </w:rPr>
          <w:t>Adaptação</w:t>
        </w:r>
        <w:proofErr w:type="spellEnd"/>
        <w:r w:rsidRPr="00A067CA">
          <w:rPr>
            <w:rFonts w:ascii="Arial Narrow" w:hAnsi="Arial Narrow" w:cstheme="minorHAnsi"/>
            <w:szCs w:val="20"/>
          </w:rPr>
          <w:t xml:space="preserve"> de </w:t>
        </w:r>
        <w:proofErr w:type="spellStart"/>
        <w:r w:rsidRPr="00A067CA">
          <w:rPr>
            <w:rFonts w:ascii="Arial Narrow" w:hAnsi="Arial Narrow" w:cstheme="minorHAnsi"/>
            <w:szCs w:val="20"/>
          </w:rPr>
          <w:t>Contratos</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Atualizados</w:t>
        </w:r>
        <w:proofErr w:type="spellEnd"/>
      </w:ins>
    </w:p>
    <w:p w14:paraId="2D619144" w14:textId="77777777" w:rsidR="00F20C03" w:rsidRPr="00A067CA" w:rsidRDefault="00F20C03" w:rsidP="002F32DD">
      <w:pPr>
        <w:pStyle w:val="Heading3"/>
        <w:keepLines/>
        <w:numPr>
          <w:ilvl w:val="2"/>
          <w:numId w:val="133"/>
        </w:numPr>
        <w:spacing w:line="360" w:lineRule="auto"/>
        <w:ind w:left="567" w:hanging="567"/>
        <w:jc w:val="both"/>
        <w:rPr>
          <w:ins w:id="1610" w:author="Maria Teresa Pais" w:date="2018-10-09T15:46:00Z"/>
          <w:rFonts w:ascii="Arial Narrow" w:hAnsi="Arial Narrow" w:cstheme="minorHAnsi"/>
          <w:b/>
          <w:szCs w:val="20"/>
        </w:rPr>
      </w:pPr>
      <w:proofErr w:type="spellStart"/>
      <w:ins w:id="1611" w:author="Maria Teresa Pais" w:date="2018-10-09T15:46:00Z">
        <w:r w:rsidRPr="00A067CA">
          <w:rPr>
            <w:rFonts w:ascii="Arial Narrow" w:hAnsi="Arial Narrow" w:cstheme="minorHAnsi"/>
            <w:bCs w:val="0"/>
            <w:szCs w:val="20"/>
          </w:rPr>
          <w:t>Cláusulas</w:t>
        </w:r>
        <w:proofErr w:type="spellEnd"/>
        <w:r w:rsidRPr="00A067CA">
          <w:rPr>
            <w:rFonts w:ascii="Arial Narrow" w:hAnsi="Arial Narrow" w:cstheme="minorHAnsi"/>
            <w:bCs w:val="0"/>
            <w:szCs w:val="20"/>
          </w:rPr>
          <w:t xml:space="preserve"> RGPD</w:t>
        </w:r>
        <w:r w:rsidRPr="00A067CA">
          <w:rPr>
            <w:rFonts w:ascii="Arial Narrow" w:hAnsi="Arial Narrow" w:cstheme="minorHAnsi"/>
            <w:bCs w:val="0"/>
            <w:szCs w:val="20"/>
          </w:rPr>
          <w:tab/>
        </w:r>
      </w:ins>
    </w:p>
    <w:p w14:paraId="130EB7C5" w14:textId="77777777" w:rsidR="00F20C03" w:rsidRPr="00F20C03" w:rsidRDefault="00F20C03" w:rsidP="00F20C03">
      <w:pPr>
        <w:spacing w:line="360" w:lineRule="auto"/>
        <w:jc w:val="both"/>
        <w:rPr>
          <w:ins w:id="1612" w:author="Maria Teresa Pais" w:date="2018-10-09T15:46:00Z"/>
          <w:rFonts w:ascii="Arial Narrow" w:hAnsi="Arial Narrow" w:cstheme="minorHAnsi"/>
          <w:lang w:val="pt-PT"/>
        </w:rPr>
      </w:pPr>
      <w:ins w:id="1613" w:author="Maria Teresa Pais" w:date="2018-10-09T15:46:00Z">
        <w:r w:rsidRPr="00F20C03">
          <w:rPr>
            <w:rFonts w:ascii="Arial Narrow" w:hAnsi="Arial Narrow" w:cstheme="minorHAnsi"/>
            <w:lang w:val="pt-PT"/>
          </w:rPr>
          <w:t>Cada Parte concorda que, a partir da Data de Entrada em Vigor do Acordo, qualquer Atividade de Tratamento realizada pelo Fornecedor em nome e por conta do BANCO será realizada de acordo com:</w:t>
        </w:r>
      </w:ins>
    </w:p>
    <w:p w14:paraId="36ACC0C8" w14:textId="77777777" w:rsidR="00F20C03" w:rsidRPr="00A067CA" w:rsidRDefault="00F20C03" w:rsidP="002F32DD">
      <w:pPr>
        <w:pStyle w:val="ListParagraph"/>
        <w:numPr>
          <w:ilvl w:val="0"/>
          <w:numId w:val="122"/>
        </w:numPr>
        <w:tabs>
          <w:tab w:val="left" w:pos="1134"/>
        </w:tabs>
        <w:spacing w:line="360" w:lineRule="auto"/>
        <w:ind w:left="851" w:firstLine="0"/>
        <w:contextualSpacing w:val="0"/>
        <w:jc w:val="both"/>
        <w:rPr>
          <w:ins w:id="1614" w:author="Maria Teresa Pais" w:date="2018-10-09T15:46:00Z"/>
          <w:rFonts w:ascii="Arial Narrow" w:hAnsi="Arial Narrow" w:cstheme="minorHAnsi"/>
          <w:szCs w:val="20"/>
        </w:rPr>
      </w:pPr>
      <w:proofErr w:type="spellStart"/>
      <w:ins w:id="1615" w:author="Maria Teresa Pais" w:date="2018-10-09T15:46:00Z">
        <w:r w:rsidRPr="00A067CA">
          <w:rPr>
            <w:rFonts w:ascii="Arial Narrow" w:hAnsi="Arial Narrow" w:cstheme="minorHAnsi"/>
            <w:szCs w:val="20"/>
          </w:rPr>
          <w:t>Os</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Contratos</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Atualizados</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relevantes</w:t>
        </w:r>
        <w:proofErr w:type="spellEnd"/>
        <w:r w:rsidRPr="00A067CA">
          <w:rPr>
            <w:rFonts w:ascii="Arial Narrow" w:hAnsi="Arial Narrow" w:cstheme="minorHAnsi"/>
            <w:szCs w:val="20"/>
          </w:rPr>
          <w:t>; e</w:t>
        </w:r>
      </w:ins>
    </w:p>
    <w:p w14:paraId="1C6C85AF" w14:textId="77777777" w:rsidR="00F20C03" w:rsidRPr="00F20C03" w:rsidRDefault="00F20C03" w:rsidP="002F32DD">
      <w:pPr>
        <w:pStyle w:val="ListParagraph"/>
        <w:numPr>
          <w:ilvl w:val="0"/>
          <w:numId w:val="122"/>
        </w:numPr>
        <w:spacing w:line="360" w:lineRule="auto"/>
        <w:ind w:left="1134" w:hanging="283"/>
        <w:contextualSpacing w:val="0"/>
        <w:jc w:val="both"/>
        <w:rPr>
          <w:ins w:id="1616" w:author="Maria Teresa Pais" w:date="2018-10-09T15:46:00Z"/>
          <w:rFonts w:ascii="Arial Narrow" w:hAnsi="Arial Narrow" w:cstheme="minorHAnsi"/>
          <w:szCs w:val="20"/>
          <w:lang w:val="pt-PT"/>
        </w:rPr>
      </w:pPr>
      <w:ins w:id="1617" w:author="Maria Teresa Pais" w:date="2018-10-09T15:46:00Z">
        <w:r w:rsidRPr="00F20C03">
          <w:rPr>
            <w:rFonts w:ascii="Arial Narrow" w:hAnsi="Arial Narrow" w:cstheme="minorHAnsi"/>
            <w:szCs w:val="20"/>
            <w:lang w:val="pt-PT"/>
          </w:rPr>
          <w:t xml:space="preserve">As Cláusulas RGPD definidas no Anexo A do presente Acordo (sujeitas ao disposto na cláusula </w:t>
        </w:r>
        <w:r w:rsidRPr="00A067CA">
          <w:rPr>
            <w:rFonts w:ascii="Arial Narrow" w:hAnsi="Arial Narrow" w:cstheme="minorHAnsi"/>
            <w:szCs w:val="20"/>
          </w:rPr>
          <w:fldChar w:fldCharType="begin"/>
        </w:r>
        <w:r w:rsidRPr="00F20C03">
          <w:rPr>
            <w:rFonts w:ascii="Arial Narrow" w:hAnsi="Arial Narrow" w:cstheme="minorHAnsi"/>
            <w:szCs w:val="20"/>
            <w:lang w:val="pt-PT"/>
          </w:rPr>
          <w:instrText xml:space="preserve"> REF _Ref497468021 \r \h  \* MERGEFORMAT </w:instrText>
        </w:r>
      </w:ins>
      <w:r w:rsidRPr="00A067CA">
        <w:rPr>
          <w:rFonts w:ascii="Arial Narrow" w:hAnsi="Arial Narrow" w:cstheme="minorHAnsi"/>
          <w:szCs w:val="20"/>
        </w:rPr>
      </w:r>
      <w:ins w:id="1618" w:author="Maria Teresa Pais" w:date="2018-10-09T15:46:00Z">
        <w:r w:rsidRPr="00A067CA">
          <w:rPr>
            <w:rFonts w:ascii="Arial Narrow" w:hAnsi="Arial Narrow" w:cstheme="minorHAnsi"/>
            <w:szCs w:val="20"/>
          </w:rPr>
          <w:fldChar w:fldCharType="separate"/>
        </w:r>
        <w:r w:rsidRPr="00F20C03">
          <w:rPr>
            <w:rFonts w:ascii="Arial Narrow" w:hAnsi="Arial Narrow" w:cstheme="minorHAnsi"/>
            <w:szCs w:val="20"/>
            <w:lang w:val="pt-PT"/>
          </w:rPr>
          <w:t>3.2.</w:t>
        </w:r>
        <w:r w:rsidRPr="00A067CA">
          <w:rPr>
            <w:rFonts w:ascii="Arial Narrow" w:hAnsi="Arial Narrow" w:cstheme="minorHAnsi"/>
            <w:szCs w:val="20"/>
          </w:rPr>
          <w:fldChar w:fldCharType="end"/>
        </w:r>
        <w:r w:rsidRPr="00F20C03">
          <w:rPr>
            <w:rFonts w:ascii="Arial Narrow" w:hAnsi="Arial Narrow" w:cstheme="minorHAnsi"/>
            <w:szCs w:val="20"/>
            <w:lang w:val="pt-PT"/>
          </w:rPr>
          <w:t xml:space="preserve"> «Entrada em vigor das Cláusulas RGPD» abaixo), que serão consideradas parte integrante dos Contratos Atualizados.</w:t>
        </w:r>
      </w:ins>
    </w:p>
    <w:p w14:paraId="0A5159ED" w14:textId="77777777" w:rsidR="00F20C03" w:rsidRPr="00F20C03" w:rsidRDefault="00F20C03" w:rsidP="00F20C03">
      <w:pPr>
        <w:pStyle w:val="ListParagraph"/>
        <w:spacing w:line="360" w:lineRule="auto"/>
        <w:ind w:left="1134"/>
        <w:jc w:val="both"/>
        <w:rPr>
          <w:ins w:id="1619" w:author="Maria Teresa Pais" w:date="2018-10-09T15:46:00Z"/>
          <w:rFonts w:ascii="Arial Narrow" w:hAnsi="Arial Narrow" w:cstheme="minorHAnsi"/>
          <w:szCs w:val="20"/>
          <w:lang w:val="pt-PT"/>
        </w:rPr>
      </w:pPr>
    </w:p>
    <w:p w14:paraId="6DF39A48" w14:textId="77777777" w:rsidR="00F20C03" w:rsidRPr="00F20C03" w:rsidRDefault="00F20C03" w:rsidP="002F32DD">
      <w:pPr>
        <w:pStyle w:val="Heading3"/>
        <w:keepLines/>
        <w:numPr>
          <w:ilvl w:val="2"/>
          <w:numId w:val="133"/>
        </w:numPr>
        <w:spacing w:line="360" w:lineRule="auto"/>
        <w:ind w:left="567" w:hanging="567"/>
        <w:jc w:val="both"/>
        <w:rPr>
          <w:ins w:id="1620" w:author="Maria Teresa Pais" w:date="2018-10-09T15:46:00Z"/>
          <w:rFonts w:ascii="Arial Narrow" w:hAnsi="Arial Narrow" w:cstheme="minorHAnsi"/>
          <w:b/>
          <w:szCs w:val="20"/>
          <w:lang w:val="pt-PT"/>
        </w:rPr>
      </w:pPr>
      <w:ins w:id="1621" w:author="Maria Teresa Pais" w:date="2018-10-09T15:46:00Z">
        <w:r w:rsidRPr="00F20C03">
          <w:rPr>
            <w:rFonts w:ascii="Arial Narrow" w:hAnsi="Arial Narrow" w:cstheme="minorHAnsi"/>
            <w:bCs w:val="0"/>
            <w:szCs w:val="20"/>
            <w:lang w:val="pt-PT"/>
          </w:rPr>
          <w:t>Obrigações específicas das Disposições Necessárias RGPD</w:t>
        </w:r>
        <w:r w:rsidRPr="00F20C03">
          <w:rPr>
            <w:rFonts w:ascii="Arial Narrow" w:hAnsi="Arial Narrow" w:cstheme="minorHAnsi"/>
            <w:bCs w:val="0"/>
            <w:szCs w:val="20"/>
            <w:lang w:val="pt-PT"/>
          </w:rPr>
          <w:tab/>
        </w:r>
      </w:ins>
    </w:p>
    <w:p w14:paraId="3572BD69" w14:textId="77777777" w:rsidR="00F20C03" w:rsidRPr="00F20C03" w:rsidRDefault="00F20C03" w:rsidP="00F20C03">
      <w:pPr>
        <w:spacing w:line="360" w:lineRule="auto"/>
        <w:jc w:val="both"/>
        <w:rPr>
          <w:ins w:id="1622" w:author="Maria Teresa Pais" w:date="2018-10-09T15:46:00Z"/>
          <w:rFonts w:ascii="Arial Narrow" w:hAnsi="Arial Narrow" w:cstheme="minorHAnsi"/>
          <w:lang w:val="pt-PT"/>
        </w:rPr>
      </w:pPr>
      <w:ins w:id="1623" w:author="Maria Teresa Pais" w:date="2018-10-09T15:46:00Z">
        <w:r w:rsidRPr="00F20C03">
          <w:rPr>
            <w:rFonts w:ascii="Arial Narrow" w:hAnsi="Arial Narrow" w:cstheme="minorHAnsi"/>
            <w:lang w:val="pt-PT"/>
          </w:rPr>
          <w:t xml:space="preserve">As Partes acordam que, relativamente a essas obrigações específicas das Disposições Necessárias RGPD, que essencialmente exigem a identificação das características de qualquer Atividade de Tratamento, as Partes envidarão todos os esforços para elaborar e manter um Registo de Atividades de Tratamento para cada Atividade de Tratamento, a partir da Data de Entrada em Vigor do Acordo. Os Registos de Atividades de Tratamento concluídos serão anexados ao presente Acordo através de aditamento e serão parte integrante do mesmo. </w:t>
        </w:r>
      </w:ins>
    </w:p>
    <w:p w14:paraId="0DD9255D" w14:textId="77777777" w:rsidR="00F20C03" w:rsidRPr="00F20C03" w:rsidRDefault="00F20C03" w:rsidP="00F20C03">
      <w:pPr>
        <w:spacing w:line="360" w:lineRule="auto"/>
        <w:jc w:val="both"/>
        <w:rPr>
          <w:ins w:id="1624" w:author="Maria Teresa Pais" w:date="2018-10-09T15:46:00Z"/>
          <w:rFonts w:ascii="Arial Narrow" w:hAnsi="Arial Narrow" w:cstheme="minorHAnsi"/>
          <w:lang w:val="pt-PT"/>
        </w:rPr>
      </w:pPr>
    </w:p>
    <w:p w14:paraId="5E7B0772" w14:textId="77777777" w:rsidR="00F20C03" w:rsidRPr="00A067CA" w:rsidRDefault="00F20C03" w:rsidP="002F32DD">
      <w:pPr>
        <w:pStyle w:val="Heading2"/>
        <w:keepNext/>
        <w:keepLines/>
        <w:numPr>
          <w:ilvl w:val="1"/>
          <w:numId w:val="133"/>
        </w:numPr>
        <w:spacing w:line="360" w:lineRule="auto"/>
        <w:ind w:left="567" w:hanging="567"/>
        <w:jc w:val="both"/>
        <w:rPr>
          <w:ins w:id="1625" w:author="Maria Teresa Pais" w:date="2018-10-09T15:46:00Z"/>
          <w:rFonts w:ascii="Arial Narrow" w:hAnsi="Arial Narrow" w:cstheme="minorHAnsi"/>
          <w:b/>
          <w:szCs w:val="20"/>
        </w:rPr>
      </w:pPr>
      <w:proofErr w:type="spellStart"/>
      <w:ins w:id="1626" w:author="Maria Teresa Pais" w:date="2018-10-09T15:46:00Z">
        <w:r w:rsidRPr="00A067CA">
          <w:rPr>
            <w:rFonts w:ascii="Arial Narrow" w:hAnsi="Arial Narrow" w:cstheme="minorHAnsi"/>
            <w:szCs w:val="20"/>
          </w:rPr>
          <w:t>Novos</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Contratos</w:t>
        </w:r>
        <w:proofErr w:type="spellEnd"/>
        <w:r w:rsidRPr="00A067CA">
          <w:rPr>
            <w:rFonts w:ascii="Arial Narrow" w:hAnsi="Arial Narrow" w:cstheme="minorHAnsi"/>
            <w:szCs w:val="20"/>
          </w:rPr>
          <w:t xml:space="preserve"> RGPD</w:t>
        </w:r>
      </w:ins>
    </w:p>
    <w:p w14:paraId="30D99621" w14:textId="77777777" w:rsidR="00F20C03" w:rsidRPr="00A067CA" w:rsidRDefault="00F20C03" w:rsidP="002F32DD">
      <w:pPr>
        <w:pStyle w:val="Heading3"/>
        <w:keepLines/>
        <w:numPr>
          <w:ilvl w:val="2"/>
          <w:numId w:val="133"/>
        </w:numPr>
        <w:tabs>
          <w:tab w:val="left" w:pos="567"/>
        </w:tabs>
        <w:spacing w:line="360" w:lineRule="auto"/>
        <w:ind w:left="0" w:firstLine="0"/>
        <w:jc w:val="both"/>
        <w:rPr>
          <w:ins w:id="1627" w:author="Maria Teresa Pais" w:date="2018-10-09T15:46:00Z"/>
          <w:rFonts w:ascii="Arial Narrow" w:hAnsi="Arial Narrow" w:cstheme="minorHAnsi"/>
          <w:b/>
          <w:szCs w:val="20"/>
        </w:rPr>
      </w:pPr>
      <w:proofErr w:type="spellStart"/>
      <w:ins w:id="1628" w:author="Maria Teresa Pais" w:date="2018-10-09T15:46:00Z">
        <w:r w:rsidRPr="00A067CA">
          <w:rPr>
            <w:rFonts w:ascii="Arial Narrow" w:hAnsi="Arial Narrow" w:cstheme="minorHAnsi"/>
            <w:bCs w:val="0"/>
            <w:szCs w:val="20"/>
          </w:rPr>
          <w:t>Cláusulas</w:t>
        </w:r>
        <w:proofErr w:type="spellEnd"/>
        <w:r w:rsidRPr="00A067CA">
          <w:rPr>
            <w:rFonts w:ascii="Arial Narrow" w:hAnsi="Arial Narrow" w:cstheme="minorHAnsi"/>
            <w:bCs w:val="0"/>
            <w:szCs w:val="20"/>
          </w:rPr>
          <w:t xml:space="preserve"> RGPD</w:t>
        </w:r>
        <w:r w:rsidRPr="00A067CA">
          <w:rPr>
            <w:rFonts w:ascii="Arial Narrow" w:hAnsi="Arial Narrow" w:cstheme="minorHAnsi"/>
            <w:bCs w:val="0"/>
            <w:szCs w:val="20"/>
          </w:rPr>
          <w:tab/>
        </w:r>
      </w:ins>
    </w:p>
    <w:p w14:paraId="2661312E" w14:textId="77777777" w:rsidR="00F20C03" w:rsidRPr="00F20C03" w:rsidRDefault="00F20C03" w:rsidP="00F20C03">
      <w:pPr>
        <w:tabs>
          <w:tab w:val="left" w:pos="851"/>
        </w:tabs>
        <w:spacing w:line="360" w:lineRule="auto"/>
        <w:jc w:val="both"/>
        <w:rPr>
          <w:ins w:id="1629" w:author="Maria Teresa Pais" w:date="2018-10-09T15:46:00Z"/>
          <w:rFonts w:ascii="Arial Narrow" w:hAnsi="Arial Narrow" w:cstheme="minorHAnsi"/>
          <w:lang w:val="pt-PT"/>
        </w:rPr>
      </w:pPr>
      <w:ins w:id="1630" w:author="Maria Teresa Pais" w:date="2018-10-09T15:46:00Z">
        <w:r w:rsidRPr="00F20C03">
          <w:rPr>
            <w:rFonts w:ascii="Arial Narrow" w:hAnsi="Arial Narrow" w:cstheme="minorHAnsi"/>
            <w:lang w:val="pt-PT"/>
          </w:rPr>
          <w:t>As Partes acordam que a partir da Data de Entrada em Vigor do Acordo, qualquer nova Atividade de Tratamento realizada pelo Fornecedor em nome do BANCO será realizada de acordo com:</w:t>
        </w:r>
      </w:ins>
    </w:p>
    <w:p w14:paraId="79A8663C" w14:textId="77777777" w:rsidR="00F20C03" w:rsidRPr="00A067CA" w:rsidRDefault="00F20C03" w:rsidP="002F32DD">
      <w:pPr>
        <w:pStyle w:val="ListParagraph"/>
        <w:numPr>
          <w:ilvl w:val="0"/>
          <w:numId w:val="125"/>
        </w:numPr>
        <w:tabs>
          <w:tab w:val="left" w:pos="1134"/>
        </w:tabs>
        <w:spacing w:line="360" w:lineRule="auto"/>
        <w:ind w:left="851" w:firstLine="0"/>
        <w:contextualSpacing w:val="0"/>
        <w:jc w:val="both"/>
        <w:rPr>
          <w:ins w:id="1631" w:author="Maria Teresa Pais" w:date="2018-10-09T15:46:00Z"/>
          <w:rFonts w:ascii="Arial Narrow" w:hAnsi="Arial Narrow" w:cstheme="minorHAnsi"/>
          <w:szCs w:val="20"/>
        </w:rPr>
      </w:pPr>
      <w:ins w:id="1632" w:author="Maria Teresa Pais" w:date="2018-10-09T15:46:00Z">
        <w:r w:rsidRPr="00A067CA">
          <w:rPr>
            <w:rFonts w:ascii="Arial Narrow" w:hAnsi="Arial Narrow" w:cstheme="minorHAnsi"/>
            <w:szCs w:val="20"/>
          </w:rPr>
          <w:t xml:space="preserve">O Novo </w:t>
        </w:r>
        <w:proofErr w:type="spellStart"/>
        <w:r w:rsidRPr="00A067CA">
          <w:rPr>
            <w:rFonts w:ascii="Arial Narrow" w:hAnsi="Arial Narrow" w:cstheme="minorHAnsi"/>
            <w:szCs w:val="20"/>
          </w:rPr>
          <w:t>Contrato</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relevante</w:t>
        </w:r>
        <w:proofErr w:type="spellEnd"/>
        <w:r w:rsidRPr="00A067CA">
          <w:rPr>
            <w:rFonts w:ascii="Arial Narrow" w:hAnsi="Arial Narrow" w:cstheme="minorHAnsi"/>
            <w:szCs w:val="20"/>
          </w:rPr>
          <w:t>; e</w:t>
        </w:r>
      </w:ins>
    </w:p>
    <w:p w14:paraId="4C66F24C" w14:textId="77777777" w:rsidR="00F20C03" w:rsidRPr="00F20C03" w:rsidRDefault="00F20C03" w:rsidP="002F32DD">
      <w:pPr>
        <w:pStyle w:val="ListParagraph"/>
        <w:numPr>
          <w:ilvl w:val="0"/>
          <w:numId w:val="125"/>
        </w:numPr>
        <w:tabs>
          <w:tab w:val="left" w:pos="1134"/>
        </w:tabs>
        <w:spacing w:line="360" w:lineRule="auto"/>
        <w:ind w:left="851" w:firstLine="0"/>
        <w:contextualSpacing w:val="0"/>
        <w:jc w:val="both"/>
        <w:rPr>
          <w:ins w:id="1633" w:author="Maria Teresa Pais" w:date="2018-10-09T15:46:00Z"/>
          <w:rFonts w:ascii="Arial Narrow" w:hAnsi="Arial Narrow" w:cstheme="minorHAnsi"/>
          <w:szCs w:val="20"/>
          <w:lang w:val="pt-PT"/>
        </w:rPr>
      </w:pPr>
      <w:ins w:id="1634" w:author="Maria Teresa Pais" w:date="2018-10-09T15:46:00Z">
        <w:r w:rsidRPr="00F20C03">
          <w:rPr>
            <w:rFonts w:ascii="Arial Narrow" w:hAnsi="Arial Narrow" w:cstheme="minorHAnsi"/>
            <w:szCs w:val="20"/>
            <w:lang w:val="pt-PT"/>
          </w:rPr>
          <w:t xml:space="preserve">As Cláusulas RGPD definidas no Anexo A do presente (sujeitas a </w:t>
        </w:r>
        <w:r w:rsidRPr="00A067CA">
          <w:rPr>
            <w:rFonts w:ascii="Arial Narrow" w:hAnsi="Arial Narrow" w:cstheme="minorHAnsi"/>
            <w:szCs w:val="20"/>
          </w:rPr>
          <w:fldChar w:fldCharType="begin"/>
        </w:r>
        <w:r w:rsidRPr="00F20C03">
          <w:rPr>
            <w:rFonts w:ascii="Arial Narrow" w:hAnsi="Arial Narrow" w:cstheme="minorHAnsi"/>
            <w:szCs w:val="20"/>
            <w:lang w:val="pt-PT"/>
          </w:rPr>
          <w:instrText xml:space="preserve"> REF _Ref497468021 \r \h  \* MERGEFORMAT </w:instrText>
        </w:r>
      </w:ins>
      <w:r w:rsidRPr="00A067CA">
        <w:rPr>
          <w:rFonts w:ascii="Arial Narrow" w:hAnsi="Arial Narrow" w:cstheme="minorHAnsi"/>
          <w:szCs w:val="20"/>
        </w:rPr>
      </w:r>
      <w:ins w:id="1635" w:author="Maria Teresa Pais" w:date="2018-10-09T15:46:00Z">
        <w:r w:rsidRPr="00A067CA">
          <w:rPr>
            <w:rFonts w:ascii="Arial Narrow" w:hAnsi="Arial Narrow" w:cstheme="minorHAnsi"/>
            <w:szCs w:val="20"/>
          </w:rPr>
          <w:fldChar w:fldCharType="separate"/>
        </w:r>
        <w:r w:rsidRPr="00F20C03">
          <w:rPr>
            <w:rFonts w:ascii="Arial Narrow" w:hAnsi="Arial Narrow" w:cstheme="minorHAnsi"/>
            <w:szCs w:val="20"/>
            <w:lang w:val="pt-PT"/>
          </w:rPr>
          <w:t>3.2.</w:t>
        </w:r>
        <w:r w:rsidRPr="00A067CA">
          <w:rPr>
            <w:rFonts w:ascii="Arial Narrow" w:hAnsi="Arial Narrow" w:cstheme="minorHAnsi"/>
            <w:szCs w:val="20"/>
          </w:rPr>
          <w:fldChar w:fldCharType="end"/>
        </w:r>
        <w:r w:rsidRPr="00F20C03">
          <w:rPr>
            <w:rFonts w:ascii="Arial Narrow" w:hAnsi="Arial Narrow" w:cstheme="minorHAnsi"/>
            <w:szCs w:val="20"/>
            <w:lang w:val="pt-PT"/>
          </w:rPr>
          <w:t xml:space="preserve"> «Entrada em vigor das Cláusulas RGPD» abaixo), que serão consideradas incluídas por referência nos Novos Contratos.</w:t>
        </w:r>
      </w:ins>
    </w:p>
    <w:p w14:paraId="246A3A08" w14:textId="77777777" w:rsidR="00F20C03" w:rsidRPr="00F20C03" w:rsidRDefault="00F20C03" w:rsidP="00F20C03">
      <w:pPr>
        <w:pStyle w:val="ListParagraph"/>
        <w:tabs>
          <w:tab w:val="left" w:pos="1134"/>
        </w:tabs>
        <w:spacing w:line="360" w:lineRule="auto"/>
        <w:ind w:left="851"/>
        <w:jc w:val="both"/>
        <w:rPr>
          <w:ins w:id="1636" w:author="Maria Teresa Pais" w:date="2018-10-09T15:46:00Z"/>
          <w:rFonts w:ascii="Arial Narrow" w:hAnsi="Arial Narrow" w:cstheme="minorHAnsi"/>
          <w:szCs w:val="20"/>
          <w:lang w:val="pt-PT"/>
        </w:rPr>
      </w:pPr>
    </w:p>
    <w:p w14:paraId="1A411861" w14:textId="77777777" w:rsidR="00F20C03" w:rsidRPr="00F20C03" w:rsidRDefault="00F20C03" w:rsidP="002F32DD">
      <w:pPr>
        <w:pStyle w:val="Heading3"/>
        <w:keepLines/>
        <w:numPr>
          <w:ilvl w:val="2"/>
          <w:numId w:val="133"/>
        </w:numPr>
        <w:tabs>
          <w:tab w:val="left" w:pos="567"/>
        </w:tabs>
        <w:spacing w:line="360" w:lineRule="auto"/>
        <w:ind w:left="0" w:firstLine="0"/>
        <w:jc w:val="both"/>
        <w:rPr>
          <w:ins w:id="1637" w:author="Maria Teresa Pais" w:date="2018-10-09T15:46:00Z"/>
          <w:rFonts w:ascii="Arial Narrow" w:hAnsi="Arial Narrow" w:cstheme="minorHAnsi"/>
          <w:b/>
          <w:szCs w:val="20"/>
          <w:lang w:val="pt-PT"/>
        </w:rPr>
      </w:pPr>
      <w:ins w:id="1638" w:author="Maria Teresa Pais" w:date="2018-10-09T15:46:00Z">
        <w:r w:rsidRPr="00F20C03">
          <w:rPr>
            <w:rFonts w:ascii="Arial Narrow" w:hAnsi="Arial Narrow" w:cstheme="minorHAnsi"/>
            <w:bCs w:val="0"/>
            <w:szCs w:val="20"/>
            <w:lang w:val="pt-PT"/>
          </w:rPr>
          <w:t>Obrigações específicas das Disposições Necessárias RGPD</w:t>
        </w:r>
      </w:ins>
    </w:p>
    <w:p w14:paraId="4E51020D" w14:textId="77777777" w:rsidR="00F20C03" w:rsidRPr="00F20C03" w:rsidRDefault="00F20C03" w:rsidP="00F20C03">
      <w:pPr>
        <w:tabs>
          <w:tab w:val="left" w:pos="851"/>
        </w:tabs>
        <w:spacing w:line="360" w:lineRule="auto"/>
        <w:jc w:val="both"/>
        <w:rPr>
          <w:ins w:id="1639" w:author="Maria Teresa Pais" w:date="2018-10-09T15:46:00Z"/>
          <w:rFonts w:ascii="Arial Narrow" w:hAnsi="Arial Narrow" w:cstheme="minorHAnsi"/>
          <w:lang w:val="pt-PT"/>
        </w:rPr>
      </w:pPr>
      <w:ins w:id="1640" w:author="Maria Teresa Pais" w:date="2018-10-09T15:46:00Z">
        <w:r w:rsidRPr="00F20C03">
          <w:rPr>
            <w:rFonts w:ascii="Arial Narrow" w:hAnsi="Arial Narrow" w:cstheme="minorHAnsi"/>
            <w:lang w:val="pt-PT"/>
          </w:rPr>
          <w:t>As Partes acordam pelo presente que, relativamente a essas obrigações específicas das Disposições Necessárias RGPD, que essencialmente exigem a identificação das características de qualquer Atividade de Tratamento, as Partes identificarão as características diretamente no Novo Contrato relevante.</w:t>
        </w:r>
      </w:ins>
    </w:p>
    <w:p w14:paraId="14C88B23" w14:textId="77777777" w:rsidR="00F20C03" w:rsidRPr="00F20C03" w:rsidRDefault="00F20C03" w:rsidP="00F20C03">
      <w:pPr>
        <w:tabs>
          <w:tab w:val="left" w:pos="851"/>
        </w:tabs>
        <w:spacing w:line="360" w:lineRule="auto"/>
        <w:jc w:val="both"/>
        <w:rPr>
          <w:ins w:id="1641" w:author="Maria Teresa Pais" w:date="2018-10-09T15:46:00Z"/>
          <w:rFonts w:ascii="Arial Narrow" w:hAnsi="Arial Narrow" w:cstheme="minorHAnsi"/>
          <w:lang w:val="pt-PT"/>
        </w:rPr>
      </w:pPr>
    </w:p>
    <w:p w14:paraId="6C8E6C18" w14:textId="77777777" w:rsidR="00F20C03" w:rsidRPr="00A067CA" w:rsidRDefault="00F20C03" w:rsidP="002F32DD">
      <w:pPr>
        <w:pStyle w:val="Heading2"/>
        <w:keepNext/>
        <w:keepLines/>
        <w:numPr>
          <w:ilvl w:val="1"/>
          <w:numId w:val="133"/>
        </w:numPr>
        <w:tabs>
          <w:tab w:val="left" w:pos="567"/>
        </w:tabs>
        <w:spacing w:line="360" w:lineRule="auto"/>
        <w:ind w:left="567" w:hanging="567"/>
        <w:jc w:val="both"/>
        <w:rPr>
          <w:ins w:id="1642" w:author="Maria Teresa Pais" w:date="2018-10-09T15:46:00Z"/>
          <w:rFonts w:ascii="Arial Narrow" w:hAnsi="Arial Narrow" w:cstheme="minorHAnsi"/>
          <w:b/>
          <w:szCs w:val="20"/>
        </w:rPr>
      </w:pPr>
      <w:proofErr w:type="spellStart"/>
      <w:ins w:id="1643" w:author="Maria Teresa Pais" w:date="2018-10-09T15:46:00Z">
        <w:r w:rsidRPr="00A067CA">
          <w:rPr>
            <w:rFonts w:ascii="Arial Narrow" w:hAnsi="Arial Narrow" w:cstheme="minorHAnsi"/>
            <w:szCs w:val="20"/>
          </w:rPr>
          <w:t>Obrigações</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adicionais</w:t>
        </w:r>
        <w:proofErr w:type="spellEnd"/>
      </w:ins>
    </w:p>
    <w:p w14:paraId="2ED5BF45" w14:textId="77777777" w:rsidR="00F20C03" w:rsidRPr="00F20C03" w:rsidRDefault="00F20C03" w:rsidP="00F20C03">
      <w:pPr>
        <w:spacing w:line="360" w:lineRule="auto"/>
        <w:jc w:val="both"/>
        <w:rPr>
          <w:ins w:id="1644" w:author="Maria Teresa Pais" w:date="2018-10-09T15:46:00Z"/>
          <w:rFonts w:ascii="Arial Narrow" w:hAnsi="Arial Narrow" w:cstheme="minorHAnsi"/>
          <w:lang w:val="pt-PT"/>
        </w:rPr>
      </w:pPr>
      <w:ins w:id="1645" w:author="Maria Teresa Pais" w:date="2018-10-09T15:46:00Z">
        <w:r w:rsidRPr="00F20C03">
          <w:rPr>
            <w:rFonts w:ascii="Arial Narrow" w:hAnsi="Arial Narrow" w:cstheme="minorHAnsi"/>
            <w:lang w:val="pt-PT"/>
          </w:rPr>
          <w:t>As Partes podem acordar obrigações adicionais além daquelas estabelecidas nas Cláusulas RGPD, em relação a qualquer Contrato Atualizado ou Novo Contrato, nomeadamente, com fundamento na sensibilidade dos Dados Pessoais PF objeto de Atividades de Tratamento ou em caso de transmissão transfronteiriça de Dados Pessoais PF.</w:t>
        </w:r>
      </w:ins>
    </w:p>
    <w:p w14:paraId="591778EE" w14:textId="77777777" w:rsidR="00F20C03" w:rsidRPr="00F20C03" w:rsidRDefault="00F20C03" w:rsidP="00F20C03">
      <w:pPr>
        <w:spacing w:line="360" w:lineRule="auto"/>
        <w:jc w:val="both"/>
        <w:rPr>
          <w:ins w:id="1646" w:author="Maria Teresa Pais" w:date="2018-10-09T15:46:00Z"/>
          <w:rFonts w:ascii="Arial Narrow" w:hAnsi="Arial Narrow" w:cstheme="minorHAnsi"/>
          <w:lang w:val="pt-PT"/>
        </w:rPr>
      </w:pPr>
    </w:p>
    <w:p w14:paraId="74872B82" w14:textId="77777777" w:rsidR="00F20C03" w:rsidRPr="00EE1183" w:rsidRDefault="00F20C03" w:rsidP="002F32DD">
      <w:pPr>
        <w:pStyle w:val="Heading1"/>
        <w:keepNext/>
        <w:keepLines/>
        <w:numPr>
          <w:ilvl w:val="0"/>
          <w:numId w:val="133"/>
        </w:numPr>
        <w:tabs>
          <w:tab w:val="left" w:pos="567"/>
        </w:tabs>
        <w:spacing w:line="360" w:lineRule="auto"/>
        <w:ind w:left="567" w:hanging="567"/>
        <w:jc w:val="both"/>
        <w:rPr>
          <w:ins w:id="1647" w:author="Maria Teresa Pais" w:date="2018-10-09T15:46:00Z"/>
          <w:rFonts w:ascii="Arial Narrow" w:hAnsi="Arial Narrow" w:cstheme="minorHAnsi"/>
        </w:rPr>
      </w:pPr>
      <w:proofErr w:type="spellStart"/>
      <w:ins w:id="1648" w:author="Maria Teresa Pais" w:date="2018-10-09T15:46:00Z">
        <w:r w:rsidRPr="00EE1183">
          <w:rPr>
            <w:rFonts w:ascii="Arial Narrow" w:hAnsi="Arial Narrow" w:cstheme="minorHAnsi"/>
          </w:rPr>
          <w:t>Vigência</w:t>
        </w:r>
        <w:proofErr w:type="spellEnd"/>
        <w:r w:rsidRPr="00EE1183">
          <w:rPr>
            <w:rFonts w:ascii="Arial Narrow" w:hAnsi="Arial Narrow" w:cstheme="minorHAnsi"/>
          </w:rPr>
          <w:t xml:space="preserve"> e entrada </w:t>
        </w:r>
        <w:proofErr w:type="spellStart"/>
        <w:r w:rsidRPr="00EE1183">
          <w:rPr>
            <w:rFonts w:ascii="Arial Narrow" w:hAnsi="Arial Narrow" w:cstheme="minorHAnsi"/>
          </w:rPr>
          <w:t>em</w:t>
        </w:r>
        <w:proofErr w:type="spellEnd"/>
        <w:r w:rsidRPr="00EE1183">
          <w:rPr>
            <w:rFonts w:ascii="Arial Narrow" w:hAnsi="Arial Narrow" w:cstheme="minorHAnsi"/>
          </w:rPr>
          <w:t xml:space="preserve"> </w:t>
        </w:r>
        <w:proofErr w:type="spellStart"/>
        <w:r w:rsidRPr="00EE1183">
          <w:rPr>
            <w:rFonts w:ascii="Arial Narrow" w:hAnsi="Arial Narrow" w:cstheme="minorHAnsi"/>
          </w:rPr>
          <w:t>vigor</w:t>
        </w:r>
        <w:proofErr w:type="spellEnd"/>
      </w:ins>
    </w:p>
    <w:p w14:paraId="009D0D65" w14:textId="77777777" w:rsidR="00F20C03" w:rsidRPr="00A067CA" w:rsidRDefault="00F20C03" w:rsidP="002F32DD">
      <w:pPr>
        <w:pStyle w:val="Heading2"/>
        <w:keepNext/>
        <w:keepLines/>
        <w:numPr>
          <w:ilvl w:val="1"/>
          <w:numId w:val="133"/>
        </w:numPr>
        <w:tabs>
          <w:tab w:val="left" w:pos="567"/>
        </w:tabs>
        <w:spacing w:line="360" w:lineRule="auto"/>
        <w:ind w:left="567" w:hanging="567"/>
        <w:jc w:val="both"/>
        <w:rPr>
          <w:ins w:id="1649" w:author="Maria Teresa Pais" w:date="2018-10-09T15:46:00Z"/>
          <w:rFonts w:ascii="Arial Narrow" w:hAnsi="Arial Narrow" w:cstheme="minorHAnsi"/>
          <w:b/>
          <w:szCs w:val="20"/>
        </w:rPr>
      </w:pPr>
      <w:proofErr w:type="spellStart"/>
      <w:ins w:id="1650" w:author="Maria Teresa Pais" w:date="2018-10-09T15:46:00Z">
        <w:r w:rsidRPr="00A067CA">
          <w:rPr>
            <w:rFonts w:ascii="Arial Narrow" w:hAnsi="Arial Narrow" w:cstheme="minorHAnsi"/>
            <w:szCs w:val="20"/>
          </w:rPr>
          <w:t>Vigência</w:t>
        </w:r>
        <w:proofErr w:type="spellEnd"/>
        <w:r w:rsidRPr="00A067CA">
          <w:rPr>
            <w:rFonts w:ascii="Arial Narrow" w:hAnsi="Arial Narrow" w:cstheme="minorHAnsi"/>
            <w:szCs w:val="20"/>
          </w:rPr>
          <w:t xml:space="preserve"> do </w:t>
        </w:r>
        <w:proofErr w:type="spellStart"/>
        <w:r w:rsidRPr="00A067CA">
          <w:rPr>
            <w:rFonts w:ascii="Arial Narrow" w:hAnsi="Arial Narrow" w:cstheme="minorHAnsi"/>
            <w:szCs w:val="20"/>
          </w:rPr>
          <w:t>Acordo</w:t>
        </w:r>
        <w:proofErr w:type="spellEnd"/>
      </w:ins>
    </w:p>
    <w:p w14:paraId="24179636" w14:textId="77777777" w:rsidR="00F20C03" w:rsidRPr="00F20C03" w:rsidRDefault="00F20C03" w:rsidP="00F20C03">
      <w:pPr>
        <w:spacing w:line="360" w:lineRule="auto"/>
        <w:jc w:val="both"/>
        <w:rPr>
          <w:ins w:id="1651" w:author="Maria Teresa Pais" w:date="2018-10-09T15:46:00Z"/>
          <w:rFonts w:ascii="Arial Narrow" w:hAnsi="Arial Narrow" w:cstheme="minorHAnsi"/>
          <w:lang w:val="pt-PT"/>
        </w:rPr>
      </w:pPr>
      <w:ins w:id="1652" w:author="Maria Teresa Pais" w:date="2018-10-09T15:46:00Z">
        <w:r w:rsidRPr="00F20C03">
          <w:rPr>
            <w:rFonts w:ascii="Arial Narrow" w:hAnsi="Arial Narrow" w:cstheme="minorHAnsi"/>
            <w:lang w:val="pt-PT"/>
          </w:rPr>
          <w:t>O presente Acordo entrará em vigor na data da sua assinatura, como mencionado abaixo (ou na data de assinatura mais recente se forem mencionadas duas datas), pela última Parte a celebrá-lo e/ou de acordo com o disposto na presente Secção 3 (doravante, «</w:t>
        </w:r>
        <w:r w:rsidRPr="00F20C03">
          <w:rPr>
            <w:rFonts w:ascii="Arial Narrow" w:hAnsi="Arial Narrow" w:cstheme="minorHAnsi"/>
            <w:bCs/>
            <w:lang w:val="pt-PT"/>
          </w:rPr>
          <w:t>Data de Entrada em Vigor do Acordo</w:t>
        </w:r>
        <w:r w:rsidRPr="00F20C03">
          <w:rPr>
            <w:rFonts w:ascii="Arial Narrow" w:hAnsi="Arial Narrow" w:cstheme="minorHAnsi"/>
            <w:lang w:val="pt-PT"/>
          </w:rPr>
          <w:t xml:space="preserve">»). </w:t>
        </w:r>
      </w:ins>
    </w:p>
    <w:p w14:paraId="37EA6A23" w14:textId="77777777" w:rsidR="00F20C03" w:rsidRPr="00F20C03" w:rsidRDefault="00F20C03" w:rsidP="00F20C03">
      <w:pPr>
        <w:spacing w:line="360" w:lineRule="auto"/>
        <w:jc w:val="both"/>
        <w:rPr>
          <w:ins w:id="1653" w:author="Maria Teresa Pais" w:date="2018-10-09T15:46:00Z"/>
          <w:rFonts w:ascii="Arial Narrow" w:hAnsi="Arial Narrow" w:cstheme="minorHAnsi"/>
          <w:lang w:val="pt-PT"/>
        </w:rPr>
      </w:pPr>
      <w:ins w:id="1654" w:author="Maria Teresa Pais" w:date="2018-10-09T15:46:00Z">
        <w:r w:rsidRPr="00F20C03">
          <w:rPr>
            <w:rFonts w:ascii="Arial Narrow" w:hAnsi="Arial Narrow" w:cstheme="minorHAnsi"/>
            <w:lang w:val="pt-PT"/>
          </w:rPr>
          <w:t>O presente Acordo manter-se-á em vigor durante doze (12) meses após a cessação do último Contrato Atualizado ou Novo Contrato.</w:t>
        </w:r>
      </w:ins>
    </w:p>
    <w:p w14:paraId="36F6A1DC" w14:textId="77777777" w:rsidR="00F20C03" w:rsidRPr="00F20C03" w:rsidRDefault="00F20C03" w:rsidP="00F20C03">
      <w:pPr>
        <w:spacing w:line="360" w:lineRule="auto"/>
        <w:jc w:val="both"/>
        <w:rPr>
          <w:ins w:id="1655" w:author="Maria Teresa Pais" w:date="2018-10-09T15:46:00Z"/>
          <w:rFonts w:ascii="Arial Narrow" w:hAnsi="Arial Narrow" w:cstheme="minorHAnsi"/>
          <w:lang w:val="pt-PT"/>
        </w:rPr>
      </w:pPr>
    </w:p>
    <w:p w14:paraId="2EAC4EB0" w14:textId="77777777" w:rsidR="00F20C03" w:rsidRPr="00F20C03" w:rsidRDefault="00F20C03" w:rsidP="002F32DD">
      <w:pPr>
        <w:pStyle w:val="Heading2"/>
        <w:keepNext/>
        <w:keepLines/>
        <w:numPr>
          <w:ilvl w:val="1"/>
          <w:numId w:val="133"/>
        </w:numPr>
        <w:spacing w:line="360" w:lineRule="auto"/>
        <w:ind w:left="426" w:hanging="426"/>
        <w:jc w:val="both"/>
        <w:rPr>
          <w:ins w:id="1656" w:author="Maria Teresa Pais" w:date="2018-10-09T15:46:00Z"/>
          <w:rFonts w:ascii="Arial Narrow" w:hAnsi="Arial Narrow" w:cstheme="minorHAnsi"/>
          <w:b/>
          <w:szCs w:val="20"/>
          <w:lang w:val="pt-PT"/>
        </w:rPr>
      </w:pPr>
      <w:bookmarkStart w:id="1657" w:name="_Ref497468021"/>
      <w:ins w:id="1658" w:author="Maria Teresa Pais" w:date="2018-10-09T15:46:00Z">
        <w:r w:rsidRPr="00F20C03">
          <w:rPr>
            <w:rFonts w:ascii="Arial Narrow" w:hAnsi="Arial Narrow" w:cstheme="minorHAnsi"/>
            <w:szCs w:val="20"/>
            <w:lang w:val="pt-PT"/>
          </w:rPr>
          <w:t>Entrada em vigor das Cláusulas RGPD</w:t>
        </w:r>
        <w:bookmarkEnd w:id="1657"/>
      </w:ins>
    </w:p>
    <w:p w14:paraId="235380A5" w14:textId="77777777" w:rsidR="00F20C03" w:rsidRPr="00F20C03" w:rsidRDefault="00F20C03" w:rsidP="00F20C03">
      <w:pPr>
        <w:spacing w:line="360" w:lineRule="auto"/>
        <w:jc w:val="both"/>
        <w:rPr>
          <w:ins w:id="1659" w:author="Maria Teresa Pais" w:date="2018-10-09T15:46:00Z"/>
          <w:rFonts w:ascii="Arial Narrow" w:hAnsi="Arial Narrow" w:cstheme="minorHAnsi"/>
          <w:lang w:val="pt-PT"/>
        </w:rPr>
      </w:pPr>
      <w:ins w:id="1660" w:author="Maria Teresa Pais" w:date="2018-10-09T15:46:00Z">
        <w:r w:rsidRPr="00F20C03">
          <w:rPr>
            <w:rFonts w:ascii="Arial Narrow" w:hAnsi="Arial Narrow" w:cstheme="minorHAnsi"/>
            <w:lang w:val="pt-PT"/>
          </w:rPr>
          <w:t>Sem prejuízo do disposto no número anterior, as Partes acordam que as obrigações definidas nas Cláusulas RGPD entrarão automaticamente em vigor o mais tardar na data de aplicação do RGPD, i.e., a 25 de maio de 2018, caso a assinatura ocorra após essa data.</w:t>
        </w:r>
      </w:ins>
    </w:p>
    <w:p w14:paraId="557AF116" w14:textId="77777777" w:rsidR="00F20C03" w:rsidRPr="00F20C03" w:rsidRDefault="00F20C03" w:rsidP="00F20C03">
      <w:pPr>
        <w:spacing w:line="360" w:lineRule="auto"/>
        <w:jc w:val="both"/>
        <w:rPr>
          <w:ins w:id="1661" w:author="Maria Teresa Pais" w:date="2018-10-09T15:46:00Z"/>
          <w:rFonts w:ascii="Arial Narrow" w:hAnsi="Arial Narrow" w:cstheme="minorHAnsi"/>
          <w:lang w:val="pt-PT"/>
        </w:rPr>
      </w:pPr>
    </w:p>
    <w:p w14:paraId="687FCD34" w14:textId="77777777" w:rsidR="00F20C03" w:rsidRPr="00EE1183" w:rsidRDefault="00F20C03" w:rsidP="002F32DD">
      <w:pPr>
        <w:pStyle w:val="Heading1"/>
        <w:keepNext/>
        <w:keepLines/>
        <w:numPr>
          <w:ilvl w:val="0"/>
          <w:numId w:val="133"/>
        </w:numPr>
        <w:tabs>
          <w:tab w:val="left" w:pos="851"/>
        </w:tabs>
        <w:spacing w:line="360" w:lineRule="auto"/>
        <w:ind w:left="426" w:hanging="426"/>
        <w:jc w:val="both"/>
        <w:rPr>
          <w:ins w:id="1662" w:author="Maria Teresa Pais" w:date="2018-10-09T15:46:00Z"/>
          <w:rFonts w:ascii="Arial Narrow" w:hAnsi="Arial Narrow" w:cstheme="minorHAnsi"/>
        </w:rPr>
      </w:pPr>
      <w:ins w:id="1663" w:author="Maria Teresa Pais" w:date="2018-10-09T15:46:00Z">
        <w:r w:rsidRPr="00EE1183">
          <w:rPr>
            <w:rFonts w:ascii="Arial Narrow" w:hAnsi="Arial Narrow" w:cstheme="minorHAnsi"/>
          </w:rPr>
          <w:t>Geral</w:t>
        </w:r>
      </w:ins>
    </w:p>
    <w:p w14:paraId="09F03988" w14:textId="77777777" w:rsidR="00F20C03" w:rsidRPr="00F20C03" w:rsidRDefault="00F20C03" w:rsidP="002F32DD">
      <w:pPr>
        <w:pStyle w:val="Heading2"/>
        <w:keepNext/>
        <w:keepLines/>
        <w:numPr>
          <w:ilvl w:val="1"/>
          <w:numId w:val="133"/>
        </w:numPr>
        <w:tabs>
          <w:tab w:val="left" w:pos="851"/>
        </w:tabs>
        <w:spacing w:line="360" w:lineRule="auto"/>
        <w:ind w:left="426" w:hanging="426"/>
        <w:jc w:val="both"/>
        <w:rPr>
          <w:ins w:id="1664" w:author="Maria Teresa Pais" w:date="2018-10-09T15:46:00Z"/>
          <w:rFonts w:ascii="Arial Narrow" w:hAnsi="Arial Narrow" w:cstheme="minorHAnsi"/>
          <w:b/>
          <w:szCs w:val="20"/>
          <w:lang w:val="pt-PT"/>
        </w:rPr>
      </w:pPr>
      <w:ins w:id="1665" w:author="Maria Teresa Pais" w:date="2018-10-09T15:46:00Z">
        <w:r w:rsidRPr="00F20C03">
          <w:rPr>
            <w:rFonts w:ascii="Arial Narrow" w:hAnsi="Arial Narrow" w:cstheme="minorHAnsi"/>
            <w:bCs w:val="0"/>
            <w:szCs w:val="20"/>
            <w:lang w:val="pt-PT"/>
          </w:rPr>
          <w:t>As Partes podem demonstrar, especialmente à sua Autoridade de Controlo competente, que realizaram ações de regularização RGPD relativamente aos Contratos Atualizados.</w:t>
        </w:r>
      </w:ins>
    </w:p>
    <w:p w14:paraId="5FDBD0A0" w14:textId="77777777" w:rsidR="00F20C03" w:rsidRPr="00F20C03" w:rsidRDefault="00F20C03" w:rsidP="002F32DD">
      <w:pPr>
        <w:pStyle w:val="Heading2"/>
        <w:keepNext/>
        <w:keepLines/>
        <w:numPr>
          <w:ilvl w:val="1"/>
          <w:numId w:val="133"/>
        </w:numPr>
        <w:spacing w:line="360" w:lineRule="auto"/>
        <w:ind w:left="426" w:hanging="426"/>
        <w:jc w:val="both"/>
        <w:rPr>
          <w:ins w:id="1666" w:author="Maria Teresa Pais" w:date="2018-10-09T15:46:00Z"/>
          <w:rFonts w:ascii="Arial Narrow" w:hAnsi="Arial Narrow" w:cstheme="minorHAnsi"/>
          <w:b/>
          <w:szCs w:val="20"/>
          <w:lang w:val="pt-PT"/>
        </w:rPr>
      </w:pPr>
      <w:ins w:id="1667" w:author="Maria Teresa Pais" w:date="2018-10-09T15:46:00Z">
        <w:r w:rsidRPr="00F20C03">
          <w:rPr>
            <w:rFonts w:ascii="Arial Narrow" w:hAnsi="Arial Narrow" w:cstheme="minorHAnsi"/>
            <w:bCs w:val="0"/>
            <w:szCs w:val="20"/>
            <w:lang w:val="pt-PT"/>
          </w:rPr>
          <w:t xml:space="preserve">O presente Acordo constitui todo o acordo entre as PARTES relativamente ao seu objeto. Qualquer alteração ao presente Acordo será estabelecida num aditamento escrito do presente Acordo assinado por ambas as Partes. </w:t>
        </w:r>
      </w:ins>
    </w:p>
    <w:p w14:paraId="0EDF6923" w14:textId="77777777" w:rsidR="00F20C03" w:rsidRPr="00F20C03" w:rsidRDefault="00F20C03" w:rsidP="002F32DD">
      <w:pPr>
        <w:pStyle w:val="Heading2"/>
        <w:keepNext/>
        <w:keepLines/>
        <w:numPr>
          <w:ilvl w:val="1"/>
          <w:numId w:val="133"/>
        </w:numPr>
        <w:spacing w:line="360" w:lineRule="auto"/>
        <w:ind w:left="426" w:hanging="426"/>
        <w:jc w:val="both"/>
        <w:rPr>
          <w:ins w:id="1668" w:author="Maria Teresa Pais" w:date="2018-10-09T15:46:00Z"/>
          <w:rFonts w:ascii="Arial Narrow" w:hAnsi="Arial Narrow" w:cstheme="minorHAnsi"/>
          <w:b/>
          <w:szCs w:val="20"/>
          <w:lang w:val="pt-PT"/>
        </w:rPr>
      </w:pPr>
      <w:ins w:id="1669" w:author="Maria Teresa Pais" w:date="2018-10-09T15:46:00Z">
        <w:r w:rsidRPr="00F20C03">
          <w:rPr>
            <w:rFonts w:ascii="Arial Narrow" w:hAnsi="Arial Narrow" w:cstheme="minorHAnsi"/>
            <w:bCs w:val="0"/>
            <w:szCs w:val="20"/>
            <w:lang w:val="pt-PT"/>
          </w:rPr>
          <w:t>Em caso de conflito entre o Acordo, em especial nas Cláusulas RGPD, e quaisquer Contratos Atualizados e/ou Novos Contratos, o Acordo prevalecerá, salvo se expressamente disposto no presente</w:t>
        </w:r>
      </w:ins>
    </w:p>
    <w:p w14:paraId="2BD1237B" w14:textId="77777777" w:rsidR="00F20C03" w:rsidRPr="00F20C03" w:rsidRDefault="00F20C03" w:rsidP="002F32DD">
      <w:pPr>
        <w:pStyle w:val="Heading2"/>
        <w:keepNext/>
        <w:keepLines/>
        <w:numPr>
          <w:ilvl w:val="1"/>
          <w:numId w:val="133"/>
        </w:numPr>
        <w:spacing w:line="360" w:lineRule="auto"/>
        <w:ind w:left="426" w:hanging="426"/>
        <w:jc w:val="both"/>
        <w:rPr>
          <w:ins w:id="1670" w:author="Maria Teresa Pais" w:date="2018-10-09T15:46:00Z"/>
          <w:rFonts w:ascii="Arial Narrow" w:hAnsi="Arial Narrow" w:cstheme="minorHAnsi"/>
          <w:b/>
          <w:bCs w:val="0"/>
          <w:szCs w:val="20"/>
          <w:lang w:val="pt-PT"/>
        </w:rPr>
      </w:pPr>
      <w:ins w:id="1671" w:author="Maria Teresa Pais" w:date="2018-10-09T15:46:00Z">
        <w:r w:rsidRPr="00F20C03">
          <w:rPr>
            <w:rFonts w:ascii="Arial Narrow" w:hAnsi="Arial Narrow" w:cstheme="minorHAnsi"/>
            <w:szCs w:val="20"/>
            <w:lang w:val="pt-PT"/>
          </w:rPr>
          <w:t xml:space="preserve">O presente Acordo rege-se pela lei portuguesa. Quaisquer litígios em relação à sua celebração, execução, interpretação ou resolução serão submetidos </w:t>
        </w:r>
        <w:r w:rsidRPr="00F20C03">
          <w:rPr>
            <w:rFonts w:ascii="Arial Narrow" w:hAnsi="Arial Narrow" w:cstheme="minorHAnsi"/>
            <w:bCs w:val="0"/>
            <w:szCs w:val="20"/>
            <w:lang w:val="pt-PT"/>
          </w:rPr>
          <w:t>ao foro do Tribunal da Comarca de Lisboa ou Porto, com expressa renúncia de qualquer outro.</w:t>
        </w:r>
      </w:ins>
    </w:p>
    <w:p w14:paraId="114AEF44" w14:textId="77777777" w:rsidR="00F20C03" w:rsidRPr="00781D2C" w:rsidRDefault="00F20C03" w:rsidP="00F20C03">
      <w:pPr>
        <w:pStyle w:val="APPENDICES"/>
        <w:numPr>
          <w:ilvl w:val="0"/>
          <w:numId w:val="0"/>
        </w:numPr>
        <w:spacing w:after="0" w:line="360" w:lineRule="auto"/>
        <w:contextualSpacing w:val="0"/>
        <w:rPr>
          <w:ins w:id="1672" w:author="Maria Teresa Pais" w:date="2018-10-09T15:46:00Z"/>
          <w:rFonts w:ascii="Arial Narrow" w:hAnsi="Arial Narrow" w:cstheme="minorHAnsi"/>
          <w:b/>
          <w:szCs w:val="20"/>
          <w:lang w:val="pt-PT"/>
        </w:rPr>
      </w:pPr>
      <w:ins w:id="1673" w:author="Maria Teresa Pais" w:date="2018-10-09T15:46:00Z">
        <w:r w:rsidRPr="00781D2C">
          <w:rPr>
            <w:rFonts w:ascii="Arial Narrow" w:hAnsi="Arial Narrow" w:cstheme="minorHAnsi"/>
            <w:b/>
            <w:szCs w:val="20"/>
            <w:lang w:val="pt-PT"/>
          </w:rPr>
          <w:t>ANEXO A CLÁUSULAS RGPD</w:t>
        </w:r>
      </w:ins>
    </w:p>
    <w:p w14:paraId="02C9C56B" w14:textId="77777777" w:rsidR="00F20C03" w:rsidRPr="00F20C03" w:rsidRDefault="00F20C03" w:rsidP="00F20C03">
      <w:pPr>
        <w:spacing w:line="360" w:lineRule="auto"/>
        <w:jc w:val="both"/>
        <w:rPr>
          <w:ins w:id="1674" w:author="Maria Teresa Pais" w:date="2018-10-09T15:46:00Z"/>
          <w:rFonts w:ascii="Arial Narrow" w:hAnsi="Arial Narrow" w:cstheme="minorHAnsi"/>
          <w:lang w:val="pt-PT"/>
        </w:rPr>
      </w:pPr>
      <w:ins w:id="1675" w:author="Maria Teresa Pais" w:date="2018-10-09T15:46:00Z">
        <w:r w:rsidRPr="00F20C03">
          <w:rPr>
            <w:rFonts w:ascii="Arial Narrow" w:hAnsi="Arial Narrow" w:cstheme="minorHAnsi"/>
            <w:lang w:val="pt-PT"/>
          </w:rPr>
          <w:t>Na Cláusula abaixo, a referência ao «Contrato» significará uma referência ao aplicável:</w:t>
        </w:r>
      </w:ins>
    </w:p>
    <w:p w14:paraId="11A758D0" w14:textId="77777777" w:rsidR="00F20C03" w:rsidRPr="00A067CA" w:rsidRDefault="00F20C03" w:rsidP="002F32DD">
      <w:pPr>
        <w:pStyle w:val="ListParagraph"/>
        <w:numPr>
          <w:ilvl w:val="0"/>
          <w:numId w:val="124"/>
        </w:numPr>
        <w:spacing w:line="360" w:lineRule="auto"/>
        <w:contextualSpacing w:val="0"/>
        <w:jc w:val="both"/>
        <w:rPr>
          <w:ins w:id="1676" w:author="Maria Teresa Pais" w:date="2018-10-09T15:46:00Z"/>
          <w:rFonts w:ascii="Arial Narrow" w:hAnsi="Arial Narrow" w:cstheme="minorHAnsi"/>
          <w:szCs w:val="20"/>
        </w:rPr>
      </w:pPr>
      <w:proofErr w:type="spellStart"/>
      <w:ins w:id="1677" w:author="Maria Teresa Pais" w:date="2018-10-09T15:46:00Z">
        <w:r w:rsidRPr="00A067CA">
          <w:rPr>
            <w:rFonts w:ascii="Arial Narrow" w:hAnsi="Arial Narrow" w:cstheme="minorHAnsi"/>
            <w:szCs w:val="20"/>
          </w:rPr>
          <w:t>Acordo</w:t>
        </w:r>
        <w:proofErr w:type="spellEnd"/>
        <w:r w:rsidRPr="00A067CA">
          <w:rPr>
            <w:rFonts w:ascii="Arial Narrow" w:hAnsi="Arial Narrow" w:cstheme="minorHAnsi"/>
            <w:szCs w:val="20"/>
          </w:rPr>
          <w:t xml:space="preserve"> </w:t>
        </w:r>
        <w:proofErr w:type="spellStart"/>
        <w:r w:rsidRPr="00A067CA">
          <w:rPr>
            <w:rFonts w:ascii="Arial Narrow" w:hAnsi="Arial Narrow" w:cstheme="minorHAnsi"/>
            <w:szCs w:val="20"/>
          </w:rPr>
          <w:t>autónomo</w:t>
        </w:r>
        <w:proofErr w:type="spellEnd"/>
        <w:r w:rsidRPr="00A067CA">
          <w:rPr>
            <w:rFonts w:ascii="Arial Narrow" w:hAnsi="Arial Narrow" w:cstheme="minorHAnsi"/>
            <w:szCs w:val="20"/>
          </w:rPr>
          <w:t>;</w:t>
        </w:r>
      </w:ins>
    </w:p>
    <w:p w14:paraId="5C06ED38" w14:textId="77777777" w:rsidR="00F20C03" w:rsidRPr="00F20C03" w:rsidRDefault="00F20C03" w:rsidP="002F32DD">
      <w:pPr>
        <w:pStyle w:val="ListParagraph"/>
        <w:numPr>
          <w:ilvl w:val="0"/>
          <w:numId w:val="124"/>
        </w:numPr>
        <w:spacing w:line="360" w:lineRule="auto"/>
        <w:contextualSpacing w:val="0"/>
        <w:jc w:val="both"/>
        <w:rPr>
          <w:ins w:id="1678" w:author="Maria Teresa Pais" w:date="2018-10-09T15:46:00Z"/>
          <w:rFonts w:ascii="Arial Narrow" w:hAnsi="Arial Narrow" w:cstheme="minorHAnsi"/>
          <w:szCs w:val="20"/>
          <w:lang w:val="pt-PT"/>
        </w:rPr>
      </w:pPr>
      <w:ins w:id="1679" w:author="Maria Teresa Pais" w:date="2018-10-09T15:46:00Z">
        <w:r w:rsidRPr="00F20C03">
          <w:rPr>
            <w:rFonts w:ascii="Arial Narrow" w:hAnsi="Arial Narrow" w:cstheme="minorHAnsi"/>
            <w:szCs w:val="20"/>
            <w:lang w:val="pt-PT"/>
          </w:rPr>
          <w:t>Contrato-quadro («</w:t>
        </w:r>
        <w:proofErr w:type="spellStart"/>
        <w:r w:rsidRPr="00F20C03">
          <w:rPr>
            <w:rFonts w:ascii="Arial Narrow" w:hAnsi="Arial Narrow" w:cstheme="minorHAnsi"/>
            <w:i/>
            <w:iCs/>
            <w:szCs w:val="20"/>
            <w:lang w:val="pt-PT"/>
          </w:rPr>
          <w:t>contrat</w:t>
        </w:r>
        <w:proofErr w:type="spellEnd"/>
        <w:r w:rsidRPr="00F20C03">
          <w:rPr>
            <w:rFonts w:ascii="Arial Narrow" w:hAnsi="Arial Narrow" w:cstheme="minorHAnsi"/>
            <w:i/>
            <w:iCs/>
            <w:szCs w:val="20"/>
            <w:lang w:val="pt-PT"/>
          </w:rPr>
          <w:t xml:space="preserve"> </w:t>
        </w:r>
        <w:proofErr w:type="spellStart"/>
        <w:r w:rsidRPr="00F20C03">
          <w:rPr>
            <w:rFonts w:ascii="Arial Narrow" w:hAnsi="Arial Narrow" w:cstheme="minorHAnsi"/>
            <w:i/>
            <w:iCs/>
            <w:szCs w:val="20"/>
            <w:lang w:val="pt-PT"/>
          </w:rPr>
          <w:t>cadre</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condições gerais («</w:t>
        </w:r>
        <w:proofErr w:type="spellStart"/>
        <w:r w:rsidRPr="00F20C03">
          <w:rPr>
            <w:rFonts w:ascii="Arial Narrow" w:hAnsi="Arial Narrow" w:cstheme="minorHAnsi"/>
            <w:i/>
            <w:iCs/>
            <w:szCs w:val="20"/>
            <w:lang w:val="pt-PT"/>
          </w:rPr>
          <w:t>conditions</w:t>
        </w:r>
        <w:proofErr w:type="spellEnd"/>
        <w:r w:rsidRPr="00F20C03">
          <w:rPr>
            <w:rFonts w:ascii="Arial Narrow" w:hAnsi="Arial Narrow" w:cstheme="minorHAnsi"/>
            <w:i/>
            <w:iCs/>
            <w:szCs w:val="20"/>
            <w:lang w:val="pt-PT"/>
          </w:rPr>
          <w:t xml:space="preserve"> </w:t>
        </w:r>
        <w:proofErr w:type="spellStart"/>
        <w:r w:rsidRPr="00F20C03">
          <w:rPr>
            <w:rFonts w:ascii="Arial Narrow" w:hAnsi="Arial Narrow" w:cstheme="minorHAnsi"/>
            <w:i/>
            <w:iCs/>
            <w:szCs w:val="20"/>
            <w:lang w:val="pt-PT"/>
          </w:rPr>
          <w:t>générales</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ou contrato principal de serviços; ou</w:t>
        </w:r>
      </w:ins>
    </w:p>
    <w:p w14:paraId="10C75D08" w14:textId="77777777" w:rsidR="00F20C03" w:rsidRPr="00F20C03" w:rsidRDefault="00F20C03" w:rsidP="002F32DD">
      <w:pPr>
        <w:pStyle w:val="ListParagraph"/>
        <w:numPr>
          <w:ilvl w:val="0"/>
          <w:numId w:val="124"/>
        </w:numPr>
        <w:spacing w:line="360" w:lineRule="auto"/>
        <w:contextualSpacing w:val="0"/>
        <w:jc w:val="both"/>
        <w:rPr>
          <w:ins w:id="1680" w:author="Maria Teresa Pais" w:date="2018-10-09T15:46:00Z"/>
          <w:rFonts w:ascii="Arial Narrow" w:hAnsi="Arial Narrow" w:cstheme="minorHAnsi"/>
          <w:szCs w:val="20"/>
          <w:lang w:val="pt-PT"/>
        </w:rPr>
      </w:pPr>
      <w:ins w:id="1681" w:author="Maria Teresa Pais" w:date="2018-10-09T15:46:00Z">
        <w:r w:rsidRPr="00F20C03">
          <w:rPr>
            <w:rFonts w:ascii="Arial Narrow" w:hAnsi="Arial Narrow" w:cstheme="minorHAnsi"/>
            <w:szCs w:val="20"/>
            <w:lang w:val="pt-PT"/>
          </w:rPr>
          <w:t>Contrato de utilização («</w:t>
        </w:r>
        <w:proofErr w:type="spellStart"/>
        <w:r w:rsidRPr="00F20C03">
          <w:rPr>
            <w:rFonts w:ascii="Arial Narrow" w:hAnsi="Arial Narrow" w:cstheme="minorHAnsi"/>
            <w:i/>
            <w:iCs/>
            <w:szCs w:val="20"/>
            <w:lang w:val="pt-PT"/>
          </w:rPr>
          <w:t>contrat</w:t>
        </w:r>
        <w:proofErr w:type="spellEnd"/>
        <w:r w:rsidRPr="00F20C03">
          <w:rPr>
            <w:rFonts w:ascii="Arial Narrow" w:hAnsi="Arial Narrow" w:cstheme="minorHAnsi"/>
            <w:i/>
            <w:iCs/>
            <w:szCs w:val="20"/>
            <w:lang w:val="pt-PT"/>
          </w:rPr>
          <w:t xml:space="preserve"> d’</w:t>
        </w:r>
        <w:proofErr w:type="spellStart"/>
        <w:r w:rsidRPr="00F20C03">
          <w:rPr>
            <w:rFonts w:ascii="Arial Narrow" w:hAnsi="Arial Narrow" w:cstheme="minorHAnsi"/>
            <w:i/>
            <w:iCs/>
            <w:szCs w:val="20"/>
            <w:lang w:val="pt-PT"/>
          </w:rPr>
          <w:t>application</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condições específicas («</w:t>
        </w:r>
        <w:proofErr w:type="spellStart"/>
        <w:r w:rsidRPr="00F20C03">
          <w:rPr>
            <w:rFonts w:ascii="Arial Narrow" w:hAnsi="Arial Narrow" w:cstheme="minorHAnsi"/>
            <w:i/>
            <w:iCs/>
            <w:szCs w:val="20"/>
            <w:lang w:val="pt-PT"/>
          </w:rPr>
          <w:t>conditions</w:t>
        </w:r>
        <w:proofErr w:type="spellEnd"/>
        <w:r w:rsidRPr="00F20C03">
          <w:rPr>
            <w:rFonts w:ascii="Arial Narrow" w:hAnsi="Arial Narrow" w:cstheme="minorHAnsi"/>
            <w:i/>
            <w:iCs/>
            <w:szCs w:val="20"/>
            <w:lang w:val="pt-PT"/>
          </w:rPr>
          <w:t xml:space="preserve"> </w:t>
        </w:r>
        <w:proofErr w:type="spellStart"/>
        <w:r w:rsidRPr="00F20C03">
          <w:rPr>
            <w:rFonts w:ascii="Arial Narrow" w:hAnsi="Arial Narrow" w:cstheme="minorHAnsi"/>
            <w:i/>
            <w:iCs/>
            <w:szCs w:val="20"/>
            <w:lang w:val="pt-PT"/>
          </w:rPr>
          <w:t>particulières</w:t>
        </w:r>
        <w:proofErr w:type="spellEnd"/>
        <w:r w:rsidRPr="00F20C03">
          <w:rPr>
            <w:rFonts w:ascii="Arial Narrow" w:hAnsi="Arial Narrow" w:cstheme="minorHAnsi"/>
            <w:i/>
            <w:iCs/>
            <w:szCs w:val="20"/>
            <w:lang w:val="pt-PT"/>
          </w:rPr>
          <w:t>»</w:t>
        </w:r>
        <w:r w:rsidRPr="00F20C03">
          <w:rPr>
            <w:rFonts w:ascii="Arial Narrow" w:hAnsi="Arial Narrow" w:cstheme="minorHAnsi"/>
            <w:szCs w:val="20"/>
            <w:lang w:val="pt-PT"/>
          </w:rPr>
          <w:t>) ou subcontrato celebrado ao abrigo de e incluindo os termos e condições de um contrato-quadro, condições gerais ou contrato principal de serviços.</w:t>
        </w:r>
      </w:ins>
    </w:p>
    <w:p w14:paraId="4B48ADA9" w14:textId="77777777" w:rsidR="00F20C03" w:rsidRPr="00F20C03" w:rsidRDefault="00F20C03" w:rsidP="00F20C03">
      <w:pPr>
        <w:pStyle w:val="ListParagraph"/>
        <w:spacing w:line="360" w:lineRule="auto"/>
        <w:jc w:val="both"/>
        <w:rPr>
          <w:ins w:id="1682" w:author="Maria Teresa Pais" w:date="2018-10-09T15:46:00Z"/>
          <w:rFonts w:ascii="Arial Narrow" w:hAnsi="Arial Narrow" w:cstheme="minorHAnsi"/>
          <w:szCs w:val="20"/>
          <w:lang w:val="pt-PT"/>
        </w:rPr>
      </w:pPr>
    </w:p>
    <w:p w14:paraId="3E3AF740" w14:textId="77777777" w:rsidR="00F20C03" w:rsidRPr="00781D2C" w:rsidRDefault="00F20C03" w:rsidP="00F20C03">
      <w:pPr>
        <w:pStyle w:val="Appendix2"/>
        <w:spacing w:before="0" w:after="0" w:line="360" w:lineRule="auto"/>
        <w:jc w:val="center"/>
        <w:rPr>
          <w:ins w:id="1683" w:author="Maria Teresa Pais" w:date="2018-10-09T15:46:00Z"/>
          <w:rFonts w:ascii="Arial Narrow" w:hAnsi="Arial Narrow" w:cstheme="minorHAnsi"/>
          <w:lang w:val="pt-PT"/>
        </w:rPr>
      </w:pPr>
      <w:ins w:id="1684" w:author="Maria Teresa Pais" w:date="2018-10-09T15:46:00Z">
        <w:r w:rsidRPr="00781D2C">
          <w:rPr>
            <w:rFonts w:ascii="Arial Narrow" w:hAnsi="Arial Narrow" w:cstheme="minorHAnsi"/>
            <w:lang w:val="pt-PT"/>
          </w:rPr>
          <w:t>Proteção de Dados Pessoais PF</w:t>
        </w:r>
      </w:ins>
    </w:p>
    <w:p w14:paraId="772C1755" w14:textId="77777777" w:rsidR="00F20C03" w:rsidRPr="00A067CA" w:rsidRDefault="00F20C03" w:rsidP="00F20C03">
      <w:pPr>
        <w:pStyle w:val="Appendix2"/>
        <w:numPr>
          <w:ilvl w:val="0"/>
          <w:numId w:val="0"/>
        </w:numPr>
        <w:spacing w:before="0" w:after="0" w:line="360" w:lineRule="auto"/>
        <w:rPr>
          <w:ins w:id="1685" w:author="Maria Teresa Pais" w:date="2018-10-09T15:46:00Z"/>
          <w:rFonts w:ascii="Arial Narrow" w:hAnsi="Arial Narrow" w:cstheme="minorHAnsi"/>
          <w:b w:val="0"/>
          <w:bCs w:val="0"/>
          <w:lang w:val="pt-PT"/>
        </w:rPr>
      </w:pPr>
      <w:ins w:id="1686" w:author="Maria Teresa Pais" w:date="2018-10-09T15:46:00Z">
        <w:r w:rsidRPr="00A067CA">
          <w:rPr>
            <w:rFonts w:ascii="Arial Narrow" w:hAnsi="Arial Narrow" w:cstheme="minorHAnsi"/>
            <w:b w:val="0"/>
            <w:bCs w:val="0"/>
            <w:lang w:val="pt-PT"/>
          </w:rPr>
          <w:t xml:space="preserve">Os termos </w:t>
        </w:r>
        <w:r>
          <w:rPr>
            <w:rFonts w:ascii="Arial Narrow" w:hAnsi="Arial Narrow" w:cstheme="minorHAnsi"/>
            <w:b w:val="0"/>
            <w:bCs w:val="0"/>
            <w:lang w:val="pt-PT"/>
          </w:rPr>
          <w:t xml:space="preserve">iniciados </w:t>
        </w:r>
        <w:r w:rsidRPr="00A067CA">
          <w:rPr>
            <w:rFonts w:ascii="Arial Narrow" w:hAnsi="Arial Narrow" w:cstheme="minorHAnsi"/>
            <w:b w:val="0"/>
            <w:bCs w:val="0"/>
            <w:lang w:val="pt-PT"/>
          </w:rPr>
          <w:t>em letras maiúsculas usados na presente Cláusula, mas não definidos na presente Cláusula ou</w:t>
        </w:r>
        <w:r>
          <w:rPr>
            <w:rFonts w:ascii="Arial Narrow" w:hAnsi="Arial Narrow" w:cstheme="minorHAnsi"/>
            <w:b w:val="0"/>
            <w:bCs w:val="0"/>
            <w:lang w:val="pt-PT"/>
          </w:rPr>
          <w:t xml:space="preserve"> na cláusula de Definições</w:t>
        </w:r>
        <w:r w:rsidRPr="00A067CA">
          <w:rPr>
            <w:rFonts w:ascii="Arial Narrow" w:hAnsi="Arial Narrow" w:cstheme="minorHAnsi"/>
            <w:b w:val="0"/>
            <w:bCs w:val="0"/>
            <w:lang w:val="pt-PT"/>
          </w:rPr>
          <w:t xml:space="preserve"> do Contrato, têm os significados atribuídos aos mesmos no RGPD (em especial nos termos do artigo 4.º (Definições) ou no Acordo.</w:t>
        </w:r>
      </w:ins>
    </w:p>
    <w:p w14:paraId="718803D9" w14:textId="77777777" w:rsidR="00F20C03" w:rsidRPr="00A067CA" w:rsidRDefault="00F20C03" w:rsidP="00F20C03">
      <w:pPr>
        <w:pStyle w:val="Appendix2"/>
        <w:numPr>
          <w:ilvl w:val="0"/>
          <w:numId w:val="0"/>
        </w:numPr>
        <w:spacing w:before="0" w:after="0" w:line="360" w:lineRule="auto"/>
        <w:rPr>
          <w:ins w:id="1687" w:author="Maria Teresa Pais" w:date="2018-10-09T15:46:00Z"/>
          <w:rFonts w:ascii="Arial Narrow" w:hAnsi="Arial Narrow" w:cstheme="minorHAnsi"/>
          <w:b w:val="0"/>
        </w:rPr>
      </w:pPr>
    </w:p>
    <w:p w14:paraId="0A08924C" w14:textId="77777777" w:rsidR="00F20C03" w:rsidRPr="00A067CA" w:rsidRDefault="00F20C03" w:rsidP="00F20C03">
      <w:pPr>
        <w:pStyle w:val="APPENDICES3"/>
        <w:spacing w:before="0" w:after="0" w:line="360" w:lineRule="auto"/>
        <w:ind w:left="0"/>
        <w:rPr>
          <w:ins w:id="1688" w:author="Maria Teresa Pais" w:date="2018-10-09T15:46:00Z"/>
          <w:rFonts w:ascii="Arial Narrow" w:hAnsi="Arial Narrow" w:cstheme="minorHAnsi"/>
          <w:b w:val="0"/>
        </w:rPr>
      </w:pPr>
      <w:ins w:id="1689" w:author="Maria Teresa Pais" w:date="2018-10-09T15:46:00Z">
        <w:r w:rsidRPr="00A067CA">
          <w:rPr>
            <w:rFonts w:ascii="Arial Narrow" w:hAnsi="Arial Narrow" w:cstheme="minorHAnsi"/>
            <w:b w:val="0"/>
            <w:lang w:val="pt-PT"/>
          </w:rPr>
          <w:t>Geral</w:t>
        </w:r>
      </w:ins>
    </w:p>
    <w:p w14:paraId="05E127D5" w14:textId="77777777" w:rsidR="00F20C03" w:rsidRPr="00A067CA" w:rsidRDefault="00F20C03" w:rsidP="00F20C03">
      <w:pPr>
        <w:pStyle w:val="APPENDICES4"/>
        <w:spacing w:before="0" w:after="0" w:line="360" w:lineRule="auto"/>
        <w:rPr>
          <w:ins w:id="1690" w:author="Maria Teresa Pais" w:date="2018-10-09T15:46:00Z"/>
          <w:rFonts w:ascii="Arial Narrow" w:hAnsi="Arial Narrow" w:cstheme="minorHAnsi"/>
          <w:lang w:val="pt-PT"/>
        </w:rPr>
      </w:pPr>
      <w:ins w:id="1691" w:author="Maria Teresa Pais" w:date="2018-10-09T15:46:00Z">
        <w:r w:rsidRPr="00A067CA">
          <w:rPr>
            <w:rFonts w:ascii="Arial Narrow" w:hAnsi="Arial Narrow" w:cstheme="minorHAnsi"/>
            <w:lang w:val="pt-PT"/>
          </w:rPr>
          <w:t xml:space="preserve">O BANCO será o Responsável pelo Tratamento e o Fornecedor será o Subcontratante relativamente aos Dados Pessoais PF na execução das suas obrigações ao abrigo do presente Contrato </w:t>
        </w:r>
        <w:r w:rsidRPr="00A067CA">
          <w:rPr>
            <w:rFonts w:ascii="Arial Narrow" w:hAnsi="Arial Narrow" w:cstheme="minorHAnsi"/>
            <w:bCs w:val="0"/>
            <w:lang w:val="pt-PT"/>
          </w:rPr>
          <w:t>entre ambos celebrado e do qual o Acordo e o presente Anexo A fazem parte integrante</w:t>
        </w:r>
        <w:r w:rsidRPr="00A067CA">
          <w:rPr>
            <w:rFonts w:ascii="Arial Narrow" w:hAnsi="Arial Narrow" w:cstheme="minorHAnsi"/>
            <w:lang w:val="pt-PT"/>
          </w:rPr>
          <w:t>.</w:t>
        </w:r>
      </w:ins>
    </w:p>
    <w:p w14:paraId="29C1CF07" w14:textId="77777777" w:rsidR="00F20C03" w:rsidRPr="00A067CA" w:rsidRDefault="00F20C03" w:rsidP="00F20C03">
      <w:pPr>
        <w:pStyle w:val="APPENDICES4"/>
        <w:spacing w:before="0" w:after="0" w:line="360" w:lineRule="auto"/>
        <w:rPr>
          <w:ins w:id="1692" w:author="Maria Teresa Pais" w:date="2018-10-09T15:46:00Z"/>
          <w:rFonts w:ascii="Arial Narrow" w:hAnsi="Arial Narrow" w:cstheme="minorHAnsi"/>
          <w:lang w:val="pt-PT"/>
        </w:rPr>
      </w:pPr>
      <w:ins w:id="1693" w:author="Maria Teresa Pais" w:date="2018-10-09T15:46:00Z">
        <w:r w:rsidRPr="00A067CA">
          <w:rPr>
            <w:rFonts w:ascii="Arial Narrow" w:hAnsi="Arial Narrow" w:cstheme="minorHAnsi"/>
            <w:bCs w:val="0"/>
            <w:lang w:val="pt-PT"/>
          </w:rPr>
          <w:t>Ambas as Partes cumprirão a todo o tempo a Lei de Proteção de Dados da UE.</w:t>
        </w:r>
      </w:ins>
    </w:p>
    <w:p w14:paraId="0B2FFF4F" w14:textId="77777777" w:rsidR="00F20C03" w:rsidRPr="00A067CA" w:rsidRDefault="00F20C03" w:rsidP="00F20C03">
      <w:pPr>
        <w:pStyle w:val="APPENDICES4"/>
        <w:spacing w:before="0" w:after="0" w:line="360" w:lineRule="auto"/>
        <w:rPr>
          <w:ins w:id="1694" w:author="Maria Teresa Pais" w:date="2018-10-09T15:46:00Z"/>
          <w:rFonts w:ascii="Arial Narrow" w:hAnsi="Arial Narrow" w:cstheme="minorHAnsi"/>
          <w:lang w:val="pt-PT"/>
        </w:rPr>
      </w:pPr>
      <w:ins w:id="1695" w:author="Maria Teresa Pais" w:date="2018-10-09T15:46:00Z">
        <w:r w:rsidRPr="00A067CA">
          <w:rPr>
            <w:rFonts w:ascii="Arial Narrow" w:hAnsi="Arial Narrow" w:cstheme="minorHAnsi"/>
            <w:bCs w:val="0"/>
            <w:lang w:val="pt-PT"/>
          </w:rPr>
          <w:t>O Fornecedor reconhece que as obrigações contratuais e medidas estabelecidas na presente Cláusula (Proteção de Dados) são condições essenciais e determinantes para a celebração do Contrato com o Fornecedor.</w:t>
        </w:r>
      </w:ins>
    </w:p>
    <w:p w14:paraId="4B624347" w14:textId="77777777" w:rsidR="00F20C03" w:rsidRPr="00A067CA" w:rsidRDefault="00F20C03" w:rsidP="00F20C03">
      <w:pPr>
        <w:pStyle w:val="APPENDICES4"/>
        <w:numPr>
          <w:ilvl w:val="0"/>
          <w:numId w:val="0"/>
        </w:numPr>
        <w:spacing w:before="0" w:after="0" w:line="360" w:lineRule="auto"/>
        <w:rPr>
          <w:ins w:id="1696" w:author="Maria Teresa Pais" w:date="2018-10-09T15:46:00Z"/>
          <w:rFonts w:ascii="Arial Narrow" w:hAnsi="Arial Narrow" w:cstheme="minorHAnsi"/>
          <w:lang w:val="pt-PT"/>
        </w:rPr>
      </w:pPr>
    </w:p>
    <w:p w14:paraId="13BBE2DF" w14:textId="77777777" w:rsidR="00F20C03" w:rsidRPr="00A067CA" w:rsidRDefault="00F20C03" w:rsidP="00F20C03">
      <w:pPr>
        <w:pStyle w:val="APPENDICES3"/>
        <w:spacing w:before="0" w:after="0" w:line="360" w:lineRule="auto"/>
        <w:ind w:left="0"/>
        <w:rPr>
          <w:ins w:id="1697" w:author="Maria Teresa Pais" w:date="2018-10-09T15:46:00Z"/>
          <w:rFonts w:ascii="Arial Narrow" w:hAnsi="Arial Narrow" w:cstheme="minorHAnsi"/>
          <w:b w:val="0"/>
          <w:lang w:val="pt-PT"/>
        </w:rPr>
      </w:pPr>
      <w:ins w:id="1698" w:author="Maria Teresa Pais" w:date="2018-10-09T15:46:00Z">
        <w:r w:rsidRPr="00A067CA">
          <w:rPr>
            <w:rFonts w:ascii="Arial Narrow" w:hAnsi="Arial Narrow" w:cstheme="minorHAnsi"/>
            <w:b w:val="0"/>
            <w:lang w:val="pt-PT"/>
          </w:rPr>
          <w:t>Obrigações do BANCO relativas ao Fornecedor</w:t>
        </w:r>
      </w:ins>
    </w:p>
    <w:p w14:paraId="29FB43F4" w14:textId="77777777" w:rsidR="00F20C03" w:rsidRPr="00A067CA" w:rsidRDefault="00F20C03" w:rsidP="00F20C03">
      <w:pPr>
        <w:pStyle w:val="APPENDICES4"/>
        <w:spacing w:before="0" w:after="0" w:line="360" w:lineRule="auto"/>
        <w:rPr>
          <w:ins w:id="1699" w:author="Maria Teresa Pais" w:date="2018-10-09T15:46:00Z"/>
          <w:rFonts w:ascii="Arial Narrow" w:hAnsi="Arial Narrow" w:cstheme="minorHAnsi"/>
          <w:lang w:val="pt-PT"/>
        </w:rPr>
      </w:pPr>
      <w:ins w:id="1700" w:author="Maria Teresa Pais" w:date="2018-10-09T15:46:00Z">
        <w:r w:rsidRPr="00A067CA">
          <w:rPr>
            <w:rFonts w:ascii="Arial Narrow" w:hAnsi="Arial Narrow" w:cstheme="minorHAnsi"/>
            <w:bCs w:val="0"/>
            <w:lang w:val="pt-PT"/>
          </w:rPr>
          <w:t>Como Responsável pelo Tratamento, o BANCO irá:</w:t>
        </w:r>
      </w:ins>
    </w:p>
    <w:p w14:paraId="276AB14C" w14:textId="77777777" w:rsidR="00F20C03" w:rsidRPr="00A067CA" w:rsidRDefault="00F20C03" w:rsidP="00F20C03">
      <w:pPr>
        <w:pStyle w:val="APPENDICES5"/>
        <w:spacing w:before="0" w:after="0" w:line="360" w:lineRule="auto"/>
        <w:rPr>
          <w:ins w:id="1701" w:author="Maria Teresa Pais" w:date="2018-10-09T15:46:00Z"/>
          <w:rFonts w:ascii="Arial Narrow" w:hAnsi="Arial Narrow" w:cstheme="minorHAnsi"/>
          <w:lang w:val="pt-PT"/>
        </w:rPr>
      </w:pPr>
      <w:ins w:id="1702" w:author="Maria Teresa Pais" w:date="2018-10-09T15:46:00Z">
        <w:r w:rsidRPr="00A067CA">
          <w:rPr>
            <w:rFonts w:ascii="Arial Narrow" w:hAnsi="Arial Narrow" w:cstheme="minorHAnsi"/>
            <w:bCs w:val="0"/>
            <w:iCs w:val="0"/>
            <w:lang w:val="pt-PT"/>
          </w:rPr>
          <w:t>Documentar por escrito as suas instruções relativamente às Atividades de Tratamento:</w:t>
        </w:r>
      </w:ins>
    </w:p>
    <w:p w14:paraId="4320794A" w14:textId="77777777" w:rsidR="00F20C03" w:rsidRPr="00A067CA" w:rsidRDefault="00F20C03" w:rsidP="00F20C03">
      <w:pPr>
        <w:pStyle w:val="APPENDICES5"/>
        <w:spacing w:before="0" w:after="0" w:line="360" w:lineRule="auto"/>
        <w:rPr>
          <w:ins w:id="1703" w:author="Maria Teresa Pais" w:date="2018-10-09T15:46:00Z"/>
          <w:rFonts w:ascii="Arial Narrow" w:hAnsi="Arial Narrow" w:cstheme="minorHAnsi"/>
          <w:lang w:val="pt-PT"/>
        </w:rPr>
      </w:pPr>
      <w:ins w:id="1704" w:author="Maria Teresa Pais" w:date="2018-10-09T15:46:00Z">
        <w:r w:rsidRPr="00A067CA">
          <w:rPr>
            <w:rFonts w:ascii="Arial Narrow" w:hAnsi="Arial Narrow" w:cstheme="minorHAnsi"/>
            <w:bCs w:val="0"/>
            <w:iCs w:val="0"/>
            <w:lang w:val="pt-PT"/>
          </w:rPr>
          <w:t>Ao longo do período em que o Fornecedor prestar Atividades de Tratamento, monitorizar a conformidade do</w:t>
        </w:r>
        <w:r>
          <w:rPr>
            <w:rFonts w:ascii="Arial Narrow" w:hAnsi="Arial Narrow" w:cstheme="minorHAnsi"/>
            <w:bCs w:val="0"/>
            <w:iCs w:val="0"/>
            <w:lang w:val="pt-PT"/>
          </w:rPr>
          <w:t>s Serviços prestados pelo</w:t>
        </w:r>
        <w:r w:rsidRPr="00A067CA">
          <w:rPr>
            <w:rFonts w:ascii="Arial Narrow" w:hAnsi="Arial Narrow" w:cstheme="minorHAnsi"/>
            <w:bCs w:val="0"/>
            <w:iCs w:val="0"/>
            <w:lang w:val="pt-PT"/>
          </w:rPr>
          <w:t xml:space="preserve"> Fornecedor com a Lei UE Aplicável; e</w:t>
        </w:r>
      </w:ins>
    </w:p>
    <w:p w14:paraId="4FD9ED10" w14:textId="77777777" w:rsidR="00F20C03" w:rsidRPr="00A067CA" w:rsidRDefault="00F20C03" w:rsidP="00F20C03">
      <w:pPr>
        <w:pStyle w:val="APPENDICES5"/>
        <w:spacing w:before="0" w:after="0" w:line="360" w:lineRule="auto"/>
        <w:rPr>
          <w:ins w:id="1705" w:author="Maria Teresa Pais" w:date="2018-10-09T15:46:00Z"/>
          <w:rFonts w:ascii="Arial Narrow" w:hAnsi="Arial Narrow" w:cstheme="minorHAnsi"/>
          <w:lang w:val="pt-PT"/>
        </w:rPr>
      </w:pPr>
      <w:ins w:id="1706" w:author="Maria Teresa Pais" w:date="2018-10-09T15:46:00Z">
        <w:r w:rsidRPr="00A067CA">
          <w:rPr>
            <w:rFonts w:ascii="Arial Narrow" w:hAnsi="Arial Narrow" w:cstheme="minorHAnsi"/>
            <w:bCs w:val="0"/>
            <w:iCs w:val="0"/>
            <w:lang w:val="pt-PT"/>
          </w:rPr>
          <w:t>Supervisionar as Atividades de Tratamento, incluindo a condução de auditorias e inspeções ao Fornecedor.</w:t>
        </w:r>
      </w:ins>
    </w:p>
    <w:p w14:paraId="76686F34" w14:textId="77777777" w:rsidR="00F20C03" w:rsidRPr="00A067CA" w:rsidRDefault="00F20C03" w:rsidP="00F20C03">
      <w:pPr>
        <w:pStyle w:val="APPENDICES5"/>
        <w:numPr>
          <w:ilvl w:val="0"/>
          <w:numId w:val="0"/>
        </w:numPr>
        <w:spacing w:before="0" w:after="0" w:line="360" w:lineRule="auto"/>
        <w:ind w:left="567"/>
        <w:rPr>
          <w:ins w:id="1707" w:author="Maria Teresa Pais" w:date="2018-10-09T15:46:00Z"/>
          <w:rFonts w:ascii="Arial Narrow" w:hAnsi="Arial Narrow" w:cstheme="minorHAnsi"/>
          <w:lang w:val="pt-PT"/>
        </w:rPr>
      </w:pPr>
    </w:p>
    <w:p w14:paraId="1F7F096A" w14:textId="77777777" w:rsidR="00F20C03" w:rsidRPr="00A067CA" w:rsidRDefault="00F20C03" w:rsidP="00F20C03">
      <w:pPr>
        <w:pStyle w:val="APPENDICES3"/>
        <w:spacing w:before="0" w:after="0" w:line="360" w:lineRule="auto"/>
        <w:ind w:left="0"/>
        <w:rPr>
          <w:ins w:id="1708" w:author="Maria Teresa Pais" w:date="2018-10-09T15:46:00Z"/>
          <w:rFonts w:ascii="Arial Narrow" w:hAnsi="Arial Narrow" w:cstheme="minorHAnsi"/>
          <w:b w:val="0"/>
          <w:lang w:val="pt-PT"/>
        </w:rPr>
      </w:pPr>
      <w:ins w:id="1709" w:author="Maria Teresa Pais" w:date="2018-10-09T15:46:00Z">
        <w:r w:rsidRPr="00A067CA">
          <w:rPr>
            <w:rFonts w:ascii="Arial Narrow" w:hAnsi="Arial Narrow" w:cstheme="minorHAnsi"/>
            <w:b w:val="0"/>
            <w:lang w:val="pt-PT"/>
          </w:rPr>
          <w:t>Atividades de Tratamento com base em Instruções</w:t>
        </w:r>
      </w:ins>
    </w:p>
    <w:p w14:paraId="6798F428" w14:textId="77777777" w:rsidR="00F20C03" w:rsidRPr="00A067CA" w:rsidRDefault="00F20C03" w:rsidP="00F20C03">
      <w:pPr>
        <w:pStyle w:val="APPENDICES4"/>
        <w:spacing w:before="0" w:after="0" w:line="360" w:lineRule="auto"/>
        <w:rPr>
          <w:ins w:id="1710" w:author="Maria Teresa Pais" w:date="2018-10-09T15:46:00Z"/>
          <w:rFonts w:ascii="Arial Narrow" w:hAnsi="Arial Narrow" w:cstheme="minorHAnsi"/>
          <w:lang w:val="pt-PT"/>
        </w:rPr>
      </w:pPr>
      <w:ins w:id="1711" w:author="Maria Teresa Pais" w:date="2018-10-09T15:46:00Z">
        <w:r w:rsidRPr="00A067CA">
          <w:rPr>
            <w:rFonts w:ascii="Arial Narrow" w:hAnsi="Arial Narrow" w:cstheme="minorHAnsi"/>
            <w:lang w:val="pt-PT"/>
          </w:rPr>
          <w:t xml:space="preserve">O Fornecedor tratará os Dados Pessoais PF apenas com instruções documentadas do BANCO, exceto se tal for exigido pela Lei de Proteção de Dados da UE; nesse caso, o Fornecedor informará o BANCO dessa exigência legal antes do tratamento, </w:t>
        </w:r>
        <w:r w:rsidRPr="00A067CA">
          <w:rPr>
            <w:rFonts w:ascii="Arial Narrow" w:hAnsi="Arial Narrow" w:cstheme="minorHAnsi"/>
            <w:bCs w:val="0"/>
            <w:lang w:val="pt-PT"/>
          </w:rPr>
          <w:t>salvo se a lei proibir tal informação por motivos importantes de interesse público.</w:t>
        </w:r>
      </w:ins>
    </w:p>
    <w:p w14:paraId="71DB9BC3" w14:textId="77777777" w:rsidR="00F20C03" w:rsidRPr="00A067CA" w:rsidRDefault="00F20C03" w:rsidP="00F20C03">
      <w:pPr>
        <w:pStyle w:val="APPENDICES4"/>
        <w:spacing w:before="0" w:after="0" w:line="360" w:lineRule="auto"/>
        <w:rPr>
          <w:ins w:id="1712" w:author="Maria Teresa Pais" w:date="2018-10-09T15:46:00Z"/>
          <w:rFonts w:ascii="Arial Narrow" w:hAnsi="Arial Narrow" w:cstheme="minorHAnsi"/>
          <w:lang w:val="pt-PT"/>
        </w:rPr>
      </w:pPr>
      <w:ins w:id="1713" w:author="Maria Teresa Pais" w:date="2018-10-09T15:46:00Z">
        <w:r w:rsidRPr="00A067CA">
          <w:rPr>
            <w:rFonts w:ascii="Arial Narrow" w:hAnsi="Arial Narrow" w:cstheme="minorHAnsi"/>
            <w:bCs w:val="0"/>
            <w:lang w:val="pt-PT"/>
          </w:rPr>
          <w:t>Conforme previsto no artigo 28 RGPD, o Fornecedor compromete-se a informar imediatamente o BANCO se, na sua opinião, uma instrução do BANCO infringe a Lei de Proteção de Dados da UE, salvo se estiver legalmente proibido de notificar o BANCO por motivos importantes de interesse público.</w:t>
        </w:r>
      </w:ins>
    </w:p>
    <w:p w14:paraId="10F38400" w14:textId="77777777" w:rsidR="00F20C03" w:rsidRPr="00A067CA" w:rsidRDefault="00F20C03" w:rsidP="00F20C03">
      <w:pPr>
        <w:pStyle w:val="APPENDICES4"/>
        <w:numPr>
          <w:ilvl w:val="0"/>
          <w:numId w:val="0"/>
        </w:numPr>
        <w:spacing w:before="0" w:after="0" w:line="360" w:lineRule="auto"/>
        <w:rPr>
          <w:ins w:id="1714" w:author="Maria Teresa Pais" w:date="2018-10-09T15:46:00Z"/>
          <w:rFonts w:ascii="Arial Narrow" w:hAnsi="Arial Narrow" w:cstheme="minorHAnsi"/>
          <w:lang w:val="pt-PT"/>
        </w:rPr>
      </w:pPr>
      <w:ins w:id="1715" w:author="Maria Teresa Pais" w:date="2018-10-09T15:46:00Z">
        <w:r w:rsidRPr="00A067CA">
          <w:rPr>
            <w:rStyle w:val="CommentReference"/>
            <w:rFonts w:ascii="Arial Narrow" w:eastAsia="Calibri" w:hAnsi="Arial Narrow" w:cstheme="minorHAnsi"/>
            <w:lang w:val="pt-PT"/>
          </w:rPr>
          <w:t xml:space="preserve"> </w:t>
        </w:r>
      </w:ins>
    </w:p>
    <w:p w14:paraId="691BA6B9" w14:textId="77777777" w:rsidR="00F20C03" w:rsidRPr="00A067CA" w:rsidRDefault="00F20C03" w:rsidP="00F20C03">
      <w:pPr>
        <w:pStyle w:val="APPENDICES3"/>
        <w:spacing w:before="0" w:after="0" w:line="360" w:lineRule="auto"/>
        <w:ind w:left="0"/>
        <w:rPr>
          <w:ins w:id="1716" w:author="Maria Teresa Pais" w:date="2018-10-09T15:46:00Z"/>
          <w:rFonts w:ascii="Arial Narrow" w:hAnsi="Arial Narrow" w:cstheme="minorHAnsi"/>
          <w:b w:val="0"/>
        </w:rPr>
      </w:pPr>
      <w:ins w:id="1717" w:author="Maria Teresa Pais" w:date="2018-10-09T15:46:00Z">
        <w:r w:rsidRPr="00A067CA">
          <w:rPr>
            <w:rFonts w:ascii="Arial Narrow" w:hAnsi="Arial Narrow" w:cstheme="minorHAnsi"/>
            <w:b w:val="0"/>
            <w:lang w:val="pt-PT"/>
          </w:rPr>
          <w:t>Pessoas autorizadas</w:t>
        </w:r>
      </w:ins>
    </w:p>
    <w:p w14:paraId="64D80649" w14:textId="77777777" w:rsidR="00F20C03" w:rsidRPr="00A067CA" w:rsidRDefault="00F20C03" w:rsidP="00F20C03">
      <w:pPr>
        <w:pStyle w:val="APPENDICES4"/>
        <w:spacing w:before="0" w:after="0" w:line="360" w:lineRule="auto"/>
        <w:rPr>
          <w:ins w:id="1718" w:author="Maria Teresa Pais" w:date="2018-10-09T15:46:00Z"/>
          <w:rFonts w:ascii="Arial Narrow" w:hAnsi="Arial Narrow" w:cstheme="minorHAnsi"/>
          <w:lang w:val="pt-PT"/>
        </w:rPr>
      </w:pPr>
      <w:ins w:id="1719" w:author="Maria Teresa Pais" w:date="2018-10-09T15:46:00Z">
        <w:r w:rsidRPr="00A067CA">
          <w:rPr>
            <w:rFonts w:ascii="Arial Narrow" w:hAnsi="Arial Narrow" w:cstheme="minorHAnsi"/>
            <w:bCs w:val="0"/>
            <w:lang w:val="pt-PT"/>
          </w:rPr>
          <w:t>O Fornecedor não revelará Dados Pessoais PF a terceiros.</w:t>
        </w:r>
      </w:ins>
    </w:p>
    <w:p w14:paraId="4E75FAC1" w14:textId="77777777" w:rsidR="00F20C03" w:rsidRPr="00A067CA" w:rsidRDefault="00F20C03" w:rsidP="00F20C03">
      <w:pPr>
        <w:pStyle w:val="APPENDICES4"/>
        <w:spacing w:before="0" w:after="0" w:line="360" w:lineRule="auto"/>
        <w:rPr>
          <w:ins w:id="1720" w:author="Maria Teresa Pais" w:date="2018-10-09T15:46:00Z"/>
          <w:rFonts w:ascii="Arial Narrow" w:hAnsi="Arial Narrow" w:cstheme="minorHAnsi"/>
          <w:lang w:val="pt-PT"/>
        </w:rPr>
      </w:pPr>
      <w:ins w:id="1721" w:author="Maria Teresa Pais" w:date="2018-10-09T15:46:00Z">
        <w:r w:rsidRPr="00A067CA">
          <w:rPr>
            <w:rFonts w:ascii="Arial Narrow" w:hAnsi="Arial Narrow" w:cstheme="minorHAnsi"/>
            <w:bCs w:val="0"/>
            <w:lang w:val="pt-PT"/>
          </w:rPr>
          <w:t xml:space="preserve">O Fornecedor não divulgará Dados Pessoais PF a nenhum colaborador, exceto quando necessário para a execução dos Serviços (critério </w:t>
        </w:r>
        <w:proofErr w:type="spellStart"/>
        <w:r w:rsidRPr="00A067CA">
          <w:rPr>
            <w:rFonts w:ascii="Arial Narrow" w:hAnsi="Arial Narrow" w:cstheme="minorHAnsi"/>
            <w:bCs w:val="0"/>
            <w:i/>
            <w:iCs/>
            <w:lang w:val="pt-PT"/>
          </w:rPr>
          <w:t>need</w:t>
        </w:r>
        <w:proofErr w:type="spellEnd"/>
        <w:r w:rsidRPr="00A067CA">
          <w:rPr>
            <w:rFonts w:ascii="Arial Narrow" w:hAnsi="Arial Narrow" w:cstheme="minorHAnsi"/>
            <w:bCs w:val="0"/>
            <w:i/>
            <w:iCs/>
            <w:lang w:val="pt-PT"/>
          </w:rPr>
          <w:t>-to-</w:t>
        </w:r>
        <w:proofErr w:type="spellStart"/>
        <w:r w:rsidRPr="00A067CA">
          <w:rPr>
            <w:rFonts w:ascii="Arial Narrow" w:hAnsi="Arial Narrow" w:cstheme="minorHAnsi"/>
            <w:bCs w:val="0"/>
            <w:i/>
            <w:iCs/>
            <w:lang w:val="pt-PT"/>
          </w:rPr>
          <w:t>know</w:t>
        </w:r>
        <w:proofErr w:type="spellEnd"/>
        <w:r w:rsidRPr="00A067CA">
          <w:rPr>
            <w:rFonts w:ascii="Arial Narrow" w:hAnsi="Arial Narrow" w:cstheme="minorHAnsi"/>
            <w:bCs w:val="0"/>
            <w:lang w:val="pt-PT"/>
          </w:rPr>
          <w:t xml:space="preserve"> («necessidade de conhecer»), para cumprir a Lei de Proteção de Dados da UE, ou com o consentimento escrito prévio do BANCO.</w:t>
        </w:r>
      </w:ins>
    </w:p>
    <w:p w14:paraId="1F21AEF5" w14:textId="77777777" w:rsidR="00F20C03" w:rsidRPr="00A067CA" w:rsidRDefault="00F20C03" w:rsidP="00F20C03">
      <w:pPr>
        <w:pStyle w:val="APPENDICES4"/>
        <w:spacing w:before="0" w:after="0" w:line="360" w:lineRule="auto"/>
        <w:rPr>
          <w:ins w:id="1722" w:author="Maria Teresa Pais" w:date="2018-10-09T15:46:00Z"/>
          <w:rFonts w:ascii="Arial Narrow" w:hAnsi="Arial Narrow" w:cstheme="minorHAnsi"/>
          <w:lang w:val="pt-PT"/>
        </w:rPr>
      </w:pPr>
      <w:ins w:id="1723" w:author="Maria Teresa Pais" w:date="2018-10-09T15:46:00Z">
        <w:r w:rsidRPr="00A067CA">
          <w:rPr>
            <w:rFonts w:ascii="Arial Narrow" w:hAnsi="Arial Narrow" w:cstheme="minorHAnsi"/>
            <w:bCs w:val="0"/>
            <w:lang w:val="pt-PT"/>
          </w:rPr>
          <w:t>O Fornecedor tomará as medidas necessárias para garantir a confiabilidade dos seus colaboradores com acesso aos Dados Pessoais e assegurará que os mesmos respeitam as suas obrigações ao abrigo do presente Contrato.</w:t>
        </w:r>
      </w:ins>
    </w:p>
    <w:p w14:paraId="6A41B59B" w14:textId="77777777" w:rsidR="00F20C03" w:rsidRPr="00A067CA" w:rsidRDefault="00F20C03" w:rsidP="00F20C03">
      <w:pPr>
        <w:pStyle w:val="APPENDICES4"/>
        <w:spacing w:before="0" w:after="0" w:line="360" w:lineRule="auto"/>
        <w:rPr>
          <w:ins w:id="1724" w:author="Maria Teresa Pais" w:date="2018-10-09T15:46:00Z"/>
          <w:rFonts w:ascii="Arial Narrow" w:hAnsi="Arial Narrow" w:cstheme="minorHAnsi"/>
          <w:lang w:val="pt-PT"/>
        </w:rPr>
      </w:pPr>
      <w:ins w:id="1725" w:author="Maria Teresa Pais" w:date="2018-10-09T15:46:00Z">
        <w:r w:rsidRPr="00A067CA">
          <w:rPr>
            <w:rFonts w:ascii="Arial Narrow" w:hAnsi="Arial Narrow" w:cstheme="minorHAnsi"/>
            <w:bCs w:val="0"/>
            <w:lang w:val="pt-PT"/>
          </w:rPr>
          <w:t>O Fornecedor garantirá e justificará que os seus colaboradores com acesso aos Dados Pessoais PF, como parte dos Serviços, assinaram um acordo de confidencialidade vinculativo (ex. cláusula de confidencialidade no contrato de trabalho dos funcionários) ou está sujeito a uma obrigação legal de confidencialidade adequada.</w:t>
        </w:r>
      </w:ins>
    </w:p>
    <w:p w14:paraId="75E0FBE2" w14:textId="77777777" w:rsidR="00F20C03" w:rsidRPr="00A067CA" w:rsidRDefault="00F20C03" w:rsidP="00F20C03">
      <w:pPr>
        <w:pStyle w:val="APPENDICES3"/>
        <w:spacing w:before="0" w:after="0" w:line="360" w:lineRule="auto"/>
        <w:ind w:left="0"/>
        <w:rPr>
          <w:ins w:id="1726" w:author="Maria Teresa Pais" w:date="2018-10-09T15:46:00Z"/>
          <w:rFonts w:ascii="Arial Narrow" w:hAnsi="Arial Narrow" w:cstheme="minorHAnsi"/>
          <w:b w:val="0"/>
        </w:rPr>
      </w:pPr>
      <w:ins w:id="1727" w:author="Maria Teresa Pais" w:date="2018-10-09T15:46:00Z">
        <w:r w:rsidRPr="00A067CA">
          <w:rPr>
            <w:rFonts w:ascii="Arial Narrow" w:hAnsi="Arial Narrow" w:cstheme="minorHAnsi"/>
            <w:b w:val="0"/>
            <w:lang w:val="pt-PT"/>
          </w:rPr>
          <w:t>Segurança</w:t>
        </w:r>
      </w:ins>
    </w:p>
    <w:p w14:paraId="532C019D" w14:textId="77777777" w:rsidR="00F20C03" w:rsidRPr="00A067CA" w:rsidRDefault="00F20C03" w:rsidP="00F20C03">
      <w:pPr>
        <w:pStyle w:val="APPENDICES4"/>
        <w:spacing w:before="0" w:after="0" w:line="360" w:lineRule="auto"/>
        <w:rPr>
          <w:ins w:id="1728" w:author="Maria Teresa Pais" w:date="2018-10-09T15:46:00Z"/>
          <w:rFonts w:ascii="Arial Narrow" w:hAnsi="Arial Narrow" w:cstheme="minorHAnsi"/>
          <w:lang w:val="pt-PT"/>
        </w:rPr>
      </w:pPr>
      <w:ins w:id="1729" w:author="Maria Teresa Pais" w:date="2018-10-09T15:46:00Z">
        <w:r w:rsidRPr="00A067CA">
          <w:rPr>
            <w:rFonts w:ascii="Arial Narrow" w:hAnsi="Arial Narrow" w:cstheme="minorHAnsi"/>
            <w:bCs w:val="0"/>
            <w:lang w:val="pt-PT"/>
          </w:rPr>
          <w:t xml:space="preserve">O Fornecedor implementará e manterá </w:t>
        </w:r>
        <w:r>
          <w:rPr>
            <w:rFonts w:ascii="Arial Narrow" w:hAnsi="Arial Narrow" w:cstheme="minorHAnsi"/>
            <w:bCs w:val="0"/>
            <w:lang w:val="pt-PT"/>
          </w:rPr>
          <w:t>todas as medidas organizativas</w:t>
        </w:r>
        <w:r w:rsidRPr="00A067CA">
          <w:rPr>
            <w:rFonts w:ascii="Arial Narrow" w:hAnsi="Arial Narrow" w:cstheme="minorHAnsi"/>
            <w:bCs w:val="0"/>
            <w:lang w:val="pt-PT"/>
          </w:rPr>
          <w:t xml:space="preserve"> e técnicas adequadas necessárias nos termos do artigo 32 do RGPD, no sentido de proteger a segurança, confidencialidade, integridade e disponibilidade dos Dados Pessoais PF processados pelo mesmo. Deste modo, o Fornecedor protegerá os Dados Pessoais PF contra qualquer Violação de Dados Pessoais («</w:t>
        </w:r>
        <w:r w:rsidRPr="00A067CA">
          <w:rPr>
            <w:rFonts w:ascii="Arial Narrow" w:hAnsi="Arial Narrow" w:cstheme="minorHAnsi"/>
            <w:lang w:val="pt-PT"/>
          </w:rPr>
          <w:t>Violação de Dados Pessoais PF</w:t>
        </w:r>
        <w:r w:rsidRPr="00A067CA">
          <w:rPr>
            <w:rFonts w:ascii="Arial Narrow" w:hAnsi="Arial Narrow" w:cstheme="minorHAnsi"/>
            <w:bCs w:val="0"/>
            <w:lang w:val="pt-PT"/>
          </w:rPr>
          <w:t xml:space="preserve">»), tendo em consideração </w:t>
        </w:r>
        <w:r w:rsidRPr="00A067CA">
          <w:rPr>
            <w:rFonts w:ascii="Arial Narrow" w:hAnsi="Arial Narrow" w:cstheme="minorHAnsi"/>
            <w:lang w:val="pt-PT"/>
          </w:rPr>
          <w:t>as técnicas mais avançadas</w:t>
        </w:r>
        <w:r w:rsidRPr="00A067CA">
          <w:rPr>
            <w:rFonts w:ascii="Arial Narrow" w:hAnsi="Arial Narrow" w:cstheme="minorHAnsi"/>
            <w:bCs w:val="0"/>
            <w:lang w:val="pt-PT"/>
          </w:rPr>
          <w:t xml:space="preserve">, os custos da implementação e </w:t>
        </w:r>
        <w:r>
          <w:rPr>
            <w:rFonts w:ascii="Arial Narrow" w:hAnsi="Arial Narrow" w:cstheme="minorHAnsi"/>
            <w:bCs w:val="0"/>
            <w:lang w:val="pt-PT"/>
          </w:rPr>
          <w:t>a natureza, âmbito, contexto e finalidades</w:t>
        </w:r>
        <w:r w:rsidRPr="00A067CA">
          <w:rPr>
            <w:rFonts w:ascii="Arial Narrow" w:hAnsi="Arial Narrow" w:cstheme="minorHAnsi"/>
            <w:bCs w:val="0"/>
            <w:lang w:val="pt-PT"/>
          </w:rPr>
          <w:t xml:space="preserve"> do tratamento, </w:t>
        </w:r>
        <w:r w:rsidRPr="00A067CA">
          <w:rPr>
            <w:rFonts w:ascii="Arial Narrow" w:hAnsi="Arial Narrow" w:cstheme="minorHAnsi"/>
            <w:lang w:val="pt-PT"/>
          </w:rPr>
          <w:t>bem como os riscos, de probabilidade e gravidade variável, para os direitos e liberdades das pessoas singulares</w:t>
        </w:r>
        <w:r w:rsidRPr="00A067CA">
          <w:rPr>
            <w:rFonts w:ascii="Arial Narrow" w:hAnsi="Arial Narrow" w:cstheme="minorHAnsi"/>
            <w:bCs w:val="0"/>
            <w:lang w:val="pt-PT"/>
          </w:rPr>
          <w:t>. Para determinar as medidas a manter, o Fornecedor irá</w:t>
        </w:r>
        <w:r>
          <w:rPr>
            <w:rFonts w:ascii="Arial Narrow" w:hAnsi="Arial Narrow" w:cstheme="minorHAnsi"/>
            <w:bCs w:val="0"/>
            <w:lang w:val="pt-PT"/>
          </w:rPr>
          <w:t>, consoante o que for adequado</w:t>
        </w:r>
        <w:r w:rsidRPr="00A067CA">
          <w:rPr>
            <w:rFonts w:ascii="Arial Narrow" w:hAnsi="Arial Narrow" w:cstheme="minorHAnsi"/>
            <w:bCs w:val="0"/>
            <w:lang w:val="pt-PT"/>
          </w:rPr>
          <w:t>:</w:t>
        </w:r>
      </w:ins>
    </w:p>
    <w:p w14:paraId="5A46CF42" w14:textId="77777777" w:rsidR="00F20C03" w:rsidRPr="00A067CA" w:rsidRDefault="00F20C03" w:rsidP="00F20C03">
      <w:pPr>
        <w:pStyle w:val="APPENDICES5"/>
        <w:spacing w:before="0" w:after="0" w:line="360" w:lineRule="auto"/>
        <w:rPr>
          <w:ins w:id="1730" w:author="Maria Teresa Pais" w:date="2018-10-09T15:46:00Z"/>
          <w:rFonts w:ascii="Arial Narrow" w:hAnsi="Arial Narrow" w:cstheme="minorHAnsi"/>
          <w:lang w:val="pt-PT"/>
        </w:rPr>
      </w:pPr>
      <w:ins w:id="1731" w:author="Maria Teresa Pais" w:date="2018-10-09T15:46:00Z">
        <w:r w:rsidRPr="00A067CA">
          <w:rPr>
            <w:rFonts w:ascii="Arial Narrow" w:hAnsi="Arial Narrow" w:cstheme="minorHAnsi"/>
            <w:bCs w:val="0"/>
            <w:iCs w:val="0"/>
            <w:lang w:val="pt-PT"/>
          </w:rPr>
          <w:t xml:space="preserve">Utilizar </w:t>
        </w:r>
        <w:proofErr w:type="spellStart"/>
        <w:r w:rsidRPr="00A067CA">
          <w:rPr>
            <w:rFonts w:ascii="Arial Narrow" w:hAnsi="Arial Narrow" w:cstheme="minorHAnsi"/>
            <w:bCs w:val="0"/>
            <w:iCs w:val="0"/>
            <w:lang w:val="pt-PT"/>
          </w:rPr>
          <w:t>pseudonimização</w:t>
        </w:r>
        <w:proofErr w:type="spellEnd"/>
        <w:r w:rsidRPr="00A067CA">
          <w:rPr>
            <w:rFonts w:ascii="Arial Narrow" w:hAnsi="Arial Narrow" w:cstheme="minorHAnsi"/>
            <w:bCs w:val="0"/>
            <w:iCs w:val="0"/>
            <w:lang w:val="pt-PT"/>
          </w:rPr>
          <w:t xml:space="preserve"> ou técnicas de encriptação para minimizar ou proteger os Dados Pessoais PF quando apropriado;</w:t>
        </w:r>
      </w:ins>
    </w:p>
    <w:p w14:paraId="6989EE0B" w14:textId="77777777" w:rsidR="00F20C03" w:rsidRPr="00A067CA" w:rsidRDefault="00F20C03" w:rsidP="00F20C03">
      <w:pPr>
        <w:pStyle w:val="APPENDICES5"/>
        <w:spacing w:before="0" w:after="0" w:line="360" w:lineRule="auto"/>
        <w:rPr>
          <w:ins w:id="1732" w:author="Maria Teresa Pais" w:date="2018-10-09T15:46:00Z"/>
          <w:rFonts w:ascii="Arial Narrow" w:hAnsi="Arial Narrow" w:cstheme="minorHAnsi"/>
          <w:lang w:val="pt-PT"/>
        </w:rPr>
      </w:pPr>
      <w:ins w:id="1733" w:author="Maria Teresa Pais" w:date="2018-10-09T15:46:00Z">
        <w:r w:rsidRPr="00A067CA">
          <w:rPr>
            <w:rFonts w:ascii="Arial Narrow" w:hAnsi="Arial Narrow" w:cstheme="minorHAnsi"/>
            <w:bCs w:val="0"/>
            <w:iCs w:val="0"/>
            <w:lang w:val="pt-PT"/>
          </w:rPr>
          <w:t>Tomar as medidas necessárias para garantir a confidencialidade, integridade, disponibilidade e capacidade permanente dos sistemas e serviços de tratamento dos Dados Pessoais PF;</w:t>
        </w:r>
      </w:ins>
    </w:p>
    <w:p w14:paraId="6B7DF861" w14:textId="77777777" w:rsidR="00F20C03" w:rsidRPr="00A067CA" w:rsidRDefault="00F20C03" w:rsidP="00F20C03">
      <w:pPr>
        <w:pStyle w:val="APPENDICES5"/>
        <w:spacing w:before="0" w:after="0" w:line="360" w:lineRule="auto"/>
        <w:rPr>
          <w:ins w:id="1734" w:author="Maria Teresa Pais" w:date="2018-10-09T15:46:00Z"/>
          <w:rFonts w:ascii="Arial Narrow" w:hAnsi="Arial Narrow" w:cstheme="minorHAnsi"/>
          <w:lang w:val="pt-PT"/>
        </w:rPr>
      </w:pPr>
      <w:ins w:id="1735" w:author="Maria Teresa Pais" w:date="2018-10-09T15:46:00Z">
        <w:r w:rsidRPr="00A067CA">
          <w:rPr>
            <w:rFonts w:ascii="Arial Narrow" w:hAnsi="Arial Narrow" w:cstheme="minorHAnsi"/>
            <w:lang w:val="pt-PT"/>
          </w:rPr>
          <w:t xml:space="preserve">Ter em consideração a </w:t>
        </w:r>
        <w:r>
          <w:rPr>
            <w:rFonts w:ascii="Arial Narrow" w:hAnsi="Arial Narrow" w:cstheme="minorHAnsi"/>
            <w:lang w:val="pt-PT"/>
          </w:rPr>
          <w:t>capacidade de</w:t>
        </w:r>
        <w:r w:rsidRPr="00A067CA">
          <w:rPr>
            <w:rFonts w:ascii="Arial Narrow" w:hAnsi="Arial Narrow" w:cstheme="minorHAnsi"/>
            <w:lang w:val="pt-PT"/>
          </w:rPr>
          <w:t xml:space="preserve"> restabelecer </w:t>
        </w:r>
        <w:r w:rsidRPr="00A067CA">
          <w:rPr>
            <w:rFonts w:ascii="Arial Narrow" w:hAnsi="Arial Narrow" w:cstheme="minorHAnsi"/>
            <w:bCs w:val="0"/>
            <w:iCs w:val="0"/>
            <w:lang w:val="pt-PT"/>
          </w:rPr>
          <w:t>a disponibilidade e o acesso aos dados pessoais de forma atempada no caso de um incidente físico ou técnico</w:t>
        </w:r>
        <w:r w:rsidRPr="00A067CA">
          <w:rPr>
            <w:rFonts w:ascii="Arial Narrow" w:hAnsi="Arial Narrow" w:cstheme="minorHAnsi"/>
            <w:lang w:val="pt-PT"/>
          </w:rPr>
          <w:t>; e</w:t>
        </w:r>
      </w:ins>
    </w:p>
    <w:p w14:paraId="5AAEA004" w14:textId="77777777" w:rsidR="00F20C03" w:rsidRPr="00A067CA" w:rsidRDefault="00F20C03" w:rsidP="00F20C03">
      <w:pPr>
        <w:pStyle w:val="APPENDICES5"/>
        <w:spacing w:before="0" w:after="0" w:line="360" w:lineRule="auto"/>
        <w:rPr>
          <w:ins w:id="1736" w:author="Maria Teresa Pais" w:date="2018-10-09T15:46:00Z"/>
          <w:rFonts w:ascii="Arial Narrow" w:hAnsi="Arial Narrow" w:cstheme="minorHAnsi"/>
          <w:lang w:val="pt-PT"/>
        </w:rPr>
      </w:pPr>
      <w:ins w:id="1737" w:author="Maria Teresa Pais" w:date="2018-10-09T15:46:00Z">
        <w:r w:rsidRPr="00A067CA">
          <w:rPr>
            <w:rFonts w:ascii="Arial Narrow" w:hAnsi="Arial Narrow" w:cstheme="minorHAnsi"/>
            <w:bCs w:val="0"/>
            <w:iCs w:val="0"/>
            <w:lang w:val="pt-PT"/>
          </w:rPr>
          <w:t>Instituir um processo para testar, analisar e avaliar a eficácia das me</w:t>
        </w:r>
        <w:r>
          <w:rPr>
            <w:rFonts w:ascii="Arial Narrow" w:hAnsi="Arial Narrow" w:cstheme="minorHAnsi"/>
            <w:bCs w:val="0"/>
            <w:iCs w:val="0"/>
            <w:lang w:val="pt-PT"/>
          </w:rPr>
          <w:t>didas técnicas e organizativas</w:t>
        </w:r>
        <w:r w:rsidRPr="00A067CA">
          <w:rPr>
            <w:rFonts w:ascii="Arial Narrow" w:hAnsi="Arial Narrow" w:cstheme="minorHAnsi"/>
            <w:bCs w:val="0"/>
            <w:iCs w:val="0"/>
            <w:lang w:val="pt-PT"/>
          </w:rPr>
          <w:t xml:space="preserve"> para garantir a segurança do tratamento.</w:t>
        </w:r>
      </w:ins>
    </w:p>
    <w:p w14:paraId="783DA02D" w14:textId="77777777" w:rsidR="00F20C03" w:rsidRPr="00A067CA" w:rsidRDefault="00F20C03" w:rsidP="00F20C03">
      <w:pPr>
        <w:pStyle w:val="APPENDICES4"/>
        <w:spacing w:before="0" w:after="0" w:line="360" w:lineRule="auto"/>
        <w:rPr>
          <w:ins w:id="1738" w:author="Maria Teresa Pais" w:date="2018-10-09T15:46:00Z"/>
          <w:rFonts w:ascii="Arial Narrow" w:hAnsi="Arial Narrow" w:cstheme="minorHAnsi"/>
          <w:lang w:val="pt-PT"/>
        </w:rPr>
      </w:pPr>
      <w:ins w:id="1739" w:author="Maria Teresa Pais" w:date="2018-10-09T15:46:00Z">
        <w:r w:rsidRPr="00A067CA">
          <w:rPr>
            <w:rFonts w:ascii="Arial Narrow" w:hAnsi="Arial Narrow" w:cstheme="minorHAnsi"/>
            <w:bCs w:val="0"/>
            <w:lang w:val="pt-PT"/>
          </w:rPr>
          <w:t>O Fornecedor monitorizará razoavelmente os desenvolvimentos em tecnologia e segurança para garantir que as medidas implementadas se mantêm adequadas tendo em conta a natureza dos Dados Pessoais PF e os riscos que possam decorrer do seu acesso ou divulgação não autorizados.</w:t>
        </w:r>
      </w:ins>
    </w:p>
    <w:p w14:paraId="6F36DFAC" w14:textId="77777777" w:rsidR="00F20C03" w:rsidRPr="00A067CA" w:rsidRDefault="00F20C03" w:rsidP="00F20C03">
      <w:pPr>
        <w:pStyle w:val="APPENDICES4"/>
        <w:numPr>
          <w:ilvl w:val="0"/>
          <w:numId w:val="0"/>
        </w:numPr>
        <w:spacing w:before="0" w:after="0" w:line="360" w:lineRule="auto"/>
        <w:rPr>
          <w:ins w:id="1740" w:author="Maria Teresa Pais" w:date="2018-10-09T15:46:00Z"/>
          <w:rFonts w:ascii="Arial Narrow" w:hAnsi="Arial Narrow" w:cstheme="minorHAnsi"/>
          <w:lang w:val="pt-PT"/>
        </w:rPr>
      </w:pPr>
    </w:p>
    <w:p w14:paraId="272FB71B" w14:textId="77777777" w:rsidR="00F20C03" w:rsidRPr="00A067CA" w:rsidRDefault="00F20C03" w:rsidP="00F20C03">
      <w:pPr>
        <w:pStyle w:val="APPENDICES3"/>
        <w:spacing w:before="0" w:after="0" w:line="360" w:lineRule="auto"/>
        <w:ind w:left="0"/>
        <w:rPr>
          <w:ins w:id="1741" w:author="Maria Teresa Pais" w:date="2018-10-09T15:46:00Z"/>
          <w:rFonts w:ascii="Arial Narrow" w:hAnsi="Arial Narrow" w:cstheme="minorHAnsi"/>
          <w:b w:val="0"/>
          <w:lang w:val="pt-PT"/>
        </w:rPr>
      </w:pPr>
      <w:ins w:id="1742" w:author="Maria Teresa Pais" w:date="2018-10-09T15:46:00Z">
        <w:r w:rsidRPr="00A067CA">
          <w:rPr>
            <w:rFonts w:ascii="Arial Narrow" w:hAnsi="Arial Narrow" w:cstheme="minorHAnsi"/>
            <w:b w:val="0"/>
            <w:lang w:val="pt-PT"/>
          </w:rPr>
          <w:t>Violação de Dados Pessoais PF</w:t>
        </w:r>
      </w:ins>
    </w:p>
    <w:p w14:paraId="6C9056C1" w14:textId="77777777" w:rsidR="00F20C03" w:rsidRPr="00A067CA" w:rsidRDefault="00F20C03" w:rsidP="00F20C03">
      <w:pPr>
        <w:pStyle w:val="APPENDICES4"/>
        <w:spacing w:before="0" w:after="0" w:line="360" w:lineRule="auto"/>
        <w:rPr>
          <w:ins w:id="1743" w:author="Maria Teresa Pais" w:date="2018-10-09T15:46:00Z"/>
          <w:rFonts w:ascii="Arial Narrow" w:hAnsi="Arial Narrow" w:cstheme="minorHAnsi"/>
          <w:lang w:val="pt-PT"/>
        </w:rPr>
      </w:pPr>
      <w:ins w:id="1744" w:author="Maria Teresa Pais" w:date="2018-10-09T15:46:00Z">
        <w:r w:rsidRPr="00A067CA">
          <w:rPr>
            <w:rFonts w:ascii="Arial Narrow" w:eastAsia="Calibri" w:hAnsi="Arial Narrow" w:cstheme="minorHAnsi"/>
            <w:bCs w:val="0"/>
            <w:lang w:val="pt-PT"/>
          </w:rPr>
          <w:t>O Fornecedor notificará o BANCO, sem demora injustificada e, em qualquer circunstância, no prazo de 48 horas após ter tido conhecimento, de qualquer Violação de Dados Pessoais PF, de qualquer violação de uma das suas obrigações de segurança estabelecidas no presente Contrato ou de qualquer acontecimento adverso ou com probabilidade razoável de afetar a segurança dos seus sistemas ou infraestrutura. A notificação incluirá detalhes razoáveis, tais como a natureza da violação dos dados pessoais, incluindo, sempre que possível, as categorias e números aproximados dos Titulares de Dados e Dados Pessoais PF afetados.</w:t>
        </w:r>
      </w:ins>
    </w:p>
    <w:p w14:paraId="785D230B" w14:textId="77777777" w:rsidR="00F20C03" w:rsidRPr="00A067CA" w:rsidRDefault="00F20C03" w:rsidP="00F20C03">
      <w:pPr>
        <w:pStyle w:val="APPENDICES4"/>
        <w:spacing w:before="0" w:after="0" w:line="360" w:lineRule="auto"/>
        <w:rPr>
          <w:ins w:id="1745" w:author="Maria Teresa Pais" w:date="2018-10-09T15:46:00Z"/>
          <w:rFonts w:ascii="Arial Narrow" w:hAnsi="Arial Narrow" w:cstheme="minorHAnsi"/>
          <w:lang w:val="pt-PT"/>
        </w:rPr>
      </w:pPr>
      <w:ins w:id="1746" w:author="Maria Teresa Pais" w:date="2018-10-09T15:46:00Z">
        <w:r w:rsidRPr="00A067CA">
          <w:rPr>
            <w:rFonts w:ascii="Arial Narrow" w:eastAsia="Calibri" w:hAnsi="Arial Narrow" w:cstheme="minorHAnsi"/>
            <w:bCs w:val="0"/>
            <w:lang w:val="pt-PT"/>
          </w:rPr>
          <w:t>Quaisquer notificações de Violações de Dados Pessoais serão enviadas para a morada fornecida pelo BANCO.</w:t>
        </w:r>
      </w:ins>
    </w:p>
    <w:p w14:paraId="281663CB" w14:textId="77777777" w:rsidR="00F20C03" w:rsidRPr="00A067CA" w:rsidRDefault="00F20C03" w:rsidP="00F20C03">
      <w:pPr>
        <w:pStyle w:val="APPENDICES4"/>
        <w:spacing w:before="0" w:after="0" w:line="360" w:lineRule="auto"/>
        <w:rPr>
          <w:ins w:id="1747" w:author="Maria Teresa Pais" w:date="2018-10-09T15:46:00Z"/>
          <w:rFonts w:ascii="Arial Narrow" w:hAnsi="Arial Narrow" w:cstheme="minorHAnsi"/>
          <w:lang w:val="pt-PT"/>
        </w:rPr>
      </w:pPr>
      <w:ins w:id="1748" w:author="Maria Teresa Pais" w:date="2018-10-09T15:46:00Z">
        <w:r w:rsidRPr="00A067CA">
          <w:rPr>
            <w:rFonts w:ascii="Arial Narrow" w:eastAsia="Calibri" w:hAnsi="Arial Narrow" w:cstheme="minorHAnsi"/>
            <w:bCs w:val="0"/>
            <w:lang w:val="pt-PT"/>
          </w:rPr>
          <w:t>Em circunstância alguma o Fornecedor comunicará a Violação de Dados Pessoais PF a terceiros</w:t>
        </w:r>
        <w:r>
          <w:rPr>
            <w:rFonts w:ascii="Arial Narrow" w:eastAsia="Calibri" w:hAnsi="Arial Narrow" w:cstheme="minorHAnsi"/>
            <w:bCs w:val="0"/>
            <w:lang w:val="pt-PT"/>
          </w:rPr>
          <w:t>, incluindo o Titular dos Dados,</w:t>
        </w:r>
        <w:r w:rsidRPr="00A067CA">
          <w:rPr>
            <w:rFonts w:ascii="Arial Narrow" w:eastAsia="Calibri" w:hAnsi="Arial Narrow" w:cstheme="minorHAnsi"/>
            <w:bCs w:val="0"/>
            <w:lang w:val="pt-PT"/>
          </w:rPr>
          <w:t xml:space="preserve"> sem o consentimento escrito prévio do BANCO, salvo se exigido por uma autoridade e só após ter obtido orientação do BANCO e atuando de forma diligente.</w:t>
        </w:r>
      </w:ins>
    </w:p>
    <w:p w14:paraId="7DFF33E4" w14:textId="77777777" w:rsidR="00F20C03" w:rsidRPr="00A067CA" w:rsidRDefault="00F20C03" w:rsidP="00F20C03">
      <w:pPr>
        <w:pStyle w:val="APPENDICES4"/>
        <w:spacing w:before="0" w:after="0" w:line="360" w:lineRule="auto"/>
        <w:rPr>
          <w:ins w:id="1749" w:author="Maria Teresa Pais" w:date="2018-10-09T15:46:00Z"/>
          <w:rFonts w:ascii="Arial Narrow" w:hAnsi="Arial Narrow" w:cstheme="minorHAnsi"/>
          <w:lang w:val="pt-PT"/>
        </w:rPr>
      </w:pPr>
      <w:ins w:id="1750" w:author="Maria Teresa Pais" w:date="2018-10-09T15:46:00Z">
        <w:r w:rsidRPr="00A067CA">
          <w:rPr>
            <w:rFonts w:ascii="Arial Narrow" w:hAnsi="Arial Narrow" w:cstheme="minorHAnsi"/>
            <w:bCs w:val="0"/>
            <w:lang w:val="pt-PT"/>
          </w:rPr>
          <w:t>Em caso de Violação de Dados Pessoais PF, as Partes estabelecerão em boa-fé um plano de remediação para reduzir o impacto e bloqueá-lo sem demora injustificada. As condições envolvendo a implementação do plano de remediação serão discutidas atempadamente.</w:t>
        </w:r>
      </w:ins>
    </w:p>
    <w:p w14:paraId="4276A72B" w14:textId="77777777" w:rsidR="00F20C03" w:rsidRPr="00A067CA" w:rsidRDefault="00F20C03" w:rsidP="00F20C03">
      <w:pPr>
        <w:pStyle w:val="APPENDICES4"/>
        <w:numPr>
          <w:ilvl w:val="0"/>
          <w:numId w:val="0"/>
        </w:numPr>
        <w:spacing w:before="0" w:after="0" w:line="360" w:lineRule="auto"/>
        <w:rPr>
          <w:ins w:id="1751" w:author="Maria Teresa Pais" w:date="2018-10-09T15:46:00Z"/>
          <w:rFonts w:ascii="Arial Narrow" w:hAnsi="Arial Narrow" w:cstheme="minorHAnsi"/>
          <w:lang w:val="pt-PT"/>
        </w:rPr>
      </w:pPr>
    </w:p>
    <w:p w14:paraId="5CF7E17B" w14:textId="77777777" w:rsidR="00F20C03" w:rsidRPr="00A067CA" w:rsidRDefault="00F20C03" w:rsidP="00F20C03">
      <w:pPr>
        <w:pStyle w:val="APPENDICES3"/>
        <w:spacing w:before="0" w:after="0" w:line="360" w:lineRule="auto"/>
        <w:ind w:left="0"/>
        <w:rPr>
          <w:ins w:id="1752" w:author="Maria Teresa Pais" w:date="2018-10-09T15:46:00Z"/>
          <w:rFonts w:ascii="Arial Narrow" w:hAnsi="Arial Narrow" w:cstheme="minorHAnsi"/>
          <w:b w:val="0"/>
        </w:rPr>
      </w:pPr>
      <w:ins w:id="1753" w:author="Maria Teresa Pais" w:date="2018-10-09T15:46:00Z">
        <w:r w:rsidRPr="00A067CA">
          <w:rPr>
            <w:rFonts w:ascii="Arial Narrow" w:hAnsi="Arial Narrow" w:cstheme="minorHAnsi"/>
            <w:b w:val="0"/>
          </w:rPr>
          <w:t xml:space="preserve">Software </w:t>
        </w:r>
        <w:proofErr w:type="spellStart"/>
        <w:r w:rsidRPr="00A067CA">
          <w:rPr>
            <w:rFonts w:ascii="Arial Narrow" w:hAnsi="Arial Narrow" w:cstheme="minorHAnsi"/>
            <w:b w:val="0"/>
          </w:rPr>
          <w:t>licenciado</w:t>
        </w:r>
        <w:proofErr w:type="spellEnd"/>
      </w:ins>
    </w:p>
    <w:p w14:paraId="2C9202C0" w14:textId="77777777" w:rsidR="00F20C03" w:rsidRPr="00D551D8" w:rsidRDefault="00F20C03" w:rsidP="00F20C03">
      <w:pPr>
        <w:pStyle w:val="APPENDICES4"/>
        <w:spacing w:before="0" w:after="0" w:line="360" w:lineRule="auto"/>
        <w:rPr>
          <w:ins w:id="1754" w:author="Maria Teresa Pais" w:date="2018-10-09T15:46:00Z"/>
          <w:rFonts w:ascii="Arial Narrow" w:hAnsi="Arial Narrow" w:cstheme="minorHAnsi"/>
          <w:lang w:val="pt-PT"/>
        </w:rPr>
      </w:pPr>
      <w:ins w:id="1755" w:author="Maria Teresa Pais" w:date="2018-10-09T15:46:00Z">
        <w:r w:rsidRPr="00A067CA">
          <w:rPr>
            <w:rFonts w:ascii="Arial Narrow" w:hAnsi="Arial Narrow" w:cstheme="minorHAnsi"/>
            <w:lang w:val="pt-PT"/>
          </w:rPr>
          <w:t>No caso de o Fornecedor conceder ao BANCO qualquer licença de software ao abrigo do Contrato ("Software Licenciado"), o Fornecedor deve manter esse Software Licenciado em um estado que permita ao BANCO cumprir a Lei de Proteção de Dados da UE, incluindo os princípios de proteção de dados desde a conceção e por defeito estabelecidos no artigo 25 do RGPD.</w:t>
        </w:r>
      </w:ins>
    </w:p>
    <w:p w14:paraId="78805C22" w14:textId="77777777" w:rsidR="00F20C03" w:rsidRPr="00A067CA" w:rsidRDefault="00F20C03" w:rsidP="00F20C03">
      <w:pPr>
        <w:pStyle w:val="APPENDICES4"/>
        <w:spacing w:before="0" w:after="0" w:line="360" w:lineRule="auto"/>
        <w:rPr>
          <w:ins w:id="1756" w:author="Maria Teresa Pais" w:date="2018-10-09T15:46:00Z"/>
          <w:rFonts w:ascii="Arial Narrow" w:hAnsi="Arial Narrow" w:cstheme="minorHAnsi"/>
          <w:lang w:val="pt-PT"/>
        </w:rPr>
      </w:pPr>
      <w:ins w:id="1757" w:author="Maria Teresa Pais" w:date="2018-10-09T15:46:00Z">
        <w:r w:rsidRPr="00A067CA">
          <w:rPr>
            <w:rFonts w:ascii="Arial Narrow" w:hAnsi="Arial Narrow" w:cstheme="minorHAnsi"/>
            <w:lang w:val="pt-PT"/>
          </w:rPr>
          <w:t>Em consequência, cada Software Licenciado deve, sem limitação:</w:t>
        </w:r>
      </w:ins>
    </w:p>
    <w:p w14:paraId="6F5B8321" w14:textId="77777777" w:rsidR="00F20C03" w:rsidRPr="00F20C03" w:rsidRDefault="00F20C03" w:rsidP="00F20C03">
      <w:pPr>
        <w:spacing w:line="360" w:lineRule="auto"/>
        <w:ind w:left="284"/>
        <w:jc w:val="both"/>
        <w:rPr>
          <w:ins w:id="1758" w:author="Maria Teresa Pais" w:date="2018-10-09T15:46:00Z"/>
          <w:rFonts w:ascii="Arial Narrow" w:hAnsi="Arial Narrow" w:cstheme="minorHAnsi"/>
          <w:lang w:val="pt-PT"/>
        </w:rPr>
      </w:pPr>
      <w:ins w:id="1759" w:author="Maria Teresa Pais" w:date="2018-10-09T15:46:00Z">
        <w:r w:rsidRPr="00F20C03">
          <w:rPr>
            <w:rFonts w:ascii="Arial Narrow" w:hAnsi="Arial Narrow" w:cstheme="minorHAnsi"/>
            <w:lang w:val="pt-PT"/>
          </w:rPr>
          <w:t>1.7.2.1 Ser projetado e concebido de acordo com os princípios de proteção de dados e processar apenas os Dados Pessoais estritamente necessários para assegurar a(s) finalidade(s) prosseguidas pelo Software Licenciado;</w:t>
        </w:r>
      </w:ins>
    </w:p>
    <w:p w14:paraId="24C26FB8" w14:textId="77777777" w:rsidR="00F20C03" w:rsidRPr="00F20C03" w:rsidRDefault="00F20C03" w:rsidP="00F20C03">
      <w:pPr>
        <w:spacing w:line="360" w:lineRule="auto"/>
        <w:ind w:left="284"/>
        <w:jc w:val="both"/>
        <w:rPr>
          <w:ins w:id="1760" w:author="Maria Teresa Pais" w:date="2018-10-09T15:46:00Z"/>
          <w:rFonts w:ascii="Arial Narrow" w:hAnsi="Arial Narrow" w:cstheme="minorHAnsi"/>
          <w:lang w:val="pt-PT"/>
        </w:rPr>
      </w:pPr>
      <w:proofErr w:type="gramStart"/>
      <w:ins w:id="1761" w:author="Maria Teresa Pais" w:date="2018-10-09T15:46:00Z">
        <w:r w:rsidRPr="00F20C03">
          <w:rPr>
            <w:rFonts w:ascii="Arial Narrow" w:hAnsi="Arial Narrow" w:cstheme="minorHAnsi"/>
            <w:lang w:val="pt-PT"/>
          </w:rPr>
          <w:t>1.7.2.2 Permitir</w:t>
        </w:r>
        <w:proofErr w:type="gramEnd"/>
        <w:r w:rsidRPr="00F20C03">
          <w:rPr>
            <w:rFonts w:ascii="Arial Narrow" w:hAnsi="Arial Narrow" w:cstheme="minorHAnsi"/>
            <w:lang w:val="pt-PT"/>
          </w:rPr>
          <w:t xml:space="preserve"> que o BANCO responda aos pedidos de exercício de direitos dos Titulares de Dados estabelecidos na Lei de Proteção de Dados da UE, incluindo a capacidade de extrair Dados Pessoais num formato estruturado, comumente usado e legível por máquina;</w:t>
        </w:r>
      </w:ins>
    </w:p>
    <w:p w14:paraId="52449A84" w14:textId="77777777" w:rsidR="00F20C03" w:rsidRPr="00F20C03" w:rsidRDefault="00F20C03" w:rsidP="00F20C03">
      <w:pPr>
        <w:spacing w:line="360" w:lineRule="auto"/>
        <w:ind w:left="284"/>
        <w:jc w:val="both"/>
        <w:rPr>
          <w:ins w:id="1762" w:author="Maria Teresa Pais" w:date="2018-10-09T15:46:00Z"/>
          <w:rFonts w:ascii="Arial Narrow" w:hAnsi="Arial Narrow" w:cstheme="minorHAnsi"/>
          <w:lang w:val="pt-PT"/>
        </w:rPr>
      </w:pPr>
      <w:ins w:id="1763" w:author="Maria Teresa Pais" w:date="2018-10-09T15:46:00Z">
        <w:r w:rsidRPr="00F20C03">
          <w:rPr>
            <w:rFonts w:ascii="Arial Narrow" w:hAnsi="Arial Narrow" w:cstheme="minorHAnsi"/>
            <w:lang w:val="pt-PT"/>
          </w:rPr>
          <w:t>1.7.2.3. Dispor de um sistema de permissões integrado para gerenciar o acesso lógico ao Software Licenciado e aos Dados Pessoais e, em geral, a todas as medidas técnicas apropriadas para garantir a confidencialidade, integridade, disponibilidade e resiliência do Software Licenciado e Dados Pessoais;</w:t>
        </w:r>
      </w:ins>
    </w:p>
    <w:p w14:paraId="2CE8AE65" w14:textId="77777777" w:rsidR="00F20C03" w:rsidRPr="00F20C03" w:rsidRDefault="00F20C03" w:rsidP="00F20C03">
      <w:pPr>
        <w:spacing w:line="360" w:lineRule="auto"/>
        <w:ind w:left="284"/>
        <w:jc w:val="both"/>
        <w:rPr>
          <w:ins w:id="1764" w:author="Maria Teresa Pais" w:date="2018-10-09T15:46:00Z"/>
          <w:rFonts w:ascii="Arial Narrow" w:hAnsi="Arial Narrow" w:cstheme="minorHAnsi"/>
          <w:lang w:val="pt-PT"/>
        </w:rPr>
      </w:pPr>
      <w:ins w:id="1765" w:author="Maria Teresa Pais" w:date="2018-10-09T15:46:00Z">
        <w:r w:rsidRPr="00F20C03">
          <w:rPr>
            <w:rFonts w:ascii="Arial Narrow" w:hAnsi="Arial Narrow" w:cstheme="minorHAnsi"/>
            <w:lang w:val="pt-PT"/>
          </w:rPr>
          <w:t>1.7.2.4. Dispor de uma funcionalidade de exclusão automática integrada para remover todos os Dados Pessoais de forma prática.</w:t>
        </w:r>
      </w:ins>
    </w:p>
    <w:p w14:paraId="75771681" w14:textId="77777777" w:rsidR="00F20C03" w:rsidRPr="00A067CA" w:rsidRDefault="00F20C03" w:rsidP="00F20C03">
      <w:pPr>
        <w:pStyle w:val="APPENDICES4"/>
        <w:spacing w:before="0" w:after="0" w:line="360" w:lineRule="auto"/>
        <w:rPr>
          <w:ins w:id="1766" w:author="Maria Teresa Pais" w:date="2018-10-09T15:46:00Z"/>
          <w:rFonts w:ascii="Arial Narrow" w:hAnsi="Arial Narrow" w:cstheme="minorHAnsi"/>
          <w:lang w:val="pt-PT"/>
        </w:rPr>
      </w:pPr>
      <w:ins w:id="1767" w:author="Maria Teresa Pais" w:date="2018-10-09T15:46:00Z">
        <w:r w:rsidRPr="00A067CA">
          <w:rPr>
            <w:rFonts w:ascii="Arial Narrow" w:hAnsi="Arial Narrow" w:cstheme="minorHAnsi"/>
            <w:lang w:val="pt-PT"/>
          </w:rPr>
          <w:t>O Fornecedor deve monitorizar e acompanhar os desenvolvimentos tecnológicos e regulamentares para garantir que o Software Licenciado permanece atualizado e está em conformidade com a Lei de Proteção de Dados da UE.</w:t>
        </w:r>
      </w:ins>
    </w:p>
    <w:p w14:paraId="74A74D71" w14:textId="77777777" w:rsidR="00F20C03" w:rsidRPr="00A067CA" w:rsidRDefault="00F20C03" w:rsidP="00F20C03">
      <w:pPr>
        <w:pStyle w:val="APPENDICES4"/>
        <w:spacing w:before="0" w:after="0" w:line="360" w:lineRule="auto"/>
        <w:rPr>
          <w:ins w:id="1768" w:author="Maria Teresa Pais" w:date="2018-10-09T15:46:00Z"/>
          <w:rFonts w:ascii="Arial Narrow" w:hAnsi="Arial Narrow" w:cstheme="minorHAnsi"/>
          <w:lang w:val="pt-PT"/>
        </w:rPr>
      </w:pPr>
      <w:ins w:id="1769" w:author="Maria Teresa Pais" w:date="2018-10-09T15:46:00Z">
        <w:r w:rsidRPr="00A067CA">
          <w:rPr>
            <w:rFonts w:ascii="Arial Narrow" w:hAnsi="Arial Narrow" w:cstheme="minorHAnsi"/>
            <w:lang w:val="pt-PT"/>
          </w:rPr>
          <w:t>Exceto quando estritamente necessário para executar os Serviços, o Fornecedor não pode tratar, sob qualquer forma, Dados Pessoais que resultem da utilização do Software Licenciado pelo BANCO.</w:t>
        </w:r>
      </w:ins>
    </w:p>
    <w:p w14:paraId="5152EE8C" w14:textId="77777777" w:rsidR="00F20C03" w:rsidRPr="00A067CA" w:rsidRDefault="00F20C03" w:rsidP="00F20C03">
      <w:pPr>
        <w:pStyle w:val="APPENDICES4"/>
        <w:spacing w:before="0" w:after="0" w:line="360" w:lineRule="auto"/>
        <w:rPr>
          <w:ins w:id="1770" w:author="Maria Teresa Pais" w:date="2018-10-09T15:46:00Z"/>
          <w:rFonts w:ascii="Arial Narrow" w:hAnsi="Arial Narrow" w:cstheme="minorHAnsi"/>
          <w:lang w:val="pt-PT"/>
        </w:rPr>
      </w:pPr>
      <w:ins w:id="1771" w:author="Maria Teresa Pais" w:date="2018-10-09T15:46:00Z">
        <w:r w:rsidRPr="00A067CA">
          <w:rPr>
            <w:rFonts w:ascii="Arial Narrow" w:hAnsi="Arial Narrow" w:cstheme="minorHAnsi"/>
            <w:lang w:val="pt-PT"/>
          </w:rPr>
          <w:t>Para evitar dúvidas, todos os Serviços relacionados com o Software Licenciado devem ser fornecidos pelo Fornecedor de acordo com os termos e condições constantes deste artigo.</w:t>
        </w:r>
      </w:ins>
    </w:p>
    <w:p w14:paraId="75964C7E" w14:textId="77777777" w:rsidR="00F20C03" w:rsidRPr="00A067CA" w:rsidRDefault="00F20C03" w:rsidP="00F20C03">
      <w:pPr>
        <w:pStyle w:val="APPENDICES4"/>
        <w:numPr>
          <w:ilvl w:val="0"/>
          <w:numId w:val="0"/>
        </w:numPr>
        <w:spacing w:before="0" w:after="0" w:line="360" w:lineRule="auto"/>
        <w:rPr>
          <w:ins w:id="1772" w:author="Maria Teresa Pais" w:date="2018-10-09T15:46:00Z"/>
          <w:rFonts w:ascii="Arial Narrow" w:hAnsi="Arial Narrow" w:cstheme="minorHAnsi"/>
          <w:lang w:val="pt-PT"/>
        </w:rPr>
      </w:pPr>
    </w:p>
    <w:p w14:paraId="22018399" w14:textId="77777777" w:rsidR="00F20C03" w:rsidRPr="00A067CA" w:rsidRDefault="00F20C03" w:rsidP="00F20C03">
      <w:pPr>
        <w:pStyle w:val="APPENDICES3"/>
        <w:spacing w:before="0" w:after="0" w:line="360" w:lineRule="auto"/>
        <w:ind w:left="0"/>
        <w:rPr>
          <w:ins w:id="1773" w:author="Maria Teresa Pais" w:date="2018-10-09T15:46:00Z"/>
          <w:rFonts w:ascii="Arial Narrow" w:hAnsi="Arial Narrow" w:cstheme="minorHAnsi"/>
          <w:b w:val="0"/>
        </w:rPr>
      </w:pPr>
      <w:ins w:id="1774" w:author="Maria Teresa Pais" w:date="2018-10-09T15:46:00Z">
        <w:r w:rsidRPr="00A067CA">
          <w:rPr>
            <w:rFonts w:ascii="Arial Narrow" w:hAnsi="Arial Narrow" w:cstheme="minorHAnsi"/>
            <w:b w:val="0"/>
            <w:lang w:val="pt-PT"/>
          </w:rPr>
          <w:t>Transferências de Dados</w:t>
        </w:r>
      </w:ins>
    </w:p>
    <w:p w14:paraId="2F2247F2" w14:textId="77777777" w:rsidR="00F20C03" w:rsidRPr="00A067CA" w:rsidRDefault="00F20C03" w:rsidP="00F20C03">
      <w:pPr>
        <w:pStyle w:val="APPENDICES4"/>
        <w:spacing w:before="0" w:after="0" w:line="360" w:lineRule="auto"/>
        <w:rPr>
          <w:ins w:id="1775" w:author="Maria Teresa Pais" w:date="2018-10-09T15:46:00Z"/>
          <w:rFonts w:ascii="Arial Narrow" w:hAnsi="Arial Narrow" w:cstheme="minorHAnsi"/>
          <w:lang w:val="pt-PT"/>
        </w:rPr>
      </w:pPr>
      <w:ins w:id="1776" w:author="Maria Teresa Pais" w:date="2018-10-09T15:46:00Z">
        <w:r w:rsidRPr="00A067CA">
          <w:rPr>
            <w:rFonts w:ascii="Arial Narrow" w:hAnsi="Arial Narrow" w:cstheme="minorHAnsi"/>
            <w:bCs w:val="0"/>
            <w:lang w:val="pt-PT"/>
          </w:rPr>
          <w:t>O Fornecedor não transferirá, em circunstância alguma, quaisquer Dados Pessoais PF para fora do EEE sem o consentimento escrito prévio do BANCO.</w:t>
        </w:r>
      </w:ins>
    </w:p>
    <w:p w14:paraId="512ECDB4" w14:textId="77777777" w:rsidR="00F20C03" w:rsidRPr="00A067CA" w:rsidRDefault="00F20C03" w:rsidP="00F20C03">
      <w:pPr>
        <w:pStyle w:val="APPENDICES4"/>
        <w:spacing w:before="0" w:after="0" w:line="360" w:lineRule="auto"/>
        <w:rPr>
          <w:ins w:id="1777" w:author="Maria Teresa Pais" w:date="2018-10-09T15:46:00Z"/>
          <w:rFonts w:ascii="Arial Narrow" w:hAnsi="Arial Narrow" w:cstheme="minorHAnsi"/>
          <w:lang w:val="pt-PT"/>
        </w:rPr>
      </w:pPr>
      <w:ins w:id="1778" w:author="Maria Teresa Pais" w:date="2018-10-09T15:46:00Z">
        <w:r w:rsidRPr="00A067CA">
          <w:rPr>
            <w:rFonts w:ascii="Arial Narrow" w:hAnsi="Arial Narrow" w:cstheme="minorHAnsi"/>
            <w:bCs w:val="0"/>
            <w:lang w:val="pt-PT"/>
          </w:rPr>
          <w:t>Se necessário, para manter a conformidade com a Lei de Proteção de Dados da UE, as Partes acordam discutir em boa-fé as transferências de Dados Pessoais PF de e para o Reino Unido.</w:t>
        </w:r>
      </w:ins>
    </w:p>
    <w:p w14:paraId="0B96547A" w14:textId="77777777" w:rsidR="00F20C03" w:rsidRPr="00A067CA" w:rsidRDefault="00F20C03" w:rsidP="00F20C03">
      <w:pPr>
        <w:pStyle w:val="APPENDICES4"/>
        <w:numPr>
          <w:ilvl w:val="0"/>
          <w:numId w:val="0"/>
        </w:numPr>
        <w:spacing w:before="0" w:after="0" w:line="360" w:lineRule="auto"/>
        <w:rPr>
          <w:ins w:id="1779" w:author="Maria Teresa Pais" w:date="2018-10-09T15:46:00Z"/>
          <w:rFonts w:ascii="Arial Narrow" w:hAnsi="Arial Narrow" w:cstheme="minorHAnsi"/>
          <w:lang w:val="pt-PT"/>
        </w:rPr>
      </w:pPr>
    </w:p>
    <w:p w14:paraId="213376E2" w14:textId="77777777" w:rsidR="00F20C03" w:rsidRPr="00A067CA" w:rsidRDefault="00F20C03" w:rsidP="00F20C03">
      <w:pPr>
        <w:pStyle w:val="APPENDICES3"/>
        <w:spacing w:before="0" w:after="0" w:line="360" w:lineRule="auto"/>
        <w:ind w:left="0"/>
        <w:rPr>
          <w:ins w:id="1780" w:author="Maria Teresa Pais" w:date="2018-10-09T15:46:00Z"/>
          <w:rFonts w:ascii="Arial Narrow" w:hAnsi="Arial Narrow" w:cstheme="minorHAnsi"/>
          <w:b w:val="0"/>
        </w:rPr>
      </w:pPr>
      <w:ins w:id="1781" w:author="Maria Teresa Pais" w:date="2018-10-09T15:46:00Z">
        <w:r w:rsidRPr="00A067CA">
          <w:rPr>
            <w:rFonts w:ascii="Arial Narrow" w:hAnsi="Arial Narrow" w:cstheme="minorHAnsi"/>
            <w:b w:val="0"/>
            <w:lang w:val="pt-PT"/>
          </w:rPr>
          <w:t>Subcontratação</w:t>
        </w:r>
      </w:ins>
    </w:p>
    <w:p w14:paraId="4E64762C" w14:textId="77777777" w:rsidR="00F20C03" w:rsidRPr="00A067CA" w:rsidRDefault="00F20C03" w:rsidP="00F20C03">
      <w:pPr>
        <w:pStyle w:val="APPENDICES4"/>
        <w:spacing w:before="0" w:after="0" w:line="360" w:lineRule="auto"/>
        <w:rPr>
          <w:ins w:id="1782" w:author="Maria Teresa Pais" w:date="2018-10-09T15:46:00Z"/>
          <w:rFonts w:ascii="Arial Narrow" w:hAnsi="Arial Narrow" w:cstheme="minorHAnsi"/>
          <w:lang w:val="pt-PT"/>
        </w:rPr>
      </w:pPr>
      <w:ins w:id="1783" w:author="Maria Teresa Pais" w:date="2018-10-09T15:46:00Z">
        <w:r w:rsidRPr="00A067CA">
          <w:rPr>
            <w:rFonts w:ascii="Arial Narrow" w:hAnsi="Arial Narrow" w:cstheme="minorHAnsi"/>
            <w:bCs w:val="0"/>
            <w:lang w:val="pt-PT"/>
          </w:rPr>
          <w:t>A partir da Data de Entrada em Vigor do RGPD, o Fornecedor não subcontratará, em caso algum, qualquer das Atividades de Tratamento a outro Subcontratante (individualmente, um «</w:t>
        </w:r>
        <w:r w:rsidRPr="00A067CA">
          <w:rPr>
            <w:rFonts w:ascii="Arial Narrow" w:hAnsi="Arial Narrow" w:cstheme="minorHAnsi"/>
            <w:lang w:val="pt-PT"/>
          </w:rPr>
          <w:t>Subcontratante n-1</w:t>
        </w:r>
        <w:r w:rsidRPr="00A067CA">
          <w:rPr>
            <w:rFonts w:ascii="Arial Narrow" w:hAnsi="Arial Narrow" w:cstheme="minorHAnsi"/>
            <w:bCs w:val="0"/>
            <w:lang w:val="pt-PT"/>
          </w:rPr>
          <w:t>») sem autorização prévia por escrito do BANCO.</w:t>
        </w:r>
      </w:ins>
    </w:p>
    <w:p w14:paraId="7F16470E" w14:textId="77777777" w:rsidR="00F20C03" w:rsidRPr="00A067CA" w:rsidRDefault="00F20C03" w:rsidP="00F20C03">
      <w:pPr>
        <w:pStyle w:val="APPENDICES4"/>
        <w:spacing w:before="0" w:after="0" w:line="360" w:lineRule="auto"/>
        <w:rPr>
          <w:ins w:id="1784" w:author="Maria Teresa Pais" w:date="2018-10-09T15:46:00Z"/>
          <w:rFonts w:ascii="Arial Narrow" w:hAnsi="Arial Narrow" w:cstheme="minorHAnsi"/>
          <w:lang w:val="pt-PT"/>
        </w:rPr>
      </w:pPr>
      <w:ins w:id="1785" w:author="Maria Teresa Pais" w:date="2018-10-09T15:46:00Z">
        <w:r w:rsidRPr="00A067CA">
          <w:rPr>
            <w:rFonts w:ascii="Arial Narrow" w:hAnsi="Arial Narrow" w:cstheme="minorHAnsi"/>
            <w:bCs w:val="0"/>
            <w:lang w:val="pt-PT"/>
          </w:rPr>
          <w:t xml:space="preserve"> </w:t>
        </w:r>
        <w:bookmarkStart w:id="1786" w:name="_DV_M297"/>
        <w:bookmarkEnd w:id="1786"/>
        <w:r w:rsidRPr="00A067CA">
          <w:rPr>
            <w:rFonts w:ascii="Arial Narrow" w:hAnsi="Arial Narrow" w:cstheme="minorHAnsi"/>
            <w:bCs w:val="0"/>
            <w:lang w:val="pt-PT"/>
          </w:rPr>
          <w:t>Quando o Fornecedor colabora com um Subcontratante n-1 para a realização de atividades de tratamento específicas em nome do BANCO - incluindo aquelas já autorizadas antes do Acordo, o Fornecedor garantirá que as mesmas obrigações de proteção de dados estabelecidas no presente Acordo ou no Contrato são impostas ao Subcontratante n-1 através de um contrato («</w:t>
        </w:r>
        <w:r w:rsidRPr="00A067CA">
          <w:rPr>
            <w:rFonts w:ascii="Arial Narrow" w:hAnsi="Arial Narrow" w:cstheme="minorHAnsi"/>
            <w:lang w:val="pt-PT"/>
          </w:rPr>
          <w:t>Subcontrato de Atividades de Tratamento</w:t>
        </w:r>
        <w:r w:rsidRPr="00A067CA">
          <w:rPr>
            <w:rFonts w:ascii="Arial Narrow" w:hAnsi="Arial Narrow" w:cstheme="minorHAnsi"/>
            <w:bCs w:val="0"/>
            <w:lang w:val="pt-PT"/>
          </w:rPr>
          <w:t>»), designadamente oferecendo garantias suficientes de implementação de medidas técnicas e organiza</w:t>
        </w:r>
        <w:r>
          <w:rPr>
            <w:rFonts w:ascii="Arial Narrow" w:hAnsi="Arial Narrow" w:cstheme="minorHAnsi"/>
            <w:bCs w:val="0"/>
            <w:lang w:val="pt-PT"/>
          </w:rPr>
          <w:t>tivas</w:t>
        </w:r>
        <w:r w:rsidRPr="00A067CA">
          <w:rPr>
            <w:rFonts w:ascii="Arial Narrow" w:hAnsi="Arial Narrow" w:cstheme="minorHAnsi"/>
            <w:bCs w:val="0"/>
            <w:lang w:val="pt-PT"/>
          </w:rPr>
          <w:t xml:space="preserve"> de forma a que as Atividades de Tratamento respeitem os requisitos da Lei de Proteção de Dados da UE e (</w:t>
        </w:r>
        <w:proofErr w:type="spellStart"/>
        <w:r w:rsidRPr="00A067CA">
          <w:rPr>
            <w:rFonts w:ascii="Arial Narrow" w:hAnsi="Arial Narrow" w:cstheme="minorHAnsi"/>
            <w:bCs w:val="0"/>
            <w:lang w:val="pt-PT"/>
          </w:rPr>
          <w:t>ii</w:t>
        </w:r>
        <w:proofErr w:type="spellEnd"/>
        <w:r w:rsidRPr="00A067CA">
          <w:rPr>
            <w:rFonts w:ascii="Arial Narrow" w:hAnsi="Arial Narrow" w:cstheme="minorHAnsi"/>
            <w:bCs w:val="0"/>
            <w:lang w:val="pt-PT"/>
          </w:rPr>
          <w:t xml:space="preserve">) permitindo que o BANCO receba um relatório da auditoria realizada ao Subcontratante n-1. O Fornecedor disponibilizará ao BANCO, mediante pedido, uma cópia das disposições de proteção de dados, incluindo medidas de segurança, do Subcontrato de Atividades de Tratamento.  </w:t>
        </w:r>
      </w:ins>
    </w:p>
    <w:p w14:paraId="14B0D275" w14:textId="77777777" w:rsidR="00F20C03" w:rsidRPr="00A067CA" w:rsidRDefault="00F20C03" w:rsidP="00F20C03">
      <w:pPr>
        <w:pStyle w:val="APPENDICES4"/>
        <w:spacing w:before="0" w:after="0" w:line="360" w:lineRule="auto"/>
        <w:rPr>
          <w:ins w:id="1787" w:author="Maria Teresa Pais" w:date="2018-10-09T15:46:00Z"/>
          <w:rFonts w:ascii="Arial Narrow" w:hAnsi="Arial Narrow" w:cstheme="minorHAnsi"/>
          <w:lang w:val="pt-PT"/>
        </w:rPr>
      </w:pPr>
      <w:ins w:id="1788" w:author="Maria Teresa Pais" w:date="2018-10-09T15:46:00Z">
        <w:r w:rsidRPr="00A067CA">
          <w:rPr>
            <w:rFonts w:ascii="Arial Narrow" w:hAnsi="Arial Narrow" w:cstheme="minorHAnsi"/>
            <w:bCs w:val="0"/>
            <w:lang w:val="pt-PT"/>
          </w:rPr>
          <w:t>S</w:t>
        </w:r>
        <w:r>
          <w:rPr>
            <w:rFonts w:ascii="Arial Narrow" w:hAnsi="Arial Narrow" w:cstheme="minorHAnsi"/>
            <w:bCs w:val="0"/>
            <w:lang w:val="pt-PT"/>
          </w:rPr>
          <w:t>empre que o Subcontratante n-1 for</w:t>
        </w:r>
        <w:r w:rsidRPr="00A067CA">
          <w:rPr>
            <w:rFonts w:ascii="Arial Narrow" w:hAnsi="Arial Narrow" w:cstheme="minorHAnsi"/>
            <w:bCs w:val="0"/>
            <w:lang w:val="pt-PT"/>
          </w:rPr>
          <w:t xml:space="preserve"> incapaz de respeitar as suas obrigações ao processar os Dados Pessoais PF, o Fornecedor permanecerá totalmente responsável perante o BANCO pela execução do Subcontrato d</w:t>
        </w:r>
        <w:r>
          <w:rPr>
            <w:rFonts w:ascii="Arial Narrow" w:hAnsi="Arial Narrow" w:cstheme="minorHAnsi"/>
            <w:bCs w:val="0"/>
            <w:lang w:val="pt-PT"/>
          </w:rPr>
          <w:t>e Atividades de Tratamento</w:t>
        </w:r>
        <w:r w:rsidRPr="00A067CA">
          <w:rPr>
            <w:rFonts w:ascii="Arial Narrow" w:hAnsi="Arial Narrow" w:cstheme="minorHAnsi"/>
            <w:bCs w:val="0"/>
            <w:lang w:val="pt-PT"/>
          </w:rPr>
          <w:t xml:space="preserve"> e conformidade do Subcontratante n-1 com a Lei de Proteção de Dados da UE. O Fornecedor permanecerá responsável perante o BANCO por qualquer violação do presente Acordo ou do Contrato ou de qualquer Subcontrato de Atividades de Tratamento por parte dos seus subcontratantes diretos ou indiretos.</w:t>
        </w:r>
      </w:ins>
    </w:p>
    <w:p w14:paraId="5E869B68" w14:textId="77777777" w:rsidR="00F20C03" w:rsidRPr="00A067CA" w:rsidRDefault="00F20C03" w:rsidP="00F20C03">
      <w:pPr>
        <w:pStyle w:val="APPENDICES4"/>
        <w:numPr>
          <w:ilvl w:val="0"/>
          <w:numId w:val="0"/>
        </w:numPr>
        <w:spacing w:before="0" w:after="0" w:line="360" w:lineRule="auto"/>
        <w:rPr>
          <w:ins w:id="1789" w:author="Maria Teresa Pais" w:date="2018-10-09T15:46:00Z"/>
          <w:rFonts w:ascii="Arial Narrow" w:hAnsi="Arial Narrow" w:cstheme="minorHAnsi"/>
          <w:lang w:val="pt-PT"/>
        </w:rPr>
      </w:pPr>
    </w:p>
    <w:p w14:paraId="6D04DADE" w14:textId="77777777" w:rsidR="00F20C03" w:rsidRPr="00A067CA" w:rsidRDefault="00F20C03" w:rsidP="00F20C03">
      <w:pPr>
        <w:pStyle w:val="APPENDICES3"/>
        <w:spacing w:before="0" w:after="0" w:line="360" w:lineRule="auto"/>
        <w:ind w:left="0"/>
        <w:rPr>
          <w:ins w:id="1790" w:author="Maria Teresa Pais" w:date="2018-10-09T15:46:00Z"/>
          <w:rFonts w:ascii="Arial Narrow" w:hAnsi="Arial Narrow" w:cstheme="minorHAnsi"/>
          <w:b w:val="0"/>
          <w:lang w:val="pt-PT"/>
        </w:rPr>
      </w:pPr>
      <w:ins w:id="1791" w:author="Maria Teresa Pais" w:date="2018-10-09T15:46:00Z">
        <w:r w:rsidRPr="00A067CA">
          <w:rPr>
            <w:rFonts w:ascii="Arial Narrow" w:hAnsi="Arial Narrow" w:cstheme="minorHAnsi"/>
            <w:b w:val="0"/>
            <w:lang w:val="pt-PT"/>
          </w:rPr>
          <w:t>Cooperação e Direitos dos Titulares de Dados</w:t>
        </w:r>
      </w:ins>
    </w:p>
    <w:p w14:paraId="6E4D5AAD" w14:textId="77777777" w:rsidR="00F20C03" w:rsidRPr="00A067CA" w:rsidRDefault="00F20C03" w:rsidP="00F20C03">
      <w:pPr>
        <w:pStyle w:val="APPENDICES4"/>
        <w:spacing w:before="0" w:after="0" w:line="360" w:lineRule="auto"/>
        <w:rPr>
          <w:ins w:id="1792" w:author="Maria Teresa Pais" w:date="2018-10-09T15:46:00Z"/>
          <w:rFonts w:ascii="Arial Narrow" w:hAnsi="Arial Narrow" w:cstheme="minorHAnsi"/>
          <w:lang w:val="pt-PT"/>
        </w:rPr>
      </w:pPr>
      <w:ins w:id="1793" w:author="Maria Teresa Pais" w:date="2018-10-09T15:46:00Z">
        <w:r w:rsidRPr="00A067CA">
          <w:rPr>
            <w:rFonts w:ascii="Arial Narrow" w:hAnsi="Arial Narrow" w:cstheme="minorHAnsi"/>
            <w:bCs w:val="0"/>
            <w:lang w:val="pt-PT"/>
          </w:rPr>
          <w:t xml:space="preserve">O Fornecedor comunicará as informações de contacto do seu </w:t>
        </w:r>
        <w:r>
          <w:rPr>
            <w:rFonts w:ascii="Arial Narrow" w:hAnsi="Arial Narrow" w:cstheme="minorHAnsi"/>
            <w:bCs w:val="0"/>
            <w:lang w:val="pt-PT"/>
          </w:rPr>
          <w:t>Encarregado de Proteção de Dados (E</w:t>
        </w:r>
        <w:r w:rsidRPr="00A067CA">
          <w:rPr>
            <w:rFonts w:ascii="Arial Narrow" w:hAnsi="Arial Narrow" w:cstheme="minorHAnsi"/>
            <w:bCs w:val="0"/>
            <w:lang w:val="pt-PT"/>
          </w:rPr>
          <w:t>PD</w:t>
        </w:r>
        <w:r>
          <w:rPr>
            <w:rFonts w:ascii="Arial Narrow" w:hAnsi="Arial Narrow" w:cstheme="minorHAnsi"/>
            <w:bCs w:val="0"/>
            <w:lang w:val="pt-PT"/>
          </w:rPr>
          <w:t>)</w:t>
        </w:r>
        <w:r w:rsidRPr="00A067CA">
          <w:rPr>
            <w:rFonts w:ascii="Arial Narrow" w:hAnsi="Arial Narrow" w:cstheme="minorHAnsi"/>
            <w:bCs w:val="0"/>
            <w:lang w:val="pt-PT"/>
          </w:rPr>
          <w:t xml:space="preserve"> sempre que um </w:t>
        </w:r>
        <w:r>
          <w:rPr>
            <w:rFonts w:ascii="Arial Narrow" w:hAnsi="Arial Narrow" w:cstheme="minorHAnsi"/>
            <w:bCs w:val="0"/>
            <w:lang w:val="pt-PT"/>
          </w:rPr>
          <w:t>E</w:t>
        </w:r>
        <w:r w:rsidRPr="00A067CA">
          <w:rPr>
            <w:rFonts w:ascii="Arial Narrow" w:hAnsi="Arial Narrow" w:cstheme="minorHAnsi"/>
            <w:bCs w:val="0"/>
            <w:lang w:val="pt-PT"/>
          </w:rPr>
          <w:t>PD tiver sido designado.</w:t>
        </w:r>
      </w:ins>
    </w:p>
    <w:p w14:paraId="289C8B92" w14:textId="77777777" w:rsidR="00F20C03" w:rsidRPr="00A067CA" w:rsidRDefault="00F20C03" w:rsidP="00F20C03">
      <w:pPr>
        <w:pStyle w:val="APPENDICES4"/>
        <w:spacing w:before="0" w:after="0" w:line="360" w:lineRule="auto"/>
        <w:rPr>
          <w:ins w:id="1794" w:author="Maria Teresa Pais" w:date="2018-10-09T15:46:00Z"/>
          <w:rFonts w:ascii="Arial Narrow" w:hAnsi="Arial Narrow" w:cstheme="minorHAnsi"/>
          <w:lang w:val="pt-PT"/>
        </w:rPr>
      </w:pPr>
      <w:ins w:id="1795" w:author="Maria Teresa Pais" w:date="2018-10-09T15:46:00Z">
        <w:r w:rsidRPr="00A067CA">
          <w:rPr>
            <w:rFonts w:ascii="Arial Narrow" w:hAnsi="Arial Narrow" w:cstheme="minorHAnsi"/>
            <w:bCs w:val="0"/>
            <w:lang w:val="pt-PT"/>
          </w:rPr>
          <w:t xml:space="preserve">Tendo em consideração a natureza das Atividades de Tratamento, o Fornecedor prestará assistência ao BANCO, através de medidas técnicas e organizacionais adequadas, tanto quanto possível, para o cumprimento da obrigação do BANCO de responder a pedidos para o exercício dos direitos dos titulares de dados previsto na Lei </w:t>
        </w:r>
        <w:r>
          <w:rPr>
            <w:rFonts w:ascii="Arial Narrow" w:hAnsi="Arial Narrow" w:cstheme="minorHAnsi"/>
            <w:bCs w:val="0"/>
            <w:lang w:val="pt-PT"/>
          </w:rPr>
          <w:t>de Proteção de Dados da UE</w:t>
        </w:r>
        <w:r w:rsidRPr="00A067CA">
          <w:rPr>
            <w:rFonts w:ascii="Arial Narrow" w:hAnsi="Arial Narrow" w:cstheme="minorHAnsi"/>
            <w:bCs w:val="0"/>
            <w:lang w:val="pt-PT"/>
          </w:rPr>
          <w:t>, nomeadamente aqueles definidos no capítulo 3 do RGPD.</w:t>
        </w:r>
      </w:ins>
    </w:p>
    <w:p w14:paraId="18A32919" w14:textId="77777777" w:rsidR="00F20C03" w:rsidRPr="00A94335" w:rsidRDefault="00F20C03" w:rsidP="00F20C03">
      <w:pPr>
        <w:pStyle w:val="APPENDICES4"/>
        <w:spacing w:before="0" w:after="0" w:line="360" w:lineRule="auto"/>
        <w:rPr>
          <w:ins w:id="1796" w:author="Maria Teresa Pais" w:date="2018-10-09T15:46:00Z"/>
          <w:rFonts w:ascii="Arial Narrow" w:hAnsi="Arial Narrow" w:cstheme="minorHAnsi"/>
          <w:lang w:val="pt-PT"/>
        </w:rPr>
      </w:pPr>
      <w:ins w:id="1797" w:author="Maria Teresa Pais" w:date="2018-10-09T15:46:00Z">
        <w:r w:rsidRPr="00A067CA">
          <w:rPr>
            <w:rFonts w:ascii="Arial Narrow" w:hAnsi="Arial Narrow" w:cstheme="minorHAnsi"/>
            <w:bCs w:val="0"/>
            <w:lang w:val="pt-PT"/>
          </w:rPr>
          <w:t>O Fornecedor notificará o BANCO de qualquer pedido realizado por um Titular de Dados («</w:t>
        </w:r>
        <w:r w:rsidRPr="00A067CA">
          <w:rPr>
            <w:rFonts w:ascii="Arial Narrow" w:hAnsi="Arial Narrow" w:cstheme="minorHAnsi"/>
            <w:lang w:val="pt-PT"/>
          </w:rPr>
          <w:t>Pedido de Titular de Dados</w:t>
        </w:r>
        <w:r w:rsidRPr="00A067CA">
          <w:rPr>
            <w:rFonts w:ascii="Arial Narrow" w:hAnsi="Arial Narrow" w:cstheme="minorHAnsi"/>
            <w:bCs w:val="0"/>
            <w:lang w:val="pt-PT"/>
          </w:rPr>
          <w:t>»).</w:t>
        </w:r>
      </w:ins>
    </w:p>
    <w:p w14:paraId="466C5B61" w14:textId="77777777" w:rsidR="00F20C03" w:rsidRPr="00A94335" w:rsidRDefault="00F20C03" w:rsidP="00F20C03">
      <w:pPr>
        <w:pStyle w:val="APPENDICES4"/>
        <w:spacing w:before="0" w:after="0" w:line="360" w:lineRule="auto"/>
        <w:rPr>
          <w:ins w:id="1798" w:author="Maria Teresa Pais" w:date="2018-10-09T15:46:00Z"/>
          <w:rFonts w:ascii="Arial Narrow" w:hAnsi="Arial Narrow" w:cstheme="minorHAnsi"/>
          <w:lang w:val="pt-PT"/>
        </w:rPr>
      </w:pPr>
      <w:ins w:id="1799" w:author="Maria Teresa Pais" w:date="2018-10-09T15:46:00Z">
        <w:r w:rsidRPr="00A94335">
          <w:rPr>
            <w:rFonts w:ascii="Arial Narrow" w:hAnsi="Arial Narrow" w:cstheme="minorHAnsi"/>
            <w:bCs w:val="0"/>
            <w:lang w:val="pt-PT"/>
          </w:rPr>
          <w:t>Se necessário, o Fornecedor responderá com a devida diligência e por escrito a qualquer pedido razoável do BANCO, incluindo Pedido de Titular de Dados, o mais brevemente possível, e, de qualquer modo, no prazo de cinco (5) dias úteis a partir do pedido.</w:t>
        </w:r>
      </w:ins>
    </w:p>
    <w:p w14:paraId="45FA7407" w14:textId="77777777" w:rsidR="00F20C03" w:rsidRPr="00A94335" w:rsidRDefault="00F20C03" w:rsidP="00F20C03">
      <w:pPr>
        <w:pStyle w:val="APPENDICES4"/>
        <w:spacing w:before="0" w:after="0" w:line="360" w:lineRule="auto"/>
        <w:rPr>
          <w:ins w:id="1800" w:author="Maria Teresa Pais" w:date="2018-10-09T15:46:00Z"/>
          <w:rFonts w:ascii="Arial Narrow" w:hAnsi="Arial Narrow" w:cstheme="minorHAnsi"/>
          <w:lang w:val="pt-PT"/>
        </w:rPr>
      </w:pPr>
      <w:ins w:id="1801" w:author="Maria Teresa Pais" w:date="2018-10-09T15:46:00Z">
        <w:r w:rsidRPr="00A94335">
          <w:rPr>
            <w:rFonts w:ascii="Arial Narrow" w:hAnsi="Arial Narrow"/>
            <w:lang w:val="pt-PT"/>
          </w:rPr>
          <w:t xml:space="preserve">O Fornecedor cooperará, mediante pedido do BANCO, </w:t>
        </w:r>
        <w:r w:rsidRPr="00A94335">
          <w:rPr>
            <w:rFonts w:ascii="Arial Narrow" w:hAnsi="Arial Narrow" w:cstheme="minorHAnsi"/>
            <w:bCs w:val="0"/>
            <w:lang w:val="pt-PT"/>
          </w:rPr>
          <w:t xml:space="preserve">nas interações que este realize </w:t>
        </w:r>
        <w:r w:rsidRPr="00A94335">
          <w:rPr>
            <w:rFonts w:ascii="Arial Narrow" w:hAnsi="Arial Narrow"/>
            <w:lang w:val="pt-PT"/>
          </w:rPr>
          <w:t>com as Autoridades de Controlo Competentes na execução das suas tarefas.</w:t>
        </w:r>
      </w:ins>
    </w:p>
    <w:p w14:paraId="3441F793" w14:textId="77777777" w:rsidR="00F20C03" w:rsidRPr="00A067CA" w:rsidRDefault="00F20C03" w:rsidP="00F20C03">
      <w:pPr>
        <w:pStyle w:val="APPENDICES4"/>
        <w:spacing w:before="0" w:after="0" w:line="360" w:lineRule="auto"/>
        <w:rPr>
          <w:ins w:id="1802" w:author="Maria Teresa Pais" w:date="2018-10-09T15:46:00Z"/>
          <w:rFonts w:ascii="Arial Narrow" w:hAnsi="Arial Narrow" w:cstheme="minorHAnsi"/>
          <w:lang w:val="pt-PT"/>
        </w:rPr>
      </w:pPr>
      <w:ins w:id="1803" w:author="Maria Teresa Pais" w:date="2018-10-09T15:46:00Z">
        <w:r w:rsidRPr="00A067CA">
          <w:rPr>
            <w:rFonts w:ascii="Arial Narrow" w:hAnsi="Arial Narrow" w:cstheme="minorHAnsi"/>
            <w:bCs w:val="0"/>
            <w:lang w:val="pt-PT"/>
          </w:rPr>
          <w:t xml:space="preserve">No caso de um tribunal e/ou Autoridade de </w:t>
        </w:r>
        <w:r>
          <w:rPr>
            <w:rFonts w:ascii="Arial Narrow" w:hAnsi="Arial Narrow" w:cstheme="minorHAnsi"/>
            <w:bCs w:val="0"/>
            <w:lang w:val="pt-PT"/>
          </w:rPr>
          <w:t>Controlo</w:t>
        </w:r>
        <w:r w:rsidRPr="00A067CA">
          <w:rPr>
            <w:rFonts w:ascii="Arial Narrow" w:hAnsi="Arial Narrow" w:cstheme="minorHAnsi"/>
            <w:bCs w:val="0"/>
            <w:lang w:val="pt-PT"/>
          </w:rPr>
          <w:t xml:space="preserve"> instaurar(em) processos contra uma Parte, a outra Parte cooperará de boa-fé e sem demora injustificada no sentido de prestar assistência, sem custos adicionais, na medida em que tal apoio seja necessário durante os referidos processos.</w:t>
        </w:r>
      </w:ins>
    </w:p>
    <w:p w14:paraId="61C3A3BC" w14:textId="77777777" w:rsidR="00F20C03" w:rsidRPr="00A067CA" w:rsidRDefault="00F20C03" w:rsidP="00F20C03">
      <w:pPr>
        <w:pStyle w:val="APPENDICES4"/>
        <w:spacing w:before="0" w:after="0" w:line="360" w:lineRule="auto"/>
        <w:rPr>
          <w:ins w:id="1804" w:author="Maria Teresa Pais" w:date="2018-10-09T15:46:00Z"/>
          <w:rFonts w:ascii="Arial Narrow" w:hAnsi="Arial Narrow" w:cstheme="minorHAnsi"/>
          <w:lang w:val="pt-PT"/>
        </w:rPr>
      </w:pPr>
      <w:ins w:id="1805" w:author="Maria Teresa Pais" w:date="2018-10-09T15:46:00Z">
        <w:r w:rsidRPr="00A067CA">
          <w:rPr>
            <w:rFonts w:ascii="Arial Narrow" w:hAnsi="Arial Narrow" w:cstheme="minorHAnsi"/>
            <w:bCs w:val="0"/>
            <w:lang w:val="pt-PT"/>
          </w:rPr>
          <w:t>Em termos gerais, o Fornecedor oferecerá cooperação e disponibilizará toda a informação necessária ao BANCO para demonstrar conformidade com as obrigações estabelecidas na presente Cláusula e permitirá e contribuirá para (i) auditorias, incluindo inspeções, conduzidas pelo BANCO ou por qualquer pessoa mandatada pelo BANCO, em conformidade com a Secção «Auditoria» da presente Cláusula; e (</w:t>
        </w:r>
        <w:proofErr w:type="spellStart"/>
        <w:r w:rsidRPr="00A067CA">
          <w:rPr>
            <w:rFonts w:ascii="Arial Narrow" w:hAnsi="Arial Narrow" w:cstheme="minorHAnsi"/>
            <w:bCs w:val="0"/>
            <w:lang w:val="pt-PT"/>
          </w:rPr>
          <w:t>ii</w:t>
        </w:r>
        <w:proofErr w:type="spellEnd"/>
        <w:r w:rsidRPr="00A067CA">
          <w:rPr>
            <w:rFonts w:ascii="Arial Narrow" w:hAnsi="Arial Narrow" w:cstheme="minorHAnsi"/>
            <w:bCs w:val="0"/>
            <w:lang w:val="pt-PT"/>
          </w:rPr>
          <w:t>) realização de avaliações de impacto e consultas prévias, consoante o caso.</w:t>
        </w:r>
      </w:ins>
    </w:p>
    <w:p w14:paraId="296D3B44" w14:textId="77777777" w:rsidR="00F20C03" w:rsidRPr="00A067CA" w:rsidRDefault="00F20C03" w:rsidP="00F20C03">
      <w:pPr>
        <w:pStyle w:val="APPENDICES4"/>
        <w:numPr>
          <w:ilvl w:val="0"/>
          <w:numId w:val="0"/>
        </w:numPr>
        <w:spacing w:before="0" w:after="0" w:line="360" w:lineRule="auto"/>
        <w:rPr>
          <w:ins w:id="1806" w:author="Maria Teresa Pais" w:date="2018-10-09T15:46:00Z"/>
          <w:rFonts w:ascii="Arial Narrow" w:hAnsi="Arial Narrow" w:cstheme="minorHAnsi"/>
          <w:lang w:val="pt-PT"/>
        </w:rPr>
      </w:pPr>
    </w:p>
    <w:p w14:paraId="5E875C9E" w14:textId="77777777" w:rsidR="00F20C03" w:rsidRPr="00A067CA" w:rsidRDefault="00F20C03" w:rsidP="00F20C03">
      <w:pPr>
        <w:pStyle w:val="APPENDICES3"/>
        <w:spacing w:before="0" w:after="0" w:line="360" w:lineRule="auto"/>
        <w:ind w:left="0"/>
        <w:rPr>
          <w:ins w:id="1807" w:author="Maria Teresa Pais" w:date="2018-10-09T15:46:00Z"/>
          <w:rFonts w:ascii="Arial Narrow" w:hAnsi="Arial Narrow" w:cstheme="minorHAnsi"/>
          <w:b w:val="0"/>
        </w:rPr>
      </w:pPr>
      <w:ins w:id="1808" w:author="Maria Teresa Pais" w:date="2018-10-09T15:46:00Z">
        <w:r w:rsidRPr="00A067CA">
          <w:rPr>
            <w:rFonts w:ascii="Arial Narrow" w:hAnsi="Arial Narrow" w:cstheme="minorHAnsi"/>
            <w:b w:val="0"/>
            <w:lang w:val="pt-PT"/>
          </w:rPr>
          <w:t>Auditoria</w:t>
        </w:r>
      </w:ins>
    </w:p>
    <w:p w14:paraId="09F90D17" w14:textId="77777777" w:rsidR="00F20C03" w:rsidRPr="00A067CA" w:rsidRDefault="00F20C03" w:rsidP="00F20C03">
      <w:pPr>
        <w:pStyle w:val="APPENDICES4"/>
        <w:spacing w:before="0" w:after="0" w:line="360" w:lineRule="auto"/>
        <w:rPr>
          <w:ins w:id="1809" w:author="Maria Teresa Pais" w:date="2018-10-09T15:46:00Z"/>
          <w:rFonts w:ascii="Arial Narrow" w:hAnsi="Arial Narrow" w:cstheme="minorHAnsi"/>
          <w:lang w:val="pt-PT"/>
        </w:rPr>
      </w:pPr>
      <w:ins w:id="1810" w:author="Maria Teresa Pais" w:date="2018-10-09T15:46:00Z">
        <w:r w:rsidRPr="00A067CA">
          <w:rPr>
            <w:rFonts w:ascii="Arial Narrow" w:hAnsi="Arial Narrow" w:cstheme="minorHAnsi"/>
            <w:bCs w:val="0"/>
            <w:lang w:val="pt-PT"/>
          </w:rPr>
          <w:t>O BANCO reserva-se o direito de realizar, a qualquer momento e às suas custas, uma auditoria à execução das Atividades de Tratamento e à conformidade com as obrigações impostas ao Fornecedor pelo presente Contrato, por uma equipa de auditores internos ou por pessoas autorizadas pelo BANCO, sujeitas a sigilo profissional, e desde que os auditores não sejam concorrentes do Fornecedor, salvo se forem nomeados por uma autoridade judicial ou reguladora.</w:t>
        </w:r>
      </w:ins>
    </w:p>
    <w:p w14:paraId="3277F037" w14:textId="77777777" w:rsidR="00F20C03" w:rsidRPr="00A067CA" w:rsidRDefault="00F20C03" w:rsidP="00F20C03">
      <w:pPr>
        <w:pStyle w:val="APPENDICES4"/>
        <w:spacing w:before="0" w:after="0" w:line="360" w:lineRule="auto"/>
        <w:rPr>
          <w:ins w:id="1811" w:author="Maria Teresa Pais" w:date="2018-10-09T15:46:00Z"/>
          <w:rFonts w:ascii="Arial Narrow" w:hAnsi="Arial Narrow" w:cstheme="minorHAnsi"/>
          <w:lang w:val="pt-PT"/>
        </w:rPr>
      </w:pPr>
      <w:ins w:id="1812" w:author="Maria Teresa Pais" w:date="2018-10-09T15:46:00Z">
        <w:r w:rsidRPr="00A067CA">
          <w:rPr>
            <w:rFonts w:ascii="Arial Narrow" w:hAnsi="Arial Narrow" w:cstheme="minorHAnsi"/>
            <w:bCs w:val="0"/>
            <w:lang w:val="pt-PT"/>
          </w:rPr>
          <w:t>Caso o relatório da auditoria indique falhas na execução das Atividades de Tratamento por parte do Fornecedor, as Partes reunir-se-ão para elaborar um plano de ação a ser implementado. Se as Partes não chegarem a acordo sobre um plano de ação ou se o Fornecedor não respeitar o plano de ação definido, o</w:t>
        </w:r>
        <w:r>
          <w:rPr>
            <w:rFonts w:ascii="Arial Narrow" w:hAnsi="Arial Narrow" w:cstheme="minorHAnsi"/>
            <w:bCs w:val="0"/>
            <w:lang w:val="pt-PT"/>
          </w:rPr>
          <w:t xml:space="preserve"> BANCO terá direito a resolver </w:t>
        </w:r>
        <w:r w:rsidRPr="00A067CA">
          <w:rPr>
            <w:rFonts w:ascii="Arial Narrow" w:hAnsi="Arial Narrow" w:cstheme="minorHAnsi"/>
            <w:bCs w:val="0"/>
            <w:lang w:val="pt-PT"/>
          </w:rPr>
          <w:t>o Contrato Atualizado em questão imediatamente, nos termos estipulados no Contrato Atualizado aplicável. Nesta situação, as Partes determinarão o término dos Serviços nos termos do Contrato Atualizado correspondente e acordarão, por acordo mútuo, os montantes pendentes em dívida ao Fornecedor.</w:t>
        </w:r>
      </w:ins>
    </w:p>
    <w:p w14:paraId="3E47450C" w14:textId="77777777" w:rsidR="00F20C03" w:rsidRPr="00A067CA" w:rsidRDefault="00F20C03" w:rsidP="00F20C03">
      <w:pPr>
        <w:pStyle w:val="APPENDICES4"/>
        <w:spacing w:before="0" w:after="0" w:line="360" w:lineRule="auto"/>
        <w:rPr>
          <w:ins w:id="1813" w:author="Maria Teresa Pais" w:date="2018-10-09T15:46:00Z"/>
          <w:rFonts w:ascii="Arial Narrow" w:hAnsi="Arial Narrow" w:cstheme="minorHAnsi"/>
          <w:lang w:val="pt-PT"/>
        </w:rPr>
      </w:pPr>
      <w:ins w:id="1814" w:author="Maria Teresa Pais" w:date="2018-10-09T15:46:00Z">
        <w:r w:rsidRPr="00A067CA">
          <w:rPr>
            <w:rFonts w:ascii="Arial Narrow" w:hAnsi="Arial Narrow" w:cstheme="minorHAnsi"/>
            <w:bCs w:val="0"/>
            <w:lang w:val="pt-PT"/>
          </w:rPr>
          <w:t>Para implementar este direito de auditoria, o BANCO notificará o Fornecedor, por carta registada com aviso de receção, com uma antecedência mínima de cinco (5) dias consecutivos. O BANCO notificará o Fornecedor da identidade do órgão de auditoria selecionado sempre que órgão de auditoria selecionado for um terceiro.</w:t>
        </w:r>
      </w:ins>
    </w:p>
    <w:p w14:paraId="4F30B9BF" w14:textId="77777777" w:rsidR="00F20C03" w:rsidRPr="00A067CA" w:rsidRDefault="00F20C03" w:rsidP="00F20C03">
      <w:pPr>
        <w:pStyle w:val="APPENDICES4"/>
        <w:spacing w:before="0" w:after="0" w:line="360" w:lineRule="auto"/>
        <w:rPr>
          <w:ins w:id="1815" w:author="Maria Teresa Pais" w:date="2018-10-09T15:46:00Z"/>
          <w:rFonts w:ascii="Arial Narrow" w:hAnsi="Arial Narrow" w:cstheme="minorHAnsi"/>
          <w:lang w:val="pt-PT"/>
        </w:rPr>
      </w:pPr>
      <w:ins w:id="1816" w:author="Maria Teresa Pais" w:date="2018-10-09T15:46:00Z">
        <w:r w:rsidRPr="00A067CA">
          <w:rPr>
            <w:rFonts w:ascii="Arial Narrow" w:hAnsi="Arial Narrow" w:cstheme="minorHAnsi"/>
            <w:bCs w:val="0"/>
            <w:lang w:val="pt-PT"/>
          </w:rPr>
          <w:t>O Fornecedor colaborará de boa-fé com qualquer auditor nomeado ao abrigo da presente Cláusula. O Fornecedor autorizará o BANCO ou os seus agentes, sempre que o BANCO considere necessário, a aceder, conforme adequado, a qualquer informação relativa às Atividades de Tratamento, na condição de que o Fornecedor respeite os regulamentos sobre a comunicação de informação. O Fornecedor colaborará e responderá a todas as perguntas e dará acesso a todas as ferramentas e recursos necessários para a auditoria. A auditoria será realizada de modo a não interferir, tanto quanto possível, na execução das Atividades de Tratamento.</w:t>
        </w:r>
      </w:ins>
    </w:p>
    <w:p w14:paraId="1B52ACCE" w14:textId="77777777" w:rsidR="00F20C03" w:rsidRPr="00A067CA" w:rsidRDefault="00F20C03" w:rsidP="00F20C03">
      <w:pPr>
        <w:pStyle w:val="APPENDICES4"/>
        <w:spacing w:before="0" w:after="0" w:line="360" w:lineRule="auto"/>
        <w:rPr>
          <w:ins w:id="1817" w:author="Maria Teresa Pais" w:date="2018-10-09T15:46:00Z"/>
          <w:rFonts w:ascii="Arial Narrow" w:hAnsi="Arial Narrow" w:cstheme="minorHAnsi"/>
          <w:lang w:val="pt-PT"/>
        </w:rPr>
      </w:pPr>
      <w:ins w:id="1818" w:author="Maria Teresa Pais" w:date="2018-10-09T15:46:00Z">
        <w:r w:rsidRPr="00A067CA">
          <w:rPr>
            <w:rFonts w:ascii="Arial Narrow" w:hAnsi="Arial Narrow" w:cstheme="minorHAnsi"/>
            <w:bCs w:val="0"/>
            <w:lang w:val="pt-PT"/>
          </w:rPr>
          <w:t>A execução de qualquer auditoria não constituirá ou será interpretada, em caso algum, como uma interferência do BANCO nos Serviços, ou reduzirá a responsabilidade do Fornecedor.</w:t>
        </w:r>
      </w:ins>
    </w:p>
    <w:p w14:paraId="4DBC1B33" w14:textId="77777777" w:rsidR="00F20C03" w:rsidRPr="00A067CA" w:rsidRDefault="00F20C03" w:rsidP="00F20C03">
      <w:pPr>
        <w:pStyle w:val="APPENDICES4"/>
        <w:spacing w:before="0" w:after="0" w:line="360" w:lineRule="auto"/>
        <w:rPr>
          <w:ins w:id="1819" w:author="Maria Teresa Pais" w:date="2018-10-09T15:46:00Z"/>
          <w:rFonts w:ascii="Arial Narrow" w:hAnsi="Arial Narrow" w:cstheme="minorHAnsi"/>
          <w:lang w:val="pt-PT"/>
        </w:rPr>
      </w:pPr>
      <w:ins w:id="1820" w:author="Maria Teresa Pais" w:date="2018-10-09T15:46:00Z">
        <w:r w:rsidRPr="00A067CA">
          <w:rPr>
            <w:rFonts w:ascii="Arial Narrow" w:hAnsi="Arial Narrow" w:cstheme="minorHAnsi"/>
            <w:lang w:val="pt-PT"/>
          </w:rPr>
          <w:t xml:space="preserve">Caso a Autoridade de </w:t>
        </w:r>
        <w:r>
          <w:rPr>
            <w:rFonts w:ascii="Arial Narrow" w:hAnsi="Arial Narrow" w:cstheme="minorHAnsi"/>
            <w:lang w:val="pt-PT"/>
          </w:rPr>
          <w:t>Controlo</w:t>
        </w:r>
        <w:r w:rsidRPr="00A067CA">
          <w:rPr>
            <w:rFonts w:ascii="Arial Narrow" w:hAnsi="Arial Narrow" w:cstheme="minorHAnsi"/>
            <w:lang w:val="pt-PT"/>
          </w:rPr>
          <w:t xml:space="preserve"> solicite acesso ao relatório da auditoria efetuada ao Fornecedor, o Fornecedor concorda que o BANCO pode permitir o acesso ao relatório por parte da Autoridade de </w:t>
        </w:r>
        <w:r>
          <w:rPr>
            <w:rFonts w:ascii="Arial Narrow" w:hAnsi="Arial Narrow" w:cstheme="minorHAnsi"/>
            <w:lang w:val="pt-PT"/>
          </w:rPr>
          <w:t>Controlo</w:t>
        </w:r>
        <w:r w:rsidRPr="00A067CA">
          <w:rPr>
            <w:rFonts w:ascii="Arial Narrow" w:hAnsi="Arial Narrow" w:cstheme="minorHAnsi"/>
            <w:lang w:val="pt-PT"/>
          </w:rPr>
          <w:t xml:space="preserve"> ou respetivo(s) representante(s).</w:t>
        </w:r>
      </w:ins>
    </w:p>
    <w:p w14:paraId="446C4E7E" w14:textId="77777777" w:rsidR="00F20C03" w:rsidRPr="00A067CA" w:rsidRDefault="00F20C03" w:rsidP="00F20C03">
      <w:pPr>
        <w:pStyle w:val="APPENDICES4"/>
        <w:numPr>
          <w:ilvl w:val="0"/>
          <w:numId w:val="0"/>
        </w:numPr>
        <w:spacing w:before="0" w:after="0" w:line="360" w:lineRule="auto"/>
        <w:rPr>
          <w:ins w:id="1821" w:author="Maria Teresa Pais" w:date="2018-10-09T15:46:00Z"/>
          <w:rFonts w:ascii="Arial Narrow" w:hAnsi="Arial Narrow" w:cstheme="minorHAnsi"/>
          <w:lang w:val="pt-PT"/>
        </w:rPr>
      </w:pPr>
    </w:p>
    <w:p w14:paraId="0A0BFEE2" w14:textId="77777777" w:rsidR="00F20C03" w:rsidRPr="00A067CA" w:rsidRDefault="00F20C03" w:rsidP="00F20C03">
      <w:pPr>
        <w:pStyle w:val="APPENDICES3"/>
        <w:spacing w:before="0" w:after="0" w:line="360" w:lineRule="auto"/>
        <w:ind w:left="0"/>
        <w:rPr>
          <w:ins w:id="1822" w:author="Maria Teresa Pais" w:date="2018-10-09T15:46:00Z"/>
          <w:rFonts w:ascii="Arial Narrow" w:hAnsi="Arial Narrow" w:cstheme="minorHAnsi"/>
          <w:b w:val="0"/>
        </w:rPr>
      </w:pPr>
      <w:ins w:id="1823" w:author="Maria Teresa Pais" w:date="2018-10-09T15:46:00Z">
        <w:r w:rsidRPr="00A067CA">
          <w:rPr>
            <w:rFonts w:ascii="Arial Narrow" w:hAnsi="Arial Narrow" w:cstheme="minorHAnsi"/>
            <w:b w:val="0"/>
            <w:lang w:val="pt-PT"/>
          </w:rPr>
          <w:t>Cessação dos Serviços</w:t>
        </w:r>
      </w:ins>
    </w:p>
    <w:p w14:paraId="093DE60B" w14:textId="77777777" w:rsidR="00F20C03" w:rsidRPr="00A067CA" w:rsidRDefault="00F20C03" w:rsidP="00F20C03">
      <w:pPr>
        <w:pStyle w:val="APPENDICES4"/>
        <w:spacing w:before="0" w:after="0" w:line="360" w:lineRule="auto"/>
        <w:rPr>
          <w:ins w:id="1824" w:author="Maria Teresa Pais" w:date="2018-10-09T15:46:00Z"/>
          <w:rFonts w:ascii="Arial Narrow" w:hAnsi="Arial Narrow" w:cstheme="minorHAnsi"/>
          <w:lang w:val="pt-PT"/>
        </w:rPr>
      </w:pPr>
      <w:ins w:id="1825" w:author="Maria Teresa Pais" w:date="2018-10-09T15:46:00Z">
        <w:r w:rsidRPr="00A067CA">
          <w:rPr>
            <w:rFonts w:ascii="Arial Narrow" w:hAnsi="Arial Narrow" w:cstheme="minorHAnsi"/>
            <w:bCs w:val="0"/>
            <w:lang w:val="pt-PT"/>
          </w:rPr>
          <w:t>Por opção do BANCO, o Fornecedor eliminará ou devolverá todos os Dados Pessoais PF, no formato e dentro do prazo definidos oportunamente pelo BANCO, após o término da prestação de Serviços relacionados com as Atividades de Tratamento, e eliminará as cópias existentes, salvo se a Lei de Proteção</w:t>
        </w:r>
        <w:r>
          <w:rPr>
            <w:rFonts w:ascii="Arial Narrow" w:hAnsi="Arial Narrow" w:cstheme="minorHAnsi"/>
            <w:bCs w:val="0"/>
            <w:lang w:val="pt-PT"/>
          </w:rPr>
          <w:t xml:space="preserve"> de Dados da UE exigir a conservação </w:t>
        </w:r>
        <w:r w:rsidRPr="00A067CA">
          <w:rPr>
            <w:rFonts w:ascii="Arial Narrow" w:hAnsi="Arial Narrow" w:cstheme="minorHAnsi"/>
            <w:bCs w:val="0"/>
            <w:lang w:val="pt-PT"/>
          </w:rPr>
          <w:t>dos Dados Pessoais PF.</w:t>
        </w:r>
      </w:ins>
    </w:p>
    <w:p w14:paraId="26AEE17B" w14:textId="77777777" w:rsidR="00F20C03" w:rsidRPr="00A067CA" w:rsidRDefault="00F20C03" w:rsidP="00F20C03">
      <w:pPr>
        <w:pStyle w:val="APPENDICES4"/>
        <w:numPr>
          <w:ilvl w:val="0"/>
          <w:numId w:val="0"/>
        </w:numPr>
        <w:spacing w:before="0" w:after="0" w:line="360" w:lineRule="auto"/>
        <w:rPr>
          <w:ins w:id="1826" w:author="Maria Teresa Pais" w:date="2018-10-09T15:46:00Z"/>
          <w:rFonts w:ascii="Arial Narrow" w:hAnsi="Arial Narrow" w:cstheme="minorHAnsi"/>
          <w:lang w:val="pt-PT"/>
        </w:rPr>
      </w:pPr>
    </w:p>
    <w:p w14:paraId="1E0CE8FA" w14:textId="77777777" w:rsidR="00F20C03" w:rsidRPr="00A067CA" w:rsidRDefault="00F20C03" w:rsidP="00F20C03">
      <w:pPr>
        <w:pStyle w:val="APPENDICES3"/>
        <w:spacing w:before="0" w:after="0" w:line="360" w:lineRule="auto"/>
        <w:ind w:left="0"/>
        <w:rPr>
          <w:ins w:id="1827" w:author="Maria Teresa Pais" w:date="2018-10-09T15:46:00Z"/>
          <w:rFonts w:ascii="Arial Narrow" w:hAnsi="Arial Narrow" w:cstheme="minorHAnsi"/>
          <w:b w:val="0"/>
        </w:rPr>
      </w:pPr>
      <w:ins w:id="1828" w:author="Maria Teresa Pais" w:date="2018-10-09T15:46:00Z">
        <w:r w:rsidRPr="00A067CA">
          <w:rPr>
            <w:rFonts w:ascii="Arial Narrow" w:hAnsi="Arial Narrow" w:cstheme="minorHAnsi"/>
            <w:b w:val="0"/>
            <w:lang w:val="pt-PT"/>
          </w:rPr>
          <w:t>Responsabilidade e Indemnização</w:t>
        </w:r>
      </w:ins>
    </w:p>
    <w:p w14:paraId="7052889F" w14:textId="77777777" w:rsidR="00F20C03" w:rsidRPr="00F20C03" w:rsidRDefault="00F20C03" w:rsidP="00F20C03">
      <w:pPr>
        <w:spacing w:line="360" w:lineRule="auto"/>
        <w:jc w:val="both"/>
        <w:rPr>
          <w:ins w:id="1829" w:author="Maria Teresa Pais" w:date="2018-10-09T15:46:00Z"/>
          <w:rFonts w:ascii="Arial Narrow" w:hAnsi="Arial Narrow" w:cstheme="minorHAnsi"/>
          <w:lang w:val="pt-PT"/>
        </w:rPr>
      </w:pPr>
      <w:ins w:id="1830" w:author="Maria Teresa Pais" w:date="2018-10-09T15:46:00Z">
        <w:r w:rsidRPr="00F20C03">
          <w:rPr>
            <w:rFonts w:ascii="Arial Narrow" w:hAnsi="Arial Narrow" w:cstheme="minorHAnsi"/>
            <w:lang w:val="pt-PT"/>
          </w:rPr>
          <w:t>Sem prejuízo de qualquer disposição em contrário no Contrato, as limitações da responsabilidade ou de garantia estabelecidas no Contrato de que o presente Acordo faz parte integrante não serão aplicáveis à responsabilidade de cada Parte para com a outra Parte exclusivamente nos termos do presente Acordo.</w:t>
        </w:r>
        <w:bookmarkStart w:id="1831" w:name="_Ref485802244"/>
        <w:r w:rsidRPr="00F20C03">
          <w:rPr>
            <w:rFonts w:ascii="Arial Narrow" w:hAnsi="Arial Narrow" w:cstheme="minorHAnsi"/>
            <w:lang w:val="pt-PT"/>
          </w:rPr>
          <w:t xml:space="preserve"> </w:t>
        </w:r>
      </w:ins>
    </w:p>
    <w:p w14:paraId="295038BE" w14:textId="77777777" w:rsidR="00F20C03" w:rsidRPr="00A067CA" w:rsidRDefault="00F20C03" w:rsidP="00F20C03">
      <w:pPr>
        <w:pStyle w:val="APPENDICES4"/>
        <w:spacing w:before="0" w:after="0" w:line="360" w:lineRule="auto"/>
        <w:rPr>
          <w:ins w:id="1832" w:author="Maria Teresa Pais" w:date="2018-10-09T15:46:00Z"/>
          <w:rFonts w:ascii="Arial Narrow" w:hAnsi="Arial Narrow" w:cstheme="minorHAnsi"/>
          <w:w w:val="0"/>
          <w:lang w:val="pt-PT"/>
        </w:rPr>
      </w:pPr>
      <w:ins w:id="1833" w:author="Maria Teresa Pais" w:date="2018-10-09T15:46:00Z">
        <w:r w:rsidRPr="00A067CA">
          <w:rPr>
            <w:rFonts w:ascii="Arial Narrow" w:hAnsi="Arial Narrow" w:cstheme="minorHAnsi"/>
            <w:bCs w:val="0"/>
            <w:lang w:val="pt-PT"/>
          </w:rPr>
          <w:t>Âmbito da responsabilidade ao abrigo do presente Acordo: danos aos Titulares de Dados, coimas e medidas de reparação</w:t>
        </w:r>
      </w:ins>
    </w:p>
    <w:p w14:paraId="059DA9F8" w14:textId="77777777" w:rsidR="00F20C03" w:rsidRPr="00A067CA" w:rsidRDefault="00F20C03" w:rsidP="00F20C03">
      <w:pPr>
        <w:spacing w:line="360" w:lineRule="auto"/>
        <w:jc w:val="both"/>
        <w:rPr>
          <w:ins w:id="1834" w:author="Maria Teresa Pais" w:date="2018-10-09T15:46:00Z"/>
          <w:rFonts w:ascii="Arial Narrow" w:hAnsi="Arial Narrow" w:cstheme="minorHAnsi"/>
        </w:rPr>
      </w:pPr>
      <w:ins w:id="1835" w:author="Maria Teresa Pais" w:date="2018-10-09T15:46:00Z">
        <w:r w:rsidRPr="00A067CA">
          <w:rPr>
            <w:rFonts w:ascii="Arial Narrow" w:hAnsi="Arial Narrow" w:cstheme="minorHAnsi"/>
            <w:bCs/>
          </w:rPr>
          <w:t>Se:</w:t>
        </w:r>
      </w:ins>
    </w:p>
    <w:p w14:paraId="0C8E3383" w14:textId="77777777" w:rsidR="00F20C03" w:rsidRPr="00F20C03" w:rsidRDefault="00F20C03" w:rsidP="002F32DD">
      <w:pPr>
        <w:pStyle w:val="ListParagraph"/>
        <w:numPr>
          <w:ilvl w:val="3"/>
          <w:numId w:val="118"/>
        </w:numPr>
        <w:spacing w:line="360" w:lineRule="auto"/>
        <w:ind w:left="851" w:hanging="284"/>
        <w:contextualSpacing w:val="0"/>
        <w:jc w:val="both"/>
        <w:rPr>
          <w:ins w:id="1836" w:author="Maria Teresa Pais" w:date="2018-10-09T15:46:00Z"/>
          <w:rFonts w:ascii="Arial Narrow" w:hAnsi="Arial Narrow" w:cstheme="minorHAnsi"/>
          <w:szCs w:val="20"/>
          <w:lang w:val="pt-PT"/>
        </w:rPr>
      </w:pPr>
      <w:ins w:id="1837" w:author="Maria Teresa Pais" w:date="2018-10-09T15:46:00Z">
        <w:r w:rsidRPr="00F20C03">
          <w:rPr>
            <w:rFonts w:ascii="Arial Narrow" w:hAnsi="Arial Narrow" w:cstheme="minorHAnsi"/>
            <w:szCs w:val="20"/>
            <w:lang w:val="pt-PT"/>
          </w:rPr>
          <w:t>O Titular de Dados reclamar contra a Parte («</w:t>
        </w:r>
        <w:r w:rsidRPr="00F20C03">
          <w:rPr>
            <w:rFonts w:ascii="Arial Narrow" w:hAnsi="Arial Narrow" w:cstheme="minorHAnsi"/>
            <w:bCs/>
            <w:szCs w:val="20"/>
            <w:lang w:val="pt-PT"/>
          </w:rPr>
          <w:t>Parte Requerente</w:t>
        </w:r>
        <w:r w:rsidRPr="00F20C03">
          <w:rPr>
            <w:rFonts w:ascii="Arial Narrow" w:hAnsi="Arial Narrow" w:cstheme="minorHAnsi"/>
            <w:szCs w:val="20"/>
            <w:lang w:val="pt-PT"/>
          </w:rPr>
          <w:t>») que ele/ela sofreu um dano («</w:t>
        </w:r>
        <w:r w:rsidRPr="00F20C03">
          <w:rPr>
            <w:rFonts w:ascii="Arial Narrow" w:hAnsi="Arial Narrow" w:cstheme="minorHAnsi"/>
            <w:bCs/>
            <w:szCs w:val="20"/>
            <w:lang w:val="pt-PT"/>
          </w:rPr>
          <w:t>Dano</w:t>
        </w:r>
        <w:r w:rsidRPr="00F20C03">
          <w:rPr>
            <w:rFonts w:ascii="Arial Narrow" w:hAnsi="Arial Narrow" w:cstheme="minorHAnsi"/>
            <w:szCs w:val="20"/>
            <w:lang w:val="pt-PT"/>
          </w:rPr>
          <w:t>») resultante de uma violação da Lei de Proteção de Dados da UE na sequência das Atividades de Tratamento ao abrigo do Contrato</w:t>
        </w:r>
        <w:r w:rsidRPr="00F20C03">
          <w:rPr>
            <w:rFonts w:ascii="Arial Narrow" w:hAnsi="Arial Narrow"/>
            <w:szCs w:val="20"/>
            <w:lang w:val="pt-PT"/>
          </w:rPr>
          <w:t xml:space="preserve"> </w:t>
        </w:r>
        <w:r w:rsidRPr="00F20C03">
          <w:rPr>
            <w:rFonts w:ascii="Arial Narrow" w:hAnsi="Arial Narrow" w:cstheme="minorHAnsi"/>
            <w:szCs w:val="20"/>
            <w:lang w:val="pt-PT"/>
          </w:rPr>
          <w:t>de que o presente Acordo faz parte integrante;</w:t>
        </w:r>
      </w:ins>
    </w:p>
    <w:p w14:paraId="465AE6B5" w14:textId="77777777" w:rsidR="00F20C03" w:rsidRPr="00F20C03" w:rsidRDefault="00F20C03" w:rsidP="002F32DD">
      <w:pPr>
        <w:pStyle w:val="ListParagraph"/>
        <w:numPr>
          <w:ilvl w:val="3"/>
          <w:numId w:val="118"/>
        </w:numPr>
        <w:spacing w:line="360" w:lineRule="auto"/>
        <w:ind w:left="851" w:hanging="284"/>
        <w:contextualSpacing w:val="0"/>
        <w:jc w:val="both"/>
        <w:rPr>
          <w:ins w:id="1838" w:author="Maria Teresa Pais" w:date="2018-10-09T15:46:00Z"/>
          <w:rFonts w:ascii="Arial Narrow" w:hAnsi="Arial Narrow" w:cstheme="minorHAnsi"/>
          <w:szCs w:val="20"/>
          <w:lang w:val="pt-PT"/>
        </w:rPr>
      </w:pPr>
      <w:ins w:id="1839" w:author="Maria Teresa Pais" w:date="2018-10-09T15:46:00Z">
        <w:r w:rsidRPr="00F20C03">
          <w:rPr>
            <w:rFonts w:ascii="Arial Narrow" w:hAnsi="Arial Narrow" w:cstheme="minorHAnsi"/>
            <w:szCs w:val="20"/>
            <w:lang w:val="pt-PT"/>
          </w:rPr>
          <w:t>Uma Parte («</w:t>
        </w:r>
        <w:r w:rsidRPr="00F20C03">
          <w:rPr>
            <w:rFonts w:ascii="Arial Narrow" w:hAnsi="Arial Narrow" w:cstheme="minorHAnsi"/>
            <w:bCs/>
            <w:szCs w:val="20"/>
            <w:lang w:val="pt-PT"/>
          </w:rPr>
          <w:t>Parte Requerente</w:t>
        </w:r>
        <w:r w:rsidRPr="00F20C03">
          <w:rPr>
            <w:rFonts w:ascii="Arial Narrow" w:hAnsi="Arial Narrow" w:cstheme="minorHAnsi"/>
            <w:szCs w:val="20"/>
            <w:lang w:val="pt-PT"/>
          </w:rPr>
          <w:t>») estiver sujeita a uma coima imposta pela Autoridade de Controlo ou Tribunal devido a uma violação da Lei de Proteção de Dados da UE na sequência das Atividades de Tratamento ao abrigo do presente Contrato (a «</w:t>
        </w:r>
        <w:r w:rsidRPr="00F20C03">
          <w:rPr>
            <w:rFonts w:ascii="Arial Narrow" w:hAnsi="Arial Narrow" w:cstheme="minorHAnsi"/>
            <w:bCs/>
            <w:szCs w:val="20"/>
            <w:lang w:val="pt-PT"/>
          </w:rPr>
          <w:t>Violação</w:t>
        </w:r>
        <w:r w:rsidRPr="00F20C03">
          <w:rPr>
            <w:rFonts w:ascii="Arial Narrow" w:hAnsi="Arial Narrow" w:cstheme="minorHAnsi"/>
            <w:szCs w:val="20"/>
            <w:lang w:val="pt-PT"/>
          </w:rPr>
          <w:t>»); e/ou</w:t>
        </w:r>
      </w:ins>
    </w:p>
    <w:p w14:paraId="2851777C" w14:textId="77777777" w:rsidR="00F20C03" w:rsidRPr="00F20C03" w:rsidRDefault="00F20C03" w:rsidP="002F32DD">
      <w:pPr>
        <w:pStyle w:val="ListParagraph"/>
        <w:numPr>
          <w:ilvl w:val="3"/>
          <w:numId w:val="118"/>
        </w:numPr>
        <w:spacing w:line="360" w:lineRule="auto"/>
        <w:ind w:left="851" w:hanging="284"/>
        <w:contextualSpacing w:val="0"/>
        <w:jc w:val="both"/>
        <w:rPr>
          <w:ins w:id="1840" w:author="Maria Teresa Pais" w:date="2018-10-09T15:46:00Z"/>
          <w:rFonts w:ascii="Arial Narrow" w:hAnsi="Arial Narrow" w:cstheme="minorHAnsi"/>
          <w:szCs w:val="20"/>
          <w:lang w:val="pt-PT"/>
        </w:rPr>
      </w:pPr>
      <w:ins w:id="1841" w:author="Maria Teresa Pais" w:date="2018-10-09T15:46:00Z">
        <w:r w:rsidRPr="00F20C03">
          <w:rPr>
            <w:rFonts w:ascii="Arial Narrow" w:hAnsi="Arial Narrow" w:cstheme="minorHAnsi"/>
            <w:szCs w:val="20"/>
            <w:lang w:val="pt-PT"/>
          </w:rPr>
          <w:t>Uma parte tiver de tomar quaisquer medidas de reparação, tais como despesas razoáveis para notificação dos Titulares de Dados afetados ou monitorização de crédito até doze (12) meses para os Titulares de Dados afetados («</w:t>
        </w:r>
        <w:r w:rsidRPr="00F20C03">
          <w:rPr>
            <w:rFonts w:ascii="Arial Narrow" w:hAnsi="Arial Narrow" w:cstheme="minorHAnsi"/>
            <w:bCs/>
            <w:szCs w:val="20"/>
            <w:lang w:val="pt-PT"/>
          </w:rPr>
          <w:t>Medidas de Reparação</w:t>
        </w:r>
        <w:r w:rsidRPr="00F20C03">
          <w:rPr>
            <w:rFonts w:ascii="Arial Narrow" w:hAnsi="Arial Narrow" w:cstheme="minorHAnsi"/>
            <w:szCs w:val="20"/>
            <w:lang w:val="pt-PT"/>
          </w:rPr>
          <w:t xml:space="preserve">»). </w:t>
        </w:r>
      </w:ins>
    </w:p>
    <w:p w14:paraId="58619FB2" w14:textId="77777777" w:rsidR="00F20C03" w:rsidRPr="00F20C03" w:rsidRDefault="00F20C03" w:rsidP="00F20C03">
      <w:pPr>
        <w:spacing w:line="360" w:lineRule="auto"/>
        <w:jc w:val="both"/>
        <w:rPr>
          <w:ins w:id="1842" w:author="Maria Teresa Pais" w:date="2018-10-09T15:46:00Z"/>
          <w:rFonts w:ascii="Arial Narrow" w:hAnsi="Arial Narrow" w:cstheme="minorHAnsi"/>
          <w:lang w:val="pt-PT"/>
        </w:rPr>
      </w:pPr>
      <w:ins w:id="1843" w:author="Maria Teresa Pais" w:date="2018-10-09T15:46:00Z">
        <w:r w:rsidRPr="00F20C03">
          <w:rPr>
            <w:rFonts w:ascii="Arial Narrow" w:hAnsi="Arial Narrow" w:cstheme="minorHAnsi"/>
            <w:lang w:val="pt-PT"/>
          </w:rPr>
          <w:t>A outra Parte («</w:t>
        </w:r>
        <w:r w:rsidRPr="00F20C03">
          <w:rPr>
            <w:rFonts w:ascii="Arial Narrow" w:hAnsi="Arial Narrow" w:cstheme="minorHAnsi"/>
            <w:bCs/>
            <w:lang w:val="pt-PT"/>
          </w:rPr>
          <w:t>Parte Indemnizadora</w:t>
        </w:r>
        <w:r w:rsidRPr="00F20C03">
          <w:rPr>
            <w:rFonts w:ascii="Arial Narrow" w:hAnsi="Arial Narrow" w:cstheme="minorHAnsi"/>
            <w:lang w:val="pt-PT"/>
          </w:rPr>
          <w:t>») indemnizará e isentará, a menos que proibido por lei (em caso de Violação), a Parte Reclamante na medida em que a Parte Indemnizadora tenha provocado o Dano, Violação e/ou a adoção de Medidas de Reparação, devido a uma violação do presente Acordo ou da Lei de Proteção de Dados da UE.</w:t>
        </w:r>
      </w:ins>
    </w:p>
    <w:p w14:paraId="34384CBA" w14:textId="77777777" w:rsidR="00F20C03" w:rsidRPr="00F20C03" w:rsidRDefault="00F20C03" w:rsidP="00F20C03">
      <w:pPr>
        <w:spacing w:line="360" w:lineRule="auto"/>
        <w:jc w:val="both"/>
        <w:rPr>
          <w:ins w:id="1844" w:author="Maria Teresa Pais" w:date="2018-10-09T15:46:00Z"/>
          <w:rFonts w:ascii="Arial Narrow" w:hAnsi="Arial Narrow" w:cstheme="minorHAnsi"/>
          <w:lang w:val="pt-PT"/>
        </w:rPr>
      </w:pPr>
    </w:p>
    <w:p w14:paraId="6EE445F9" w14:textId="77777777" w:rsidR="00F20C03" w:rsidRPr="00A067CA" w:rsidRDefault="00F20C03" w:rsidP="00F20C03">
      <w:pPr>
        <w:pStyle w:val="APPENDICES4"/>
        <w:spacing w:before="0" w:after="0" w:line="360" w:lineRule="auto"/>
        <w:rPr>
          <w:ins w:id="1845" w:author="Maria Teresa Pais" w:date="2018-10-09T15:46:00Z"/>
          <w:rFonts w:ascii="Arial Narrow" w:hAnsi="Arial Narrow" w:cstheme="minorHAnsi"/>
          <w:w w:val="0"/>
          <w:lang w:val="pt-PT"/>
        </w:rPr>
      </w:pPr>
      <w:ins w:id="1846" w:author="Maria Teresa Pais" w:date="2018-10-09T15:46:00Z">
        <w:r w:rsidRPr="00A067CA">
          <w:rPr>
            <w:rFonts w:ascii="Arial Narrow" w:hAnsi="Arial Narrow" w:cstheme="minorHAnsi"/>
            <w:bCs w:val="0"/>
            <w:lang w:val="pt-PT"/>
          </w:rPr>
          <w:t>Medida em que a Parte Indemnizadora tiver contribuído para o Dano, Violação e/ou levado à adoção de Medidas de Reparação e que o valor resultante fosse pago pela Parte Indemnizadora à Parte Requerente.</w:t>
        </w:r>
      </w:ins>
    </w:p>
    <w:p w14:paraId="465D4975" w14:textId="77777777" w:rsidR="00F20C03" w:rsidRPr="00A067CA" w:rsidRDefault="00F20C03" w:rsidP="00F20C03">
      <w:pPr>
        <w:pStyle w:val="APPENDICES5"/>
        <w:spacing w:before="0" w:after="0" w:line="360" w:lineRule="auto"/>
        <w:rPr>
          <w:ins w:id="1847" w:author="Maria Teresa Pais" w:date="2018-10-09T15:46:00Z"/>
          <w:rFonts w:ascii="Arial Narrow" w:hAnsi="Arial Narrow" w:cstheme="minorHAnsi"/>
          <w:w w:val="0"/>
        </w:rPr>
      </w:pPr>
      <w:ins w:id="1848" w:author="Maria Teresa Pais" w:date="2018-10-09T15:46:00Z">
        <w:r w:rsidRPr="00A067CA">
          <w:rPr>
            <w:rFonts w:ascii="Arial Narrow" w:hAnsi="Arial Narrow" w:cstheme="minorHAnsi"/>
            <w:bCs w:val="0"/>
            <w:iCs w:val="0"/>
            <w:lang w:val="pt-PT"/>
          </w:rPr>
          <w:t>Negociações de boa fé</w:t>
        </w:r>
      </w:ins>
    </w:p>
    <w:p w14:paraId="03D7EBD8" w14:textId="77777777" w:rsidR="00F20C03" w:rsidRPr="00F20C03" w:rsidRDefault="00F20C03" w:rsidP="00F20C03">
      <w:pPr>
        <w:spacing w:line="360" w:lineRule="auto"/>
        <w:jc w:val="both"/>
        <w:rPr>
          <w:ins w:id="1849" w:author="Maria Teresa Pais" w:date="2018-10-09T15:46:00Z"/>
          <w:rFonts w:ascii="Arial Narrow" w:hAnsi="Arial Narrow" w:cstheme="minorHAnsi"/>
          <w:lang w:val="pt-PT"/>
        </w:rPr>
      </w:pPr>
      <w:ins w:id="1850" w:author="Maria Teresa Pais" w:date="2018-10-09T15:46:00Z">
        <w:r w:rsidRPr="00F20C03">
          <w:rPr>
            <w:rFonts w:ascii="Arial Narrow" w:hAnsi="Arial Narrow" w:cstheme="minorHAnsi"/>
            <w:lang w:val="pt-PT"/>
          </w:rPr>
          <w:t>A medida em que (i) a Parte Indemnizadora tiver contribuído para o Dano, Violação e/ou levado à adoção de Medidas de Reparação e (</w:t>
        </w:r>
        <w:proofErr w:type="spellStart"/>
        <w:r w:rsidRPr="00F20C03">
          <w:rPr>
            <w:rFonts w:ascii="Arial Narrow" w:hAnsi="Arial Narrow" w:cstheme="minorHAnsi"/>
            <w:lang w:val="pt-PT"/>
          </w:rPr>
          <w:t>ii</w:t>
        </w:r>
        <w:proofErr w:type="spellEnd"/>
        <w:r w:rsidRPr="00F20C03">
          <w:rPr>
            <w:rFonts w:ascii="Arial Narrow" w:hAnsi="Arial Narrow" w:cstheme="minorHAnsi"/>
            <w:lang w:val="pt-PT"/>
          </w:rPr>
          <w:t>) a Parte Indemnizadora isentar de qualquer responsabilidade e indemnizar a Parte Requerente por qualquer valor pago pela Parte Requerente ao abrigo da presente Cláusula («</w:t>
        </w:r>
        <w:r w:rsidRPr="00F20C03">
          <w:rPr>
            <w:rFonts w:ascii="Arial Narrow" w:hAnsi="Arial Narrow" w:cstheme="minorHAnsi"/>
            <w:bCs/>
            <w:lang w:val="pt-PT"/>
          </w:rPr>
          <w:t>Repartição</w:t>
        </w:r>
        <w:r w:rsidRPr="00F20C03">
          <w:rPr>
            <w:rFonts w:ascii="Arial Narrow" w:hAnsi="Arial Narrow" w:cstheme="minorHAnsi"/>
            <w:lang w:val="pt-PT"/>
          </w:rPr>
          <w:t xml:space="preserve">») será determinada em conjunto pelas Partes por comum acordo negociado em boa-fé. </w:t>
        </w:r>
      </w:ins>
    </w:p>
    <w:p w14:paraId="0D7F64E2" w14:textId="77777777" w:rsidR="00F20C03" w:rsidRPr="00A067CA" w:rsidRDefault="00F20C03" w:rsidP="00F20C03">
      <w:pPr>
        <w:pStyle w:val="APPENDICES5"/>
        <w:spacing w:before="0" w:after="0" w:line="360" w:lineRule="auto"/>
        <w:rPr>
          <w:ins w:id="1851" w:author="Maria Teresa Pais" w:date="2018-10-09T15:46:00Z"/>
          <w:rFonts w:ascii="Arial Narrow" w:hAnsi="Arial Narrow" w:cstheme="minorHAnsi"/>
        </w:rPr>
      </w:pPr>
      <w:ins w:id="1852" w:author="Maria Teresa Pais" w:date="2018-10-09T15:46:00Z">
        <w:r w:rsidRPr="00A067CA">
          <w:rPr>
            <w:rFonts w:ascii="Arial Narrow" w:hAnsi="Arial Narrow" w:cstheme="minorHAnsi"/>
            <w:bCs w:val="0"/>
            <w:iCs w:val="0"/>
            <w:lang w:val="pt-PT"/>
          </w:rPr>
          <w:t xml:space="preserve">Nomeação de um </w:t>
        </w:r>
        <w:r>
          <w:rPr>
            <w:rFonts w:ascii="Arial Narrow" w:hAnsi="Arial Narrow" w:cstheme="minorHAnsi"/>
            <w:bCs w:val="0"/>
            <w:iCs w:val="0"/>
            <w:lang w:val="pt-PT"/>
          </w:rPr>
          <w:t>Perito</w:t>
        </w:r>
      </w:ins>
    </w:p>
    <w:p w14:paraId="6B4DFA68" w14:textId="77777777" w:rsidR="00F20C03" w:rsidRPr="00F20C03" w:rsidRDefault="00F20C03" w:rsidP="00F20C03">
      <w:pPr>
        <w:spacing w:line="360" w:lineRule="auto"/>
        <w:jc w:val="both"/>
        <w:rPr>
          <w:ins w:id="1853" w:author="Maria Teresa Pais" w:date="2018-10-09T15:46:00Z"/>
          <w:rFonts w:ascii="Arial Narrow" w:hAnsi="Arial Narrow" w:cstheme="minorHAnsi"/>
          <w:lang w:val="pt-PT"/>
        </w:rPr>
      </w:pPr>
      <w:ins w:id="1854" w:author="Maria Teresa Pais" w:date="2018-10-09T15:46:00Z">
        <w:r w:rsidRPr="00F20C03">
          <w:rPr>
            <w:rFonts w:ascii="Arial Narrow" w:hAnsi="Arial Narrow" w:cstheme="minorHAnsi"/>
            <w:lang w:val="pt-PT"/>
          </w:rPr>
          <w:t>Caso as Partes não cheguem a um acordo relativamente à Repartição no prazo de um (1) mês após as partes iniciarem negociações em boa-fé, as Partes remeterão a determinação da Repartição para um especialista reconhecido com a competência necessária (incluindo, nomeadamente, em TI, segurança e proteção de dados («</w:t>
        </w:r>
        <w:r w:rsidRPr="00F20C03">
          <w:rPr>
            <w:rFonts w:ascii="Arial Narrow" w:hAnsi="Arial Narrow" w:cstheme="minorHAnsi"/>
            <w:bCs/>
            <w:lang w:val="pt-PT"/>
          </w:rPr>
          <w:t>Perito</w:t>
        </w:r>
        <w:r w:rsidRPr="00F20C03">
          <w:rPr>
            <w:rFonts w:ascii="Arial Narrow" w:hAnsi="Arial Narrow" w:cstheme="minorHAnsi"/>
            <w:lang w:val="pt-PT"/>
          </w:rPr>
          <w:t>»). O Perito será nomeado em conjunto pelas Partes no prazo de um (1) mês da confirmação por parte da Parte Requerente, por carta registada para a Parte Indemnizadora, que as Partes não alcançaram qualquer acordo relativamente à Repartição.</w:t>
        </w:r>
      </w:ins>
    </w:p>
    <w:p w14:paraId="298C4C7D" w14:textId="77777777" w:rsidR="00F20C03" w:rsidRPr="00F20C03" w:rsidRDefault="00F20C03" w:rsidP="00F20C03">
      <w:pPr>
        <w:spacing w:line="360" w:lineRule="auto"/>
        <w:jc w:val="both"/>
        <w:rPr>
          <w:ins w:id="1855" w:author="Maria Teresa Pais" w:date="2018-10-09T15:46:00Z"/>
          <w:rFonts w:ascii="Arial Narrow" w:hAnsi="Arial Narrow" w:cstheme="minorHAnsi"/>
          <w:lang w:val="pt-PT"/>
        </w:rPr>
      </w:pPr>
      <w:ins w:id="1856" w:author="Maria Teresa Pais" w:date="2018-10-09T15:46:00Z">
        <w:r w:rsidRPr="00F20C03">
          <w:rPr>
            <w:rFonts w:ascii="Arial Narrow" w:hAnsi="Arial Narrow" w:cstheme="minorHAnsi"/>
            <w:lang w:val="pt-PT"/>
          </w:rPr>
          <w:t>Sujeito às «Função do Perito» abaixo, o Perito será pago pela Parte Requerente. Salvo caso de erro material, a determinação por parte do Perito será definitiva, conclusiva e vinculativa para as Partes.</w:t>
        </w:r>
      </w:ins>
    </w:p>
    <w:p w14:paraId="065F0FAF" w14:textId="77777777" w:rsidR="00F20C03" w:rsidRPr="00A067CA" w:rsidRDefault="00F20C03" w:rsidP="00F20C03">
      <w:pPr>
        <w:pStyle w:val="APPENDICES5"/>
        <w:spacing w:before="0" w:after="0" w:line="360" w:lineRule="auto"/>
        <w:rPr>
          <w:ins w:id="1857" w:author="Maria Teresa Pais" w:date="2018-10-09T15:46:00Z"/>
          <w:rFonts w:ascii="Arial Narrow" w:hAnsi="Arial Narrow" w:cstheme="minorHAnsi"/>
        </w:rPr>
      </w:pPr>
      <w:ins w:id="1858" w:author="Maria Teresa Pais" w:date="2018-10-09T15:46:00Z">
        <w:r w:rsidRPr="00A067CA">
          <w:rPr>
            <w:rFonts w:ascii="Arial Narrow" w:hAnsi="Arial Narrow" w:cstheme="minorHAnsi"/>
            <w:bCs w:val="0"/>
            <w:iCs w:val="0"/>
            <w:lang w:val="pt-PT"/>
          </w:rPr>
          <w:t xml:space="preserve">Função do </w:t>
        </w:r>
        <w:r>
          <w:rPr>
            <w:rFonts w:ascii="Arial Narrow" w:hAnsi="Arial Narrow" w:cstheme="minorHAnsi"/>
            <w:bCs w:val="0"/>
            <w:iCs w:val="0"/>
            <w:lang w:val="pt-PT"/>
          </w:rPr>
          <w:t>Perito</w:t>
        </w:r>
      </w:ins>
    </w:p>
    <w:p w14:paraId="07E96FDD" w14:textId="77777777" w:rsidR="00F20C03" w:rsidRPr="00F20C03" w:rsidRDefault="00F20C03" w:rsidP="00F20C03">
      <w:pPr>
        <w:spacing w:line="360" w:lineRule="auto"/>
        <w:jc w:val="both"/>
        <w:rPr>
          <w:ins w:id="1859" w:author="Maria Teresa Pais" w:date="2018-10-09T15:46:00Z"/>
          <w:rFonts w:ascii="Arial Narrow" w:hAnsi="Arial Narrow" w:cstheme="minorHAnsi"/>
          <w:lang w:val="pt-PT"/>
        </w:rPr>
      </w:pPr>
      <w:ins w:id="1860" w:author="Maria Teresa Pais" w:date="2018-10-09T15:46:00Z">
        <w:r w:rsidRPr="00F20C03">
          <w:rPr>
            <w:rFonts w:ascii="Arial Narrow" w:hAnsi="Arial Narrow" w:cstheme="minorHAnsi"/>
            <w:lang w:val="pt-PT"/>
          </w:rPr>
          <w:t xml:space="preserve">De modo a determinar o valor devido pela Parte Indemnizadora e pagável à Parte Requerente, que pode corresponder à totalidade ou parte do valor pago pela Parte Requerente, como referido acima, o Perito solicitará que as Partes apresentem toda a documentação relevante e respondam a todas as perguntas necessárias para determinar a Repartição, ficando implícito que: </w:t>
        </w:r>
      </w:ins>
    </w:p>
    <w:p w14:paraId="2175291C" w14:textId="77777777" w:rsidR="00F20C03" w:rsidRPr="00F20C03" w:rsidRDefault="00F20C03" w:rsidP="002F32DD">
      <w:pPr>
        <w:pStyle w:val="ListParagraph"/>
        <w:numPr>
          <w:ilvl w:val="3"/>
          <w:numId w:val="118"/>
        </w:numPr>
        <w:spacing w:line="360" w:lineRule="auto"/>
        <w:ind w:left="851" w:hanging="284"/>
        <w:contextualSpacing w:val="0"/>
        <w:jc w:val="both"/>
        <w:rPr>
          <w:ins w:id="1861" w:author="Maria Teresa Pais" w:date="2018-10-09T15:46:00Z"/>
          <w:rFonts w:ascii="Arial Narrow" w:hAnsi="Arial Narrow" w:cstheme="minorHAnsi"/>
          <w:szCs w:val="20"/>
          <w:lang w:val="pt-PT"/>
        </w:rPr>
      </w:pPr>
      <w:ins w:id="1862" w:author="Maria Teresa Pais" w:date="2018-10-09T15:46:00Z">
        <w:r w:rsidRPr="00F20C03">
          <w:rPr>
            <w:rFonts w:ascii="Arial Narrow" w:hAnsi="Arial Narrow" w:cstheme="minorHAnsi"/>
            <w:szCs w:val="20"/>
            <w:lang w:val="pt-PT"/>
          </w:rPr>
          <w:t>A Parte Indemnizadora pagará o valor total pago pela Parte Requerente se o Perito concluir que o Dano, Violação ou Medidas de Reparação são da total responsabilidade da Parte Indemnizadora. Neste caso, a Parte Indemnizadora também reembolsará a Parte Requerente 100 % (a) dos honorários e custos totais do Perito e (b) de quaisquer custas e encargos razoáveis incorridos pela Parte Requerente para a sua própria defesa; ou</w:t>
        </w:r>
      </w:ins>
    </w:p>
    <w:p w14:paraId="26B6D703" w14:textId="77777777" w:rsidR="00F20C03" w:rsidRPr="00F20C03" w:rsidRDefault="00F20C03" w:rsidP="002F32DD">
      <w:pPr>
        <w:pStyle w:val="ListParagraph"/>
        <w:numPr>
          <w:ilvl w:val="3"/>
          <w:numId w:val="118"/>
        </w:numPr>
        <w:spacing w:line="360" w:lineRule="auto"/>
        <w:ind w:left="851" w:hanging="284"/>
        <w:contextualSpacing w:val="0"/>
        <w:jc w:val="both"/>
        <w:rPr>
          <w:ins w:id="1863" w:author="Maria Teresa Pais" w:date="2018-10-09T15:46:00Z"/>
          <w:rFonts w:ascii="Arial Narrow" w:hAnsi="Arial Narrow" w:cstheme="minorHAnsi"/>
          <w:szCs w:val="20"/>
          <w:lang w:val="pt-PT"/>
        </w:rPr>
      </w:pPr>
      <w:ins w:id="1864" w:author="Maria Teresa Pais" w:date="2018-10-09T15:46:00Z">
        <w:r w:rsidRPr="00F20C03">
          <w:rPr>
            <w:rFonts w:ascii="Arial Narrow" w:hAnsi="Arial Narrow" w:cstheme="minorHAnsi"/>
            <w:szCs w:val="20"/>
            <w:lang w:val="pt-PT"/>
          </w:rPr>
          <w:t>A Parte Requerente será responsável pelo valor total pago se o Perito concluir que o Dano, Violação ou Medidas de Reparação são da total responsabilidade da Parte Requerente. Neste caso, a Parte Requerente permanece 100 % responsável pelos honorários e custos do Perito; ou</w:t>
        </w:r>
      </w:ins>
    </w:p>
    <w:p w14:paraId="4F635EA3" w14:textId="77777777" w:rsidR="00F20C03" w:rsidRPr="00F20C03" w:rsidRDefault="00F20C03" w:rsidP="002F32DD">
      <w:pPr>
        <w:pStyle w:val="ListParagraph"/>
        <w:numPr>
          <w:ilvl w:val="3"/>
          <w:numId w:val="118"/>
        </w:numPr>
        <w:spacing w:line="360" w:lineRule="auto"/>
        <w:ind w:left="851" w:hanging="284"/>
        <w:contextualSpacing w:val="0"/>
        <w:jc w:val="both"/>
        <w:rPr>
          <w:ins w:id="1865" w:author="Maria Teresa Pais" w:date="2018-10-09T15:46:00Z"/>
          <w:rFonts w:ascii="Arial Narrow" w:hAnsi="Arial Narrow" w:cstheme="minorHAnsi"/>
          <w:szCs w:val="20"/>
          <w:lang w:val="pt-PT"/>
        </w:rPr>
      </w:pPr>
      <w:ins w:id="1866" w:author="Maria Teresa Pais" w:date="2018-10-09T15:46:00Z">
        <w:r w:rsidRPr="00F20C03">
          <w:rPr>
            <w:rFonts w:ascii="Arial Narrow" w:hAnsi="Arial Narrow" w:cstheme="minorHAnsi"/>
            <w:szCs w:val="20"/>
            <w:lang w:val="pt-PT"/>
          </w:rPr>
          <w:t>A Parte Indemnizadora pagará a percentagem do valor pago pela Parte Requerente («</w:t>
        </w:r>
        <w:r w:rsidRPr="00F20C03">
          <w:rPr>
            <w:rFonts w:ascii="Arial Narrow" w:hAnsi="Arial Narrow" w:cstheme="minorHAnsi"/>
            <w:bCs/>
            <w:szCs w:val="20"/>
            <w:lang w:val="pt-PT"/>
          </w:rPr>
          <w:t>Percentagem</w:t>
        </w:r>
        <w:r w:rsidRPr="00F20C03">
          <w:rPr>
            <w:rFonts w:ascii="Arial Narrow" w:hAnsi="Arial Narrow" w:cstheme="minorHAnsi"/>
            <w:szCs w:val="20"/>
            <w:lang w:val="pt-PT"/>
          </w:rPr>
          <w:t>») que o Perito conclui corresponder à contribuição da Parte Indemnizadora para o Dano, Violação ou Medidas de Reparação da responsabilidade da Parte Indemnizadora. Neste caso, a Parte Indemnizadora também reembolsará a Parte Requerente uma parcela igual à Percentagem (a) dos honorários e custos do Perito e (b) de quaisquer custas e encargos razoáveis incorridos pela Parte Requerente para a sua própria defesa.</w:t>
        </w:r>
      </w:ins>
    </w:p>
    <w:bookmarkEnd w:id="1831"/>
    <w:p w14:paraId="3232772C" w14:textId="77777777" w:rsidR="00F20C03" w:rsidRPr="00A067CA" w:rsidRDefault="00F20C03" w:rsidP="00F20C03">
      <w:pPr>
        <w:pStyle w:val="APPENDICES3"/>
        <w:spacing w:before="0" w:after="0" w:line="360" w:lineRule="auto"/>
        <w:ind w:left="0"/>
        <w:rPr>
          <w:ins w:id="1867" w:author="Maria Teresa Pais" w:date="2018-10-09T15:46:00Z"/>
          <w:rFonts w:ascii="Arial Narrow" w:hAnsi="Arial Narrow" w:cstheme="minorHAnsi"/>
          <w:b w:val="0"/>
        </w:rPr>
      </w:pPr>
      <w:ins w:id="1868" w:author="Maria Teresa Pais" w:date="2018-10-09T15:46:00Z">
        <w:r w:rsidRPr="00A067CA">
          <w:rPr>
            <w:rFonts w:ascii="Arial Narrow" w:hAnsi="Arial Narrow" w:cstheme="minorHAnsi"/>
            <w:b w:val="0"/>
            <w:lang w:val="pt-PT"/>
          </w:rPr>
          <w:t>Seguro</w:t>
        </w:r>
      </w:ins>
    </w:p>
    <w:p w14:paraId="5512924C" w14:textId="77777777" w:rsidR="00F20C03" w:rsidRPr="00F20C03" w:rsidRDefault="00F20C03" w:rsidP="00F20C03">
      <w:pPr>
        <w:spacing w:line="360" w:lineRule="auto"/>
        <w:jc w:val="both"/>
        <w:rPr>
          <w:ins w:id="1869" w:author="Maria Teresa Pais" w:date="2018-10-09T15:46:00Z"/>
          <w:rFonts w:ascii="Arial Narrow" w:hAnsi="Arial Narrow"/>
          <w:lang w:val="pt-PT"/>
        </w:rPr>
      </w:pPr>
      <w:ins w:id="1870" w:author="Maria Teresa Pais" w:date="2018-10-09T15:46:00Z">
        <w:r w:rsidRPr="00F20C03">
          <w:rPr>
            <w:rFonts w:ascii="Arial Narrow" w:hAnsi="Arial Narrow" w:cstheme="minorHAnsi"/>
            <w:lang w:val="pt-PT"/>
          </w:rPr>
          <w:t>Independentemente de qualquer disposição em contrário no presente Acordo, as Partes concordam que o Fornecedor irá contratar e manter uma apólice de seguro com uma entidade seguradora solvente para todos os tipos de responsabilidade nos quais possa incorrer no âmbito da presente Cláusula, nomeadamente um seguro que cubra as Violações de Dados Pessoais PF e qualquer Indemnização, incluindo coimas, devidas ao abrigo da presente Cláusula, salvo se proibido por lei. Mediante pedido do BANCO, o Fornecedor remeterá a sua apólice de seguros.</w:t>
        </w:r>
      </w:ins>
    </w:p>
    <w:p w14:paraId="58500DC6" w14:textId="6A949791" w:rsidR="00002B9B" w:rsidRPr="000A3030" w:rsidDel="00F20C03" w:rsidRDefault="00002B9B" w:rsidP="00F20C03">
      <w:pPr>
        <w:pStyle w:val="Title"/>
        <w:rPr>
          <w:del w:id="1871" w:author="Maria Teresa Pais" w:date="2018-10-09T15:46:00Z"/>
          <w:szCs w:val="20"/>
          <w:lang w:val="pt-PT" w:eastAsia="en-US"/>
        </w:rPr>
      </w:pPr>
    </w:p>
    <w:p w14:paraId="0701C770" w14:textId="61879487" w:rsidR="000A3030" w:rsidRPr="000A3030" w:rsidDel="00F20C03" w:rsidRDefault="000A3030" w:rsidP="000A3030">
      <w:pPr>
        <w:keepNext/>
        <w:keepLines/>
        <w:spacing w:line="360" w:lineRule="auto"/>
        <w:contextualSpacing/>
        <w:jc w:val="center"/>
        <w:outlineLvl w:val="0"/>
        <w:rPr>
          <w:del w:id="1872" w:author="Maria Teresa Pais" w:date="2018-10-09T15:46:00Z"/>
          <w:rFonts w:eastAsia="Calibri" w:cs="Arial"/>
          <w:b/>
          <w:bCs/>
          <w:caps/>
          <w:color w:val="000000"/>
          <w:sz w:val="28"/>
          <w:szCs w:val="28"/>
          <w:lang w:val="pt-PT" w:eastAsia="en-US"/>
        </w:rPr>
      </w:pPr>
    </w:p>
    <w:p w14:paraId="3CAD46E2" w14:textId="52D12959" w:rsidR="00EE3606" w:rsidRDefault="00EE3606" w:rsidP="00EF0FBE">
      <w:pPr>
        <w:keepNext/>
        <w:keepLines/>
        <w:spacing w:line="360" w:lineRule="auto"/>
        <w:contextualSpacing/>
        <w:outlineLvl w:val="0"/>
        <w:rPr>
          <w:rFonts w:cs="Arial"/>
          <w:szCs w:val="20"/>
          <w:lang w:val="pt-PT" w:eastAsia="pt-PT"/>
        </w:rPr>
      </w:pPr>
    </w:p>
    <w:sectPr w:rsidR="00EE3606" w:rsidSect="00D82932">
      <w:pgSz w:w="11907" w:h="16839"/>
      <w:pgMar w:top="1701" w:right="1588" w:bottom="1304" w:left="1588" w:header="766" w:footer="48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3" w:author="Sofia Oliveira" w:date="2018-05-21T17:16:00Z" w:initials="SO">
    <w:p w14:paraId="3DF482F6" w14:textId="2D226C84" w:rsidR="00C642D6" w:rsidRPr="00820D5B" w:rsidRDefault="00C642D6">
      <w:pPr>
        <w:pStyle w:val="CommentText"/>
        <w:rPr>
          <w:lang w:val="pt-PT"/>
        </w:rPr>
      </w:pPr>
      <w:r>
        <w:rPr>
          <w:rStyle w:val="CommentReference"/>
        </w:rPr>
        <w:annotationRef/>
      </w:r>
      <w:r w:rsidRPr="00196CFC">
        <w:rPr>
          <w:lang w:val="pt-PT"/>
        </w:rPr>
        <w:t>Deve prever reporte periódico dos n</w:t>
      </w:r>
      <w:r>
        <w:rPr>
          <w:lang w:val="pt-PT"/>
        </w:rPr>
        <w:t xml:space="preserve">íveis de serviço pelo prestador. Por exemplo, </w:t>
      </w:r>
      <w:r w:rsidRPr="0029190A">
        <w:rPr>
          <w:i/>
          <w:lang w:val="pt-PT"/>
        </w:rPr>
        <w:t>“</w:t>
      </w:r>
      <w:r w:rsidRPr="0029190A">
        <w:rPr>
          <w:rFonts w:cs="Calibri"/>
          <w:i/>
          <w:szCs w:val="18"/>
          <w:lang w:val="pt-PT" w:eastAsia="pt-PT"/>
        </w:rPr>
        <w:t xml:space="preserve">Relatório semestral com informação referente aos níveis de serviço relativos aos Serviços prestados em cada </w:t>
      </w:r>
      <w:r>
        <w:rPr>
          <w:rFonts w:cs="Calibri"/>
          <w:i/>
          <w:szCs w:val="18"/>
          <w:lang w:val="pt-PT" w:eastAsia="pt-PT"/>
        </w:rPr>
        <w:t>trimestre</w:t>
      </w:r>
      <w:r w:rsidRPr="0029190A">
        <w:rPr>
          <w:rFonts w:cs="Calibri"/>
          <w:i/>
          <w:szCs w:val="18"/>
          <w:lang w:val="pt-PT" w:eastAsia="pt-PT"/>
        </w:rPr>
        <w:t xml:space="preserve">, o qual a </w:t>
      </w:r>
      <w:r w:rsidRPr="0029190A">
        <w:rPr>
          <w:rFonts w:cs="Calibri"/>
          <w:b/>
          <w:i/>
          <w:szCs w:val="18"/>
          <w:lang w:val="pt-PT" w:eastAsia="pt-PT"/>
        </w:rPr>
        <w:t>SIBS FPS</w:t>
      </w:r>
      <w:r w:rsidRPr="0029190A">
        <w:rPr>
          <w:rFonts w:cs="Calibri"/>
          <w:i/>
          <w:szCs w:val="18"/>
          <w:lang w:val="pt-PT" w:eastAsia="pt-PT"/>
        </w:rPr>
        <w:t xml:space="preserve"> deve apresentar, por escrito, ao </w:t>
      </w:r>
      <w:r w:rsidRPr="0029190A">
        <w:rPr>
          <w:rFonts w:cs="Calibri"/>
          <w:b/>
          <w:i/>
          <w:szCs w:val="18"/>
          <w:lang w:val="pt-PT" w:eastAsia="pt-PT"/>
        </w:rPr>
        <w:t>CLIENTE</w:t>
      </w:r>
      <w:r w:rsidRPr="0029190A">
        <w:rPr>
          <w:rFonts w:cs="Calibri"/>
          <w:i/>
          <w:szCs w:val="18"/>
          <w:lang w:val="pt-PT" w:eastAsia="pt-PT"/>
        </w:rPr>
        <w:t xml:space="preserve">, até ao final do mês seguinte ao do termo do </w:t>
      </w:r>
      <w:r>
        <w:rPr>
          <w:rFonts w:cs="Calibri"/>
          <w:i/>
          <w:szCs w:val="18"/>
          <w:lang w:val="pt-PT" w:eastAsia="pt-PT"/>
        </w:rPr>
        <w:t>trimestre</w:t>
      </w:r>
      <w:r w:rsidRPr="0029190A">
        <w:rPr>
          <w:rFonts w:cs="Calibri"/>
          <w:i/>
          <w:szCs w:val="18"/>
          <w:lang w:val="pt-PT" w:eastAsia="pt-PT"/>
        </w:rPr>
        <w:t xml:space="preserve"> a que se reportam os Serviços”.</w:t>
      </w:r>
    </w:p>
  </w:comment>
  <w:comment w:id="517" w:author="Maria Teresa Pais" w:date="2018-04-04T12:18:00Z" w:initials="MTP">
    <w:p w14:paraId="48A53ABE" w14:textId="0F6C2F13" w:rsidR="00C642D6" w:rsidRPr="000E7CC6" w:rsidRDefault="00C642D6">
      <w:pPr>
        <w:pStyle w:val="CommentText"/>
        <w:rPr>
          <w:lang w:val="pt-PT"/>
        </w:rPr>
      </w:pPr>
      <w:r>
        <w:rPr>
          <w:rStyle w:val="CommentReference"/>
        </w:rPr>
        <w:annotationRef/>
      </w:r>
      <w:r w:rsidR="00CF0C34">
        <w:rPr>
          <w:lang w:val="pt-PT"/>
        </w:rPr>
        <w:t>Agradeço esclarecimento da</w:t>
      </w:r>
      <w:r w:rsidRPr="000E7CC6">
        <w:rPr>
          <w:lang w:val="pt-PT"/>
        </w:rPr>
        <w:t xml:space="preserve"> SIBS </w:t>
      </w:r>
      <w:r w:rsidR="00CF0C34">
        <w:rPr>
          <w:lang w:val="pt-PT"/>
        </w:rPr>
        <w:t>sobre o alcance deste nº</w:t>
      </w:r>
    </w:p>
  </w:comment>
  <w:comment w:id="574" w:author="Maria Teresa Pais" w:date="2018-10-09T15:43:00Z" w:initials="MTP">
    <w:p w14:paraId="61FBA9C1" w14:textId="44611670" w:rsidR="00E70AFC" w:rsidRPr="00E70AFC" w:rsidRDefault="00E70AFC">
      <w:pPr>
        <w:pStyle w:val="CommentText"/>
        <w:rPr>
          <w:lang w:val="pt-PT"/>
        </w:rPr>
      </w:pPr>
      <w:r>
        <w:rPr>
          <w:rStyle w:val="CommentReference"/>
        </w:rPr>
        <w:annotationRef/>
      </w:r>
      <w:r w:rsidRPr="00E70AFC">
        <w:rPr>
          <w:lang w:val="pt-PT"/>
        </w:rPr>
        <w:t>Definir quais tratamentos de dados se aplicam aqui</w:t>
      </w:r>
    </w:p>
  </w:comment>
  <w:comment w:id="580" w:author="Maria Teresa Pais" w:date="2018-04-04T12:20:00Z" w:initials="MTP">
    <w:p w14:paraId="3173D935" w14:textId="59637EDC" w:rsidR="00C642D6" w:rsidRPr="000E7CC6" w:rsidRDefault="00C642D6">
      <w:pPr>
        <w:pStyle w:val="CommentText"/>
        <w:rPr>
          <w:lang w:val="pt-PT"/>
        </w:rPr>
      </w:pPr>
      <w:r>
        <w:rPr>
          <w:rStyle w:val="CommentReference"/>
        </w:rPr>
        <w:annotationRef/>
      </w:r>
      <w:r>
        <w:rPr>
          <w:lang w:val="pt-PT"/>
        </w:rPr>
        <w:t>Completa</w:t>
      </w:r>
      <w:r w:rsidRPr="000E7CC6">
        <w:rPr>
          <w:lang w:val="pt-PT"/>
        </w:rPr>
        <w:t>r com indicação exaustiva dos dados pessoais que ser</w:t>
      </w:r>
      <w:r>
        <w:rPr>
          <w:lang w:val="pt-PT"/>
        </w:rPr>
        <w:t>ão objeto de tratamento</w:t>
      </w:r>
    </w:p>
  </w:comment>
  <w:comment w:id="598" w:author="Maria Teresa Pais" w:date="2018-04-04T12:21:00Z" w:initials="MTP">
    <w:p w14:paraId="149A4E93" w14:textId="08A42154" w:rsidR="00C642D6" w:rsidRPr="000E7CC6" w:rsidRDefault="00C642D6">
      <w:pPr>
        <w:pStyle w:val="CommentText"/>
        <w:rPr>
          <w:lang w:val="pt-PT"/>
        </w:rPr>
      </w:pPr>
      <w:r>
        <w:rPr>
          <w:rStyle w:val="CommentReference"/>
        </w:rPr>
        <w:annotationRef/>
      </w:r>
      <w:r w:rsidRPr="0089187E">
        <w:rPr>
          <w:rFonts w:asciiTheme="majorHAnsi" w:hAnsiTheme="majorHAnsi" w:cstheme="majorHAnsi"/>
          <w:bCs/>
          <w:i/>
          <w:lang w:val="pt-PT"/>
        </w:rPr>
        <w:t>completar com indicação exaustiva das finalidades de tratamento</w:t>
      </w:r>
    </w:p>
  </w:comment>
  <w:comment w:id="836" w:author="Maria Teresa Pais" w:date="2018-04-04T12:24:00Z" w:initials="MTP">
    <w:p w14:paraId="0CDC20BB" w14:textId="739EEDC3" w:rsidR="00C642D6" w:rsidRPr="009379B0" w:rsidRDefault="00C642D6">
      <w:pPr>
        <w:pStyle w:val="CommentText"/>
        <w:rPr>
          <w:lang w:val="pt-PT"/>
        </w:rPr>
      </w:pPr>
      <w:r>
        <w:rPr>
          <w:rStyle w:val="CommentReference"/>
        </w:rPr>
        <w:annotationRef/>
      </w:r>
      <w:r w:rsidRPr="009379B0">
        <w:rPr>
          <w:lang w:val="pt-PT"/>
        </w:rPr>
        <w:t>preencher</w:t>
      </w:r>
    </w:p>
  </w:comment>
  <w:comment w:id="954" w:author="Sofia Oliveira" w:date="2018-03-08T16:13:00Z" w:initials="SO">
    <w:p w14:paraId="50E19E66" w14:textId="77777777" w:rsidR="00C642D6" w:rsidRPr="00016B9F" w:rsidRDefault="00C642D6" w:rsidP="00842BF1">
      <w:pPr>
        <w:pStyle w:val="CommentText"/>
        <w:rPr>
          <w:lang w:val="pt-PT"/>
        </w:rPr>
      </w:pPr>
      <w:r>
        <w:rPr>
          <w:rStyle w:val="CommentReference"/>
        </w:rPr>
        <w:annotationRef/>
      </w:r>
      <w:r w:rsidRPr="00016B9F">
        <w:rPr>
          <w:lang w:val="pt-PT"/>
        </w:rPr>
        <w:t xml:space="preserve">Há que esclarecer se o contrato </w:t>
      </w:r>
      <w:r>
        <w:rPr>
          <w:lang w:val="pt-PT"/>
        </w:rPr>
        <w:t xml:space="preserve">“Programa de Protocolo de </w:t>
      </w:r>
      <w:proofErr w:type="spellStart"/>
      <w:r>
        <w:rPr>
          <w:lang w:val="pt-PT"/>
        </w:rPr>
        <w:t>Realtime</w:t>
      </w:r>
      <w:proofErr w:type="spellEnd"/>
      <w:r>
        <w:rPr>
          <w:lang w:val="pt-PT"/>
        </w:rPr>
        <w:t xml:space="preserve">”, de 2012, </w:t>
      </w:r>
      <w:r w:rsidRPr="00016B9F">
        <w:rPr>
          <w:lang w:val="pt-PT"/>
        </w:rPr>
        <w:t>se mant</w:t>
      </w:r>
      <w:r>
        <w:rPr>
          <w:lang w:val="pt-PT"/>
        </w:rPr>
        <w:t>ém.</w:t>
      </w:r>
    </w:p>
  </w:comment>
  <w:comment w:id="955" w:author="Sofia Oliveira" w:date="2018-03-12T12:17:00Z" w:initials="SO">
    <w:p w14:paraId="7A868359" w14:textId="77777777" w:rsidR="00C642D6" w:rsidRDefault="00C642D6" w:rsidP="00842BF1">
      <w:pPr>
        <w:pStyle w:val="CommentText"/>
        <w:rPr>
          <w:lang w:val="pt-PT"/>
        </w:rPr>
      </w:pPr>
      <w:r>
        <w:rPr>
          <w:rStyle w:val="CommentReference"/>
        </w:rPr>
        <w:annotationRef/>
      </w:r>
      <w:r w:rsidRPr="0029190A">
        <w:rPr>
          <w:lang w:val="pt-PT"/>
        </w:rPr>
        <w:t>Não está claro o que s</w:t>
      </w:r>
      <w:r>
        <w:rPr>
          <w:lang w:val="pt-PT"/>
        </w:rPr>
        <w:t xml:space="preserve">ão as atividades de suporte. Deverão estar incluídos os serviços de Suporte a Utilizador, Manutenção Evolutiva e Corretiva, com </w:t>
      </w:r>
      <w:proofErr w:type="spellStart"/>
      <w:r>
        <w:rPr>
          <w:lang w:val="pt-PT"/>
        </w:rPr>
        <w:t>SLA’s</w:t>
      </w:r>
      <w:proofErr w:type="spellEnd"/>
      <w:r>
        <w:rPr>
          <w:lang w:val="pt-PT"/>
        </w:rPr>
        <w:t xml:space="preserve"> específicos.</w:t>
      </w:r>
    </w:p>
    <w:p w14:paraId="1569D470" w14:textId="77777777" w:rsidR="00C642D6" w:rsidRPr="0029190A" w:rsidRDefault="00C642D6" w:rsidP="00842BF1">
      <w:pPr>
        <w:pStyle w:val="CommentText"/>
        <w:rPr>
          <w:b/>
          <w:lang w:val="pt-PT"/>
        </w:rPr>
      </w:pPr>
      <w:r w:rsidRPr="0029190A">
        <w:rPr>
          <w:b/>
          <w:lang w:val="pt-PT"/>
        </w:rPr>
        <w:t>Suporte ao Utilizador:</w:t>
      </w:r>
    </w:p>
    <w:p w14:paraId="18077DC5" w14:textId="77777777" w:rsidR="00C642D6" w:rsidRPr="0029190A" w:rsidRDefault="00C642D6" w:rsidP="002F32DD">
      <w:pPr>
        <w:numPr>
          <w:ilvl w:val="0"/>
          <w:numId w:val="130"/>
        </w:numPr>
        <w:spacing w:line="360" w:lineRule="auto"/>
        <w:ind w:left="1701" w:hanging="284"/>
        <w:jc w:val="both"/>
        <w:rPr>
          <w:rFonts w:cs="Calibri"/>
          <w:b/>
          <w:bCs/>
          <w:smallCaps/>
          <w:sz w:val="10"/>
          <w:szCs w:val="10"/>
          <w:lang w:val="pt-PT"/>
        </w:rPr>
      </w:pPr>
      <w:r>
        <w:rPr>
          <w:rFonts w:cs="Calibri"/>
          <w:szCs w:val="18"/>
          <w:lang w:val="pt-PT" w:eastAsia="pt-PT"/>
        </w:rPr>
        <w:t xml:space="preserve"> E</w:t>
      </w:r>
      <w:r w:rsidRPr="0029190A">
        <w:rPr>
          <w:rFonts w:cs="Calibri"/>
          <w:szCs w:val="18"/>
          <w:lang w:val="pt-PT" w:eastAsia="pt-PT"/>
        </w:rPr>
        <w:t>sclarecimento de dúvidas sobre a utilização e funcionamen</w:t>
      </w:r>
      <w:r>
        <w:rPr>
          <w:rFonts w:cs="Calibri"/>
          <w:szCs w:val="18"/>
          <w:lang w:val="pt-PT" w:eastAsia="pt-PT"/>
        </w:rPr>
        <w:t>to dos serviços prestados pela SIBS FPS</w:t>
      </w:r>
      <w:r w:rsidRPr="0029190A">
        <w:rPr>
          <w:rFonts w:cs="Calibri"/>
          <w:szCs w:val="18"/>
          <w:lang w:val="pt-PT" w:eastAsia="pt-PT"/>
        </w:rPr>
        <w:t>;</w:t>
      </w:r>
    </w:p>
    <w:p w14:paraId="7270A111" w14:textId="77777777" w:rsidR="00C642D6" w:rsidRPr="000518C3" w:rsidRDefault="00C642D6" w:rsidP="002F32DD">
      <w:pPr>
        <w:numPr>
          <w:ilvl w:val="0"/>
          <w:numId w:val="130"/>
        </w:numPr>
        <w:spacing w:line="360" w:lineRule="auto"/>
        <w:ind w:left="1701" w:hanging="284"/>
        <w:jc w:val="both"/>
        <w:rPr>
          <w:rFonts w:cs="Calibri"/>
          <w:b/>
          <w:bCs/>
          <w:smallCaps/>
          <w:sz w:val="10"/>
          <w:szCs w:val="10"/>
          <w:lang w:val="pt-PT"/>
        </w:rPr>
      </w:pPr>
      <w:r>
        <w:rPr>
          <w:rFonts w:cs="Calibri"/>
          <w:szCs w:val="18"/>
          <w:lang w:val="pt-PT" w:eastAsia="pt-PT"/>
        </w:rPr>
        <w:t xml:space="preserve"> </w:t>
      </w:r>
      <w:r w:rsidRPr="0029190A">
        <w:rPr>
          <w:rFonts w:cs="Calibri"/>
          <w:szCs w:val="18"/>
          <w:lang w:val="pt-PT" w:eastAsia="pt-PT"/>
        </w:rPr>
        <w:t>Apoio na execução de tarefas</w:t>
      </w:r>
      <w:r>
        <w:rPr>
          <w:rFonts w:cs="Calibri"/>
          <w:szCs w:val="18"/>
          <w:lang w:val="pt-PT" w:eastAsia="pt-PT"/>
        </w:rPr>
        <w:t xml:space="preserve"> utilizando as ferramentas disponibilizadas pela SIBS FPS, ainda que a cargo doo cliente, e em caso de necessidade.</w:t>
      </w:r>
    </w:p>
    <w:p w14:paraId="65DFF359" w14:textId="77777777" w:rsidR="00C642D6" w:rsidRPr="000518C3" w:rsidRDefault="00C642D6" w:rsidP="00842BF1">
      <w:pPr>
        <w:spacing w:line="360" w:lineRule="auto"/>
        <w:jc w:val="both"/>
        <w:rPr>
          <w:rFonts w:cs="Calibri"/>
          <w:b/>
          <w:szCs w:val="18"/>
          <w:lang w:val="pt-PT" w:eastAsia="pt-PT"/>
        </w:rPr>
      </w:pPr>
      <w:r w:rsidRPr="000518C3">
        <w:rPr>
          <w:rFonts w:cs="Calibri"/>
          <w:b/>
          <w:szCs w:val="18"/>
          <w:lang w:val="pt-PT" w:eastAsia="pt-PT"/>
        </w:rPr>
        <w:t>Manutenção Evolutiva</w:t>
      </w:r>
    </w:p>
    <w:p w14:paraId="5B878601" w14:textId="77777777" w:rsidR="00C642D6" w:rsidRPr="000518C3" w:rsidRDefault="00C642D6" w:rsidP="002F32DD">
      <w:pPr>
        <w:pStyle w:val="ListParagraph"/>
        <w:numPr>
          <w:ilvl w:val="0"/>
          <w:numId w:val="131"/>
        </w:numPr>
        <w:spacing w:line="360" w:lineRule="auto"/>
        <w:jc w:val="both"/>
        <w:rPr>
          <w:rFonts w:cs="Calibri"/>
          <w:b/>
          <w:bCs/>
          <w:smallCaps/>
          <w:sz w:val="10"/>
          <w:szCs w:val="10"/>
          <w:lang w:val="pt-PT"/>
        </w:rPr>
      </w:pPr>
      <w:r>
        <w:rPr>
          <w:rFonts w:cs="Calibri"/>
          <w:szCs w:val="18"/>
          <w:lang w:val="pt-PT" w:eastAsia="pt-PT"/>
        </w:rPr>
        <w:t xml:space="preserve"> Implementação de configurações solicitadas pelo CLIENTE (caracterização de </w:t>
      </w:r>
      <w:proofErr w:type="spellStart"/>
      <w:r>
        <w:rPr>
          <w:rFonts w:cs="Calibri"/>
          <w:szCs w:val="18"/>
          <w:lang w:val="pt-PT" w:eastAsia="pt-PT"/>
        </w:rPr>
        <w:t>BIN’s</w:t>
      </w:r>
      <w:proofErr w:type="spellEnd"/>
      <w:r>
        <w:rPr>
          <w:rFonts w:cs="Calibri"/>
          <w:szCs w:val="18"/>
          <w:lang w:val="pt-PT" w:eastAsia="pt-PT"/>
        </w:rPr>
        <w:t>, criação de produtos financeiros e modalidades de pagamento, etc.)</w:t>
      </w:r>
    </w:p>
    <w:p w14:paraId="792CCB0C" w14:textId="77777777" w:rsidR="00C642D6" w:rsidRPr="000518C3" w:rsidRDefault="00C642D6" w:rsidP="00842BF1">
      <w:pPr>
        <w:pStyle w:val="ListParagraph"/>
        <w:spacing w:line="360" w:lineRule="auto"/>
        <w:ind w:left="0"/>
        <w:jc w:val="both"/>
        <w:rPr>
          <w:rFonts w:cs="Calibri"/>
          <w:b/>
          <w:bCs/>
          <w:smallCaps/>
          <w:sz w:val="10"/>
          <w:szCs w:val="10"/>
          <w:lang w:val="pt-PT"/>
        </w:rPr>
      </w:pPr>
      <w:r w:rsidRPr="000518C3">
        <w:rPr>
          <w:rFonts w:cs="Calibri"/>
          <w:b/>
          <w:szCs w:val="18"/>
          <w:lang w:val="pt-PT" w:eastAsia="pt-PT"/>
        </w:rPr>
        <w:t>Manutenção Corretiva:</w:t>
      </w:r>
    </w:p>
    <w:p w14:paraId="467680C6" w14:textId="77777777" w:rsidR="00C642D6" w:rsidRPr="000518C3" w:rsidRDefault="00C642D6" w:rsidP="002F32DD">
      <w:pPr>
        <w:pStyle w:val="ListParagraph"/>
        <w:numPr>
          <w:ilvl w:val="0"/>
          <w:numId w:val="132"/>
        </w:numPr>
        <w:spacing w:line="360" w:lineRule="auto"/>
        <w:jc w:val="both"/>
        <w:rPr>
          <w:rFonts w:cs="Calibri"/>
          <w:szCs w:val="18"/>
          <w:lang w:val="pt-PT" w:eastAsia="pt-PT"/>
        </w:rPr>
      </w:pPr>
      <w:r>
        <w:rPr>
          <w:rFonts w:cs="Calibri"/>
          <w:szCs w:val="18"/>
          <w:lang w:val="pt-PT" w:eastAsia="pt-PT"/>
        </w:rPr>
        <w:t xml:space="preserve"> </w:t>
      </w:r>
      <w:r w:rsidRPr="000518C3">
        <w:rPr>
          <w:rFonts w:cs="Calibri"/>
          <w:szCs w:val="18"/>
          <w:lang w:val="pt-PT" w:eastAsia="pt-PT"/>
        </w:rPr>
        <w:t>Resolução de incidentes reportados pelo CLIENTE</w:t>
      </w:r>
    </w:p>
    <w:p w14:paraId="4B36F7AF" w14:textId="77777777" w:rsidR="00C642D6" w:rsidRPr="008D7E10" w:rsidRDefault="00C642D6" w:rsidP="002F32DD">
      <w:pPr>
        <w:pStyle w:val="ListParagraph"/>
        <w:numPr>
          <w:ilvl w:val="0"/>
          <w:numId w:val="132"/>
        </w:numPr>
        <w:spacing w:line="360" w:lineRule="auto"/>
        <w:jc w:val="both"/>
        <w:rPr>
          <w:rFonts w:cs="Calibri"/>
          <w:szCs w:val="18"/>
          <w:lang w:val="pt-PT" w:eastAsia="pt-PT"/>
        </w:rPr>
      </w:pPr>
      <w:r>
        <w:rPr>
          <w:rFonts w:cs="Calibri"/>
          <w:szCs w:val="18"/>
          <w:lang w:val="pt-PT" w:eastAsia="pt-PT"/>
        </w:rPr>
        <w:t xml:space="preserve"> </w:t>
      </w:r>
      <w:r w:rsidRPr="000518C3">
        <w:rPr>
          <w:rFonts w:cs="Calibri"/>
          <w:szCs w:val="18"/>
          <w:lang w:val="pt-PT" w:eastAsia="pt-PT"/>
        </w:rPr>
        <w:t>Esclarecimento de situações reportadas pelo CLIENTE relativas a incidentes (causas e impactos)</w:t>
      </w:r>
    </w:p>
  </w:comment>
  <w:comment w:id="956" w:author="Sofia Oliveira" w:date="2018-03-06T16:36:00Z" w:initials="SO">
    <w:p w14:paraId="16C8C08E" w14:textId="77777777" w:rsidR="00C642D6" w:rsidRPr="00A4531D" w:rsidRDefault="00C642D6" w:rsidP="00842BF1">
      <w:pPr>
        <w:pStyle w:val="CommentText"/>
        <w:rPr>
          <w:lang w:val="pt-PT"/>
        </w:rPr>
      </w:pPr>
      <w:r>
        <w:rPr>
          <w:rStyle w:val="CommentReference"/>
        </w:rPr>
        <w:annotationRef/>
      </w:r>
      <w:r w:rsidRPr="00A4531D">
        <w:rPr>
          <w:lang w:val="pt-PT"/>
        </w:rPr>
        <w:t xml:space="preserve">Não está </w:t>
      </w:r>
      <w:r>
        <w:rPr>
          <w:lang w:val="pt-PT"/>
        </w:rPr>
        <w:t xml:space="preserve">já </w:t>
      </w:r>
      <w:r w:rsidRPr="00A4531D">
        <w:rPr>
          <w:lang w:val="pt-PT"/>
        </w:rPr>
        <w:t xml:space="preserve">englobado no </w:t>
      </w:r>
      <w:r>
        <w:rPr>
          <w:lang w:val="pt-PT"/>
        </w:rPr>
        <w:t>“</w:t>
      </w:r>
      <w:r w:rsidRPr="00A4531D">
        <w:rPr>
          <w:lang w:val="pt-PT"/>
        </w:rPr>
        <w:t xml:space="preserve">Contrato de Serviço Tratamento </w:t>
      </w:r>
      <w:r>
        <w:rPr>
          <w:lang w:val="pt-PT"/>
        </w:rPr>
        <w:t>de Disputas - Vertente Emissor”?</w:t>
      </w:r>
    </w:p>
  </w:comment>
  <w:comment w:id="957" w:author="Sofia Oliveira" w:date="2018-03-06T16:37:00Z" w:initials="SO">
    <w:p w14:paraId="2E8FC21B" w14:textId="77777777" w:rsidR="00C642D6" w:rsidRPr="00196CFC" w:rsidRDefault="00C642D6" w:rsidP="00842BF1">
      <w:pPr>
        <w:pStyle w:val="CommentText"/>
        <w:rPr>
          <w:lang w:val="pt-PT"/>
        </w:rPr>
      </w:pPr>
      <w:r>
        <w:rPr>
          <w:rStyle w:val="CommentReference"/>
        </w:rPr>
        <w:annotationRef/>
      </w:r>
      <w:r w:rsidRPr="00196CFC">
        <w:rPr>
          <w:lang w:val="pt-PT"/>
        </w:rPr>
        <w:t>Idem</w:t>
      </w:r>
    </w:p>
  </w:comment>
  <w:comment w:id="959" w:author="Sofia Oliveira" w:date="2018-03-06T16:44:00Z" w:initials="SO">
    <w:p w14:paraId="167027FD" w14:textId="77777777" w:rsidR="00C642D6" w:rsidRPr="000342D9" w:rsidRDefault="00C642D6" w:rsidP="00842BF1">
      <w:pPr>
        <w:pStyle w:val="CommentText"/>
        <w:rPr>
          <w:lang w:val="pt-PT"/>
        </w:rPr>
      </w:pPr>
      <w:r>
        <w:rPr>
          <w:rStyle w:val="CommentReference"/>
        </w:rPr>
        <w:annotationRef/>
      </w:r>
      <w:r w:rsidRPr="000342D9">
        <w:rPr>
          <w:lang w:val="pt-PT"/>
        </w:rPr>
        <w:t xml:space="preserve">No </w:t>
      </w:r>
      <w:r>
        <w:rPr>
          <w:lang w:val="pt-PT"/>
        </w:rPr>
        <w:t>â</w:t>
      </w:r>
      <w:r w:rsidRPr="000342D9">
        <w:rPr>
          <w:lang w:val="pt-PT"/>
        </w:rPr>
        <w:t xml:space="preserve">mbito PSD2 não </w:t>
      </w:r>
      <w:r>
        <w:rPr>
          <w:lang w:val="pt-PT"/>
        </w:rPr>
        <w:t xml:space="preserve">deveria </w:t>
      </w:r>
      <w:r w:rsidRPr="000342D9">
        <w:rPr>
          <w:lang w:val="pt-PT"/>
        </w:rPr>
        <w:t>est</w:t>
      </w:r>
      <w:r>
        <w:rPr>
          <w:lang w:val="pt-PT"/>
        </w:rPr>
        <w:t>ar desde já prevista autenticação biométrica?</w:t>
      </w:r>
    </w:p>
  </w:comment>
  <w:comment w:id="1087" w:author="Sofia Oliveira" w:date="2018-03-06T17:06:00Z" w:initials="SO">
    <w:p w14:paraId="6809A9BA" w14:textId="77777777" w:rsidR="00C642D6" w:rsidRPr="00281404" w:rsidRDefault="00C642D6" w:rsidP="00842BF1">
      <w:pPr>
        <w:pStyle w:val="CommentText"/>
        <w:rPr>
          <w:lang w:val="pt-PT"/>
        </w:rPr>
      </w:pPr>
      <w:r>
        <w:rPr>
          <w:rStyle w:val="CommentReference"/>
        </w:rPr>
        <w:annotationRef/>
      </w:r>
      <w:r>
        <w:rPr>
          <w:lang w:val="pt-PT"/>
        </w:rPr>
        <w:t xml:space="preserve">Não está claro em que consiste esta </w:t>
      </w:r>
      <w:r w:rsidRPr="00281404">
        <w:rPr>
          <w:lang w:val="pt-PT"/>
        </w:rPr>
        <w:t>contribuiç</w:t>
      </w:r>
      <w:r>
        <w:rPr>
          <w:lang w:val="pt-PT"/>
        </w:rPr>
        <w:t xml:space="preserve">ão para suportar os custos. </w:t>
      </w:r>
    </w:p>
  </w:comment>
  <w:comment w:id="1095" w:author="Sofia Oliveira" w:date="2018-03-06T17:11:00Z" w:initials="SO">
    <w:p w14:paraId="4D644014" w14:textId="77777777" w:rsidR="00C642D6" w:rsidRDefault="00C642D6" w:rsidP="00842BF1">
      <w:pPr>
        <w:pStyle w:val="CommentText"/>
        <w:rPr>
          <w:lang w:val="pt-PT"/>
        </w:rPr>
      </w:pPr>
      <w:r>
        <w:rPr>
          <w:rStyle w:val="CommentReference"/>
        </w:rPr>
        <w:annotationRef/>
      </w:r>
      <w:r>
        <w:rPr>
          <w:lang w:val="pt-PT"/>
        </w:rPr>
        <w:t>Esta integração técnica d</w:t>
      </w:r>
      <w:r w:rsidRPr="00281404">
        <w:rPr>
          <w:lang w:val="pt-PT"/>
        </w:rPr>
        <w:t>eve estar</w:t>
      </w:r>
      <w:r>
        <w:rPr>
          <w:lang w:val="pt-PT"/>
        </w:rPr>
        <w:t xml:space="preserve"> também descrita de forma clara</w:t>
      </w:r>
      <w:r w:rsidRPr="00281404">
        <w:rPr>
          <w:lang w:val="pt-PT"/>
        </w:rPr>
        <w:t xml:space="preserve"> no </w:t>
      </w:r>
      <w:r>
        <w:rPr>
          <w:lang w:val="pt-PT"/>
        </w:rPr>
        <w:t>âmbito dos serviços.</w:t>
      </w:r>
    </w:p>
    <w:p w14:paraId="60D82992" w14:textId="77777777" w:rsidR="00C642D6" w:rsidRDefault="00C642D6" w:rsidP="00842BF1">
      <w:pPr>
        <w:pStyle w:val="CommentText"/>
        <w:rPr>
          <w:lang w:val="pt-PT"/>
        </w:rPr>
      </w:pPr>
    </w:p>
    <w:p w14:paraId="576C364D" w14:textId="30FAFB1B" w:rsidR="00C642D6" w:rsidRPr="00281404" w:rsidRDefault="00C642D6" w:rsidP="00F4558B">
      <w:pPr>
        <w:pStyle w:val="CommentText"/>
        <w:rPr>
          <w:lang w:val="pt-PT"/>
        </w:rPr>
      </w:pPr>
      <w:r>
        <w:rPr>
          <w:lang w:val="pt-PT"/>
        </w:rPr>
        <w:t xml:space="preserve">Deve constar ainda que a SIBS se obriga </w:t>
      </w:r>
      <w:r w:rsidRPr="00924DBF">
        <w:rPr>
          <w:lang w:val="pt-PT"/>
        </w:rPr>
        <w:t xml:space="preserve">a acompanhar a evolução tecnológica que se verifique nos </w:t>
      </w:r>
      <w:r>
        <w:rPr>
          <w:lang w:val="pt-PT"/>
        </w:rPr>
        <w:t xml:space="preserve">Sistemas de Pagamento Internacionais que o BANCO represente de acordo com as </w:t>
      </w:r>
      <w:r w:rsidRPr="00924DBF">
        <w:rPr>
          <w:lang w:val="pt-PT"/>
        </w:rPr>
        <w:t xml:space="preserve">especificações técnicas ou legais destes, </w:t>
      </w:r>
      <w:r>
        <w:rPr>
          <w:lang w:val="pt-PT"/>
        </w:rPr>
        <w:t>e dentro dos prazos por estes estabelecidos.</w:t>
      </w:r>
    </w:p>
  </w:comment>
  <w:comment w:id="1193" w:author="Sofia Oliveira" w:date="2018-03-08T16:33:00Z" w:initials="SO">
    <w:p w14:paraId="144965E1" w14:textId="2186DE90" w:rsidR="00C642D6" w:rsidRPr="00DB6DBF" w:rsidRDefault="00C642D6" w:rsidP="00A9026D">
      <w:pPr>
        <w:pStyle w:val="CommentText"/>
        <w:rPr>
          <w:lang w:val="pt-PT"/>
        </w:rPr>
      </w:pPr>
      <w:r>
        <w:rPr>
          <w:lang w:val="pt-PT"/>
        </w:rPr>
        <w:t xml:space="preserve">A SIBS deverá especificar as normas para as quais o personalizador deverá estar certificado.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F482F6" w15:done="0"/>
  <w15:commentEx w15:paraId="48A53ABE" w15:done="0"/>
  <w15:commentEx w15:paraId="61FBA9C1" w15:done="0"/>
  <w15:commentEx w15:paraId="3173D935" w15:done="0"/>
  <w15:commentEx w15:paraId="149A4E93" w15:done="0"/>
  <w15:commentEx w15:paraId="0CDC20BB" w15:done="0"/>
  <w15:commentEx w15:paraId="50E19E66" w15:done="0"/>
  <w15:commentEx w15:paraId="4B36F7AF" w15:done="0"/>
  <w15:commentEx w15:paraId="16C8C08E" w15:done="0"/>
  <w15:commentEx w15:paraId="2E8FC21B" w15:done="0"/>
  <w15:commentEx w15:paraId="167027FD" w15:done="0"/>
  <w15:commentEx w15:paraId="6809A9BA" w15:done="0"/>
  <w15:commentEx w15:paraId="576C364D" w15:done="0"/>
  <w15:commentEx w15:paraId="144965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F9481" w14:textId="77777777" w:rsidR="003F6837" w:rsidRDefault="003F6837">
      <w:r>
        <w:separator/>
      </w:r>
    </w:p>
    <w:p w14:paraId="43F0E3A4" w14:textId="77777777" w:rsidR="003F6837" w:rsidRDefault="003F6837"/>
  </w:endnote>
  <w:endnote w:type="continuationSeparator" w:id="0">
    <w:p w14:paraId="1434DC2F" w14:textId="77777777" w:rsidR="003F6837" w:rsidRDefault="003F6837">
      <w:r>
        <w:continuationSeparator/>
      </w:r>
    </w:p>
    <w:p w14:paraId="4AEFA05C" w14:textId="77777777" w:rsidR="003F6837" w:rsidRDefault="003F6837"/>
  </w:endnote>
  <w:endnote w:type="continuationNotice" w:id="1">
    <w:p w14:paraId="07B64D74" w14:textId="77777777" w:rsidR="003F6837" w:rsidRDefault="003F6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03D1" w14:textId="05A8324E" w:rsidR="00C642D6" w:rsidRDefault="0039165A">
    <w:pPr>
      <w:pStyle w:val="Footer"/>
      <w:jc w:val="center"/>
    </w:pPr>
    <w:sdt>
      <w:sdtPr>
        <w:id w:val="792795660"/>
        <w:docPartObj>
          <w:docPartGallery w:val="Page Numbers (Bottom of Page)"/>
          <w:docPartUnique/>
        </w:docPartObj>
      </w:sdtPr>
      <w:sdtEndPr>
        <w:rPr>
          <w:noProof/>
        </w:rPr>
      </w:sdtEndPr>
      <w:sdtContent>
        <w:r w:rsidR="00C642D6">
          <w:fldChar w:fldCharType="begin"/>
        </w:r>
        <w:r w:rsidR="00C642D6">
          <w:instrText xml:space="preserve"> PAGE   \* MERGEFORMAT </w:instrText>
        </w:r>
        <w:r w:rsidR="00C642D6">
          <w:fldChar w:fldCharType="separate"/>
        </w:r>
        <w:r>
          <w:rPr>
            <w:noProof/>
          </w:rPr>
          <w:t>31</w:t>
        </w:r>
        <w:r w:rsidR="00C642D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7C69A" w14:textId="77777777" w:rsidR="003F6837" w:rsidRDefault="003F6837">
      <w:r>
        <w:separator/>
      </w:r>
    </w:p>
    <w:p w14:paraId="288AF3EA" w14:textId="77777777" w:rsidR="003F6837" w:rsidRDefault="003F6837"/>
  </w:footnote>
  <w:footnote w:type="continuationSeparator" w:id="0">
    <w:p w14:paraId="4BA6B37C" w14:textId="77777777" w:rsidR="003F6837" w:rsidRDefault="003F6837">
      <w:r>
        <w:continuationSeparator/>
      </w:r>
    </w:p>
    <w:p w14:paraId="55406FE4" w14:textId="77777777" w:rsidR="003F6837" w:rsidRDefault="003F6837"/>
  </w:footnote>
  <w:footnote w:type="continuationNotice" w:id="1">
    <w:p w14:paraId="49D59BDA" w14:textId="77777777" w:rsidR="003F6837" w:rsidRDefault="003F6837"/>
  </w:footnote>
  <w:footnote w:id="2">
    <w:p w14:paraId="72E26D62" w14:textId="77777777" w:rsidR="00C642D6" w:rsidRPr="004001D9" w:rsidRDefault="00C642D6" w:rsidP="00D82932">
      <w:pPr>
        <w:pStyle w:val="FootnoteText"/>
        <w:rPr>
          <w:lang w:val="pt-PT"/>
        </w:rPr>
      </w:pPr>
      <w:r w:rsidRPr="007056CB">
        <w:rPr>
          <w:rStyle w:val="FootnoteReference"/>
        </w:rPr>
        <w:footnoteRef/>
      </w:r>
      <w:r w:rsidRPr="004001D9">
        <w:rPr>
          <w:lang w:val="pt-PT"/>
        </w:rPr>
        <w:t xml:space="preserve"> A SIBS FPS ou a SIBS Pagamentos poderão atuar também </w:t>
      </w:r>
      <w:proofErr w:type="gramStart"/>
      <w:r w:rsidRPr="004001D9">
        <w:rPr>
          <w:lang w:val="pt-PT"/>
        </w:rPr>
        <w:t>como Contratante</w:t>
      </w:r>
      <w:proofErr w:type="gramEnd"/>
      <w:r w:rsidRPr="004001D9">
        <w:rPr>
          <w:lang w:val="pt-PT"/>
        </w:rPr>
        <w:t>.</w:t>
      </w:r>
    </w:p>
  </w:footnote>
  <w:footnote w:id="3">
    <w:p w14:paraId="738B304D" w14:textId="77777777" w:rsidR="00C642D6" w:rsidRPr="004001D9" w:rsidRDefault="00C642D6" w:rsidP="00D82932">
      <w:pPr>
        <w:pStyle w:val="FootnoteText"/>
        <w:rPr>
          <w:color w:val="0070C0"/>
          <w:lang w:val="pt-PT"/>
        </w:rPr>
      </w:pPr>
      <w:r w:rsidRPr="00F63A95">
        <w:rPr>
          <w:rStyle w:val="FootnoteReference"/>
        </w:rPr>
        <w:footnoteRef/>
      </w:r>
      <w:r w:rsidRPr="00F63A95">
        <w:rPr>
          <w:lang w:val="pt-PT"/>
        </w:rPr>
        <w:t xml:space="preserve"> Atualmente a Compensação MULTIBANCO da SIBS é efetuada num Subsistema do </w:t>
      </w:r>
      <w:r w:rsidRPr="00F63A95">
        <w:rPr>
          <w:lang w:val="pt-PT" w:eastAsia="pt-PT"/>
        </w:rPr>
        <w:t xml:space="preserve">Sistema de Compensação Interbancária (SICOI), gerido pelo </w:t>
      </w:r>
      <w:r w:rsidRPr="00F63A95">
        <w:rPr>
          <w:lang w:val="pt-PT"/>
        </w:rPr>
        <w:t xml:space="preserve">Banco de Portugal. </w:t>
      </w:r>
      <w:r w:rsidRPr="00F63A95">
        <w:rPr>
          <w:lang w:val="pt-PT" w:eastAsia="pt-PT"/>
        </w:rPr>
        <w:t xml:space="preserve">O contratante deverá ser participante direto no subsistema do SICOI, subsistema Compensação MULTIBANCO </w:t>
      </w:r>
      <w:r w:rsidRPr="00F63A95">
        <w:rPr>
          <w:lang w:val="pt-PT"/>
        </w:rPr>
        <w:t>ou, no caso de participantes indiretos, fazendo-se representar através de um participante direto que assuma perante os demais os direitos e obrigações dos seus representados.</w:t>
      </w:r>
    </w:p>
  </w:footnote>
  <w:footnote w:id="4">
    <w:p w14:paraId="73E23EE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aderentes às redes SIBS que utilizem simultaneamente um cenário real time e outro que não o seja serão faturadas na rubrica A1, pelo primeiro, e na rubrica A4, pelo segundo</w:t>
      </w:r>
    </w:p>
  </w:footnote>
  <w:footnote w:id="5">
    <w:p w14:paraId="4994FA5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A11 é aplicada aos aderentes às redes SIBS que, no final do mês em causa, tenham CPU ligados à SIBS em real time (o valor indicado é por CPU/mês). Caso isso não se verifique, será faturado um valor de acordo com o definido na rubrica A4 - Encargos de processamento de cartões de emissores sem real-time, que será dependente do número destes</w:t>
      </w:r>
    </w:p>
  </w:footnote>
  <w:footnote w:id="6">
    <w:p w14:paraId="7354B95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não se aplica nos casos em que a ligação em tempo real entre a SIBS e a Entidade sirva exclusivamente para a realização de Pagamento de Serviços ou Serviços Especiais</w:t>
      </w:r>
    </w:p>
  </w:footnote>
  <w:footnote w:id="7">
    <w:p w14:paraId="1457215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A31 e A32 aplicam por circuito (simples ao duplo) da entidade ao operador de comunicações no final do mês em causa</w:t>
      </w:r>
    </w:p>
  </w:footnote>
  <w:footnote w:id="8">
    <w:p w14:paraId="6DA7AFD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Caso o Emissor não possua, no final do mês em causa, qualquer CPU ligado à SIBS em real time, será faturado de acordo com a rubrica A4</w:t>
      </w:r>
    </w:p>
  </w:footnote>
  <w:footnote w:id="9">
    <w:p w14:paraId="5511E11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escalão a aplicar será função do número de cartões existentes na </w:t>
      </w:r>
      <w:proofErr w:type="spellStart"/>
      <w:r w:rsidRPr="00007072">
        <w:rPr>
          <w:lang w:val="pt-PT"/>
        </w:rPr>
        <w:t>database</w:t>
      </w:r>
      <w:proofErr w:type="spellEnd"/>
      <w:r w:rsidRPr="00007072">
        <w:rPr>
          <w:lang w:val="pt-PT"/>
        </w:rPr>
        <w:t xml:space="preserve"> da SIBS, no final do mês em causa, sendo a respetiva tarifa incidente sobre a totalidade dos cartões correspondentes</w:t>
      </w:r>
    </w:p>
  </w:footnote>
  <w:footnote w:id="10">
    <w:p w14:paraId="29F5E1E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Com exclusão dos CA incluídos na rubrica B3</w:t>
      </w:r>
    </w:p>
  </w:footnote>
  <w:footnote w:id="11">
    <w:p w14:paraId="58E79ED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2">
    <w:p w14:paraId="48C4EAE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3">
    <w:p w14:paraId="457583F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eventos com duração superior a 1 mês, aplica-se o tarifário SIBS FPS em vigor, no que respeita à instalação, inicialização, retiro, assistência técnica e comunicações</w:t>
      </w:r>
    </w:p>
  </w:footnote>
  <w:footnote w:id="14">
    <w:p w14:paraId="4854EDA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terminais temporários não serão alvo da aplicação da rubrica B1 do Tarifário SIBS (Ligação de Terminais)</w:t>
      </w:r>
    </w:p>
  </w:footnote>
  <w:footnote w:id="15">
    <w:p w14:paraId="7D2E05B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Existe a possibilidade de assistência técnica presencial, mediante orçamento e apenas aplicável na assistência técnica </w:t>
      </w:r>
      <w:proofErr w:type="spellStart"/>
      <w:r w:rsidRPr="00007072">
        <w:rPr>
          <w:lang w:val="pt-PT"/>
        </w:rPr>
        <w:t>Platinum</w:t>
      </w:r>
      <w:proofErr w:type="spellEnd"/>
    </w:p>
  </w:footnote>
  <w:footnote w:id="16">
    <w:p w14:paraId="699E4CD1"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duração de um evento é apurada através do número de dias decorridos entre o dia da Instalação e o dia do Retiro do CA (inclusive)</w:t>
      </w:r>
    </w:p>
  </w:footnote>
  <w:footnote w:id="17">
    <w:p w14:paraId="78F5DA3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Este Serviço também poderá ser alvo da aplicação da Taxa de Agravamento – Serviço de Urgência</w:t>
      </w:r>
    </w:p>
  </w:footnote>
  <w:footnote w:id="18">
    <w:p w14:paraId="0AC09C10" w14:textId="77777777" w:rsidR="00C642D6" w:rsidRPr="00007072" w:rsidRDefault="00C642D6" w:rsidP="00007072">
      <w:pPr>
        <w:pStyle w:val="FootnoteText"/>
        <w:spacing w:beforeLines="20" w:before="48" w:afterLines="20" w:after="48"/>
        <w:ind w:left="0" w:firstLine="0"/>
        <w:rPr>
          <w:lang w:val="pt-PT"/>
        </w:rPr>
      </w:pPr>
      <w:r w:rsidRPr="00206FFC">
        <w:rPr>
          <w:rStyle w:val="FootnoteReference"/>
          <w:rFonts w:cs="Arial"/>
          <w:szCs w:val="14"/>
        </w:rPr>
        <w:footnoteRef/>
      </w:r>
      <w:r w:rsidRPr="00007072">
        <w:rPr>
          <w:lang w:val="pt-PT"/>
        </w:rPr>
        <w:t xml:space="preserve"> Os serviços de logística que, por razões imputáveis ao Cliente (Banco), não forem possíveis realizar conforme planeado, são alvo de faturação, conforme preços mencionados no Capítulo “Preços dos Serviços e Opcionais” infra</w:t>
      </w:r>
    </w:p>
  </w:footnote>
  <w:footnote w:id="19">
    <w:p w14:paraId="00AFCFF3"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w:t>
      </w:r>
      <w:proofErr w:type="spellStart"/>
      <w:r w:rsidRPr="001C315D">
        <w:rPr>
          <w:lang w:val="pt-PT"/>
        </w:rPr>
        <w:t>desinicialização</w:t>
      </w:r>
      <w:proofErr w:type="spellEnd"/>
      <w:r w:rsidRPr="001C315D">
        <w:rPr>
          <w:lang w:val="pt-PT"/>
        </w:rPr>
        <w:t xml:space="preserve"> e retiro)</w:t>
      </w:r>
    </w:p>
  </w:footnote>
  <w:footnote w:id="20">
    <w:p w14:paraId="56391BB2"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1">
    <w:p w14:paraId="76C7698B"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2">
    <w:p w14:paraId="5E9FE4FF"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w:t>
      </w:r>
      <w:proofErr w:type="spellStart"/>
      <w:r w:rsidRPr="001C315D">
        <w:rPr>
          <w:lang w:val="pt-PT"/>
        </w:rPr>
        <w:t>desinicialização</w:t>
      </w:r>
      <w:proofErr w:type="spellEnd"/>
      <w:r w:rsidRPr="001C315D">
        <w:rPr>
          <w:lang w:val="pt-PT"/>
        </w:rPr>
        <w:t xml:space="preserve"> e retiro).</w:t>
      </w:r>
    </w:p>
  </w:footnote>
  <w:footnote w:id="23">
    <w:p w14:paraId="05CF37A5"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B41 aplica apenas a CA instalados a partir de 1 de </w:t>
      </w:r>
      <w:proofErr w:type="gramStart"/>
      <w:r w:rsidRPr="00007072">
        <w:rPr>
          <w:lang w:val="pt-PT"/>
        </w:rPr>
        <w:t>Novembro</w:t>
      </w:r>
      <w:proofErr w:type="gramEnd"/>
      <w:r w:rsidRPr="00007072">
        <w:rPr>
          <w:lang w:val="pt-PT"/>
        </w:rPr>
        <w:t xml:space="preserve"> de 2010. Tarifa mensal por terminal. As condições de aplicação desta tarifa encontram-se descritas no </w:t>
      </w:r>
      <w:proofErr w:type="spellStart"/>
      <w:r w:rsidRPr="00007072">
        <w:rPr>
          <w:lang w:val="pt-PT"/>
        </w:rPr>
        <w:t>Memo</w:t>
      </w:r>
      <w:proofErr w:type="spellEnd"/>
      <w:r w:rsidRPr="00007072">
        <w:rPr>
          <w:lang w:val="pt-PT"/>
        </w:rPr>
        <w:t xml:space="preserve"> Informativo SIBS n.º DGC 2010/075 – “Tarifário SIBS – Início de aplicação da rúbrica B41 (Esclarecimento de 12 de </w:t>
      </w:r>
      <w:proofErr w:type="gramStart"/>
      <w:r w:rsidRPr="00007072">
        <w:rPr>
          <w:lang w:val="pt-PT"/>
        </w:rPr>
        <w:t>Janeiro</w:t>
      </w:r>
      <w:proofErr w:type="gramEnd"/>
      <w:r w:rsidRPr="00007072">
        <w:rPr>
          <w:lang w:val="pt-PT"/>
        </w:rPr>
        <w:t xml:space="preserve"> de 2011)”</w:t>
      </w:r>
    </w:p>
  </w:footnote>
  <w:footnote w:id="24">
    <w:p w14:paraId="799678E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B71 é cobrada no mês em que o TPA é inicializado, não sendo então cobrada a taxa de ligação de TPA (B8)</w:t>
      </w:r>
    </w:p>
  </w:footnote>
  <w:footnote w:id="25">
    <w:p w14:paraId="1CA9061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por Entidade de Apoio de Terminal (Proprietário), no final de cada mês, sendo os valores referidos por TPA/mês</w:t>
      </w:r>
    </w:p>
  </w:footnote>
  <w:footnote w:id="26">
    <w:p w14:paraId="1B5B87F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TPA a ser descontinuado pela SIBS em 2018</w:t>
      </w:r>
    </w:p>
  </w:footnote>
  <w:footnote w:id="27">
    <w:p w14:paraId="217C8A0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B9A e B9B são faturadas aos fornecedores de CA e TPA</w:t>
      </w:r>
    </w:p>
  </w:footnote>
  <w:footnote w:id="28">
    <w:p w14:paraId="41C8840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CA/mês</w:t>
      </w:r>
    </w:p>
  </w:footnote>
  <w:footnote w:id="29">
    <w:p w14:paraId="447D53E3" w14:textId="77777777" w:rsidR="00C642D6" w:rsidRPr="00AB62A5"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nível </w:t>
      </w:r>
      <w:r w:rsidRPr="00AB62A5">
        <w:rPr>
          <w:lang w:val="pt-PT"/>
        </w:rPr>
        <w:t xml:space="preserve">de serviço definido como </w:t>
      </w:r>
      <w:proofErr w:type="spellStart"/>
      <w:r w:rsidRPr="00AB62A5">
        <w:rPr>
          <w:lang w:val="pt-PT"/>
        </w:rPr>
        <w:t>Silver</w:t>
      </w:r>
      <w:proofErr w:type="spellEnd"/>
      <w:r w:rsidRPr="00AB62A5">
        <w:rPr>
          <w:lang w:val="pt-PT"/>
        </w:rPr>
        <w:t xml:space="preserve"> é de 5 dias úteis/12 horas de reparação</w:t>
      </w:r>
    </w:p>
  </w:footnote>
  <w:footnote w:id="30">
    <w:p w14:paraId="1707FB6B"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Gold é de 5 dias úteis/4 horas de reparação</w:t>
      </w:r>
    </w:p>
  </w:footnote>
  <w:footnote w:id="31">
    <w:p w14:paraId="2844E415"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w:t>
      </w:r>
      <w:proofErr w:type="spellStart"/>
      <w:r w:rsidRPr="00AB62A5">
        <w:rPr>
          <w:lang w:val="pt-PT"/>
        </w:rPr>
        <w:t>Platinum</w:t>
      </w:r>
      <w:proofErr w:type="spellEnd"/>
      <w:r w:rsidRPr="00AB62A5">
        <w:rPr>
          <w:lang w:val="pt-PT"/>
        </w:rPr>
        <w:t xml:space="preserve"> é de 7 dias/4 horas de reparação. Condicionado a número mínimo de equipamentos por fornecedor/distrito</w:t>
      </w:r>
    </w:p>
  </w:footnote>
  <w:footnote w:id="32">
    <w:p w14:paraId="75EEB38C"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extensão do horário de intervenção aplica-se ao período das 06:00 às 08:00 ou das 18:00 às 24:00</w:t>
      </w:r>
    </w:p>
  </w:footnote>
  <w:footnote w:id="33">
    <w:p w14:paraId="616AEB5B"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terminais de propriedade SIBS</w:t>
      </w:r>
    </w:p>
  </w:footnote>
  <w:footnote w:id="34">
    <w:p w14:paraId="5DD3F8AB"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terminal</w:t>
      </w:r>
    </w:p>
  </w:footnote>
  <w:footnote w:id="35">
    <w:p w14:paraId="27F7A691" w14:textId="77777777" w:rsidR="00C642D6" w:rsidRPr="00007072"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CA</w:t>
      </w:r>
    </w:p>
  </w:footnote>
  <w:footnote w:id="36">
    <w:p w14:paraId="62BDD879" w14:textId="77777777" w:rsidR="00C642D6" w:rsidRPr="00AB62A5"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w:t>
      </w:r>
      <w:r w:rsidRPr="00AB62A5">
        <w:rPr>
          <w:lang w:val="pt-PT"/>
        </w:rPr>
        <w:t xml:space="preserve">As rubricas BG são apuradas por ocorrência </w:t>
      </w:r>
      <w:proofErr w:type="spellStart"/>
      <w:r w:rsidRPr="00AB62A5">
        <w:rPr>
          <w:lang w:val="pt-PT"/>
        </w:rPr>
        <w:t>excepto</w:t>
      </w:r>
      <w:proofErr w:type="spellEnd"/>
      <w:r w:rsidRPr="00AB62A5">
        <w:rPr>
          <w:lang w:val="pt-PT"/>
        </w:rPr>
        <w:t xml:space="preserve"> a rúbrica BG9 que é apurada no fim de cada mês por CA</w:t>
      </w:r>
    </w:p>
  </w:footnote>
  <w:footnote w:id="37">
    <w:p w14:paraId="282684F5"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manutenção do Sistema de </w:t>
      </w:r>
      <w:proofErr w:type="spellStart"/>
      <w:r w:rsidRPr="00AB62A5">
        <w:rPr>
          <w:lang w:val="pt-PT"/>
        </w:rPr>
        <w:t>Tintagem</w:t>
      </w:r>
      <w:proofErr w:type="spellEnd"/>
      <w:r w:rsidRPr="00AB62A5">
        <w:rPr>
          <w:lang w:val="pt-PT"/>
        </w:rPr>
        <w:t xml:space="preserve"> de Notas inclui a substituição de tinta (a cada 3/4 anos) e de baterias (a cada 18 meses/4 anos), deslocações, mão-de-obra e substituição de peças utilizadas em caso de </w:t>
      </w:r>
      <w:proofErr w:type="spellStart"/>
      <w:r w:rsidRPr="00AB62A5">
        <w:rPr>
          <w:lang w:val="pt-PT"/>
        </w:rPr>
        <w:t>activação</w:t>
      </w:r>
      <w:proofErr w:type="spellEnd"/>
      <w:r w:rsidRPr="00AB62A5">
        <w:rPr>
          <w:lang w:val="pt-PT"/>
        </w:rPr>
        <w:t xml:space="preserve"> ou avaria. O modus </w:t>
      </w:r>
      <w:proofErr w:type="spellStart"/>
      <w:r w:rsidRPr="00AB62A5">
        <w:rPr>
          <w:lang w:val="pt-PT"/>
        </w:rPr>
        <w:t>operandi</w:t>
      </w:r>
      <w:proofErr w:type="spellEnd"/>
      <w:r w:rsidRPr="00AB62A5">
        <w:rPr>
          <w:lang w:val="pt-PT"/>
        </w:rPr>
        <w:t xml:space="preserve"> abaixo apresentado pressupõe a existência de um stock de cacifos no Fornecedor do STN, para garantir a resolução de todas as ocorrências, desejavelmente numa primeira e única intervenção</w:t>
      </w:r>
    </w:p>
  </w:footnote>
  <w:footnote w:id="38">
    <w:p w14:paraId="68C76D2A"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Inclui instalação em armazém (deslocação e mão-de-obra). Acresce valor da Instalação quando da execução “in </w:t>
      </w:r>
      <w:proofErr w:type="spellStart"/>
      <w:r w:rsidRPr="00AB62A5">
        <w:rPr>
          <w:lang w:val="pt-PT"/>
        </w:rPr>
        <w:t>field</w:t>
      </w:r>
      <w:proofErr w:type="spellEnd"/>
      <w:r w:rsidRPr="00AB62A5">
        <w:rPr>
          <w:lang w:val="pt-PT"/>
        </w:rPr>
        <w:t>”</w:t>
      </w:r>
    </w:p>
  </w:footnote>
  <w:footnote w:id="39">
    <w:p w14:paraId="45B3CD0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sistemas instalados em CA MULTIBANCO retirados por períodos superiores a 6 meses</w:t>
      </w:r>
    </w:p>
  </w:footnote>
  <w:footnote w:id="40">
    <w:p w14:paraId="1DCC9D05" w14:textId="77777777" w:rsidR="00C642D6" w:rsidRPr="00007072" w:rsidRDefault="00C642D6" w:rsidP="00007072">
      <w:pPr>
        <w:pStyle w:val="FootnoteText"/>
        <w:rPr>
          <w:highlight w:val="yellow"/>
          <w:lang w:val="pt-PT"/>
        </w:rPr>
      </w:pPr>
      <w:r w:rsidRPr="00AB62A5">
        <w:rPr>
          <w:rStyle w:val="FootnoteReference"/>
        </w:rPr>
        <w:footnoteRef/>
      </w:r>
      <w:r w:rsidRPr="00AB62A5">
        <w:rPr>
          <w:lang w:val="pt-PT"/>
        </w:rPr>
        <w:t xml:space="preserve"> Nas ilhas acresce valor de instalação (210€)</w:t>
      </w:r>
    </w:p>
  </w:footnote>
  <w:footnote w:id="41">
    <w:p w14:paraId="4DB093BF" w14:textId="77777777" w:rsidR="00C642D6" w:rsidRPr="00007072" w:rsidRDefault="00C642D6" w:rsidP="00007072">
      <w:pPr>
        <w:pStyle w:val="FootnoteText"/>
        <w:rPr>
          <w:lang w:val="pt-PT"/>
        </w:rPr>
      </w:pPr>
      <w:r w:rsidRPr="00AB62A5">
        <w:rPr>
          <w:rStyle w:val="FootnoteReference"/>
        </w:rPr>
        <w:footnoteRef/>
      </w:r>
      <w:r w:rsidRPr="00AB62A5">
        <w:rPr>
          <w:lang w:val="pt-PT"/>
        </w:rPr>
        <w:t xml:space="preserve"> Nas ilhas acresce valor de instalação (210€)</w:t>
      </w:r>
    </w:p>
  </w:footnote>
  <w:footnote w:id="42">
    <w:p w14:paraId="0A20D271"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análise à ativação do sistema de </w:t>
      </w:r>
      <w:proofErr w:type="spellStart"/>
      <w:r w:rsidRPr="00007072">
        <w:rPr>
          <w:lang w:val="pt-PT"/>
        </w:rPr>
        <w:t>tintagem</w:t>
      </w:r>
      <w:proofErr w:type="spellEnd"/>
      <w:r w:rsidRPr="00007072">
        <w:rPr>
          <w:lang w:val="pt-PT"/>
        </w:rPr>
        <w:t xml:space="preserve"> é efetuada pelas equipas SIBS FPS, a pedido do Cliente (Banco), sempre que existam dúvidas quanto às causas que motivaram a </w:t>
      </w:r>
      <w:proofErr w:type="spellStart"/>
      <w:r w:rsidRPr="00007072">
        <w:rPr>
          <w:lang w:val="pt-PT"/>
        </w:rPr>
        <w:t>activação</w:t>
      </w:r>
      <w:proofErr w:type="spellEnd"/>
    </w:p>
  </w:footnote>
  <w:footnote w:id="43">
    <w:p w14:paraId="2835FA8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Inclui cobertura de 500€ de danos por ocorrência, limitada a 8 ocorrências/ano (para todo o parque em contrato) e exclusivamente para anomalias técnicas dos sistemas</w:t>
      </w:r>
    </w:p>
  </w:footnote>
  <w:footnote w:id="44">
    <w:p w14:paraId="39D95088" w14:textId="77777777" w:rsidR="00C642D6" w:rsidRPr="00007072" w:rsidRDefault="00C642D6" w:rsidP="00007072">
      <w:pPr>
        <w:pStyle w:val="FootnoteText"/>
        <w:rPr>
          <w:lang w:val="pt-PT"/>
        </w:rPr>
      </w:pPr>
      <w:r>
        <w:rPr>
          <w:rStyle w:val="FootnoteReference"/>
        </w:rPr>
        <w:footnoteRef/>
      </w:r>
      <w:r w:rsidRPr="00007072">
        <w:rPr>
          <w:lang w:val="pt-PT"/>
        </w:rPr>
        <w:t xml:space="preserve"> Aplicável à substituição em caso de ativação do sensor de gás ou, preventivamente, a cada 5 anos</w:t>
      </w:r>
    </w:p>
  </w:footnote>
  <w:footnote w:id="45">
    <w:p w14:paraId="60A0032F" w14:textId="77777777" w:rsidR="00C642D6" w:rsidRPr="00D120B9" w:rsidRDefault="00C642D6" w:rsidP="00931C86">
      <w:pPr>
        <w:pStyle w:val="FootnoteText"/>
        <w:rPr>
          <w:lang w:val="pt-PT"/>
        </w:rPr>
      </w:pPr>
      <w:r w:rsidRPr="00206FFC">
        <w:rPr>
          <w:rStyle w:val="FootnoteReference"/>
        </w:rPr>
        <w:footnoteRef/>
      </w:r>
      <w:r w:rsidRPr="00D120B9">
        <w:rPr>
          <w:lang w:val="pt-PT"/>
        </w:rPr>
        <w:t xml:space="preserve"> Os valores referidos são apurados no fim de cada mês por CA. Para mais informações, consultar o </w:t>
      </w:r>
      <w:proofErr w:type="spellStart"/>
      <w:r w:rsidRPr="00D120B9">
        <w:rPr>
          <w:lang w:val="pt-PT"/>
        </w:rPr>
        <w:t>Memo</w:t>
      </w:r>
      <w:proofErr w:type="spellEnd"/>
      <w:r w:rsidRPr="00D120B9">
        <w:rPr>
          <w:lang w:val="pt-PT"/>
        </w:rPr>
        <w:t xml:space="preserve"> Informativo 2014-085 – CA MULTIBANCO – Serviço de Manutenção de Primeiro Nível, enviado a 15 </w:t>
      </w:r>
      <w:proofErr w:type="gramStart"/>
      <w:r w:rsidRPr="00D120B9">
        <w:rPr>
          <w:lang w:val="pt-PT"/>
        </w:rPr>
        <w:t>Setembro</w:t>
      </w:r>
      <w:proofErr w:type="gramEnd"/>
      <w:r w:rsidRPr="00D120B9">
        <w:rPr>
          <w:lang w:val="pt-PT"/>
        </w:rPr>
        <w:t xml:space="preserve"> de 2014</w:t>
      </w:r>
    </w:p>
  </w:footnote>
  <w:footnote w:id="46">
    <w:p w14:paraId="60F3476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Aos acessos contratados antes de </w:t>
      </w:r>
      <w:proofErr w:type="gramStart"/>
      <w:r w:rsidRPr="00007072">
        <w:rPr>
          <w:lang w:val="pt-PT"/>
        </w:rPr>
        <w:t>Julho</w:t>
      </w:r>
      <w:proofErr w:type="gramEnd"/>
      <w:r w:rsidRPr="00007072">
        <w:rPr>
          <w:lang w:val="pt-PT"/>
        </w:rPr>
        <w:t xml:space="preserve"> de 2011 aplicam-se as condições das rubricas C1, C2 e C3. A partir de Julho de 2011 aplicam-se as condições das rubricas C4 e C5</w:t>
      </w:r>
    </w:p>
  </w:footnote>
  <w:footnote w:id="47">
    <w:p w14:paraId="7007E82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C12 será aplicada a partir de um número acumulado de 5.600.001 operações e até que esse número atinja </w:t>
      </w:r>
      <w:proofErr w:type="gramStart"/>
      <w:r w:rsidRPr="00007072">
        <w:rPr>
          <w:lang w:val="pt-PT"/>
        </w:rPr>
        <w:t>os 130.000.000 operações</w:t>
      </w:r>
      <w:proofErr w:type="gramEnd"/>
    </w:p>
  </w:footnote>
  <w:footnote w:id="48">
    <w:p w14:paraId="7A620BE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C22 será aplicada a partir de um número acumulado de 5.600.001 operações e até que esse número atinja </w:t>
      </w:r>
      <w:proofErr w:type="gramStart"/>
      <w:r w:rsidRPr="00007072">
        <w:rPr>
          <w:lang w:val="pt-PT"/>
        </w:rPr>
        <w:t>os 130.000.000 operações</w:t>
      </w:r>
      <w:proofErr w:type="gramEnd"/>
    </w:p>
  </w:footnote>
  <w:footnote w:id="49">
    <w:p w14:paraId="1E6FF1A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das transações como entidade de apoio de terminais na Rede</w:t>
      </w:r>
    </w:p>
  </w:footnote>
  <w:footnote w:id="50">
    <w:p w14:paraId="4795EE21"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dos terminais como utilizador da Rede de TPA da SIBS</w:t>
      </w:r>
    </w:p>
  </w:footnote>
  <w:footnote w:id="51">
    <w:p w14:paraId="5DDD41C0" w14:textId="77777777" w:rsidR="00C642D6" w:rsidRPr="00007072" w:rsidRDefault="00C642D6" w:rsidP="00007072">
      <w:pPr>
        <w:pStyle w:val="FootnoteText"/>
        <w:spacing w:beforeLines="20" w:before="48" w:afterLines="20" w:after="48"/>
        <w:rPr>
          <w:lang w:val="pt-PT"/>
        </w:rPr>
      </w:pPr>
      <w:r w:rsidRPr="00E76E58">
        <w:rPr>
          <w:rStyle w:val="FootnoteReference"/>
        </w:rPr>
        <w:footnoteRef/>
      </w:r>
      <w:r w:rsidRPr="00007072">
        <w:rPr>
          <w:lang w:val="pt-PT"/>
        </w:rPr>
        <w:t xml:space="preserve"> Caso a Instituição subscreva a modalidade de “Adesão Global” fica isenta desta tarifa.</w:t>
      </w:r>
    </w:p>
  </w:footnote>
  <w:footnote w:id="52">
    <w:p w14:paraId="0C3053D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E1 é calculada com base na aplicação de escalões ao número de cartões válidos, existentes na base de dados da SIBS no final do mês a que se reporta a faturação</w:t>
      </w:r>
    </w:p>
  </w:footnote>
  <w:footnote w:id="53">
    <w:p w14:paraId="350C5670" w14:textId="77777777" w:rsidR="00C642D6" w:rsidRPr="00007072" w:rsidRDefault="00C642D6" w:rsidP="00007072">
      <w:pPr>
        <w:pStyle w:val="FootnoteText"/>
        <w:rPr>
          <w:lang w:val="pt-PT"/>
        </w:rPr>
      </w:pPr>
      <w:r w:rsidRPr="00AB62A5">
        <w:rPr>
          <w:rStyle w:val="FootnoteReference"/>
        </w:rPr>
        <w:footnoteRef/>
      </w:r>
      <w:r w:rsidRPr="00AB62A5">
        <w:rPr>
          <w:lang w:val="pt-PT"/>
        </w:rPr>
        <w:t xml:space="preserve"> A rubrica E6 é calculada com base na aplicação de escalões ao número total de cartões válidos, existentes na base de dados da SIBS no final do mês a que se reporta a faturação.</w:t>
      </w:r>
    </w:p>
  </w:footnote>
  <w:footnote w:id="54">
    <w:p w14:paraId="355CD48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transações da Rede CA MULTIBANCO</w:t>
      </w:r>
    </w:p>
  </w:footnote>
  <w:footnote w:id="55">
    <w:p w14:paraId="4552816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Tarifas a aplicar sobre o número de PIN </w:t>
      </w:r>
      <w:proofErr w:type="spellStart"/>
      <w:r w:rsidRPr="00007072">
        <w:rPr>
          <w:lang w:val="pt-PT"/>
        </w:rPr>
        <w:t>Blocks</w:t>
      </w:r>
      <w:proofErr w:type="spellEnd"/>
      <w:r w:rsidRPr="00007072">
        <w:rPr>
          <w:lang w:val="pt-PT"/>
        </w:rPr>
        <w:t xml:space="preserve"> existentes no ficheiro, no fim do mês1</w:t>
      </w:r>
    </w:p>
  </w:footnote>
  <w:footnote w:id="56">
    <w:p w14:paraId="093B535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valor a faturar é apurado com base na aplicação de escalões/tarifas ao número das respetivas operações, realizadas durante o mês a que se reporta a faturação</w:t>
      </w:r>
    </w:p>
  </w:footnote>
  <w:footnote w:id="57">
    <w:p w14:paraId="43F9F5C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também os levantamentos (movimento firme) realizados por cartões sem acordo MB em CA da rede MULTIBANCO, os depósitos com validação e a emissão imediata de cheques em CA-MULTIBANCO</w:t>
      </w:r>
    </w:p>
  </w:footnote>
  <w:footnote w:id="58">
    <w:p w14:paraId="675752DF"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59">
    <w:p w14:paraId="1C1324F5"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GA1, GA2 e GA3 são faturadas as operações aceites e as operações recusadas por operação não autorizada para o cartão ou terminal e saldo ou parâmetros para decisão excedidos ou insuficientes</w:t>
      </w:r>
    </w:p>
  </w:footnote>
  <w:footnote w:id="60">
    <w:p w14:paraId="257D8CB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BE/IAE/ACQ são faturados nas rúbricas GB por todas as transações realizadas na rede MULTIBANCO, que não estejam contempladas no tarifário com uma tarifa específica</w:t>
      </w:r>
    </w:p>
  </w:footnote>
  <w:footnote w:id="61">
    <w:p w14:paraId="5C8C2DC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Nos Serviços MULTIBANCO Personalizados Jogos Santa Casa e Pagamento à Segurança Social são faturadas 2xGB6 aos IAE</w:t>
      </w:r>
    </w:p>
  </w:footnote>
  <w:footnote w:id="62">
    <w:p w14:paraId="08C541A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 Pagamento de Serviços/Compras e Serviços MULTIBANCO informados em real time, a entidade contratante (IAE/ACQ) do prestador do serviço paga à SIBS uma GB6 adicional. Nos Serviços MULTIBANCO em que a transação necessite de mais de uma interação com o Prestador de Serviços em real time, deverá ser aplicada uma GB6 por cada interação realizada</w:t>
      </w:r>
    </w:p>
  </w:footnote>
  <w:footnote w:id="63">
    <w:p w14:paraId="1275528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w:t>
      </w:r>
      <w:proofErr w:type="gramStart"/>
      <w:r w:rsidRPr="00007072">
        <w:rPr>
          <w:lang w:val="pt-PT"/>
        </w:rPr>
        <w:t>compras, levantamentos, devoluções e adiantamentos efetuadas</w:t>
      </w:r>
      <w:proofErr w:type="gramEnd"/>
      <w:r w:rsidRPr="00007072">
        <w:rPr>
          <w:lang w:val="pt-PT"/>
        </w:rPr>
        <w:t xml:space="preserve"> com cartões </w:t>
      </w:r>
      <w:proofErr w:type="spellStart"/>
      <w:r w:rsidRPr="00007072">
        <w:rPr>
          <w:lang w:val="pt-PT"/>
        </w:rPr>
        <w:t>on-us</w:t>
      </w:r>
      <w:proofErr w:type="spellEnd"/>
      <w:r w:rsidRPr="00007072">
        <w:rPr>
          <w:lang w:val="pt-PT"/>
        </w:rPr>
        <w:t xml:space="preserve"> fora da Rede MULTIBANCO, em que os bancos processam os dois tempos da operação (autorização e movimento firme), na SIBS, usufruem de um conjunto de aplicações/sistemas que permitem a inclusão das operações nos ficheiros de compensação como se tratassem de movimentos realizados em Portugal, pelo que a rubrica GB3 será aplicada duas vezes por cada operação (autorização e movimento firme)</w:t>
      </w:r>
    </w:p>
  </w:footnote>
  <w:footnote w:id="64">
    <w:p w14:paraId="39EBE63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5">
    <w:p w14:paraId="29EC091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GB1, GB2 e GB3 são faturadas as operações aceites e as operações recusadas por operação não autorizada para o cartão ou terminal e saldo ou parâmetros para decisão excedidos ou insuficientes</w:t>
      </w:r>
    </w:p>
  </w:footnote>
  <w:footnote w:id="66">
    <w:p w14:paraId="5F25EF9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w:t>
      </w:r>
      <w:proofErr w:type="spellStart"/>
      <w:r w:rsidRPr="00007072">
        <w:rPr>
          <w:lang w:val="pt-PT"/>
        </w:rPr>
        <w:t>not-on-us</w:t>
      </w:r>
      <w:proofErr w:type="spellEnd"/>
      <w:r w:rsidRPr="00007072">
        <w:rPr>
          <w:lang w:val="pt-PT"/>
        </w:rPr>
        <w:t xml:space="preserve"> o </w:t>
      </w:r>
      <w:proofErr w:type="spellStart"/>
      <w:r w:rsidRPr="00007072">
        <w:rPr>
          <w:lang w:val="pt-PT"/>
        </w:rPr>
        <w:t>acquirer</w:t>
      </w:r>
      <w:proofErr w:type="spellEnd"/>
      <w:r w:rsidRPr="00007072">
        <w:rPr>
          <w:lang w:val="pt-PT"/>
        </w:rPr>
        <w:t xml:space="preserve"> suporta as rúbricas de vertente emissora</w:t>
      </w:r>
    </w:p>
  </w:footnote>
  <w:footnote w:id="67">
    <w:p w14:paraId="4D65D9E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tarifa aplica também às seguintes operações em TPA: devoluções e adiantamentos</w:t>
      </w:r>
    </w:p>
  </w:footnote>
  <w:footnote w:id="68">
    <w:p w14:paraId="5764A55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9">
    <w:p w14:paraId="4B28E110"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GC1, GC2 e GC3 são faturadas as operações aceites e as operações recusadas por operação não autorizada para o cartão ou terminal e saldo ou parâmetros para decisão excedidos ou insuficientes</w:t>
      </w:r>
    </w:p>
  </w:footnote>
  <w:footnote w:id="70">
    <w:p w14:paraId="7A4EFB7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w:t>
      </w:r>
      <w:proofErr w:type="gramStart"/>
      <w:r w:rsidRPr="00007072">
        <w:rPr>
          <w:lang w:val="pt-PT"/>
        </w:rPr>
        <w:t>) Nas</w:t>
      </w:r>
      <w:proofErr w:type="gramEnd"/>
      <w:r w:rsidRPr="00007072">
        <w:rPr>
          <w:lang w:val="pt-PT"/>
        </w:rPr>
        <w:t xml:space="preserve"> operações com cartões </w:t>
      </w:r>
      <w:proofErr w:type="spellStart"/>
      <w:r w:rsidRPr="00007072">
        <w:rPr>
          <w:lang w:val="pt-PT"/>
        </w:rPr>
        <w:t>not-on-us</w:t>
      </w:r>
      <w:proofErr w:type="spellEnd"/>
      <w:r w:rsidRPr="00007072">
        <w:rPr>
          <w:lang w:val="pt-PT"/>
        </w:rPr>
        <w:t xml:space="preserve"> o </w:t>
      </w:r>
      <w:proofErr w:type="spellStart"/>
      <w:r w:rsidRPr="00007072">
        <w:rPr>
          <w:lang w:val="pt-PT"/>
        </w:rPr>
        <w:t>acquirer</w:t>
      </w:r>
      <w:proofErr w:type="spellEnd"/>
      <w:r w:rsidRPr="00007072">
        <w:rPr>
          <w:lang w:val="pt-PT"/>
        </w:rPr>
        <w:t xml:space="preserve"> suporta as rúbricas de vertente emissora</w:t>
      </w:r>
    </w:p>
  </w:footnote>
  <w:footnote w:id="71">
    <w:p w14:paraId="4311666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72">
    <w:p w14:paraId="0D9298E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Não são consideradas as operações recusadas</w:t>
      </w:r>
    </w:p>
  </w:footnote>
  <w:footnote w:id="73">
    <w:p w14:paraId="4C005F5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w:t>
      </w:r>
      <w:proofErr w:type="spellStart"/>
      <w:r w:rsidRPr="00007072">
        <w:rPr>
          <w:lang w:val="pt-PT"/>
        </w:rPr>
        <w:t>not-on-us</w:t>
      </w:r>
      <w:proofErr w:type="spellEnd"/>
      <w:r w:rsidRPr="00007072">
        <w:rPr>
          <w:lang w:val="pt-PT"/>
        </w:rPr>
        <w:t xml:space="preserve"> o </w:t>
      </w:r>
      <w:proofErr w:type="spellStart"/>
      <w:r w:rsidRPr="00007072">
        <w:rPr>
          <w:lang w:val="pt-PT"/>
        </w:rPr>
        <w:t>acquirer</w:t>
      </w:r>
      <w:proofErr w:type="spellEnd"/>
      <w:r w:rsidRPr="00007072">
        <w:rPr>
          <w:lang w:val="pt-PT"/>
        </w:rPr>
        <w:t xml:space="preserve"> suporta as rúbricas de vertente emissora</w:t>
      </w:r>
    </w:p>
  </w:footnote>
  <w:footnote w:id="74">
    <w:p w14:paraId="455721EA" w14:textId="77777777" w:rsidR="00C642D6" w:rsidRPr="00AB62A5" w:rsidRDefault="00C642D6" w:rsidP="00007072">
      <w:pPr>
        <w:pStyle w:val="FootnoteText"/>
        <w:rPr>
          <w:lang w:val="pt-PT"/>
        </w:rPr>
      </w:pPr>
      <w:r>
        <w:rPr>
          <w:rStyle w:val="FootnoteReference"/>
        </w:rPr>
        <w:footnoteRef/>
      </w:r>
      <w:r w:rsidRPr="00007072">
        <w:rPr>
          <w:lang w:val="pt-PT"/>
        </w:rPr>
        <w:t xml:space="preserve"> </w:t>
      </w:r>
      <w:r w:rsidRPr="00AB62A5">
        <w:rPr>
          <w:lang w:val="pt-PT"/>
        </w:rPr>
        <w:t xml:space="preserve">Calculado com base no n.º de cartões registados na BD da SIBS em </w:t>
      </w:r>
      <w:proofErr w:type="gramStart"/>
      <w:r w:rsidRPr="00AB62A5">
        <w:rPr>
          <w:lang w:val="pt-PT"/>
        </w:rPr>
        <w:t>Dezembro</w:t>
      </w:r>
      <w:proofErr w:type="gramEnd"/>
      <w:r w:rsidRPr="00AB62A5">
        <w:rPr>
          <w:lang w:val="pt-PT"/>
        </w:rPr>
        <w:t xml:space="preserve"> do ano anterior (aplica à rubrica GD9 e GD10)</w:t>
      </w:r>
    </w:p>
  </w:footnote>
  <w:footnote w:id="75">
    <w:p w14:paraId="3ABCF183"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Tarifas aplicáveis ao processamento de compras offline em TPA (com ou sem contacto)</w:t>
      </w:r>
    </w:p>
  </w:footnote>
  <w:footnote w:id="76">
    <w:p w14:paraId="7D8A10D1"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rúbricas Emissor GE1, GE2 e GE3 são faturadas as operações aceites e as operações recusadas por operação não autorizada para o cartão ou terminal e saldo ou parâmetros para decisão excedidos ou insuficientes</w:t>
      </w:r>
    </w:p>
  </w:footnote>
  <w:footnote w:id="77">
    <w:p w14:paraId="34B42726"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operações com cartões </w:t>
      </w:r>
      <w:proofErr w:type="spellStart"/>
      <w:r w:rsidRPr="00AB62A5">
        <w:rPr>
          <w:lang w:val="pt-PT"/>
        </w:rPr>
        <w:t>not-on-us</w:t>
      </w:r>
      <w:proofErr w:type="spellEnd"/>
      <w:r w:rsidRPr="00AB62A5">
        <w:rPr>
          <w:lang w:val="pt-PT"/>
        </w:rPr>
        <w:t xml:space="preserve"> o </w:t>
      </w:r>
      <w:proofErr w:type="spellStart"/>
      <w:r w:rsidRPr="00AB62A5">
        <w:rPr>
          <w:lang w:val="pt-PT"/>
        </w:rPr>
        <w:t>acquirer</w:t>
      </w:r>
      <w:proofErr w:type="spellEnd"/>
      <w:r w:rsidRPr="00AB62A5">
        <w:rPr>
          <w:lang w:val="pt-PT"/>
        </w:rPr>
        <w:t xml:space="preserve"> suporta as rúbricas de vertente emissora</w:t>
      </w:r>
    </w:p>
  </w:footnote>
  <w:footnote w:id="78">
    <w:p w14:paraId="7E4EB524"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A rubrica G8 deverá ser aplicada no âmbito de operações em TPA que se estabeleçam a dois tempos e em que a autorização de pagamento é </w:t>
      </w:r>
      <w:proofErr w:type="spellStart"/>
      <w:r w:rsidRPr="00AB62A5">
        <w:rPr>
          <w:lang w:val="pt-PT"/>
        </w:rPr>
        <w:t>efectuada</w:t>
      </w:r>
      <w:proofErr w:type="spellEnd"/>
      <w:r w:rsidRPr="00AB62A5">
        <w:rPr>
          <w:lang w:val="pt-PT"/>
        </w:rPr>
        <w:t xml:space="preserve"> em online, sendo o movimento firme contabilístico </w:t>
      </w:r>
      <w:proofErr w:type="spellStart"/>
      <w:r w:rsidRPr="00AB62A5">
        <w:rPr>
          <w:lang w:val="pt-PT"/>
        </w:rPr>
        <w:t>efectuado</w:t>
      </w:r>
      <w:proofErr w:type="spellEnd"/>
      <w:r w:rsidRPr="00AB62A5">
        <w:rPr>
          <w:lang w:val="pt-PT"/>
        </w:rPr>
        <w:t xml:space="preserve"> posteriormente</w:t>
      </w:r>
    </w:p>
  </w:footnote>
  <w:footnote w:id="79">
    <w:p w14:paraId="2C882C34"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Esta rubrica aplica também ao processamento de autorizações, autorizações por voz e aos cancelamentos </w:t>
      </w:r>
      <w:proofErr w:type="spellStart"/>
      <w:r w:rsidRPr="00AB62A5">
        <w:rPr>
          <w:lang w:val="pt-PT"/>
        </w:rPr>
        <w:t>efectuados</w:t>
      </w:r>
      <w:proofErr w:type="spellEnd"/>
      <w:r w:rsidRPr="00AB62A5">
        <w:rPr>
          <w:lang w:val="pt-PT"/>
        </w:rPr>
        <w:t xml:space="preserve"> em TPA</w:t>
      </w:r>
    </w:p>
  </w:footnote>
  <w:footnote w:id="80">
    <w:p w14:paraId="7F147FC2"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A rubrica G8 incide sobre a entidade que posiciona o acordo (MB ou marca internacional)</w:t>
      </w:r>
    </w:p>
  </w:footnote>
  <w:footnote w:id="81">
    <w:p w14:paraId="50763082"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As compras com o serviço MB NET são alvo da aplicação desta rubrica, nos moldes acima descritos, uma vez que são sempre </w:t>
      </w:r>
      <w:proofErr w:type="spellStart"/>
      <w:r w:rsidRPr="00AB62A5">
        <w:rPr>
          <w:lang w:val="pt-PT"/>
        </w:rPr>
        <w:t>efectuadas</w:t>
      </w:r>
      <w:proofErr w:type="spellEnd"/>
      <w:r w:rsidRPr="00AB62A5">
        <w:rPr>
          <w:lang w:val="pt-PT"/>
        </w:rPr>
        <w:t xml:space="preserve"> a dois tempos</w:t>
      </w:r>
    </w:p>
  </w:footnote>
  <w:footnote w:id="82">
    <w:p w14:paraId="612FCEF4" w14:textId="77777777" w:rsidR="00C642D6" w:rsidRPr="00007072" w:rsidRDefault="00C642D6" w:rsidP="00007072">
      <w:pPr>
        <w:pStyle w:val="FootnoteText"/>
        <w:rPr>
          <w:lang w:val="pt-PT"/>
        </w:rPr>
      </w:pPr>
      <w:r w:rsidRPr="00AB62A5">
        <w:rPr>
          <w:rStyle w:val="FootnoteReference"/>
        </w:rPr>
        <w:footnoteRef/>
      </w:r>
      <w:r w:rsidRPr="00AB62A5">
        <w:rPr>
          <w:lang w:val="pt-PT"/>
        </w:rPr>
        <w:t xml:space="preserve"> Para as operações de </w:t>
      </w:r>
      <w:proofErr w:type="spellStart"/>
      <w:r w:rsidRPr="00AB62A5">
        <w:rPr>
          <w:lang w:val="pt-PT"/>
        </w:rPr>
        <w:t>Account</w:t>
      </w:r>
      <w:proofErr w:type="spellEnd"/>
      <w:r w:rsidRPr="00AB62A5">
        <w:rPr>
          <w:lang w:val="pt-PT"/>
        </w:rPr>
        <w:t xml:space="preserve"> </w:t>
      </w:r>
      <w:proofErr w:type="spellStart"/>
      <w:r w:rsidRPr="00AB62A5">
        <w:rPr>
          <w:lang w:val="pt-PT"/>
        </w:rPr>
        <w:t>Verification</w:t>
      </w:r>
      <w:proofErr w:type="spellEnd"/>
      <w:r w:rsidRPr="00AB62A5">
        <w:rPr>
          <w:lang w:val="pt-PT"/>
        </w:rPr>
        <w:t xml:space="preserve"> em Terminais não-SIBS a rubrica G8 é </w:t>
      </w:r>
      <w:proofErr w:type="spellStart"/>
      <w:r w:rsidRPr="00AB62A5">
        <w:rPr>
          <w:lang w:val="pt-PT"/>
        </w:rPr>
        <w:t>facturada</w:t>
      </w:r>
      <w:proofErr w:type="spellEnd"/>
      <w:r w:rsidRPr="00AB62A5">
        <w:rPr>
          <w:lang w:val="pt-PT"/>
        </w:rPr>
        <w:t xml:space="preserve"> ao Emissor</w:t>
      </w:r>
    </w:p>
  </w:footnote>
  <w:footnote w:id="83">
    <w:p w14:paraId="02235DC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500 mil operações de autenticação/ ano</w:t>
      </w:r>
    </w:p>
  </w:footnote>
  <w:footnote w:id="84">
    <w:p w14:paraId="21D16DC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2,5 milhões de operações de autenticação/ ano</w:t>
      </w:r>
    </w:p>
  </w:footnote>
  <w:footnote w:id="85">
    <w:p w14:paraId="7A6DB7B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w:t>
      </w:r>
      <w:proofErr w:type="spellStart"/>
      <w:r w:rsidRPr="00007072">
        <w:rPr>
          <w:lang w:val="pt-PT"/>
        </w:rPr>
        <w:t>transaccional</w:t>
      </w:r>
      <w:proofErr w:type="spellEnd"/>
      <w:r w:rsidRPr="00007072">
        <w:rPr>
          <w:lang w:val="pt-PT"/>
        </w:rPr>
        <w:t xml:space="preserve"> de processamento das op. de gestão (adesão, cancelamento, consulta de cartões, alteração de código, alteração de limite, alteração de número de telemóvel, associação e desassociação de cartão) passa a estar incluído nas mensalidades de gestão de base de dados de telemóveis</w:t>
      </w:r>
    </w:p>
  </w:footnote>
  <w:footnote w:id="86">
    <w:p w14:paraId="5E2D2C4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às operações de autenticação não incluídas na anuidade</w:t>
      </w:r>
    </w:p>
  </w:footnote>
  <w:footnote w:id="87">
    <w:p w14:paraId="0608D9D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as tarifas cobradas pela SIBS a entidades externas, nacionais ou internacionais, no âmbito de acordos celebrados entre ambas, excluindo-se qualquer faturação alheia ou proveitos de outrem</w:t>
      </w:r>
    </w:p>
  </w:footnote>
  <w:footnote w:id="88">
    <w:p w14:paraId="1C99E77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H15 é cobrada ao </w:t>
      </w:r>
      <w:proofErr w:type="spellStart"/>
      <w:r w:rsidRPr="00007072">
        <w:rPr>
          <w:lang w:val="pt-PT"/>
        </w:rPr>
        <w:t>Acquirer</w:t>
      </w:r>
      <w:proofErr w:type="spellEnd"/>
      <w:r w:rsidRPr="00007072">
        <w:rPr>
          <w:lang w:val="pt-PT"/>
        </w:rPr>
        <w:t>, em adição à rubrica GC6 e GD6, em função do emprego de recursos efetuado pela SIBS no processamento de cartões.</w:t>
      </w:r>
    </w:p>
  </w:footnote>
  <w:footnote w:id="89">
    <w:p w14:paraId="5751C2A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do grupo de rubricas H7 aplicam às operações de Serviços MULTIBANCO independentemente do canal</w:t>
      </w:r>
    </w:p>
  </w:footnote>
  <w:footnote w:id="90">
    <w:p w14:paraId="76A6701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Venda de Bilhetes para Espetáculos será aplicada, por mês, por agente contratado sendo também aplicada a qualquer banco que efetue a contratação de agentes para a rede CA MULTIBANCO</w:t>
      </w:r>
    </w:p>
  </w:footnote>
  <w:footnote w:id="91">
    <w:p w14:paraId="6A27FFB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aplicar apenas aos Serviços MULTIBANCO Personalizados não abrangidos pela tarifa H79</w:t>
      </w:r>
    </w:p>
  </w:footnote>
  <w:footnote w:id="92">
    <w:p w14:paraId="1B8B1BE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I11 é atualizável na medida das alterações do tarifário dos operadores de telecomunicações</w:t>
      </w:r>
    </w:p>
  </w:footnote>
  <w:footnote w:id="93">
    <w:p w14:paraId="42BB2F4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Estas tarifas aplicam-se igualmente aos pedidos de reenvio de extratos</w:t>
      </w:r>
    </w:p>
  </w:footnote>
  <w:footnote w:id="94">
    <w:p w14:paraId="2210E0D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Entidades de Apoio de TPA são faturadas sob a tarifa I22 pelos extratos enviados pela SIBS à EAT ou aos respetivos comerciantes, contendo informação relativa a fechos contabilísticos, entidades representantes, </w:t>
      </w:r>
      <w:proofErr w:type="spellStart"/>
      <w:r w:rsidRPr="00007072">
        <w:rPr>
          <w:lang w:val="pt-PT"/>
        </w:rPr>
        <w:t>etc</w:t>
      </w:r>
      <w:proofErr w:type="spellEnd"/>
    </w:p>
  </w:footnote>
  <w:footnote w:id="95">
    <w:p w14:paraId="7C8ED7E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I23 será aplicada, em adição à I22, pelo esforço de formatação e envio por mail de extratos às EAT ou aos respetivos comerciantes</w:t>
      </w:r>
    </w:p>
  </w:footnote>
  <w:footnote w:id="96">
    <w:p w14:paraId="0EFE529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Por “Suporte Magnético” entende-se Banda Magnética, Disquete ou </w:t>
      </w:r>
      <w:proofErr w:type="spellStart"/>
      <w:r w:rsidRPr="00007072">
        <w:rPr>
          <w:lang w:val="pt-PT"/>
        </w:rPr>
        <w:t>Cartridge</w:t>
      </w:r>
      <w:proofErr w:type="spellEnd"/>
    </w:p>
  </w:footnote>
  <w:footnote w:id="97">
    <w:p w14:paraId="4DB2A32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a aplicar quando o aderente às redes SIBS opta por proceder ao envio de ficheiros para a SIBS através de banda magnética, em detrimento da teletransmissão. Esta tarifa não será aplicada caso o aderente às redes SIBS tenha que recorrer à banda como processo de backup</w:t>
      </w:r>
    </w:p>
  </w:footnote>
  <w:footnote w:id="98">
    <w:p w14:paraId="5929C92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J21 e J22 aplicam-se a ficheiros que não se enquadrem no âmbito do “Serviço de Transmissão de Ficheiros” - relativos, por exemplo, ao sistema MULTIBANCO ou a processos de Telecompensação</w:t>
      </w:r>
    </w:p>
  </w:footnote>
  <w:footnote w:id="99">
    <w:p w14:paraId="33171A5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aderentes às redes SIBS cujo CPU não esteja ligado em real time com a SIBS, torna-se necessário proceder à transmissão de ficheiros agregados com os movimentos de conta dos respetivos clientes</w:t>
      </w:r>
    </w:p>
  </w:footnote>
  <w:footnote w:id="100">
    <w:p w14:paraId="185B2DE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K6C e K6D inclui as componentes associadas – personalização, </w:t>
      </w:r>
      <w:proofErr w:type="spellStart"/>
      <w:r w:rsidRPr="00007072">
        <w:rPr>
          <w:lang w:val="pt-PT"/>
        </w:rPr>
        <w:t>envelopagem</w:t>
      </w:r>
      <w:proofErr w:type="spellEnd"/>
      <w:r w:rsidRPr="00007072">
        <w:rPr>
          <w:lang w:val="pt-PT"/>
        </w:rPr>
        <w:t xml:space="preserve"> e a carta PIN</w:t>
      </w:r>
    </w:p>
  </w:footnote>
  <w:footnote w:id="101">
    <w:p w14:paraId="7CFD327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aplica-se às transações recebidas via ficheiro de transações (faturas manuais e MO/TO sem TPA Virtual)</w:t>
      </w:r>
    </w:p>
  </w:footnote>
  <w:footnote w:id="102">
    <w:p w14:paraId="1885CB8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incremental às tarifas de processamento de compras GC e GD</w:t>
      </w:r>
    </w:p>
  </w:footnote>
  <w:footnote w:id="103">
    <w:p w14:paraId="5FDD10C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w:t>
      </w:r>
      <w:proofErr w:type="spellStart"/>
      <w:r w:rsidRPr="00007072">
        <w:rPr>
          <w:lang w:val="pt-PT"/>
        </w:rPr>
        <w:t>default</w:t>
      </w:r>
      <w:proofErr w:type="spellEnd"/>
      <w:r w:rsidRPr="00007072">
        <w:rPr>
          <w:lang w:val="pt-PT"/>
        </w:rPr>
        <w:t>, passível de alteração pela EAT</w:t>
      </w:r>
    </w:p>
  </w:footnote>
  <w:footnote w:id="104">
    <w:p w14:paraId="3ED9278A"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Opção do serviço limitado a entidades com 1 BIC, U2A e 5.000 mensagens/ano</w:t>
      </w:r>
    </w:p>
  </w:footnote>
  <w:footnote w:id="105">
    <w:p w14:paraId="2BCEA80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Tarifas P3 aplicada por mensagem </w:t>
      </w:r>
      <w:proofErr w:type="spellStart"/>
      <w:r w:rsidRPr="00007072">
        <w:rPr>
          <w:lang w:val="pt-PT"/>
        </w:rPr>
        <w:t>Fin</w:t>
      </w:r>
      <w:proofErr w:type="spellEnd"/>
    </w:p>
  </w:footnote>
  <w:footnote w:id="106">
    <w:p w14:paraId="32111F03"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 tarifa P43 está sujeita a um limite máximo de 10.000 </w:t>
      </w:r>
      <w:proofErr w:type="spellStart"/>
      <w:r w:rsidRPr="00007072">
        <w:rPr>
          <w:lang w:val="pt-PT"/>
        </w:rPr>
        <w:t>extractos</w:t>
      </w:r>
      <w:proofErr w:type="spellEnd"/>
      <w:r w:rsidRPr="00007072">
        <w:rPr>
          <w:lang w:val="pt-PT"/>
        </w:rPr>
        <w:t>/mês</w:t>
      </w:r>
    </w:p>
  </w:footnote>
  <w:footnote w:id="107">
    <w:p w14:paraId="55DF835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à receção e resolução de autorizações por voz e pedidos de anulação de autorização por voz e à resolução de pedidos de autorização que gerem </w:t>
      </w:r>
      <w:proofErr w:type="spellStart"/>
      <w:r w:rsidRPr="00007072">
        <w:rPr>
          <w:lang w:val="pt-PT"/>
        </w:rPr>
        <w:t>forward</w:t>
      </w:r>
      <w:proofErr w:type="spellEnd"/>
      <w:r w:rsidRPr="00007072">
        <w:rPr>
          <w:lang w:val="pt-PT"/>
        </w:rPr>
        <w:t xml:space="preserve"> </w:t>
      </w:r>
      <w:proofErr w:type="spellStart"/>
      <w:r w:rsidRPr="00007072">
        <w:rPr>
          <w:lang w:val="pt-PT"/>
        </w:rPr>
        <w:t>referral</w:t>
      </w:r>
      <w:proofErr w:type="spellEnd"/>
      <w:r w:rsidRPr="00007072">
        <w:rPr>
          <w:lang w:val="pt-PT"/>
        </w:rPr>
        <w:t xml:space="preserve"> e capturas de cartão</w:t>
      </w:r>
    </w:p>
  </w:footnote>
  <w:footnote w:id="108">
    <w:p w14:paraId="7ABE84D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Serviço de Atendimento, sendo consubstanciadas pela SIBS através do envio de um ficheiro (ou papel) contendo o detalhe dos movimentos efetuados pelo cartão no período solicitado pelo Banco</w:t>
      </w:r>
    </w:p>
  </w:footnote>
  <w:footnote w:id="109">
    <w:p w14:paraId="79FBC71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Terminal de Serviços, sendo consubstanciadas pela SIBS através do envio de um ficheiro (ou papel) contendo o detalhe dos movimentos efetuados pelo cartão no período solicitado pelo Banco</w:t>
      </w:r>
    </w:p>
  </w:footnote>
  <w:footnote w:id="110">
    <w:p w14:paraId="4B12594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 processamento de cada dia de movimentos do cartão solicitado, adicionalmente às rubricas V51 e V52</w:t>
      </w:r>
    </w:p>
  </w:footnote>
  <w:footnote w:id="111">
    <w:p w14:paraId="19F71BF6"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X12 aplica caso o somatório de todas as tarifas faturadas (X2, X3, X4 e X5) seja inferior a 1.000€/mês</w:t>
      </w:r>
    </w:p>
  </w:footnote>
  <w:footnote w:id="112">
    <w:p w14:paraId="37F85DD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X2 é calculada com base na aplicação de escalões ao número de cartões válidos existentes na base de dados da SIBS no final do mês a que se reporta a faturação</w:t>
      </w:r>
    </w:p>
  </w:footnote>
  <w:footnote w:id="113">
    <w:p w14:paraId="4E3416A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X3 é calculada com base na aplicação de escalões ao número de transações realizadas por Emissor, monitorizadas pela </w:t>
      </w:r>
      <w:proofErr w:type="spellStart"/>
      <w:r w:rsidRPr="00AB62A5">
        <w:rPr>
          <w:lang w:val="pt-PT"/>
        </w:rPr>
        <w:t>Paywatch</w:t>
      </w:r>
      <w:proofErr w:type="spellEnd"/>
      <w:r w:rsidRPr="00AB62A5">
        <w:rPr>
          <w:lang w:val="pt-PT"/>
        </w:rPr>
        <w:t xml:space="preserve">; no caso de compras com cartões </w:t>
      </w:r>
      <w:proofErr w:type="spellStart"/>
      <w:r w:rsidRPr="00AB62A5">
        <w:rPr>
          <w:lang w:val="pt-PT"/>
        </w:rPr>
        <w:t>not-on-us</w:t>
      </w:r>
      <w:proofErr w:type="spellEnd"/>
      <w:r w:rsidRPr="00AB62A5">
        <w:rPr>
          <w:lang w:val="pt-PT"/>
        </w:rPr>
        <w:t xml:space="preserve">, rubrica é faturada ao </w:t>
      </w:r>
      <w:proofErr w:type="spellStart"/>
      <w:r w:rsidRPr="00AB62A5">
        <w:rPr>
          <w:lang w:val="pt-PT"/>
        </w:rPr>
        <w:t>acquirer</w:t>
      </w:r>
      <w:proofErr w:type="spellEnd"/>
    </w:p>
  </w:footnote>
  <w:footnote w:id="114">
    <w:p w14:paraId="3F551A6C" w14:textId="77777777" w:rsidR="00C642D6" w:rsidRPr="00007072"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X4 é calculada com base na aplicação de escalões ao número de terminais válidos por Entidade de Apoio ao Terminal MULTIBANCO e por </w:t>
      </w:r>
      <w:proofErr w:type="spellStart"/>
      <w:r w:rsidRPr="00AB62A5">
        <w:rPr>
          <w:lang w:val="pt-PT"/>
        </w:rPr>
        <w:t>acquirer</w:t>
      </w:r>
      <w:proofErr w:type="spellEnd"/>
      <w:r w:rsidRPr="00AB62A5">
        <w:rPr>
          <w:lang w:val="pt-PT"/>
        </w:rPr>
        <w:t xml:space="preserve"> de outras marcas, no final do mês a que se reporta a faturação</w:t>
      </w:r>
    </w:p>
  </w:footnote>
  <w:footnote w:id="115">
    <w:p w14:paraId="3EE3655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 é calculada com base na aplicação de escalões ao número de transações realizadas por </w:t>
      </w:r>
      <w:proofErr w:type="spellStart"/>
      <w:r w:rsidRPr="00007072">
        <w:rPr>
          <w:lang w:val="pt-PT"/>
        </w:rPr>
        <w:t>acquirer</w:t>
      </w:r>
      <w:proofErr w:type="spellEnd"/>
      <w:r w:rsidRPr="00007072">
        <w:rPr>
          <w:lang w:val="pt-PT"/>
        </w:rPr>
        <w:t xml:space="preserve">/IAE, monitorizadas pela </w:t>
      </w:r>
      <w:proofErr w:type="spellStart"/>
      <w:r w:rsidRPr="00007072">
        <w:rPr>
          <w:lang w:val="pt-PT"/>
        </w:rPr>
        <w:t>Paywatch</w:t>
      </w:r>
      <w:proofErr w:type="spellEnd"/>
    </w:p>
  </w:footnote>
  <w:footnote w:id="116">
    <w:p w14:paraId="34B3BF1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X56 aplica ao </w:t>
      </w:r>
      <w:proofErr w:type="spellStart"/>
      <w:r w:rsidRPr="00007072">
        <w:rPr>
          <w:lang w:val="pt-PT"/>
        </w:rPr>
        <w:t>acquirer</w:t>
      </w:r>
      <w:proofErr w:type="spellEnd"/>
      <w:r w:rsidRPr="00007072">
        <w:rPr>
          <w:lang w:val="pt-PT"/>
        </w:rPr>
        <w:t xml:space="preserve"> por transações com cartões </w:t>
      </w:r>
      <w:proofErr w:type="spellStart"/>
      <w:r w:rsidRPr="00007072">
        <w:rPr>
          <w:lang w:val="pt-PT"/>
        </w:rPr>
        <w:t>not</w:t>
      </w:r>
      <w:proofErr w:type="spellEnd"/>
      <w:r w:rsidRPr="00007072">
        <w:rPr>
          <w:lang w:val="pt-PT"/>
        </w:rPr>
        <w:t xml:space="preserve"> </w:t>
      </w:r>
      <w:proofErr w:type="spellStart"/>
      <w:r w:rsidRPr="00007072">
        <w:rPr>
          <w:lang w:val="pt-PT"/>
        </w:rPr>
        <w:t>on-us</w:t>
      </w:r>
      <w:proofErr w:type="spellEnd"/>
      <w:r w:rsidRPr="00007072">
        <w:rPr>
          <w:lang w:val="pt-PT"/>
        </w:rPr>
        <w:t xml:space="preserve"> na rede MULTIBANCO</w:t>
      </w:r>
    </w:p>
  </w:footnote>
  <w:footnote w:id="117">
    <w:p w14:paraId="6EB6417F"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X611 e X612 inclui adesão às 3 modalidades (</w:t>
      </w:r>
      <w:proofErr w:type="spellStart"/>
      <w:r w:rsidRPr="00007072">
        <w:rPr>
          <w:lang w:val="pt-PT"/>
        </w:rPr>
        <w:t>Geo</w:t>
      </w:r>
      <w:proofErr w:type="spellEnd"/>
      <w:r w:rsidRPr="00007072">
        <w:rPr>
          <w:lang w:val="pt-PT"/>
        </w:rPr>
        <w:t xml:space="preserve">, CNP e MCC </w:t>
      </w:r>
      <w:proofErr w:type="spellStart"/>
      <w:r w:rsidRPr="00007072">
        <w:rPr>
          <w:lang w:val="pt-PT"/>
        </w:rPr>
        <w:t>Blocking</w:t>
      </w:r>
      <w:proofErr w:type="spellEnd"/>
      <w:r w:rsidRPr="00007072">
        <w:rPr>
          <w:lang w:val="pt-PT"/>
        </w:rPr>
        <w:t xml:space="preserve">) e </w:t>
      </w:r>
      <w:proofErr w:type="spellStart"/>
      <w:r w:rsidRPr="00007072">
        <w:rPr>
          <w:lang w:val="pt-PT"/>
        </w:rPr>
        <w:t>reports</w:t>
      </w:r>
      <w:proofErr w:type="spellEnd"/>
      <w:r w:rsidRPr="00007072">
        <w:rPr>
          <w:lang w:val="pt-PT"/>
        </w:rPr>
        <w:t xml:space="preserve"> de análise </w:t>
      </w:r>
    </w:p>
  </w:footnote>
  <w:footnote w:id="118">
    <w:p w14:paraId="60FBA02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rubricas de mensalidade incluem 100 operações de utilização do serviço por cartão/ano. Após este limite aplicam as rubricas GB3 e GD3</w:t>
      </w:r>
    </w:p>
  </w:footnote>
  <w:footnote w:id="119">
    <w:p w14:paraId="303C755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a transações bloqueadas pelas regras definidas no </w:t>
      </w:r>
      <w:proofErr w:type="spellStart"/>
      <w:r w:rsidRPr="00007072">
        <w:rPr>
          <w:lang w:val="pt-PT"/>
        </w:rPr>
        <w:t>blocking</w:t>
      </w:r>
      <w:proofErr w:type="spellEnd"/>
      <w:r w:rsidRPr="00007072">
        <w:rPr>
          <w:lang w:val="pt-PT"/>
        </w:rPr>
        <w:t xml:space="preserve"> </w:t>
      </w:r>
      <w:proofErr w:type="spellStart"/>
      <w:r w:rsidRPr="00007072">
        <w:rPr>
          <w:lang w:val="pt-PT"/>
        </w:rPr>
        <w:t>services</w:t>
      </w:r>
      <w:proofErr w:type="spellEnd"/>
      <w:r w:rsidRPr="00007072">
        <w:rPr>
          <w:lang w:val="pt-PT"/>
        </w:rPr>
        <w:t>. Período de carência para operações de cartões de um BIN por 6 meses após a sua ativação, com início na data da 1ª ativação</w:t>
      </w:r>
    </w:p>
  </w:footnote>
  <w:footnote w:id="120">
    <w:p w14:paraId="1A6ECE7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aplicável aos emissores com mais de 5.000 cartões ativos</w:t>
      </w:r>
    </w:p>
  </w:footnote>
  <w:footnote w:id="121">
    <w:p w14:paraId="27F3A41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partir do mês de adesão ao serviço</w:t>
      </w:r>
    </w:p>
  </w:footnote>
  <w:footnote w:id="122">
    <w:p w14:paraId="48EADFA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por </w:t>
      </w:r>
      <w:proofErr w:type="spellStart"/>
      <w:r w:rsidRPr="00007072">
        <w:rPr>
          <w:lang w:val="pt-PT"/>
        </w:rPr>
        <w:t>acquirer</w:t>
      </w:r>
      <w:proofErr w:type="spellEnd"/>
      <w:r w:rsidRPr="00007072">
        <w:rPr>
          <w:lang w:val="pt-PT"/>
        </w:rPr>
        <w:t>, por SPI</w:t>
      </w:r>
    </w:p>
  </w:footnote>
  <w:footnote w:id="123">
    <w:p w14:paraId="759390B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Entidades com menos de 100 referências pagas/mês estão isentas desta rubrica</w:t>
      </w:r>
    </w:p>
  </w:footnote>
  <w:footnote w:id="124">
    <w:p w14:paraId="392498E6"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5">
    <w:p w14:paraId="4C0A7B4F"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6">
    <w:p w14:paraId="492951A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Considera-se horário normal o período compreendido entre as 08h00 e as 18h00 dos dias úteis.</w:t>
      </w:r>
    </w:p>
  </w:footnote>
  <w:footnote w:id="127">
    <w:p w14:paraId="512F3ABB"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Ver definição do Serviço de </w:t>
      </w:r>
      <w:proofErr w:type="spellStart"/>
      <w:r w:rsidRPr="00007072">
        <w:rPr>
          <w:lang w:val="pt-PT"/>
        </w:rPr>
        <w:t>Desinicialização</w:t>
      </w:r>
      <w:proofErr w:type="spellEnd"/>
      <w:r w:rsidRPr="00007072">
        <w:rPr>
          <w:lang w:val="pt-PT"/>
        </w:rPr>
        <w:t>.</w:t>
      </w:r>
    </w:p>
  </w:footnote>
  <w:footnote w:id="128">
    <w:p w14:paraId="1BECEC75"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Os custos envolvidos variam conforme a autarquia do local do serviço.</w:t>
      </w:r>
    </w:p>
  </w:footnote>
  <w:footnote w:id="129">
    <w:p w14:paraId="6B37F3C8"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Apenas aplicável quando na Instalação/Reinstalação do equipamento essa Acão não foi </w:t>
      </w:r>
      <w:proofErr w:type="spellStart"/>
      <w:r w:rsidRPr="00007072">
        <w:rPr>
          <w:lang w:val="pt-PT"/>
        </w:rPr>
        <w:t>efectuada</w:t>
      </w:r>
      <w:proofErr w:type="spellEnd"/>
      <w:r w:rsidRPr="00007072">
        <w:rPr>
          <w:lang w:val="pt-PT"/>
        </w:rPr>
        <w:t xml:space="preserve"> e sempre que obrigue a uma deslocação específica.</w:t>
      </w:r>
    </w:p>
  </w:footnote>
  <w:footnote w:id="130">
    <w:p w14:paraId="5C90311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O Banco será </w:t>
      </w:r>
      <w:proofErr w:type="spellStart"/>
      <w:r w:rsidRPr="00007072">
        <w:rPr>
          <w:lang w:val="pt-PT"/>
        </w:rPr>
        <w:t>facturado</w:t>
      </w:r>
      <w:proofErr w:type="spellEnd"/>
      <w:r w:rsidRPr="00007072">
        <w:rPr>
          <w:lang w:val="pt-PT"/>
        </w:rPr>
        <w:t xml:space="preserve"> no final do trimestre planeado pelos CA MULTIBANCO novos solicitados à SIBS FPS (PAN/PAS), independentemente de estes estarem ou não instalados. Por conseguinte, o Banco não perde direitos de instalação destes CA MULTIBANCO novos se não os instalar nos trimestres inicialmente previstos. Para mais informações, consultar o </w:t>
      </w:r>
      <w:proofErr w:type="spellStart"/>
      <w:r w:rsidRPr="00007072">
        <w:rPr>
          <w:lang w:val="pt-PT"/>
        </w:rPr>
        <w:t>Memo</w:t>
      </w:r>
      <w:proofErr w:type="spellEnd"/>
      <w:r w:rsidRPr="00007072">
        <w:rPr>
          <w:lang w:val="pt-PT"/>
        </w:rPr>
        <w:t xml:space="preserve"> Informativo 2015-084 –CA MULTIBANCO -  PAN, PAS e PAT para 2016, enviado a 25 de </w:t>
      </w:r>
      <w:proofErr w:type="gramStart"/>
      <w:r w:rsidRPr="00007072">
        <w:rPr>
          <w:lang w:val="pt-PT"/>
        </w:rPr>
        <w:t>Setembro</w:t>
      </w:r>
      <w:proofErr w:type="gramEnd"/>
      <w:r w:rsidRPr="00007072">
        <w:rPr>
          <w:lang w:val="pt-PT"/>
        </w:rPr>
        <w:t xml:space="preserve"> de 2015.</w:t>
      </w:r>
    </w:p>
  </w:footnote>
  <w:footnote w:id="131">
    <w:p w14:paraId="22B8663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 Os valores identificados aplicam-se a contratos a 6 anos.</w:t>
      </w:r>
    </w:p>
  </w:footnote>
  <w:footnote w:id="132">
    <w:p w14:paraId="17365FE4"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Custo por </w:t>
      </w:r>
      <w:r w:rsidRPr="00007072">
        <w:rPr>
          <w:i/>
          <w:lang w:val="pt-PT"/>
        </w:rPr>
        <w:t xml:space="preserve">cash </w:t>
      </w:r>
      <w:proofErr w:type="spellStart"/>
      <w:r w:rsidRPr="00007072">
        <w:rPr>
          <w:i/>
          <w:lang w:val="pt-PT"/>
        </w:rPr>
        <w:t>point</w:t>
      </w:r>
      <w:proofErr w:type="spellEnd"/>
      <w:r w:rsidRPr="00007072">
        <w:rPr>
          <w:i/>
          <w:lang w:val="pt-PT"/>
        </w:rPr>
        <w:t xml:space="preserve"> </w:t>
      </w:r>
      <w:r w:rsidRPr="00007072">
        <w:rPr>
          <w:lang w:val="pt-PT"/>
        </w:rPr>
        <w:t xml:space="preserve">/ mês. </w:t>
      </w:r>
    </w:p>
  </w:footnote>
  <w:footnote w:id="133">
    <w:p w14:paraId="1C0976BC"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w:t>
      </w:r>
    </w:p>
  </w:footnote>
  <w:footnote w:id="134">
    <w:p w14:paraId="321CDA06"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Custo mensal.</w:t>
      </w:r>
    </w:p>
  </w:footnote>
  <w:footnote w:id="135">
    <w:p w14:paraId="17E4D5D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Cacifo de recirculação de notas.</w:t>
      </w:r>
    </w:p>
  </w:footnote>
  <w:footnote w:id="136">
    <w:p w14:paraId="40ECAC1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 logotipo MULTIBANCO na frente e com acrílico colocado pelo interior, com lâmpada fluorescente circular/lâmpada LED. Equipamentos com outras características serão alvo de orçamento.</w:t>
      </w:r>
    </w:p>
  </w:footnote>
  <w:footnote w:id="137">
    <w:p w14:paraId="5293BCE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os logotipos MULTIBANCO e do Banco na frente e com acrílico colocado pelo interior, com lâmpada fluorescente circular/lâmpada LED. Equipamentos com outras características serão alvo de orçamento.</w:t>
      </w:r>
    </w:p>
  </w:footnote>
  <w:footnote w:id="138">
    <w:p w14:paraId="08C31176"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na frente e com acrílico colocado pelo interior, com lâmpada fluorescente circular/lâmpada LED. Equipamentos com outras características serão alvo de orçamento</w:t>
      </w:r>
    </w:p>
  </w:footnote>
  <w:footnote w:id="139">
    <w:p w14:paraId="3E81950A" w14:textId="77777777" w:rsidR="00C642D6" w:rsidRPr="00007072" w:rsidRDefault="00C642D6" w:rsidP="00007072">
      <w:pPr>
        <w:pStyle w:val="FootnoteText"/>
        <w:rPr>
          <w:lang w:val="pt-PT"/>
        </w:rPr>
      </w:pPr>
      <w:r w:rsidRPr="002F65E3">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e os logotipos MULTIBANCO e do Banco na frente e com acrílico colocado pelo interior, com lâmpada fluorescente circular/lâmpada LED. Equipamentos com outras características serão alvo de orçamento</w:t>
      </w:r>
    </w:p>
  </w:footnote>
  <w:footnote w:id="140">
    <w:p w14:paraId="0C3F6AD1"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 logotipo MULTIBANCO vazado a laser na frente e com acrílico colocado pelo interior</w:t>
      </w:r>
    </w:p>
  </w:footnote>
  <w:footnote w:id="141">
    <w:p w14:paraId="77F180A8"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os logotipos MULTIBANCO e do Banco vazados a laser na frente e com acrílico colocado pelo interior</w:t>
      </w:r>
    </w:p>
  </w:footnote>
  <w:footnote w:id="142">
    <w:p w14:paraId="06E197BC"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a palavra ATM vazada a laser na frente e com acrílico colocado pelo interior</w:t>
      </w:r>
    </w:p>
  </w:footnote>
  <w:footnote w:id="143">
    <w:p w14:paraId="1786AD97" w14:textId="77777777" w:rsidR="00C642D6" w:rsidRPr="00007072" w:rsidRDefault="00C642D6" w:rsidP="00007072">
      <w:pPr>
        <w:pStyle w:val="FootnoteText"/>
        <w:rPr>
          <w:lang w:val="pt-PT"/>
        </w:rPr>
      </w:pPr>
      <w:r>
        <w:rPr>
          <w:rStyle w:val="FootnoteReference"/>
        </w:rPr>
        <w:footnoteRef/>
      </w:r>
      <w:r w:rsidRPr="00007072">
        <w:rPr>
          <w:lang w:val="pt-PT"/>
        </w:rPr>
        <w:t xml:space="preserve"> Tampas para bandeirola luminosa, com módulos de alumínio lacado com a palavra ATM e os logotipos MULTIBANCO e do Banco vazados a laser na frente e com acrílico colocado pelo interior</w:t>
      </w:r>
    </w:p>
  </w:footnote>
  <w:footnote w:id="144">
    <w:p w14:paraId="24BE265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Protótipo de Letreiro fluorescente Misto – Unidade que, após aprovação, permitirá o fabrico em quantidade</w:t>
      </w:r>
    </w:p>
  </w:footnote>
  <w:footnote w:id="145">
    <w:p w14:paraId="2DD29394"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Protótipo de Letreiro LED Misto - Unidade que, após aprovação, permitirá o fabrico em quantidade</w:t>
      </w:r>
    </w:p>
  </w:footnote>
  <w:footnote w:id="146">
    <w:p w14:paraId="02746DC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Nas montagens </w:t>
      </w:r>
      <w:proofErr w:type="spellStart"/>
      <w:r w:rsidRPr="00007072">
        <w:rPr>
          <w:lang w:val="pt-PT"/>
        </w:rPr>
        <w:t>efectuadas</w:t>
      </w:r>
      <w:proofErr w:type="spellEnd"/>
      <w:r w:rsidRPr="00007072">
        <w:rPr>
          <w:lang w:val="pt-PT"/>
        </w:rPr>
        <w:t xml:space="preserve"> no Continente a entrega está incluída. Nas entregas ou montagens de mais do que um letreiro/ tampa na mesma morada, o valor não se repete.</w:t>
      </w:r>
    </w:p>
  </w:footnote>
  <w:footnote w:id="147">
    <w:p w14:paraId="47A46367"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As ilhas estão sujeitas a orçamento. </w:t>
      </w:r>
    </w:p>
  </w:footnote>
  <w:footnote w:id="148">
    <w:p w14:paraId="088646C8" w14:textId="77777777" w:rsidR="00C642D6" w:rsidRPr="00007072" w:rsidRDefault="00C642D6" w:rsidP="00007072">
      <w:pPr>
        <w:pStyle w:val="FootnoteText"/>
        <w:rPr>
          <w:lang w:val="pt-PT"/>
        </w:rPr>
      </w:pPr>
      <w:r w:rsidRPr="00720F0D">
        <w:rPr>
          <w:rStyle w:val="FootnoteReference"/>
        </w:rPr>
        <w:footnoteRef/>
      </w:r>
      <w:r w:rsidRPr="00007072">
        <w:rPr>
          <w:lang w:val="pt-PT"/>
        </w:rPr>
        <w:t xml:space="preserve"> O custo dos letreiros de terminal será alvo de orçamento. O preço a determinar é sensível à volumetria e diversidade (ou não) dos modelos em causa.</w:t>
      </w:r>
    </w:p>
  </w:footnote>
  <w:footnote w:id="149">
    <w:p w14:paraId="22562167"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Limitado ao </w:t>
      </w:r>
      <w:r w:rsidRPr="00007072">
        <w:rPr>
          <w:i/>
          <w:lang w:val="pt-PT"/>
        </w:rPr>
        <w:t>stock</w:t>
      </w:r>
      <w:r w:rsidRPr="00007072">
        <w:rPr>
          <w:lang w:val="pt-PT"/>
        </w:rPr>
        <w:t xml:space="preserve"> existente.</w:t>
      </w:r>
    </w:p>
  </w:footnote>
  <w:footnote w:id="150">
    <w:p w14:paraId="6372D2EB" w14:textId="77777777" w:rsidR="00C642D6" w:rsidRPr="000D3779" w:rsidRDefault="00C642D6" w:rsidP="000A46E1">
      <w:pPr>
        <w:pStyle w:val="FootnoteText"/>
        <w:rPr>
          <w:lang w:val="pt-PT"/>
        </w:rPr>
      </w:pPr>
      <w:r>
        <w:rPr>
          <w:rStyle w:val="FootnoteReference"/>
        </w:rPr>
        <w:footnoteRef/>
      </w:r>
      <w:r>
        <w:rPr>
          <w:lang w:val="pt-PT"/>
        </w:rPr>
        <w:tab/>
      </w:r>
      <w:r w:rsidRPr="000D3779">
        <w:rPr>
          <w:lang w:val="pt-PT"/>
        </w:rPr>
        <w:t>Sobre os montantes d</w:t>
      </w:r>
      <w:r>
        <w:rPr>
          <w:lang w:val="pt-PT"/>
        </w:rPr>
        <w:t>e tod</w:t>
      </w:r>
      <w:r w:rsidRPr="000D3779">
        <w:rPr>
          <w:lang w:val="pt-PT"/>
        </w:rPr>
        <w:t xml:space="preserve">as </w:t>
      </w:r>
      <w:r>
        <w:rPr>
          <w:lang w:val="pt-PT"/>
        </w:rPr>
        <w:t xml:space="preserve">as </w:t>
      </w:r>
      <w:r w:rsidRPr="000D3779">
        <w:rPr>
          <w:lang w:val="pt-PT"/>
        </w:rPr>
        <w:t>Taxas de Utilizaç</w:t>
      </w:r>
      <w:r>
        <w:rPr>
          <w:lang w:val="pt-PT"/>
        </w:rPr>
        <w:t xml:space="preserve">ão poderá incidir IVA ou Imposto do Selo, conforme aplicável, à taxa legal em vigor </w:t>
      </w:r>
    </w:p>
  </w:footnote>
  <w:footnote w:id="151">
    <w:p w14:paraId="4712718A" w14:textId="77777777" w:rsidR="00C642D6" w:rsidRPr="00EE3606" w:rsidRDefault="00C642D6" w:rsidP="000A46E1">
      <w:pPr>
        <w:pStyle w:val="FootnoteText"/>
        <w:rPr>
          <w:lang w:val="pt-PT"/>
        </w:rPr>
      </w:pPr>
      <w:r w:rsidRPr="00206FFC">
        <w:rPr>
          <w:rStyle w:val="FootnoteReference"/>
        </w:rPr>
        <w:footnoteRef/>
      </w:r>
      <w:r w:rsidRPr="00EE3606">
        <w:rPr>
          <w:lang w:val="pt-PT"/>
        </w:rPr>
        <w:t xml:space="preserve"> Exceto nos terminais EMV de propriedade SIBS FPS</w:t>
      </w:r>
    </w:p>
  </w:footnote>
  <w:footnote w:id="152">
    <w:p w14:paraId="299A91C0" w14:textId="77777777" w:rsidR="00C642D6" w:rsidRPr="00EE3606" w:rsidRDefault="00C642D6" w:rsidP="000A46E1">
      <w:pPr>
        <w:pStyle w:val="FootnoteText"/>
        <w:rPr>
          <w:lang w:val="pt-PT"/>
        </w:rPr>
      </w:pPr>
      <w:r w:rsidRPr="00206FFC">
        <w:rPr>
          <w:rStyle w:val="FootnoteReference"/>
        </w:rPr>
        <w:footnoteRef/>
      </w:r>
      <w:r w:rsidRPr="00EE3606">
        <w:rPr>
          <w:lang w:val="pt-PT"/>
        </w:rPr>
        <w:t xml:space="preserve"> Aplica também aos terminais de propriedade SIBS FPS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6D480" w14:textId="44F1A14A" w:rsidR="00C642D6" w:rsidRDefault="00C642D6" w:rsidP="009C761E">
    <w:pPr>
      <w:pStyle w:val="Header"/>
      <w:jc w:val="right"/>
      <w:rPr>
        <w:b/>
        <w:i/>
        <w:sz w:val="14"/>
        <w:lang w:val="pt-PT"/>
      </w:rPr>
    </w:pPr>
    <w:r w:rsidRPr="00B32B61">
      <w:rPr>
        <w:rFonts w:cs="Arial"/>
        <w:b/>
        <w:noProof/>
        <w:szCs w:val="20"/>
      </w:rPr>
      <w:drawing>
        <wp:anchor distT="0" distB="0" distL="114300" distR="114300" simplePos="0" relativeHeight="251657216" behindDoc="0" locked="0" layoutInCell="1" allowOverlap="0" wp14:anchorId="45F2D67A" wp14:editId="101AE57C">
          <wp:simplePos x="0" y="0"/>
          <wp:positionH relativeFrom="column">
            <wp:posOffset>-10737</wp:posOffset>
          </wp:positionH>
          <wp:positionV relativeFrom="paragraph">
            <wp:posOffset>-101147</wp:posOffset>
          </wp:positionV>
          <wp:extent cx="1306286" cy="3636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6286" cy="363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761E">
      <w:rPr>
        <w:b/>
        <w:i/>
        <w:sz w:val="14"/>
        <w:lang w:val="pt-PT"/>
      </w:rPr>
      <w:t xml:space="preserve">CONTRATO DE PRESTAÇÃO DE SERVIÇOS DE </w:t>
    </w:r>
  </w:p>
  <w:p w14:paraId="1262E322" w14:textId="77777777" w:rsidR="00C642D6" w:rsidRPr="009C761E" w:rsidRDefault="00C642D6" w:rsidP="009C761E">
    <w:pPr>
      <w:pStyle w:val="Header"/>
      <w:jc w:val="right"/>
      <w:rPr>
        <w:b/>
        <w:sz w:val="14"/>
        <w:lang w:val="pt-PT"/>
      </w:rPr>
    </w:pPr>
    <w:r w:rsidRPr="009C761E">
      <w:rPr>
        <w:b/>
        <w:i/>
        <w:sz w:val="14"/>
        <w:lang w:val="pt-PT"/>
      </w:rPr>
      <w:t>PROCESSAMENTO E SERVIÇOS CONEXOS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3FA5E76"/>
    <w:lvl w:ilvl="0">
      <w:start w:val="1"/>
      <w:numFmt w:val="decimal"/>
      <w:pStyle w:val="ListNumber"/>
      <w:lvlText w:val="%1."/>
      <w:lvlJc w:val="left"/>
      <w:pPr>
        <w:tabs>
          <w:tab w:val="num" w:pos="360"/>
        </w:tabs>
        <w:ind w:left="360" w:hanging="360"/>
      </w:pPr>
    </w:lvl>
  </w:abstractNum>
  <w:abstractNum w:abstractNumId="1" w15:restartNumberingAfterBreak="0">
    <w:nsid w:val="005435E0"/>
    <w:multiLevelType w:val="hybridMultilevel"/>
    <w:tmpl w:val="F16678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45A27C5"/>
    <w:multiLevelType w:val="hybridMultilevel"/>
    <w:tmpl w:val="DBE6B0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5B76A1E"/>
    <w:multiLevelType w:val="multilevel"/>
    <w:tmpl w:val="E8662FB0"/>
    <w:lvl w:ilvl="0">
      <w:start w:val="1"/>
      <w:numFmt w:val="decimal"/>
      <w:pStyle w:val="Bloco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701D4"/>
    <w:multiLevelType w:val="hybridMultilevel"/>
    <w:tmpl w:val="B0E6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86A0A"/>
    <w:multiLevelType w:val="hybridMultilevel"/>
    <w:tmpl w:val="FF48010C"/>
    <w:lvl w:ilvl="0" w:tplc="E0C0DBF6">
      <w:start w:val="1"/>
      <w:numFmt w:val="lowerRoman"/>
      <w:lvlText w:val="%1."/>
      <w:lvlJc w:val="left"/>
      <w:pPr>
        <w:ind w:left="1080" w:hanging="720"/>
      </w:pPr>
      <w:rPr>
        <w:rFonts w:hint="default"/>
      </w:rPr>
    </w:lvl>
    <w:lvl w:ilvl="1" w:tplc="8D9289D6">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B377A39"/>
    <w:multiLevelType w:val="hybridMultilevel"/>
    <w:tmpl w:val="64824F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D6E5ADA"/>
    <w:multiLevelType w:val="hybridMultilevel"/>
    <w:tmpl w:val="68AAE31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3E57A2"/>
    <w:multiLevelType w:val="hybridMultilevel"/>
    <w:tmpl w:val="37FC4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50E63FD"/>
    <w:multiLevelType w:val="hybridMultilevel"/>
    <w:tmpl w:val="DFE62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B75291"/>
    <w:multiLevelType w:val="multilevel"/>
    <w:tmpl w:val="1A5A480C"/>
    <w:lvl w:ilvl="0">
      <w:start w:val="1"/>
      <w:numFmt w:val="upperLetter"/>
      <w:pStyle w:val="Anexonvel1"/>
      <w:lvlText w:val="Anexo %1."/>
      <w:lvlJc w:val="left"/>
      <w:pPr>
        <w:ind w:left="1814" w:hanging="1814"/>
      </w:pPr>
      <w:rPr>
        <w:rFonts w:hint="default"/>
      </w:rPr>
    </w:lvl>
    <w:lvl w:ilvl="1">
      <w:start w:val="1"/>
      <w:numFmt w:val="decimal"/>
      <w:pStyle w:val="Anexonvel2"/>
      <w:lvlText w:val="%1.%2."/>
      <w:lvlJc w:val="left"/>
      <w:pPr>
        <w:ind w:left="964" w:hanging="964"/>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exonvel3"/>
      <w:lvlText w:val="%1.%2.%3"/>
      <w:lvlJc w:val="left"/>
      <w:pPr>
        <w:ind w:left="964" w:hanging="964"/>
      </w:pPr>
      <w:rPr>
        <w:rFonts w:hint="default"/>
      </w:rPr>
    </w:lvl>
    <w:lvl w:ilvl="3">
      <w:start w:val="1"/>
      <w:numFmt w:val="decimal"/>
      <w:pStyle w:val="Anexonvel4"/>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2A3C94"/>
    <w:multiLevelType w:val="hybridMultilevel"/>
    <w:tmpl w:val="467EDFE4"/>
    <w:lvl w:ilvl="0" w:tplc="0816000F">
      <w:start w:val="1"/>
      <w:numFmt w:val="decimal"/>
      <w:lvlText w:val="%1."/>
      <w:lvlJc w:val="left"/>
      <w:pPr>
        <w:ind w:left="2629" w:hanging="360"/>
      </w:pPr>
      <w:rPr>
        <w:rFonts w:hint="default"/>
      </w:rPr>
    </w:lvl>
    <w:lvl w:ilvl="1" w:tplc="08160019">
      <w:start w:val="1"/>
      <w:numFmt w:val="lowerLetter"/>
      <w:lvlText w:val="%2."/>
      <w:lvlJc w:val="left"/>
      <w:pPr>
        <w:ind w:left="3349" w:hanging="360"/>
      </w:pPr>
    </w:lvl>
    <w:lvl w:ilvl="2" w:tplc="0816001B" w:tentative="1">
      <w:start w:val="1"/>
      <w:numFmt w:val="lowerRoman"/>
      <w:lvlText w:val="%3."/>
      <w:lvlJc w:val="right"/>
      <w:pPr>
        <w:ind w:left="4069" w:hanging="180"/>
      </w:pPr>
    </w:lvl>
    <w:lvl w:ilvl="3" w:tplc="0816000F" w:tentative="1">
      <w:start w:val="1"/>
      <w:numFmt w:val="decimal"/>
      <w:lvlText w:val="%4."/>
      <w:lvlJc w:val="left"/>
      <w:pPr>
        <w:ind w:left="4789" w:hanging="360"/>
      </w:pPr>
    </w:lvl>
    <w:lvl w:ilvl="4" w:tplc="08160019" w:tentative="1">
      <w:start w:val="1"/>
      <w:numFmt w:val="lowerLetter"/>
      <w:lvlText w:val="%5."/>
      <w:lvlJc w:val="left"/>
      <w:pPr>
        <w:ind w:left="5509" w:hanging="360"/>
      </w:pPr>
    </w:lvl>
    <w:lvl w:ilvl="5" w:tplc="0816001B" w:tentative="1">
      <w:start w:val="1"/>
      <w:numFmt w:val="lowerRoman"/>
      <w:lvlText w:val="%6."/>
      <w:lvlJc w:val="right"/>
      <w:pPr>
        <w:ind w:left="6229" w:hanging="180"/>
      </w:pPr>
    </w:lvl>
    <w:lvl w:ilvl="6" w:tplc="0816000F" w:tentative="1">
      <w:start w:val="1"/>
      <w:numFmt w:val="decimal"/>
      <w:lvlText w:val="%7."/>
      <w:lvlJc w:val="left"/>
      <w:pPr>
        <w:ind w:left="6949" w:hanging="360"/>
      </w:pPr>
    </w:lvl>
    <w:lvl w:ilvl="7" w:tplc="08160019" w:tentative="1">
      <w:start w:val="1"/>
      <w:numFmt w:val="lowerLetter"/>
      <w:lvlText w:val="%8."/>
      <w:lvlJc w:val="left"/>
      <w:pPr>
        <w:ind w:left="7669" w:hanging="360"/>
      </w:pPr>
    </w:lvl>
    <w:lvl w:ilvl="8" w:tplc="0816001B" w:tentative="1">
      <w:start w:val="1"/>
      <w:numFmt w:val="lowerRoman"/>
      <w:lvlText w:val="%9."/>
      <w:lvlJc w:val="right"/>
      <w:pPr>
        <w:ind w:left="8389" w:hanging="180"/>
      </w:pPr>
    </w:lvl>
  </w:abstractNum>
  <w:abstractNum w:abstractNumId="21" w15:restartNumberingAfterBreak="0">
    <w:nsid w:val="193670E9"/>
    <w:multiLevelType w:val="hybridMultilevel"/>
    <w:tmpl w:val="EDCC345A"/>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22" w15:restartNumberingAfterBreak="0">
    <w:nsid w:val="1C731470"/>
    <w:multiLevelType w:val="hybridMultilevel"/>
    <w:tmpl w:val="A206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1E4913"/>
    <w:multiLevelType w:val="hybridMultilevel"/>
    <w:tmpl w:val="5C3E09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FB6448F"/>
    <w:multiLevelType w:val="hybridMultilevel"/>
    <w:tmpl w:val="CB2608B6"/>
    <w:lvl w:ilvl="0" w:tplc="12F8F716">
      <w:start w:val="1"/>
      <w:numFmt w:val="decimal"/>
      <w:pStyle w:val="FAQ"/>
      <w:lvlText w:val="%1."/>
      <w:lvlJc w:val="left"/>
      <w:pPr>
        <w:tabs>
          <w:tab w:val="num" w:pos="567"/>
        </w:tabs>
        <w:ind w:left="567" w:hanging="567"/>
      </w:pPr>
      <w:rPr>
        <w:rFonts w:ascii="Arial" w:hAnsi="Arial"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4020A6F"/>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58174C2"/>
    <w:multiLevelType w:val="hybridMultilevel"/>
    <w:tmpl w:val="10AE6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5A732CC"/>
    <w:multiLevelType w:val="multilevel"/>
    <w:tmpl w:val="50483CFA"/>
    <w:styleLink w:val="engage"/>
    <w:lvl w:ilvl="0">
      <w:start w:val="1"/>
      <w:numFmt w:val="decimal"/>
      <w:pStyle w:val="engageL1"/>
      <w:lvlText w:val="%1"/>
      <w:lvlJc w:val="left"/>
      <w:pPr>
        <w:tabs>
          <w:tab w:val="num" w:pos="567"/>
        </w:tabs>
        <w:ind w:left="567" w:hanging="567"/>
      </w:pPr>
      <w:rPr>
        <w:rFonts w:ascii="Arial" w:hAnsi="Arial" w:hint="default"/>
        <w:b/>
        <w:i w:val="0"/>
        <w:sz w:val="13"/>
      </w:rPr>
    </w:lvl>
    <w:lvl w:ilvl="1">
      <w:start w:val="1"/>
      <w:numFmt w:val="decimal"/>
      <w:pStyle w:val="engageL2"/>
      <w:lvlText w:val="%1.%2"/>
      <w:lvlJc w:val="left"/>
      <w:pPr>
        <w:tabs>
          <w:tab w:val="num" w:pos="567"/>
        </w:tabs>
        <w:ind w:left="567" w:hanging="567"/>
      </w:pPr>
      <w:rPr>
        <w:rFonts w:ascii="Arial" w:hAnsi="Arial" w:hint="default"/>
        <w:b/>
        <w:i w:val="0"/>
        <w:sz w:val="13"/>
      </w:rPr>
    </w:lvl>
    <w:lvl w:ilvl="2">
      <w:start w:val="1"/>
      <w:numFmt w:val="decimal"/>
      <w:lvlText w:val="%1.%2.%3"/>
      <w:lvlJc w:val="left"/>
      <w:pPr>
        <w:tabs>
          <w:tab w:val="num" w:pos="2041"/>
        </w:tabs>
        <w:ind w:left="2041" w:hanging="794"/>
      </w:pPr>
      <w:rPr>
        <w:rFonts w:hint="default"/>
        <w:b/>
        <w:i w:val="0"/>
        <w:sz w:val="17"/>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1" w15:restartNumberingAfterBreak="0">
    <w:nsid w:val="25BF5B97"/>
    <w:multiLevelType w:val="hybridMultilevel"/>
    <w:tmpl w:val="C308AAF4"/>
    <w:lvl w:ilvl="0" w:tplc="59A8D5F0">
      <w:start w:val="1"/>
      <w:numFmt w:val="bullet"/>
      <w:pStyle w:val="Style4"/>
      <w:lvlText w:val=""/>
      <w:lvlJc w:val="left"/>
      <w:pPr>
        <w:tabs>
          <w:tab w:val="num" w:pos="1077"/>
        </w:tabs>
        <w:ind w:left="1077" w:hanging="226"/>
      </w:pPr>
      <w:rPr>
        <w:rFonts w:ascii="Symbol" w:hAnsi="Symbol" w:hint="default"/>
        <w:color w:val="auto"/>
        <w:sz w:val="18"/>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3" w15:restartNumberingAfterBreak="0">
    <w:nsid w:val="2A454F10"/>
    <w:multiLevelType w:val="multilevel"/>
    <w:tmpl w:val="30F6B30E"/>
    <w:lvl w:ilvl="0">
      <w:start w:val="1"/>
      <w:numFmt w:val="decimal"/>
      <w:pStyle w:val="Bloc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2C9F103E"/>
    <w:multiLevelType w:val="hybridMultilevel"/>
    <w:tmpl w:val="3EF0E2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2E24600C"/>
    <w:multiLevelType w:val="hybridMultilevel"/>
    <w:tmpl w:val="4A947B48"/>
    <w:lvl w:ilvl="0" w:tplc="B41E7B5E">
      <w:start w:val="3"/>
      <w:numFmt w:val="lowerLetter"/>
      <w:lvlText w:val="%1)"/>
      <w:lvlJc w:val="left"/>
      <w:pPr>
        <w:ind w:left="1032" w:hanging="360"/>
      </w:pPr>
      <w:rPr>
        <w:rFonts w:hint="default"/>
      </w:rPr>
    </w:lvl>
    <w:lvl w:ilvl="1" w:tplc="08160019">
      <w:start w:val="1"/>
      <w:numFmt w:val="lowerLetter"/>
      <w:lvlText w:val="%2."/>
      <w:lvlJc w:val="left"/>
      <w:pPr>
        <w:ind w:left="1752" w:hanging="360"/>
      </w:pPr>
    </w:lvl>
    <w:lvl w:ilvl="2" w:tplc="0816001B" w:tentative="1">
      <w:start w:val="1"/>
      <w:numFmt w:val="lowerRoman"/>
      <w:lvlText w:val="%3."/>
      <w:lvlJc w:val="right"/>
      <w:pPr>
        <w:ind w:left="2472" w:hanging="180"/>
      </w:pPr>
    </w:lvl>
    <w:lvl w:ilvl="3" w:tplc="0816000F" w:tentative="1">
      <w:start w:val="1"/>
      <w:numFmt w:val="decimal"/>
      <w:lvlText w:val="%4."/>
      <w:lvlJc w:val="left"/>
      <w:pPr>
        <w:ind w:left="3192" w:hanging="360"/>
      </w:pPr>
    </w:lvl>
    <w:lvl w:ilvl="4" w:tplc="08160019" w:tentative="1">
      <w:start w:val="1"/>
      <w:numFmt w:val="lowerLetter"/>
      <w:lvlText w:val="%5."/>
      <w:lvlJc w:val="left"/>
      <w:pPr>
        <w:ind w:left="3912" w:hanging="360"/>
      </w:pPr>
    </w:lvl>
    <w:lvl w:ilvl="5" w:tplc="0816001B" w:tentative="1">
      <w:start w:val="1"/>
      <w:numFmt w:val="lowerRoman"/>
      <w:lvlText w:val="%6."/>
      <w:lvlJc w:val="right"/>
      <w:pPr>
        <w:ind w:left="4632" w:hanging="180"/>
      </w:pPr>
    </w:lvl>
    <w:lvl w:ilvl="6" w:tplc="0816000F" w:tentative="1">
      <w:start w:val="1"/>
      <w:numFmt w:val="decimal"/>
      <w:lvlText w:val="%7."/>
      <w:lvlJc w:val="left"/>
      <w:pPr>
        <w:ind w:left="5352" w:hanging="360"/>
      </w:pPr>
    </w:lvl>
    <w:lvl w:ilvl="7" w:tplc="08160019" w:tentative="1">
      <w:start w:val="1"/>
      <w:numFmt w:val="lowerLetter"/>
      <w:lvlText w:val="%8."/>
      <w:lvlJc w:val="left"/>
      <w:pPr>
        <w:ind w:left="6072" w:hanging="360"/>
      </w:pPr>
    </w:lvl>
    <w:lvl w:ilvl="8" w:tplc="0816001B" w:tentative="1">
      <w:start w:val="1"/>
      <w:numFmt w:val="lowerRoman"/>
      <w:lvlText w:val="%9."/>
      <w:lvlJc w:val="right"/>
      <w:pPr>
        <w:ind w:left="6792" w:hanging="180"/>
      </w:pPr>
    </w:lvl>
  </w:abstractNum>
  <w:abstractNum w:abstractNumId="36" w15:restartNumberingAfterBreak="0">
    <w:nsid w:val="2FCC63A4"/>
    <w:multiLevelType w:val="multilevel"/>
    <w:tmpl w:val="80048A26"/>
    <w:lvl w:ilvl="0">
      <w:start w:val="1"/>
      <w:numFmt w:val="decimal"/>
      <w:pStyle w:val="APPENDICES"/>
      <w:suff w:val="space"/>
      <w:lvlText w:val="ANEXO %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suff w:val="space"/>
      <w:lvlText w:val="Cláusula %2.  "/>
      <w:lvlJc w:val="left"/>
      <w:pPr>
        <w:ind w:left="0" w:firstLine="0"/>
      </w:pPr>
      <w:rPr>
        <w:rFonts w:hint="default"/>
      </w:rPr>
    </w:lvl>
    <w:lvl w:ilvl="2">
      <w:start w:val="1"/>
      <w:numFmt w:val="decimal"/>
      <w:pStyle w:val="APPENDICES3"/>
      <w:suff w:val="space"/>
      <w:lvlText w:val="%2.%3.  "/>
      <w:lvlJc w:val="left"/>
      <w:pPr>
        <w:ind w:left="284" w:firstLine="0"/>
      </w:pPr>
      <w:rPr>
        <w:rFonts w:hint="default"/>
        <w:lang w:val="pt-PT"/>
      </w:rPr>
    </w:lvl>
    <w:lvl w:ilvl="3">
      <w:start w:val="1"/>
      <w:numFmt w:val="decimal"/>
      <w:pStyle w:val="APPENDICES4"/>
      <w:suff w:val="space"/>
      <w:lvlText w:val="%2.%3.%4.  "/>
      <w:lvlJc w:val="left"/>
      <w:pPr>
        <w:ind w:left="0" w:firstLine="0"/>
      </w:pPr>
      <w:rPr>
        <w:rFonts w:ascii="Arial Narrow" w:hAnsi="Arial Narrow" w:hint="default"/>
        <w:sz w:val="20"/>
        <w:szCs w:val="20"/>
        <w:lang w:val="en-US"/>
      </w:rPr>
    </w:lvl>
    <w:lvl w:ilvl="4">
      <w:start w:val="1"/>
      <w:numFmt w:val="decimal"/>
      <w:pStyle w:val="APPENDICES5"/>
      <w:suff w:val="space"/>
      <w:lvlText w:val="%2.%3.%4.%5.  "/>
      <w:lvlJc w:val="left"/>
      <w:pPr>
        <w:ind w:left="567"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9"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3731010C"/>
    <w:multiLevelType w:val="hybridMultilevel"/>
    <w:tmpl w:val="CC7897A8"/>
    <w:lvl w:ilvl="0" w:tplc="040C0015">
      <w:start w:val="1"/>
      <w:numFmt w:val="upperLetter"/>
      <w:lvlText w:val="%1."/>
      <w:lvlJc w:val="left"/>
      <w:pPr>
        <w:ind w:left="720" w:hanging="360"/>
      </w:pPr>
    </w:lvl>
    <w:lvl w:ilvl="1" w:tplc="040C001B">
      <w:start w:val="1"/>
      <w:numFmt w:val="lowerRoman"/>
      <w:lvlText w:val="%2."/>
      <w:lvlJc w:val="righ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7A4419F"/>
    <w:multiLevelType w:val="hybridMultilevel"/>
    <w:tmpl w:val="1186988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3"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4" w15:restartNumberingAfterBreak="0">
    <w:nsid w:val="387800D8"/>
    <w:multiLevelType w:val="hybridMultilevel"/>
    <w:tmpl w:val="090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DF6D8E"/>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3A94731C"/>
    <w:multiLevelType w:val="hybridMultilevel"/>
    <w:tmpl w:val="8B4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42017011"/>
    <w:multiLevelType w:val="hybridMultilevel"/>
    <w:tmpl w:val="0170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A8E0039"/>
    <w:multiLevelType w:val="hybridMultilevel"/>
    <w:tmpl w:val="696CC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347763"/>
    <w:multiLevelType w:val="multilevel"/>
    <w:tmpl w:val="50483CFA"/>
    <w:numStyleLink w:val="engage"/>
  </w:abstractNum>
  <w:abstractNum w:abstractNumId="53" w15:restartNumberingAfterBreak="0">
    <w:nsid w:val="4E567104"/>
    <w:multiLevelType w:val="hybridMultilevel"/>
    <w:tmpl w:val="297E4E46"/>
    <w:lvl w:ilvl="0" w:tplc="E0C0DBF6">
      <w:start w:val="1"/>
      <w:numFmt w:val="lowerRoman"/>
      <w:lvlText w:val="%1."/>
      <w:lvlJc w:val="left"/>
      <w:pPr>
        <w:ind w:left="720" w:hanging="360"/>
      </w:pPr>
      <w:rPr>
        <w:rFonts w:hint="default"/>
      </w:rPr>
    </w:lvl>
    <w:lvl w:ilvl="1" w:tplc="E0C0DBF6">
      <w:start w:val="1"/>
      <w:numFmt w:val="lowerRoman"/>
      <w:lvlText w:val="%2."/>
      <w:lvlJc w:val="left"/>
      <w:pPr>
        <w:ind w:left="1440" w:hanging="360"/>
      </w:pPr>
      <w:rPr>
        <w:rFonts w:hint="default"/>
      </w:rPr>
    </w:lvl>
    <w:lvl w:ilvl="2" w:tplc="4B9AE3D0">
      <w:start w:val="1"/>
      <w:numFmt w:val="decimal"/>
      <w:lvlText w:val="%3."/>
      <w:lvlJc w:val="left"/>
      <w:pPr>
        <w:ind w:left="2340" w:hanging="360"/>
      </w:pPr>
      <w:rPr>
        <w:rFonts w:hint="default"/>
        <w:b w:val="0"/>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4" w15:restartNumberingAfterBreak="0">
    <w:nsid w:val="4E6D7BFA"/>
    <w:multiLevelType w:val="singleLevel"/>
    <w:tmpl w:val="CA0257E0"/>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5"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6"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1E57BF7"/>
    <w:multiLevelType w:val="multilevel"/>
    <w:tmpl w:val="D52EC046"/>
    <w:name w:val="Contrats"/>
    <w:lvl w:ilvl="0">
      <w:start w:val="1"/>
      <w:numFmt w:val="decimal"/>
      <w:lvlText w:val="Secção %1."/>
      <w:lvlJc w:val="left"/>
      <w:pPr>
        <w:ind w:left="284"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
      <w:lvlJc w:val="left"/>
      <w:pPr>
        <w:ind w:left="0" w:firstLine="0"/>
      </w:pPr>
      <w:rPr>
        <w:rFonts w:ascii="Arial Narrow" w:hAnsi="Arial Narrow"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134" w:hanging="96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1.%2.%3.%4.  "/>
      <w:lvlJc w:val="left"/>
      <w:pPr>
        <w:ind w:left="1588"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2DC7D32"/>
    <w:multiLevelType w:val="hybridMultilevel"/>
    <w:tmpl w:val="81063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4EC39E1"/>
    <w:multiLevelType w:val="hybridMultilevel"/>
    <w:tmpl w:val="E2A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0A1923"/>
    <w:multiLevelType w:val="hybridMultilevel"/>
    <w:tmpl w:val="5154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9F0E84"/>
    <w:multiLevelType w:val="hybridMultilevel"/>
    <w:tmpl w:val="12A8F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4"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5" w15:restartNumberingAfterBreak="0">
    <w:nsid w:val="56693E54"/>
    <w:multiLevelType w:val="hybridMultilevel"/>
    <w:tmpl w:val="41280F2C"/>
    <w:lvl w:ilvl="0" w:tplc="08160017">
      <w:start w:val="1"/>
      <w:numFmt w:val="lowerLetter"/>
      <w:lvlText w:val="%1)"/>
      <w:lvlJc w:val="left"/>
      <w:pPr>
        <w:ind w:left="720" w:hanging="360"/>
      </w:pPr>
      <w:rPr>
        <w:rFonts w:hint="default"/>
        <w:b w:val="0"/>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6"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7"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8BD230D"/>
    <w:multiLevelType w:val="hybridMultilevel"/>
    <w:tmpl w:val="D0F019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0" w15:restartNumberingAfterBreak="0">
    <w:nsid w:val="5B614F89"/>
    <w:multiLevelType w:val="multilevel"/>
    <w:tmpl w:val="8AD46C52"/>
    <w:lvl w:ilvl="0">
      <w:start w:val="1"/>
      <w:numFmt w:val="upperLetter"/>
      <w:pStyle w:val="Annex"/>
      <w:lvlText w:val="Anexo %1."/>
      <w:lvlJc w:val="left"/>
      <w:pPr>
        <w:tabs>
          <w:tab w:val="num" w:pos="1814"/>
        </w:tabs>
        <w:ind w:left="1814" w:hanging="1814"/>
      </w:pPr>
      <w:rPr>
        <w:rFonts w:hint="default"/>
      </w:rPr>
    </w:lvl>
    <w:lvl w:ilvl="1">
      <w:start w:val="1"/>
      <w:numFmt w:val="decimalZero"/>
      <w:isLgl/>
      <w:lvlText w:val="Anexo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1" w15:restartNumberingAfterBreak="0">
    <w:nsid w:val="5B7729B7"/>
    <w:multiLevelType w:val="hybridMultilevel"/>
    <w:tmpl w:val="20CA393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2" w15:restartNumberingAfterBreak="0">
    <w:nsid w:val="5CE21EE5"/>
    <w:multiLevelType w:val="singleLevel"/>
    <w:tmpl w:val="51C67B12"/>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73" w15:restartNumberingAfterBreak="0">
    <w:nsid w:val="5D194207"/>
    <w:multiLevelType w:val="multilevel"/>
    <w:tmpl w:val="E3864CA4"/>
    <w:lvl w:ilvl="0">
      <w:start w:val="1"/>
      <w:numFmt w:val="decimal"/>
      <w:pStyle w:val="ScheduleHeading"/>
      <w:suff w:val="nothing"/>
      <w:lvlText w:val="Schedule %1"/>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abstractNum w:abstractNumId="74" w15:restartNumberingAfterBreak="0">
    <w:nsid w:val="5F046BCF"/>
    <w:multiLevelType w:val="hybridMultilevel"/>
    <w:tmpl w:val="BE64930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5"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7" w15:restartNumberingAfterBreak="0">
    <w:nsid w:val="63D81A34"/>
    <w:multiLevelType w:val="hybridMultilevel"/>
    <w:tmpl w:val="E4E02776"/>
    <w:lvl w:ilvl="0" w:tplc="0409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9" w15:restartNumberingAfterBreak="0">
    <w:nsid w:val="67171D4E"/>
    <w:multiLevelType w:val="hybridMultilevel"/>
    <w:tmpl w:val="55F63F88"/>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0" w15:restartNumberingAfterBreak="0">
    <w:nsid w:val="68DE62DE"/>
    <w:multiLevelType w:val="hybridMultilevel"/>
    <w:tmpl w:val="C4660072"/>
    <w:lvl w:ilvl="0" w:tplc="87E6FAA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E09665BC">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2" w15:restartNumberingAfterBreak="0">
    <w:nsid w:val="6ABC015A"/>
    <w:multiLevelType w:val="hybridMultilevel"/>
    <w:tmpl w:val="74848EB2"/>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3" w15:restartNumberingAfterBreak="0">
    <w:nsid w:val="6B1D1232"/>
    <w:multiLevelType w:val="multilevel"/>
    <w:tmpl w:val="EB12CC66"/>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84" w15:restartNumberingAfterBreak="0">
    <w:nsid w:val="6B405504"/>
    <w:multiLevelType w:val="hybridMultilevel"/>
    <w:tmpl w:val="92F8AEE6"/>
    <w:lvl w:ilvl="0" w:tplc="08090001">
      <w:start w:val="1"/>
      <w:numFmt w:val="bullet"/>
      <w:lvlText w:val=""/>
      <w:lvlJc w:val="left"/>
      <w:pPr>
        <w:ind w:left="360" w:hanging="360"/>
      </w:pPr>
      <w:rPr>
        <w:rFonts w:ascii="Symbol" w:hAnsi="Symbol" w:hint="default"/>
      </w:rPr>
    </w:lvl>
    <w:lvl w:ilvl="1" w:tplc="0816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6"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7"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8" w15:restartNumberingAfterBreak="0">
    <w:nsid w:val="6C7F10D2"/>
    <w:multiLevelType w:val="hybridMultilevel"/>
    <w:tmpl w:val="14D477E8"/>
    <w:lvl w:ilvl="0" w:tplc="0816000F">
      <w:start w:val="1"/>
      <w:numFmt w:val="decimal"/>
      <w:lvlText w:val="%1."/>
      <w:lvlJc w:val="left"/>
      <w:pPr>
        <w:ind w:left="720" w:hanging="360"/>
      </w:pPr>
      <w:rPr>
        <w:rFonts w:hint="default"/>
      </w:rPr>
    </w:lvl>
    <w:lvl w:ilvl="1" w:tplc="C21C25C4">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9" w15:restartNumberingAfterBreak="0">
    <w:nsid w:val="6F531167"/>
    <w:multiLevelType w:val="multilevel"/>
    <w:tmpl w:val="7B1C74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6F8D342D"/>
    <w:multiLevelType w:val="hybridMultilevel"/>
    <w:tmpl w:val="C81C7B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704D100F"/>
    <w:multiLevelType w:val="hybridMultilevel"/>
    <w:tmpl w:val="75247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15:restartNumberingAfterBreak="0">
    <w:nsid w:val="70500217"/>
    <w:multiLevelType w:val="hybridMultilevel"/>
    <w:tmpl w:val="DA2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94" w15:restartNumberingAfterBreak="0">
    <w:nsid w:val="72173F30"/>
    <w:multiLevelType w:val="hybridMultilevel"/>
    <w:tmpl w:val="4FA01B28"/>
    <w:lvl w:ilvl="0" w:tplc="3F12EB80">
      <w:start w:val="1"/>
      <w:numFmt w:val="lowerLetter"/>
      <w:lvlText w:val="%1)"/>
      <w:lvlJc w:val="left"/>
      <w:pPr>
        <w:ind w:left="1430" w:hanging="360"/>
      </w:pPr>
      <w:rPr>
        <w:rFonts w:hint="default"/>
        <w:b w:val="0"/>
        <w:sz w:val="18"/>
      </w:r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95" w15:restartNumberingAfterBreak="0">
    <w:nsid w:val="722415A9"/>
    <w:multiLevelType w:val="hybridMultilevel"/>
    <w:tmpl w:val="380C8510"/>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96"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97"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8" w15:restartNumberingAfterBreak="0">
    <w:nsid w:val="787C066F"/>
    <w:multiLevelType w:val="hybridMultilevel"/>
    <w:tmpl w:val="ACE8AEEC"/>
    <w:lvl w:ilvl="0" w:tplc="0816000F">
      <w:start w:val="1"/>
      <w:numFmt w:val="decimal"/>
      <w:lvlText w:val="%1."/>
      <w:lvlJc w:val="left"/>
      <w:pPr>
        <w:ind w:left="720" w:hanging="360"/>
      </w:pPr>
      <w:rPr>
        <w:rFonts w:hint="default"/>
        <w:i w:val="0"/>
      </w:rPr>
    </w:lvl>
    <w:lvl w:ilvl="1" w:tplc="2DFCA5A2">
      <w:start w:val="1"/>
      <w:numFmt w:val="lowerLetter"/>
      <w:lvlText w:val="%2)"/>
      <w:lvlJc w:val="left"/>
      <w:pPr>
        <w:ind w:left="1185" w:hanging="105"/>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9"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ED04878"/>
    <w:multiLevelType w:val="multilevel"/>
    <w:tmpl w:val="8AEE56B2"/>
    <w:lvl w:ilvl="0">
      <w:start w:val="1"/>
      <w:numFmt w:val="decimal"/>
      <w:lvlRestart w:val="0"/>
      <w:pStyle w:val="ListNumbers"/>
      <w:lvlText w:val="%1."/>
      <w:lvlJc w:val="left"/>
      <w:pPr>
        <w:tabs>
          <w:tab w:val="num" w:pos="680"/>
        </w:tabs>
        <w:ind w:left="680" w:hanging="680"/>
      </w:pPr>
      <w:rPr>
        <w:rFonts w:ascii="Arial" w:hAnsi="Arial" w:hint="default"/>
        <w:b w:val="0"/>
        <w:i w:val="0"/>
        <w:sz w:val="2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1" w15:restartNumberingAfterBreak="0">
    <w:nsid w:val="7F3A335C"/>
    <w:multiLevelType w:val="hybridMultilevel"/>
    <w:tmpl w:val="2A4E5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5"/>
  </w:num>
  <w:num w:numId="2">
    <w:abstractNumId w:val="38"/>
  </w:num>
  <w:num w:numId="3">
    <w:abstractNumId w:val="16"/>
  </w:num>
  <w:num w:numId="4">
    <w:abstractNumId w:val="54"/>
  </w:num>
  <w:num w:numId="5">
    <w:abstractNumId w:val="43"/>
  </w:num>
  <w:num w:numId="6">
    <w:abstractNumId w:val="17"/>
  </w:num>
  <w:num w:numId="7">
    <w:abstractNumId w:val="37"/>
  </w:num>
  <w:num w:numId="8">
    <w:abstractNumId w:val="28"/>
  </w:num>
  <w:num w:numId="9">
    <w:abstractNumId w:val="67"/>
  </w:num>
  <w:num w:numId="10">
    <w:abstractNumId w:val="99"/>
  </w:num>
  <w:num w:numId="11">
    <w:abstractNumId w:val="18"/>
  </w:num>
  <w:num w:numId="12">
    <w:abstractNumId w:val="47"/>
  </w:num>
  <w:num w:numId="13">
    <w:abstractNumId w:val="60"/>
  </w:num>
  <w:num w:numId="14">
    <w:abstractNumId w:val="50"/>
  </w:num>
  <w:num w:numId="15">
    <w:abstractNumId w:val="58"/>
  </w:num>
  <w:num w:numId="16">
    <w:abstractNumId w:val="56"/>
  </w:num>
  <w:num w:numId="17">
    <w:abstractNumId w:val="19"/>
  </w:num>
  <w:num w:numId="18">
    <w:abstractNumId w:val="85"/>
  </w:num>
  <w:num w:numId="19">
    <w:abstractNumId w:val="83"/>
  </w:num>
  <w:num w:numId="20">
    <w:abstractNumId w:val="8"/>
  </w:num>
  <w:num w:numId="21">
    <w:abstractNumId w:val="75"/>
  </w:num>
  <w:num w:numId="22">
    <w:abstractNumId w:val="69"/>
  </w:num>
  <w:num w:numId="23">
    <w:abstractNumId w:val="97"/>
  </w:num>
  <w:num w:numId="24">
    <w:abstractNumId w:val="76"/>
  </w:num>
  <w:num w:numId="25">
    <w:abstractNumId w:val="66"/>
  </w:num>
  <w:num w:numId="26">
    <w:abstractNumId w:val="96"/>
  </w:num>
  <w:num w:numId="27">
    <w:abstractNumId w:val="87"/>
  </w:num>
  <w:num w:numId="28">
    <w:abstractNumId w:val="42"/>
  </w:num>
  <w:num w:numId="29">
    <w:abstractNumId w:val="13"/>
  </w:num>
  <w:num w:numId="30">
    <w:abstractNumId w:val="32"/>
  </w:num>
  <w:num w:numId="31">
    <w:abstractNumId w:val="10"/>
  </w:num>
  <w:num w:numId="32">
    <w:abstractNumId w:val="78"/>
  </w:num>
  <w:num w:numId="33">
    <w:abstractNumId w:val="2"/>
  </w:num>
  <w:num w:numId="34">
    <w:abstractNumId w:val="39"/>
  </w:num>
  <w:num w:numId="35">
    <w:abstractNumId w:val="81"/>
  </w:num>
  <w:num w:numId="36">
    <w:abstractNumId w:val="26"/>
  </w:num>
  <w:num w:numId="37">
    <w:abstractNumId w:val="48"/>
  </w:num>
  <w:num w:numId="38">
    <w:abstractNumId w:val="86"/>
  </w:num>
  <w:num w:numId="39">
    <w:abstractNumId w:val="25"/>
  </w:num>
  <w:num w:numId="40">
    <w:abstractNumId w:val="64"/>
  </w:num>
  <w:num w:numId="41">
    <w:abstractNumId w:val="73"/>
  </w:num>
  <w:num w:numId="42">
    <w:abstractNumId w:val="12"/>
  </w:num>
  <w:num w:numId="43">
    <w:abstractNumId w:val="30"/>
  </w:num>
  <w:num w:numId="44">
    <w:abstractNumId w:val="52"/>
  </w:num>
  <w:num w:numId="45">
    <w:abstractNumId w:val="27"/>
  </w:num>
  <w:num w:numId="4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3"/>
    <w:lvlOverride w:ilvl="0">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3"/>
    <w:lvlOverride w:ilvl="0">
      <w:startOverride w:val="1"/>
    </w:lvlOverride>
  </w:num>
  <w:num w:numId="5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3"/>
    <w:lvlOverride w:ilvl="0">
      <w:startOverride w:val="1"/>
    </w:lvlOverride>
  </w:num>
  <w:num w:numId="5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3"/>
    <w:lvlOverride w:ilvl="0">
      <w:startOverride w:val="1"/>
    </w:lvlOverride>
  </w:num>
  <w:num w:numId="60">
    <w:abstractNumId w:val="100"/>
  </w:num>
  <w:num w:numId="6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3"/>
  </w:num>
  <w:num w:numId="6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3"/>
    <w:lvlOverride w:ilvl="0">
      <w:startOverride w:val="1"/>
    </w:lvlOverride>
  </w:num>
  <w:num w:numId="67">
    <w:abstractNumId w:val="93"/>
    <w:lvlOverride w:ilvl="0">
      <w:startOverride w:val="1"/>
    </w:lvlOverride>
  </w:num>
  <w:num w:numId="68">
    <w:abstractNumId w:val="79"/>
  </w:num>
  <w:num w:numId="69">
    <w:abstractNumId w:val="82"/>
  </w:num>
  <w:num w:numId="70">
    <w:abstractNumId w:val="93"/>
    <w:lvlOverride w:ilvl="0">
      <w:startOverride w:val="1"/>
    </w:lvlOverride>
  </w:num>
  <w:num w:numId="71">
    <w:abstractNumId w:val="93"/>
    <w:lvlOverride w:ilvl="0">
      <w:startOverride w:val="1"/>
    </w:lvlOverride>
  </w:num>
  <w:num w:numId="72">
    <w:abstractNumId w:val="69"/>
    <w:lvlOverride w:ilvl="0">
      <w:startOverride w:val="1"/>
    </w:lvlOverride>
  </w:num>
  <w:num w:numId="73">
    <w:abstractNumId w:val="72"/>
  </w:num>
  <w:num w:numId="74">
    <w:abstractNumId w:val="4"/>
  </w:num>
  <w:num w:numId="75">
    <w:abstractNumId w:val="33"/>
  </w:num>
  <w:num w:numId="76">
    <w:abstractNumId w:val="70"/>
  </w:num>
  <w:num w:numId="77">
    <w:abstractNumId w:val="0"/>
  </w:num>
  <w:num w:numId="78">
    <w:abstractNumId w:val="20"/>
  </w:num>
  <w:num w:numId="79">
    <w:abstractNumId w:val="31"/>
  </w:num>
  <w:num w:numId="80">
    <w:abstractNumId w:val="15"/>
  </w:num>
  <w:num w:numId="81">
    <w:abstractNumId w:val="29"/>
  </w:num>
  <w:num w:numId="82">
    <w:abstractNumId w:val="59"/>
  </w:num>
  <w:num w:numId="83">
    <w:abstractNumId w:val="91"/>
  </w:num>
  <w:num w:numId="84">
    <w:abstractNumId w:val="7"/>
  </w:num>
  <w:num w:numId="85">
    <w:abstractNumId w:val="23"/>
  </w:num>
  <w:num w:numId="86">
    <w:abstractNumId w:val="24"/>
  </w:num>
  <w:num w:numId="87">
    <w:abstractNumId w:val="63"/>
  </w:num>
  <w:num w:numId="88">
    <w:abstractNumId w:val="68"/>
  </w:num>
  <w:num w:numId="89">
    <w:abstractNumId w:val="21"/>
  </w:num>
  <w:num w:numId="90">
    <w:abstractNumId w:val="84"/>
  </w:num>
  <w:num w:numId="91">
    <w:abstractNumId w:val="95"/>
  </w:num>
  <w:num w:numId="92">
    <w:abstractNumId w:val="49"/>
  </w:num>
  <w:num w:numId="93">
    <w:abstractNumId w:val="45"/>
  </w:num>
  <w:num w:numId="94">
    <w:abstractNumId w:val="93"/>
    <w:lvlOverride w:ilvl="0">
      <w:startOverride w:val="1"/>
    </w:lvlOverride>
  </w:num>
  <w:num w:numId="95">
    <w:abstractNumId w:val="97"/>
    <w:lvlOverride w:ilvl="0">
      <w:startOverride w:val="1"/>
    </w:lvlOverride>
  </w:num>
  <w:num w:numId="9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3"/>
    <w:lvlOverride w:ilvl="0">
      <w:startOverride w:val="1"/>
    </w:lvlOverride>
  </w:num>
  <w:num w:numId="98">
    <w:abstractNumId w:val="93"/>
    <w:lvlOverride w:ilvl="0">
      <w:startOverride w:val="1"/>
    </w:lvlOverride>
  </w:num>
  <w:num w:numId="9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1"/>
  </w:num>
  <w:num w:numId="103">
    <w:abstractNumId w:val="92"/>
  </w:num>
  <w:num w:numId="104">
    <w:abstractNumId w:val="44"/>
  </w:num>
  <w:num w:numId="105">
    <w:abstractNumId w:val="62"/>
  </w:num>
  <w:num w:numId="106">
    <w:abstractNumId w:val="22"/>
  </w:num>
  <w:num w:numId="107">
    <w:abstractNumId w:val="46"/>
  </w:num>
  <w:num w:numId="108">
    <w:abstractNumId w:val="5"/>
  </w:num>
  <w:num w:numId="109">
    <w:abstractNumId w:val="77"/>
  </w:num>
  <w:num w:numId="11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4"/>
  </w:num>
  <w:num w:numId="112">
    <w:abstractNumId w:val="6"/>
  </w:num>
  <w:num w:numId="113">
    <w:abstractNumId w:val="53"/>
  </w:num>
  <w:num w:numId="114">
    <w:abstractNumId w:val="3"/>
  </w:num>
  <w:num w:numId="115">
    <w:abstractNumId w:val="88"/>
  </w:num>
  <w:num w:numId="116">
    <w:abstractNumId w:val="9"/>
  </w:num>
  <w:num w:numId="117">
    <w:abstractNumId w:val="98"/>
  </w:num>
  <w:num w:numId="118">
    <w:abstractNumId w:val="80"/>
  </w:num>
  <w:num w:numId="119">
    <w:abstractNumId w:val="71"/>
  </w:num>
  <w:num w:numId="120">
    <w:abstractNumId w:val="14"/>
  </w:num>
  <w:num w:numId="121">
    <w:abstractNumId w:val="40"/>
  </w:num>
  <w:num w:numId="122">
    <w:abstractNumId w:val="101"/>
  </w:num>
  <w:num w:numId="123">
    <w:abstractNumId w:val="36"/>
  </w:num>
  <w:num w:numId="124">
    <w:abstractNumId w:val="11"/>
  </w:num>
  <w:num w:numId="125">
    <w:abstractNumId w:val="51"/>
  </w:num>
  <w:num w:numId="126">
    <w:abstractNumId w:val="1"/>
  </w:num>
  <w:num w:numId="127">
    <w:abstractNumId w:val="74"/>
  </w:num>
  <w:num w:numId="128">
    <w:abstractNumId w:val="90"/>
  </w:num>
  <w:num w:numId="129">
    <w:abstractNumId w:val="35"/>
  </w:num>
  <w:num w:numId="130">
    <w:abstractNumId w:val="94"/>
  </w:num>
  <w:num w:numId="131">
    <w:abstractNumId w:val="65"/>
  </w:num>
  <w:num w:numId="132">
    <w:abstractNumId w:val="41"/>
  </w:num>
  <w:num w:numId="133">
    <w:abstractNumId w:val="89"/>
  </w:num>
  <w:numIdMacAtCleanup w:val="13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Teresa Pais">
    <w15:presenceInfo w15:providerId="AD" w15:userId="S-1-5-21-3387021028-2783394430-2859621183-26765"/>
  </w15:person>
  <w15:person w15:author="Sofia Oliveira">
    <w15:presenceInfo w15:providerId="AD" w15:userId="S-1-5-21-3387021028-2783394430-2859621183-1271"/>
  </w15:person>
  <w15:person w15:author="Julia Grou">
    <w15:presenceInfo w15:providerId="AD" w15:userId="S-1-5-21-3387021028-2783394430-2859621183-1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oNotTrackMoves/>
  <w:doNotTrackFormatting/>
  <w:documentProtection w:edit="trackedChanges" w:enforcement="0"/>
  <w:defaultTabStop w:val="680"/>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MS_BusinessUnitID" w:val="LinklatersLLP"/>
    <w:docVar w:name="TMS_CultureID" w:val="English-UK"/>
    <w:docVar w:name="TMS_OfficeID" w:val="Lisbon"/>
  </w:docVars>
  <w:rsids>
    <w:rsidRoot w:val="0084033A"/>
    <w:rsid w:val="00001C2B"/>
    <w:rsid w:val="00001FA7"/>
    <w:rsid w:val="00002B9B"/>
    <w:rsid w:val="00003954"/>
    <w:rsid w:val="00003A07"/>
    <w:rsid w:val="000055F7"/>
    <w:rsid w:val="00005D90"/>
    <w:rsid w:val="00006062"/>
    <w:rsid w:val="0000698B"/>
    <w:rsid w:val="00007072"/>
    <w:rsid w:val="000079AF"/>
    <w:rsid w:val="00015D3B"/>
    <w:rsid w:val="000218B1"/>
    <w:rsid w:val="00022235"/>
    <w:rsid w:val="000235EF"/>
    <w:rsid w:val="00031E56"/>
    <w:rsid w:val="00035E55"/>
    <w:rsid w:val="000428E8"/>
    <w:rsid w:val="00043476"/>
    <w:rsid w:val="000452D8"/>
    <w:rsid w:val="00045609"/>
    <w:rsid w:val="00050E42"/>
    <w:rsid w:val="000534FF"/>
    <w:rsid w:val="00053619"/>
    <w:rsid w:val="000539DA"/>
    <w:rsid w:val="000611A5"/>
    <w:rsid w:val="00067B37"/>
    <w:rsid w:val="00072B22"/>
    <w:rsid w:val="00074212"/>
    <w:rsid w:val="00080544"/>
    <w:rsid w:val="0008128A"/>
    <w:rsid w:val="0008333D"/>
    <w:rsid w:val="000843D3"/>
    <w:rsid w:val="000854EF"/>
    <w:rsid w:val="00085971"/>
    <w:rsid w:val="00087DA3"/>
    <w:rsid w:val="000903A2"/>
    <w:rsid w:val="00090B7E"/>
    <w:rsid w:val="000931B2"/>
    <w:rsid w:val="0009597B"/>
    <w:rsid w:val="00097071"/>
    <w:rsid w:val="000A085A"/>
    <w:rsid w:val="000A3030"/>
    <w:rsid w:val="000A46E1"/>
    <w:rsid w:val="000B0228"/>
    <w:rsid w:val="000B2357"/>
    <w:rsid w:val="000B53F8"/>
    <w:rsid w:val="000C17D7"/>
    <w:rsid w:val="000C37D2"/>
    <w:rsid w:val="000C4891"/>
    <w:rsid w:val="000C4AC2"/>
    <w:rsid w:val="000D00CE"/>
    <w:rsid w:val="000D1551"/>
    <w:rsid w:val="000D2647"/>
    <w:rsid w:val="000D3202"/>
    <w:rsid w:val="000D341C"/>
    <w:rsid w:val="000D3779"/>
    <w:rsid w:val="000D3D88"/>
    <w:rsid w:val="000D3D96"/>
    <w:rsid w:val="000D5311"/>
    <w:rsid w:val="000E03C3"/>
    <w:rsid w:val="000E0E85"/>
    <w:rsid w:val="000E3DC2"/>
    <w:rsid w:val="000E56DD"/>
    <w:rsid w:val="000E6686"/>
    <w:rsid w:val="000E6C28"/>
    <w:rsid w:val="000E6D54"/>
    <w:rsid w:val="000E6F14"/>
    <w:rsid w:val="000E6F20"/>
    <w:rsid w:val="000E7CC6"/>
    <w:rsid w:val="000E7EE1"/>
    <w:rsid w:val="000F1035"/>
    <w:rsid w:val="000F5A76"/>
    <w:rsid w:val="000F641D"/>
    <w:rsid w:val="000F74E3"/>
    <w:rsid w:val="000F7D98"/>
    <w:rsid w:val="00100993"/>
    <w:rsid w:val="001011B9"/>
    <w:rsid w:val="00113EF1"/>
    <w:rsid w:val="00113FB8"/>
    <w:rsid w:val="00115418"/>
    <w:rsid w:val="0012134D"/>
    <w:rsid w:val="001218F7"/>
    <w:rsid w:val="00121F82"/>
    <w:rsid w:val="00122274"/>
    <w:rsid w:val="00123E7B"/>
    <w:rsid w:val="00133276"/>
    <w:rsid w:val="001332CA"/>
    <w:rsid w:val="001355F0"/>
    <w:rsid w:val="001371AD"/>
    <w:rsid w:val="00137B6F"/>
    <w:rsid w:val="00137F56"/>
    <w:rsid w:val="0014091F"/>
    <w:rsid w:val="0014232F"/>
    <w:rsid w:val="00152BE7"/>
    <w:rsid w:val="00153894"/>
    <w:rsid w:val="001553E6"/>
    <w:rsid w:val="00163C10"/>
    <w:rsid w:val="00174441"/>
    <w:rsid w:val="001801A2"/>
    <w:rsid w:val="001834C6"/>
    <w:rsid w:val="001836D4"/>
    <w:rsid w:val="00185AD8"/>
    <w:rsid w:val="00185F2A"/>
    <w:rsid w:val="00186F26"/>
    <w:rsid w:val="0019321E"/>
    <w:rsid w:val="00194A76"/>
    <w:rsid w:val="001951FA"/>
    <w:rsid w:val="00195EFD"/>
    <w:rsid w:val="001965A1"/>
    <w:rsid w:val="001A16EA"/>
    <w:rsid w:val="001A3018"/>
    <w:rsid w:val="001A73B2"/>
    <w:rsid w:val="001A760B"/>
    <w:rsid w:val="001A79C1"/>
    <w:rsid w:val="001B0FD0"/>
    <w:rsid w:val="001B200B"/>
    <w:rsid w:val="001B255B"/>
    <w:rsid w:val="001B2790"/>
    <w:rsid w:val="001B524C"/>
    <w:rsid w:val="001C315D"/>
    <w:rsid w:val="001C7CE1"/>
    <w:rsid w:val="001D064B"/>
    <w:rsid w:val="001D0BB1"/>
    <w:rsid w:val="001D0BC3"/>
    <w:rsid w:val="001D1383"/>
    <w:rsid w:val="001D217D"/>
    <w:rsid w:val="001D51E4"/>
    <w:rsid w:val="001D600C"/>
    <w:rsid w:val="001E09DD"/>
    <w:rsid w:val="001E0FE4"/>
    <w:rsid w:val="001E53DD"/>
    <w:rsid w:val="001E6836"/>
    <w:rsid w:val="001F6171"/>
    <w:rsid w:val="00202171"/>
    <w:rsid w:val="00202FFE"/>
    <w:rsid w:val="00204BE8"/>
    <w:rsid w:val="00213387"/>
    <w:rsid w:val="00213EEF"/>
    <w:rsid w:val="0021476A"/>
    <w:rsid w:val="00216363"/>
    <w:rsid w:val="00216A2A"/>
    <w:rsid w:val="00220D5F"/>
    <w:rsid w:val="00222167"/>
    <w:rsid w:val="0022411E"/>
    <w:rsid w:val="0022497C"/>
    <w:rsid w:val="0022702E"/>
    <w:rsid w:val="00227BF6"/>
    <w:rsid w:val="00230A2F"/>
    <w:rsid w:val="002325EF"/>
    <w:rsid w:val="00234185"/>
    <w:rsid w:val="00235785"/>
    <w:rsid w:val="00240DCC"/>
    <w:rsid w:val="002447B6"/>
    <w:rsid w:val="00247F62"/>
    <w:rsid w:val="00250444"/>
    <w:rsid w:val="002508C2"/>
    <w:rsid w:val="00256E0C"/>
    <w:rsid w:val="00257447"/>
    <w:rsid w:val="00261DD7"/>
    <w:rsid w:val="00264F07"/>
    <w:rsid w:val="0026735E"/>
    <w:rsid w:val="002709E5"/>
    <w:rsid w:val="00273A53"/>
    <w:rsid w:val="00276C1F"/>
    <w:rsid w:val="002807E5"/>
    <w:rsid w:val="002868E2"/>
    <w:rsid w:val="00286F64"/>
    <w:rsid w:val="00295A3F"/>
    <w:rsid w:val="00296248"/>
    <w:rsid w:val="002A4869"/>
    <w:rsid w:val="002A4A4B"/>
    <w:rsid w:val="002B1699"/>
    <w:rsid w:val="002B242F"/>
    <w:rsid w:val="002B45B9"/>
    <w:rsid w:val="002C1ADE"/>
    <w:rsid w:val="002C24AE"/>
    <w:rsid w:val="002C4DA0"/>
    <w:rsid w:val="002C7F0F"/>
    <w:rsid w:val="002D1DAD"/>
    <w:rsid w:val="002D2880"/>
    <w:rsid w:val="002D3BE7"/>
    <w:rsid w:val="002D405F"/>
    <w:rsid w:val="002E1DA0"/>
    <w:rsid w:val="002E1ECA"/>
    <w:rsid w:val="002E69F1"/>
    <w:rsid w:val="002F1D8B"/>
    <w:rsid w:val="002F32DD"/>
    <w:rsid w:val="003033A9"/>
    <w:rsid w:val="003061DB"/>
    <w:rsid w:val="003062D4"/>
    <w:rsid w:val="00306591"/>
    <w:rsid w:val="003103F0"/>
    <w:rsid w:val="0031059C"/>
    <w:rsid w:val="003138B0"/>
    <w:rsid w:val="003156F3"/>
    <w:rsid w:val="00317875"/>
    <w:rsid w:val="00323E69"/>
    <w:rsid w:val="00324048"/>
    <w:rsid w:val="00326027"/>
    <w:rsid w:val="003421C6"/>
    <w:rsid w:val="00343094"/>
    <w:rsid w:val="00347EF0"/>
    <w:rsid w:val="003500A6"/>
    <w:rsid w:val="00352A5A"/>
    <w:rsid w:val="00356E80"/>
    <w:rsid w:val="00360893"/>
    <w:rsid w:val="00360C5C"/>
    <w:rsid w:val="00361320"/>
    <w:rsid w:val="0036292D"/>
    <w:rsid w:val="00362B05"/>
    <w:rsid w:val="00363A71"/>
    <w:rsid w:val="00365777"/>
    <w:rsid w:val="00367077"/>
    <w:rsid w:val="00367183"/>
    <w:rsid w:val="00370136"/>
    <w:rsid w:val="00370308"/>
    <w:rsid w:val="003731B7"/>
    <w:rsid w:val="0037468D"/>
    <w:rsid w:val="00375E5C"/>
    <w:rsid w:val="003813F3"/>
    <w:rsid w:val="003817F1"/>
    <w:rsid w:val="0038335B"/>
    <w:rsid w:val="003839FC"/>
    <w:rsid w:val="00387F8E"/>
    <w:rsid w:val="0039165A"/>
    <w:rsid w:val="003916D7"/>
    <w:rsid w:val="00395834"/>
    <w:rsid w:val="00396F27"/>
    <w:rsid w:val="00397095"/>
    <w:rsid w:val="003A5197"/>
    <w:rsid w:val="003A7319"/>
    <w:rsid w:val="003B098D"/>
    <w:rsid w:val="003B12D8"/>
    <w:rsid w:val="003B6463"/>
    <w:rsid w:val="003C03CF"/>
    <w:rsid w:val="003C0E1D"/>
    <w:rsid w:val="003C3818"/>
    <w:rsid w:val="003C5624"/>
    <w:rsid w:val="003C7220"/>
    <w:rsid w:val="003C73D0"/>
    <w:rsid w:val="003D0802"/>
    <w:rsid w:val="003D20DA"/>
    <w:rsid w:val="003D4557"/>
    <w:rsid w:val="003D499B"/>
    <w:rsid w:val="003D6A51"/>
    <w:rsid w:val="003D7CC7"/>
    <w:rsid w:val="003E58E3"/>
    <w:rsid w:val="003E67D0"/>
    <w:rsid w:val="003E6917"/>
    <w:rsid w:val="003E7E2E"/>
    <w:rsid w:val="003F2EE7"/>
    <w:rsid w:val="003F395E"/>
    <w:rsid w:val="003F5078"/>
    <w:rsid w:val="003F6837"/>
    <w:rsid w:val="004001D9"/>
    <w:rsid w:val="0040071C"/>
    <w:rsid w:val="0040276C"/>
    <w:rsid w:val="0040415B"/>
    <w:rsid w:val="00404AB1"/>
    <w:rsid w:val="00404ED1"/>
    <w:rsid w:val="00405378"/>
    <w:rsid w:val="00406A42"/>
    <w:rsid w:val="00411838"/>
    <w:rsid w:val="00420297"/>
    <w:rsid w:val="004213F3"/>
    <w:rsid w:val="00424728"/>
    <w:rsid w:val="004309AE"/>
    <w:rsid w:val="0043312F"/>
    <w:rsid w:val="00434624"/>
    <w:rsid w:val="00434F8E"/>
    <w:rsid w:val="004376E6"/>
    <w:rsid w:val="00440282"/>
    <w:rsid w:val="00443330"/>
    <w:rsid w:val="004435BD"/>
    <w:rsid w:val="00452B85"/>
    <w:rsid w:val="004538A6"/>
    <w:rsid w:val="00460E12"/>
    <w:rsid w:val="004611A6"/>
    <w:rsid w:val="004622DC"/>
    <w:rsid w:val="00465A6C"/>
    <w:rsid w:val="00471048"/>
    <w:rsid w:val="00472634"/>
    <w:rsid w:val="004726F6"/>
    <w:rsid w:val="00473CF3"/>
    <w:rsid w:val="00474B79"/>
    <w:rsid w:val="00482CE3"/>
    <w:rsid w:val="00483EDA"/>
    <w:rsid w:val="004844AC"/>
    <w:rsid w:val="0049503B"/>
    <w:rsid w:val="00495DEE"/>
    <w:rsid w:val="00496C62"/>
    <w:rsid w:val="004A56C5"/>
    <w:rsid w:val="004B1A11"/>
    <w:rsid w:val="004B2DAA"/>
    <w:rsid w:val="004B3F62"/>
    <w:rsid w:val="004B6D8F"/>
    <w:rsid w:val="004C1B58"/>
    <w:rsid w:val="004C3850"/>
    <w:rsid w:val="004C4463"/>
    <w:rsid w:val="004C6EED"/>
    <w:rsid w:val="004C7FEC"/>
    <w:rsid w:val="004D1594"/>
    <w:rsid w:val="004D4E05"/>
    <w:rsid w:val="004D732D"/>
    <w:rsid w:val="004E3B7F"/>
    <w:rsid w:val="004E4DD1"/>
    <w:rsid w:val="004E538C"/>
    <w:rsid w:val="004E6F58"/>
    <w:rsid w:val="004F2AE9"/>
    <w:rsid w:val="004F2DAC"/>
    <w:rsid w:val="004F4F26"/>
    <w:rsid w:val="004F5338"/>
    <w:rsid w:val="004F666C"/>
    <w:rsid w:val="005015E9"/>
    <w:rsid w:val="005026C2"/>
    <w:rsid w:val="0050468F"/>
    <w:rsid w:val="00505A35"/>
    <w:rsid w:val="0051530E"/>
    <w:rsid w:val="00516F23"/>
    <w:rsid w:val="00524A7D"/>
    <w:rsid w:val="005253A5"/>
    <w:rsid w:val="005274DE"/>
    <w:rsid w:val="005278B5"/>
    <w:rsid w:val="005279A1"/>
    <w:rsid w:val="005339CD"/>
    <w:rsid w:val="00543720"/>
    <w:rsid w:val="00544391"/>
    <w:rsid w:val="00546283"/>
    <w:rsid w:val="00546394"/>
    <w:rsid w:val="00551F6E"/>
    <w:rsid w:val="005646F3"/>
    <w:rsid w:val="00567794"/>
    <w:rsid w:val="0057159D"/>
    <w:rsid w:val="00573311"/>
    <w:rsid w:val="00574131"/>
    <w:rsid w:val="00581584"/>
    <w:rsid w:val="00586624"/>
    <w:rsid w:val="00590D96"/>
    <w:rsid w:val="0059470F"/>
    <w:rsid w:val="005A48C6"/>
    <w:rsid w:val="005A4B9A"/>
    <w:rsid w:val="005A4CCB"/>
    <w:rsid w:val="005A4ECE"/>
    <w:rsid w:val="005B023C"/>
    <w:rsid w:val="005B0DC3"/>
    <w:rsid w:val="005B136E"/>
    <w:rsid w:val="005B3D48"/>
    <w:rsid w:val="005B4209"/>
    <w:rsid w:val="005B4294"/>
    <w:rsid w:val="005B49CF"/>
    <w:rsid w:val="005B7049"/>
    <w:rsid w:val="005C0117"/>
    <w:rsid w:val="005C0B1B"/>
    <w:rsid w:val="005C390E"/>
    <w:rsid w:val="005C69AF"/>
    <w:rsid w:val="005C7BCF"/>
    <w:rsid w:val="005D4073"/>
    <w:rsid w:val="005D6A31"/>
    <w:rsid w:val="005D7121"/>
    <w:rsid w:val="005E0338"/>
    <w:rsid w:val="005E0EB7"/>
    <w:rsid w:val="005E1255"/>
    <w:rsid w:val="005E169C"/>
    <w:rsid w:val="005E2072"/>
    <w:rsid w:val="005E608B"/>
    <w:rsid w:val="005F0616"/>
    <w:rsid w:val="005F0BE5"/>
    <w:rsid w:val="005F0D0D"/>
    <w:rsid w:val="005F174B"/>
    <w:rsid w:val="005F265D"/>
    <w:rsid w:val="00600BE5"/>
    <w:rsid w:val="0060131B"/>
    <w:rsid w:val="0060145E"/>
    <w:rsid w:val="0060173B"/>
    <w:rsid w:val="006030EA"/>
    <w:rsid w:val="006033AD"/>
    <w:rsid w:val="00606269"/>
    <w:rsid w:val="006147C7"/>
    <w:rsid w:val="00615E9B"/>
    <w:rsid w:val="00615FF8"/>
    <w:rsid w:val="00616D18"/>
    <w:rsid w:val="006172D0"/>
    <w:rsid w:val="00617A85"/>
    <w:rsid w:val="00623ED5"/>
    <w:rsid w:val="00624238"/>
    <w:rsid w:val="00625262"/>
    <w:rsid w:val="00630E9D"/>
    <w:rsid w:val="00632ED2"/>
    <w:rsid w:val="00634E72"/>
    <w:rsid w:val="00637DFF"/>
    <w:rsid w:val="00642B39"/>
    <w:rsid w:val="00650485"/>
    <w:rsid w:val="006519F7"/>
    <w:rsid w:val="0065245A"/>
    <w:rsid w:val="00652BF4"/>
    <w:rsid w:val="00656470"/>
    <w:rsid w:val="006600AE"/>
    <w:rsid w:val="00664692"/>
    <w:rsid w:val="0066613E"/>
    <w:rsid w:val="00666F84"/>
    <w:rsid w:val="00672E40"/>
    <w:rsid w:val="006733F1"/>
    <w:rsid w:val="00674B5F"/>
    <w:rsid w:val="006766DB"/>
    <w:rsid w:val="00677F2F"/>
    <w:rsid w:val="00682C51"/>
    <w:rsid w:val="00683C8B"/>
    <w:rsid w:val="0068590D"/>
    <w:rsid w:val="00687D21"/>
    <w:rsid w:val="00687FB8"/>
    <w:rsid w:val="006937E1"/>
    <w:rsid w:val="00693FE6"/>
    <w:rsid w:val="00694DB1"/>
    <w:rsid w:val="006A04DC"/>
    <w:rsid w:val="006A1552"/>
    <w:rsid w:val="006A6A1B"/>
    <w:rsid w:val="006B4F59"/>
    <w:rsid w:val="006B7B88"/>
    <w:rsid w:val="006C0158"/>
    <w:rsid w:val="006C04BB"/>
    <w:rsid w:val="006C17C0"/>
    <w:rsid w:val="006C1EE9"/>
    <w:rsid w:val="006C279F"/>
    <w:rsid w:val="006C412F"/>
    <w:rsid w:val="006C6F83"/>
    <w:rsid w:val="006D0CF1"/>
    <w:rsid w:val="006D5ACF"/>
    <w:rsid w:val="006D69B4"/>
    <w:rsid w:val="006D7C64"/>
    <w:rsid w:val="006E04FD"/>
    <w:rsid w:val="006E1B56"/>
    <w:rsid w:val="006E2415"/>
    <w:rsid w:val="006E2998"/>
    <w:rsid w:val="006E2D4D"/>
    <w:rsid w:val="006E40D9"/>
    <w:rsid w:val="006F14F4"/>
    <w:rsid w:val="006F37B3"/>
    <w:rsid w:val="006F4AC0"/>
    <w:rsid w:val="006F7B7E"/>
    <w:rsid w:val="00700BB2"/>
    <w:rsid w:val="00705541"/>
    <w:rsid w:val="00705C9E"/>
    <w:rsid w:val="00705EF7"/>
    <w:rsid w:val="007106F9"/>
    <w:rsid w:val="0071231A"/>
    <w:rsid w:val="0071278E"/>
    <w:rsid w:val="00713A13"/>
    <w:rsid w:val="007155FA"/>
    <w:rsid w:val="007161BB"/>
    <w:rsid w:val="00724241"/>
    <w:rsid w:val="0072430C"/>
    <w:rsid w:val="007246A5"/>
    <w:rsid w:val="00724736"/>
    <w:rsid w:val="00725CB3"/>
    <w:rsid w:val="00733301"/>
    <w:rsid w:val="00734EDE"/>
    <w:rsid w:val="00737534"/>
    <w:rsid w:val="007428DD"/>
    <w:rsid w:val="00742E13"/>
    <w:rsid w:val="00744EFB"/>
    <w:rsid w:val="0075095A"/>
    <w:rsid w:val="00750BE5"/>
    <w:rsid w:val="00750DA9"/>
    <w:rsid w:val="007513DF"/>
    <w:rsid w:val="00753729"/>
    <w:rsid w:val="0075448D"/>
    <w:rsid w:val="007547AF"/>
    <w:rsid w:val="0075622C"/>
    <w:rsid w:val="00757BFE"/>
    <w:rsid w:val="00760D3D"/>
    <w:rsid w:val="00766FA7"/>
    <w:rsid w:val="0077028B"/>
    <w:rsid w:val="00774D46"/>
    <w:rsid w:val="00775EB9"/>
    <w:rsid w:val="00782671"/>
    <w:rsid w:val="00791E0B"/>
    <w:rsid w:val="007935F0"/>
    <w:rsid w:val="00793869"/>
    <w:rsid w:val="00794621"/>
    <w:rsid w:val="00796003"/>
    <w:rsid w:val="00796846"/>
    <w:rsid w:val="007A2172"/>
    <w:rsid w:val="007A2284"/>
    <w:rsid w:val="007A33F1"/>
    <w:rsid w:val="007A3C7C"/>
    <w:rsid w:val="007A4CF7"/>
    <w:rsid w:val="007A55B6"/>
    <w:rsid w:val="007B56AF"/>
    <w:rsid w:val="007B5EF5"/>
    <w:rsid w:val="007B6CB8"/>
    <w:rsid w:val="007C1BC7"/>
    <w:rsid w:val="007C2245"/>
    <w:rsid w:val="007C2A67"/>
    <w:rsid w:val="007D267D"/>
    <w:rsid w:val="007D51ED"/>
    <w:rsid w:val="007E0553"/>
    <w:rsid w:val="007E083A"/>
    <w:rsid w:val="007E1C10"/>
    <w:rsid w:val="007E3317"/>
    <w:rsid w:val="007E6544"/>
    <w:rsid w:val="007E6B7A"/>
    <w:rsid w:val="007F2459"/>
    <w:rsid w:val="007F7EB6"/>
    <w:rsid w:val="008000EF"/>
    <w:rsid w:val="008003EA"/>
    <w:rsid w:val="008019A6"/>
    <w:rsid w:val="008052BD"/>
    <w:rsid w:val="00806A5C"/>
    <w:rsid w:val="008147A5"/>
    <w:rsid w:val="00817A4A"/>
    <w:rsid w:val="00820D5B"/>
    <w:rsid w:val="008219E2"/>
    <w:rsid w:val="00821B67"/>
    <w:rsid w:val="0082205B"/>
    <w:rsid w:val="008220A5"/>
    <w:rsid w:val="00824525"/>
    <w:rsid w:val="008301A4"/>
    <w:rsid w:val="00831B3B"/>
    <w:rsid w:val="008324C4"/>
    <w:rsid w:val="00832E5A"/>
    <w:rsid w:val="00833DA0"/>
    <w:rsid w:val="00835295"/>
    <w:rsid w:val="00835B06"/>
    <w:rsid w:val="0083614E"/>
    <w:rsid w:val="008376C4"/>
    <w:rsid w:val="0084033A"/>
    <w:rsid w:val="0084038B"/>
    <w:rsid w:val="00840753"/>
    <w:rsid w:val="00840A5D"/>
    <w:rsid w:val="00842BF1"/>
    <w:rsid w:val="00843527"/>
    <w:rsid w:val="0084514F"/>
    <w:rsid w:val="0085005D"/>
    <w:rsid w:val="008520FC"/>
    <w:rsid w:val="00852244"/>
    <w:rsid w:val="00852E80"/>
    <w:rsid w:val="008559CF"/>
    <w:rsid w:val="00861389"/>
    <w:rsid w:val="00862498"/>
    <w:rsid w:val="00863758"/>
    <w:rsid w:val="00872EFD"/>
    <w:rsid w:val="00874722"/>
    <w:rsid w:val="00875C43"/>
    <w:rsid w:val="008803AA"/>
    <w:rsid w:val="008815AC"/>
    <w:rsid w:val="00882603"/>
    <w:rsid w:val="00884494"/>
    <w:rsid w:val="00886F54"/>
    <w:rsid w:val="00887F3E"/>
    <w:rsid w:val="00887FCD"/>
    <w:rsid w:val="0089187E"/>
    <w:rsid w:val="00893825"/>
    <w:rsid w:val="00894E37"/>
    <w:rsid w:val="00895264"/>
    <w:rsid w:val="008A40EE"/>
    <w:rsid w:val="008A659C"/>
    <w:rsid w:val="008A7D10"/>
    <w:rsid w:val="008B03C3"/>
    <w:rsid w:val="008B2D5D"/>
    <w:rsid w:val="008C03B3"/>
    <w:rsid w:val="008C3CD9"/>
    <w:rsid w:val="008C55BE"/>
    <w:rsid w:val="008C75EB"/>
    <w:rsid w:val="008D12D8"/>
    <w:rsid w:val="008E23E7"/>
    <w:rsid w:val="008E5D03"/>
    <w:rsid w:val="008F0031"/>
    <w:rsid w:val="008F0218"/>
    <w:rsid w:val="008F40F9"/>
    <w:rsid w:val="009042EF"/>
    <w:rsid w:val="009242C0"/>
    <w:rsid w:val="00924DBF"/>
    <w:rsid w:val="00927A77"/>
    <w:rsid w:val="00927F1E"/>
    <w:rsid w:val="00931C86"/>
    <w:rsid w:val="00932DA7"/>
    <w:rsid w:val="009379B0"/>
    <w:rsid w:val="00940423"/>
    <w:rsid w:val="00945441"/>
    <w:rsid w:val="0095173F"/>
    <w:rsid w:val="00952C38"/>
    <w:rsid w:val="009707BF"/>
    <w:rsid w:val="00972180"/>
    <w:rsid w:val="0097274F"/>
    <w:rsid w:val="009752E9"/>
    <w:rsid w:val="00977543"/>
    <w:rsid w:val="00980B9A"/>
    <w:rsid w:val="0098104D"/>
    <w:rsid w:val="00982120"/>
    <w:rsid w:val="00986D9B"/>
    <w:rsid w:val="00987262"/>
    <w:rsid w:val="00987696"/>
    <w:rsid w:val="00991DFC"/>
    <w:rsid w:val="00995180"/>
    <w:rsid w:val="009A4576"/>
    <w:rsid w:val="009A4647"/>
    <w:rsid w:val="009A4C1D"/>
    <w:rsid w:val="009A4CEF"/>
    <w:rsid w:val="009A6D05"/>
    <w:rsid w:val="009A70A2"/>
    <w:rsid w:val="009B67C6"/>
    <w:rsid w:val="009C4D1D"/>
    <w:rsid w:val="009C5B5D"/>
    <w:rsid w:val="009C761E"/>
    <w:rsid w:val="009D00B5"/>
    <w:rsid w:val="009D14D7"/>
    <w:rsid w:val="009D1A80"/>
    <w:rsid w:val="009D3060"/>
    <w:rsid w:val="009D3554"/>
    <w:rsid w:val="009E0EC2"/>
    <w:rsid w:val="009E7314"/>
    <w:rsid w:val="009F01F5"/>
    <w:rsid w:val="009F135A"/>
    <w:rsid w:val="009F31A7"/>
    <w:rsid w:val="009F3F7D"/>
    <w:rsid w:val="009F4D84"/>
    <w:rsid w:val="009F52C8"/>
    <w:rsid w:val="00A0714E"/>
    <w:rsid w:val="00A10D87"/>
    <w:rsid w:val="00A121B3"/>
    <w:rsid w:val="00A13509"/>
    <w:rsid w:val="00A141AE"/>
    <w:rsid w:val="00A22B83"/>
    <w:rsid w:val="00A22FE4"/>
    <w:rsid w:val="00A303C8"/>
    <w:rsid w:val="00A305F2"/>
    <w:rsid w:val="00A34DB7"/>
    <w:rsid w:val="00A423D1"/>
    <w:rsid w:val="00A4747E"/>
    <w:rsid w:val="00A47B6B"/>
    <w:rsid w:val="00A50A42"/>
    <w:rsid w:val="00A51E41"/>
    <w:rsid w:val="00A600EC"/>
    <w:rsid w:val="00A60E4F"/>
    <w:rsid w:val="00A60F01"/>
    <w:rsid w:val="00A65C0C"/>
    <w:rsid w:val="00A733C2"/>
    <w:rsid w:val="00A7395D"/>
    <w:rsid w:val="00A75316"/>
    <w:rsid w:val="00A779A1"/>
    <w:rsid w:val="00A81130"/>
    <w:rsid w:val="00A828DD"/>
    <w:rsid w:val="00A82967"/>
    <w:rsid w:val="00A86541"/>
    <w:rsid w:val="00A86AC0"/>
    <w:rsid w:val="00A875B4"/>
    <w:rsid w:val="00A87788"/>
    <w:rsid w:val="00A900BD"/>
    <w:rsid w:val="00A9026D"/>
    <w:rsid w:val="00A90AC8"/>
    <w:rsid w:val="00A964B5"/>
    <w:rsid w:val="00A96644"/>
    <w:rsid w:val="00AA0C93"/>
    <w:rsid w:val="00AA3E1E"/>
    <w:rsid w:val="00AA4E1F"/>
    <w:rsid w:val="00AB4AA0"/>
    <w:rsid w:val="00AB5030"/>
    <w:rsid w:val="00AB60D2"/>
    <w:rsid w:val="00AB62A5"/>
    <w:rsid w:val="00AB7276"/>
    <w:rsid w:val="00AC37F8"/>
    <w:rsid w:val="00AC5518"/>
    <w:rsid w:val="00AC5C5C"/>
    <w:rsid w:val="00AD00C1"/>
    <w:rsid w:val="00AD481C"/>
    <w:rsid w:val="00AD5772"/>
    <w:rsid w:val="00AE06D5"/>
    <w:rsid w:val="00AE487F"/>
    <w:rsid w:val="00AE5219"/>
    <w:rsid w:val="00AE6F10"/>
    <w:rsid w:val="00AE6FB5"/>
    <w:rsid w:val="00AF0BE2"/>
    <w:rsid w:val="00AF11A6"/>
    <w:rsid w:val="00AF12BA"/>
    <w:rsid w:val="00AF2D7E"/>
    <w:rsid w:val="00AF3638"/>
    <w:rsid w:val="00AF4C4B"/>
    <w:rsid w:val="00AF64CE"/>
    <w:rsid w:val="00B04469"/>
    <w:rsid w:val="00B045C9"/>
    <w:rsid w:val="00B04C23"/>
    <w:rsid w:val="00B05ED9"/>
    <w:rsid w:val="00B06369"/>
    <w:rsid w:val="00B06D63"/>
    <w:rsid w:val="00B156FC"/>
    <w:rsid w:val="00B163D1"/>
    <w:rsid w:val="00B16E6D"/>
    <w:rsid w:val="00B1798D"/>
    <w:rsid w:val="00B231CC"/>
    <w:rsid w:val="00B279F1"/>
    <w:rsid w:val="00B27F1E"/>
    <w:rsid w:val="00B309AF"/>
    <w:rsid w:val="00B32B42"/>
    <w:rsid w:val="00B32B61"/>
    <w:rsid w:val="00B3340F"/>
    <w:rsid w:val="00B33848"/>
    <w:rsid w:val="00B33B60"/>
    <w:rsid w:val="00B36905"/>
    <w:rsid w:val="00B4049F"/>
    <w:rsid w:val="00B40540"/>
    <w:rsid w:val="00B416BF"/>
    <w:rsid w:val="00B44FCA"/>
    <w:rsid w:val="00B46A1F"/>
    <w:rsid w:val="00B4744F"/>
    <w:rsid w:val="00B51CDF"/>
    <w:rsid w:val="00B57285"/>
    <w:rsid w:val="00B632A5"/>
    <w:rsid w:val="00B64D5D"/>
    <w:rsid w:val="00B669A5"/>
    <w:rsid w:val="00B74F09"/>
    <w:rsid w:val="00B75750"/>
    <w:rsid w:val="00B76338"/>
    <w:rsid w:val="00B84C8D"/>
    <w:rsid w:val="00B84C8F"/>
    <w:rsid w:val="00B857C2"/>
    <w:rsid w:val="00B87C40"/>
    <w:rsid w:val="00B87EA1"/>
    <w:rsid w:val="00B90F06"/>
    <w:rsid w:val="00BA44F0"/>
    <w:rsid w:val="00BA7FB1"/>
    <w:rsid w:val="00BB47B8"/>
    <w:rsid w:val="00BB5225"/>
    <w:rsid w:val="00BB7B6A"/>
    <w:rsid w:val="00BC2349"/>
    <w:rsid w:val="00BC3111"/>
    <w:rsid w:val="00BC341D"/>
    <w:rsid w:val="00BC4907"/>
    <w:rsid w:val="00BC4C4C"/>
    <w:rsid w:val="00BC7658"/>
    <w:rsid w:val="00BC7C1F"/>
    <w:rsid w:val="00BD7138"/>
    <w:rsid w:val="00BE0EB1"/>
    <w:rsid w:val="00BE636D"/>
    <w:rsid w:val="00BF1703"/>
    <w:rsid w:val="00BF25BE"/>
    <w:rsid w:val="00BF39C9"/>
    <w:rsid w:val="00BF6739"/>
    <w:rsid w:val="00C0013A"/>
    <w:rsid w:val="00C00FB2"/>
    <w:rsid w:val="00C017A8"/>
    <w:rsid w:val="00C04456"/>
    <w:rsid w:val="00C0491E"/>
    <w:rsid w:val="00C0625F"/>
    <w:rsid w:val="00C06607"/>
    <w:rsid w:val="00C07EB0"/>
    <w:rsid w:val="00C10BB6"/>
    <w:rsid w:val="00C11092"/>
    <w:rsid w:val="00C1472A"/>
    <w:rsid w:val="00C21ED9"/>
    <w:rsid w:val="00C25255"/>
    <w:rsid w:val="00C26015"/>
    <w:rsid w:val="00C27492"/>
    <w:rsid w:val="00C27663"/>
    <w:rsid w:val="00C33CD6"/>
    <w:rsid w:val="00C37DBF"/>
    <w:rsid w:val="00C41968"/>
    <w:rsid w:val="00C502C9"/>
    <w:rsid w:val="00C51796"/>
    <w:rsid w:val="00C51AF7"/>
    <w:rsid w:val="00C520E8"/>
    <w:rsid w:val="00C642D6"/>
    <w:rsid w:val="00C77A29"/>
    <w:rsid w:val="00C8074E"/>
    <w:rsid w:val="00C81A43"/>
    <w:rsid w:val="00C82EB5"/>
    <w:rsid w:val="00C8302F"/>
    <w:rsid w:val="00C902DE"/>
    <w:rsid w:val="00C90E8D"/>
    <w:rsid w:val="00C92808"/>
    <w:rsid w:val="00C92940"/>
    <w:rsid w:val="00C936C3"/>
    <w:rsid w:val="00C938CB"/>
    <w:rsid w:val="00C94453"/>
    <w:rsid w:val="00C9529B"/>
    <w:rsid w:val="00CA1FC0"/>
    <w:rsid w:val="00CA3601"/>
    <w:rsid w:val="00CA39CC"/>
    <w:rsid w:val="00CB00DE"/>
    <w:rsid w:val="00CB2B4E"/>
    <w:rsid w:val="00CB42EB"/>
    <w:rsid w:val="00CB5CCA"/>
    <w:rsid w:val="00CB6F26"/>
    <w:rsid w:val="00CB77A4"/>
    <w:rsid w:val="00CC2494"/>
    <w:rsid w:val="00CC2C6C"/>
    <w:rsid w:val="00CC6F9B"/>
    <w:rsid w:val="00CD27BA"/>
    <w:rsid w:val="00CD4A2D"/>
    <w:rsid w:val="00CD4CB1"/>
    <w:rsid w:val="00CD71B5"/>
    <w:rsid w:val="00CE13A1"/>
    <w:rsid w:val="00CE3523"/>
    <w:rsid w:val="00CE38FD"/>
    <w:rsid w:val="00CE5488"/>
    <w:rsid w:val="00CF0C34"/>
    <w:rsid w:val="00CF23C8"/>
    <w:rsid w:val="00D021F2"/>
    <w:rsid w:val="00D047CE"/>
    <w:rsid w:val="00D05BA7"/>
    <w:rsid w:val="00D070A0"/>
    <w:rsid w:val="00D120B9"/>
    <w:rsid w:val="00D12AF0"/>
    <w:rsid w:val="00D15BAE"/>
    <w:rsid w:val="00D25168"/>
    <w:rsid w:val="00D26EA7"/>
    <w:rsid w:val="00D27628"/>
    <w:rsid w:val="00D27651"/>
    <w:rsid w:val="00D30730"/>
    <w:rsid w:val="00D33822"/>
    <w:rsid w:val="00D40963"/>
    <w:rsid w:val="00D40B32"/>
    <w:rsid w:val="00D41D5C"/>
    <w:rsid w:val="00D42C72"/>
    <w:rsid w:val="00D42D73"/>
    <w:rsid w:val="00D450BB"/>
    <w:rsid w:val="00D51927"/>
    <w:rsid w:val="00D54F22"/>
    <w:rsid w:val="00D602E3"/>
    <w:rsid w:val="00D60C45"/>
    <w:rsid w:val="00D625CB"/>
    <w:rsid w:val="00D652DD"/>
    <w:rsid w:val="00D73654"/>
    <w:rsid w:val="00D74E13"/>
    <w:rsid w:val="00D751AE"/>
    <w:rsid w:val="00D75C65"/>
    <w:rsid w:val="00D776B6"/>
    <w:rsid w:val="00D7798E"/>
    <w:rsid w:val="00D80AF4"/>
    <w:rsid w:val="00D80B46"/>
    <w:rsid w:val="00D82536"/>
    <w:rsid w:val="00D82932"/>
    <w:rsid w:val="00D83E63"/>
    <w:rsid w:val="00D934EC"/>
    <w:rsid w:val="00DA0493"/>
    <w:rsid w:val="00DA1086"/>
    <w:rsid w:val="00DA71BF"/>
    <w:rsid w:val="00DA75BD"/>
    <w:rsid w:val="00DB04C7"/>
    <w:rsid w:val="00DB1BC7"/>
    <w:rsid w:val="00DB41BD"/>
    <w:rsid w:val="00DC0C4E"/>
    <w:rsid w:val="00DC18FB"/>
    <w:rsid w:val="00DC5282"/>
    <w:rsid w:val="00DD4698"/>
    <w:rsid w:val="00DD5F98"/>
    <w:rsid w:val="00DD79D0"/>
    <w:rsid w:val="00DF0974"/>
    <w:rsid w:val="00DF5169"/>
    <w:rsid w:val="00DF6AAB"/>
    <w:rsid w:val="00E0377F"/>
    <w:rsid w:val="00E118C5"/>
    <w:rsid w:val="00E17085"/>
    <w:rsid w:val="00E221AD"/>
    <w:rsid w:val="00E248BF"/>
    <w:rsid w:val="00E30348"/>
    <w:rsid w:val="00E32F91"/>
    <w:rsid w:val="00E34455"/>
    <w:rsid w:val="00E35F91"/>
    <w:rsid w:val="00E3722C"/>
    <w:rsid w:val="00E41987"/>
    <w:rsid w:val="00E430DB"/>
    <w:rsid w:val="00E4551E"/>
    <w:rsid w:val="00E46D69"/>
    <w:rsid w:val="00E47DF5"/>
    <w:rsid w:val="00E5155C"/>
    <w:rsid w:val="00E55486"/>
    <w:rsid w:val="00E5754F"/>
    <w:rsid w:val="00E6155E"/>
    <w:rsid w:val="00E61F4E"/>
    <w:rsid w:val="00E627D9"/>
    <w:rsid w:val="00E6309D"/>
    <w:rsid w:val="00E63C54"/>
    <w:rsid w:val="00E65C36"/>
    <w:rsid w:val="00E65DFF"/>
    <w:rsid w:val="00E67A80"/>
    <w:rsid w:val="00E70AFC"/>
    <w:rsid w:val="00E719FF"/>
    <w:rsid w:val="00E73614"/>
    <w:rsid w:val="00E74D37"/>
    <w:rsid w:val="00E75BB6"/>
    <w:rsid w:val="00E75E9F"/>
    <w:rsid w:val="00E8083A"/>
    <w:rsid w:val="00E85D0B"/>
    <w:rsid w:val="00EA1326"/>
    <w:rsid w:val="00EA740F"/>
    <w:rsid w:val="00EB0425"/>
    <w:rsid w:val="00EB114E"/>
    <w:rsid w:val="00EB11C2"/>
    <w:rsid w:val="00EC15C4"/>
    <w:rsid w:val="00EC1F06"/>
    <w:rsid w:val="00EC3F84"/>
    <w:rsid w:val="00EC525B"/>
    <w:rsid w:val="00EC73F5"/>
    <w:rsid w:val="00ED045D"/>
    <w:rsid w:val="00ED4A74"/>
    <w:rsid w:val="00ED5E30"/>
    <w:rsid w:val="00ED6235"/>
    <w:rsid w:val="00EE09ED"/>
    <w:rsid w:val="00EE1159"/>
    <w:rsid w:val="00EE1C2E"/>
    <w:rsid w:val="00EE3606"/>
    <w:rsid w:val="00EE57FE"/>
    <w:rsid w:val="00EF0AFB"/>
    <w:rsid w:val="00EF0FBE"/>
    <w:rsid w:val="00EF2E40"/>
    <w:rsid w:val="00EF4FAE"/>
    <w:rsid w:val="00EF5437"/>
    <w:rsid w:val="00EF57F4"/>
    <w:rsid w:val="00F00D51"/>
    <w:rsid w:val="00F02A78"/>
    <w:rsid w:val="00F0384E"/>
    <w:rsid w:val="00F1163D"/>
    <w:rsid w:val="00F20C03"/>
    <w:rsid w:val="00F23FB4"/>
    <w:rsid w:val="00F24ED0"/>
    <w:rsid w:val="00F251C0"/>
    <w:rsid w:val="00F2618A"/>
    <w:rsid w:val="00F32539"/>
    <w:rsid w:val="00F332F5"/>
    <w:rsid w:val="00F345DF"/>
    <w:rsid w:val="00F348AF"/>
    <w:rsid w:val="00F35CE1"/>
    <w:rsid w:val="00F378E1"/>
    <w:rsid w:val="00F4071C"/>
    <w:rsid w:val="00F40AD3"/>
    <w:rsid w:val="00F41205"/>
    <w:rsid w:val="00F43764"/>
    <w:rsid w:val="00F4558B"/>
    <w:rsid w:val="00F456B3"/>
    <w:rsid w:val="00F504A9"/>
    <w:rsid w:val="00F5085C"/>
    <w:rsid w:val="00F51CB3"/>
    <w:rsid w:val="00F536A6"/>
    <w:rsid w:val="00F569B6"/>
    <w:rsid w:val="00F56D95"/>
    <w:rsid w:val="00F571AE"/>
    <w:rsid w:val="00F57DCD"/>
    <w:rsid w:val="00F60953"/>
    <w:rsid w:val="00F63A95"/>
    <w:rsid w:val="00F66D3D"/>
    <w:rsid w:val="00F75917"/>
    <w:rsid w:val="00F82122"/>
    <w:rsid w:val="00F84DBF"/>
    <w:rsid w:val="00F855C5"/>
    <w:rsid w:val="00F90AAB"/>
    <w:rsid w:val="00F92082"/>
    <w:rsid w:val="00F929B4"/>
    <w:rsid w:val="00F92DEA"/>
    <w:rsid w:val="00F9462B"/>
    <w:rsid w:val="00F94812"/>
    <w:rsid w:val="00F94EFB"/>
    <w:rsid w:val="00FA11F2"/>
    <w:rsid w:val="00FA5247"/>
    <w:rsid w:val="00FA7537"/>
    <w:rsid w:val="00FB0E13"/>
    <w:rsid w:val="00FB5DE1"/>
    <w:rsid w:val="00FB653E"/>
    <w:rsid w:val="00FB70EB"/>
    <w:rsid w:val="00FB7CD6"/>
    <w:rsid w:val="00FC11A8"/>
    <w:rsid w:val="00FC4994"/>
    <w:rsid w:val="00FC4A30"/>
    <w:rsid w:val="00FD02AE"/>
    <w:rsid w:val="00FD02B4"/>
    <w:rsid w:val="00FD0C1F"/>
    <w:rsid w:val="00FD3DAF"/>
    <w:rsid w:val="00FD4883"/>
    <w:rsid w:val="00FD6122"/>
    <w:rsid w:val="00FE02E4"/>
    <w:rsid w:val="00FE1A95"/>
    <w:rsid w:val="00FE30D7"/>
    <w:rsid w:val="00FE52DA"/>
    <w:rsid w:val="00FF03C5"/>
    <w:rsid w:val="00FF1FF1"/>
    <w:rsid w:val="00FF2EBA"/>
    <w:rsid w:val="00FF3683"/>
    <w:rsid w:val="00FF3BE7"/>
    <w:rsid w:val="00FF6B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6EE17D"/>
  <w15:docId w15:val="{A79DE7FB-B9F0-4E92-8B8B-91B1E017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4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4CE"/>
    <w:rPr>
      <w:rFonts w:ascii="Arial" w:hAnsi="Arial"/>
      <w:szCs w:val="24"/>
    </w:rPr>
  </w:style>
  <w:style w:type="paragraph" w:styleId="Heading1">
    <w:name w:val="heading 1"/>
    <w:basedOn w:val="Normal"/>
    <w:next w:val="Normal"/>
    <w:link w:val="Heading1Char"/>
    <w:qFormat/>
    <w:rsid w:val="000A085A"/>
    <w:pPr>
      <w:jc w:val="center"/>
      <w:outlineLvl w:val="0"/>
    </w:pPr>
    <w:rPr>
      <w:rFonts w:cs="Arial"/>
      <w:b/>
      <w:bCs/>
      <w:szCs w:val="32"/>
    </w:rPr>
  </w:style>
  <w:style w:type="paragraph" w:styleId="Heading2">
    <w:name w:val="heading 2"/>
    <w:basedOn w:val="Normal"/>
    <w:next w:val="Normal"/>
    <w:link w:val="Heading2Char"/>
    <w:qFormat/>
    <w:rsid w:val="00097071"/>
    <w:pPr>
      <w:outlineLvl w:val="1"/>
    </w:pPr>
    <w:rPr>
      <w:rFonts w:cs="Arial"/>
      <w:bCs/>
      <w:iCs/>
      <w:szCs w:val="28"/>
    </w:rPr>
  </w:style>
  <w:style w:type="paragraph" w:styleId="Heading3">
    <w:name w:val="heading 3"/>
    <w:aliases w:val="h3,MOVE-it 3,título 3,H3,H31,H32,Subhead B,Heading C,3,sub-sub,3m,Table Attribute Heading,título 31,título 32,título 33,título 34,H3-Heading 3,l3.3,l3,list 3,list3,Heading3,Paragraph Heading,B Head,Titulo3,Level 3 Head,l31"/>
    <w:basedOn w:val="Normal"/>
    <w:next w:val="Normal"/>
    <w:link w:val="Heading3Char"/>
    <w:qFormat/>
    <w:rsid w:val="00097071"/>
    <w:pPr>
      <w:outlineLvl w:val="2"/>
    </w:pPr>
    <w:rPr>
      <w:rFonts w:cs="Arial"/>
      <w:bCs/>
      <w:szCs w:val="26"/>
    </w:rPr>
  </w:style>
  <w:style w:type="paragraph" w:styleId="Heading4">
    <w:name w:val="heading 4"/>
    <w:aliases w:val="h4,H4,MOVE-it 4,Heading4,4m,Head 4,a.,4,C Head,MOVE-it 41,C Head1,h41,C Head2,h42,C Head3,h43,C Head4,h44,C Head5,h45,C Head6,h46,C Head7,h47,C Head8,h48,C Head9,h49,C Head11,h411,C Head10,h410,MOVE-it 42,MOVE-it 411,C Head12,h412,C Head13,bl"/>
    <w:basedOn w:val="Normal"/>
    <w:next w:val="Normal"/>
    <w:link w:val="Heading4Char"/>
    <w:qFormat/>
    <w:rsid w:val="00097071"/>
    <w:pPr>
      <w:outlineLvl w:val="3"/>
    </w:pPr>
    <w:rPr>
      <w:bCs/>
      <w:szCs w:val="28"/>
    </w:rPr>
  </w:style>
  <w:style w:type="paragraph" w:styleId="Heading5">
    <w:name w:val="heading 5"/>
    <w:aliases w:val="h5,MOVE-it 5,5m,Head 5,Roman list,Roman list1,Roman list2,Roman list11,Roman list3,Roman list12,Roman list21,Roman list111,D Head,MOVE-it 51,D Head1,D Head2,D Head3,D Head4,D Head5,D Head6,D Head7,D Head8,D Head9,D Head11,D Head10,MOVE-it 52"/>
    <w:basedOn w:val="Normal"/>
    <w:next w:val="Normal"/>
    <w:link w:val="Heading5Char"/>
    <w:qFormat/>
    <w:rsid w:val="00097071"/>
    <w:pPr>
      <w:outlineLvl w:val="4"/>
    </w:pPr>
    <w:rPr>
      <w:bCs/>
      <w:iCs/>
      <w:szCs w:val="26"/>
    </w:rPr>
  </w:style>
  <w:style w:type="paragraph" w:styleId="Heading6">
    <w:name w:val="heading 6"/>
    <w:aliases w:val="Bullet list,Bullet list1,Bullet list2,Bullet list11,Bullet list3,Bullet list12,Bullet list21,Bullet list111,Bullet lis,H6,L6,ASAPHeading 6,Flag Bold,sub-dash,sd,sub-dash1,sd1,51,sub-dash2,sd2,52,sub-dash3,sd3,53,sd4,54"/>
    <w:basedOn w:val="Normal"/>
    <w:next w:val="Normal"/>
    <w:link w:val="Heading6Char"/>
    <w:qFormat/>
    <w:rsid w:val="00097071"/>
    <w:pPr>
      <w:outlineLvl w:val="5"/>
    </w:pPr>
    <w:rPr>
      <w:bCs/>
      <w:szCs w:val="22"/>
    </w:rPr>
  </w:style>
  <w:style w:type="paragraph" w:styleId="Heading7">
    <w:name w:val="heading 7"/>
    <w:aliases w:val="Legal Level 1.1.,letter list,lettered list,letter list1,lettered list1,letter list2,lettered list2,letter list11,lettered list11,letter list3,lettered list3,letter list12,lettered list12,letter list21,lettered list21,letter list111,cnc,st,L7"/>
    <w:basedOn w:val="Normal"/>
    <w:next w:val="Normal"/>
    <w:link w:val="Heading7Char"/>
    <w:qFormat/>
    <w:rsid w:val="00097071"/>
    <w:pPr>
      <w:outlineLvl w:val="6"/>
    </w:pPr>
  </w:style>
  <w:style w:type="paragraph" w:styleId="Heading8">
    <w:name w:val="heading 8"/>
    <w:aliases w:val="Legal Level 1.1.1.,Legal Level 1.1.1.1,ctp,Caption text (page-wide),tt,Center Bold,Título 8 Car1,Título 8 Car Car,Título 8 Car,Título 8 Car3,Título 8 Car2 Car,Título 8 Car1 Car Car,Título 8 Car Car Car Car,Título 8 Car Car1 Car,table caption"/>
    <w:basedOn w:val="Normal"/>
    <w:next w:val="Normal"/>
    <w:link w:val="Heading8Char"/>
    <w:qFormat/>
    <w:rsid w:val="00097071"/>
    <w:pPr>
      <w:outlineLvl w:val="7"/>
    </w:pPr>
    <w:rPr>
      <w:iCs/>
    </w:rPr>
  </w:style>
  <w:style w:type="paragraph" w:styleId="Heading9">
    <w:name w:val="heading 9"/>
    <w:aliases w:val="Legal Level 1.1.1.1.,Legal Level 1.1.1.1.1,Appendix,ctc,Caption text (column-wide),ft,Título 9 Car1,Título 9 Car Car,Título 9 Car,Título 9 Car3,Título 9 Car2 Car,Título 9 Car1 Car Car,Título 9 Car Car Car Car,Título 9 Car Car1 Car,Titre Annex"/>
    <w:basedOn w:val="Normal"/>
    <w:next w:val="Normal"/>
    <w:link w:val="Heading9Char"/>
    <w:qFormat/>
    <w:rsid w:val="00097071"/>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97071"/>
    <w:pPr>
      <w:spacing w:after="140" w:line="290" w:lineRule="auto"/>
      <w:jc w:val="both"/>
    </w:pPr>
    <w:rPr>
      <w:kern w:val="20"/>
    </w:rPr>
  </w:style>
  <w:style w:type="paragraph" w:customStyle="1" w:styleId="Body1">
    <w:name w:val="Body 1"/>
    <w:basedOn w:val="Normal"/>
    <w:rsid w:val="00097071"/>
    <w:pPr>
      <w:spacing w:after="140" w:line="290" w:lineRule="auto"/>
      <w:ind w:left="680"/>
      <w:jc w:val="both"/>
    </w:pPr>
    <w:rPr>
      <w:kern w:val="20"/>
    </w:rPr>
  </w:style>
  <w:style w:type="paragraph" w:customStyle="1" w:styleId="Body2">
    <w:name w:val="Body 2"/>
    <w:basedOn w:val="Normal"/>
    <w:rsid w:val="00097071"/>
    <w:pPr>
      <w:spacing w:after="140" w:line="290" w:lineRule="auto"/>
      <w:ind w:left="680"/>
      <w:jc w:val="both"/>
    </w:pPr>
    <w:rPr>
      <w:kern w:val="20"/>
    </w:rPr>
  </w:style>
  <w:style w:type="paragraph" w:customStyle="1" w:styleId="Body3">
    <w:name w:val="Body 3"/>
    <w:basedOn w:val="Normal"/>
    <w:rsid w:val="00097071"/>
    <w:pPr>
      <w:spacing w:after="140" w:line="290" w:lineRule="auto"/>
      <w:ind w:left="1361"/>
      <w:jc w:val="both"/>
    </w:pPr>
    <w:rPr>
      <w:kern w:val="20"/>
    </w:rPr>
  </w:style>
  <w:style w:type="paragraph" w:customStyle="1" w:styleId="Body4">
    <w:name w:val="Body 4"/>
    <w:basedOn w:val="Normal"/>
    <w:rsid w:val="00097071"/>
    <w:pPr>
      <w:spacing w:after="140" w:line="290" w:lineRule="auto"/>
      <w:ind w:left="2041"/>
      <w:jc w:val="both"/>
    </w:pPr>
    <w:rPr>
      <w:kern w:val="20"/>
    </w:rPr>
  </w:style>
  <w:style w:type="paragraph" w:customStyle="1" w:styleId="Body5">
    <w:name w:val="Body 5"/>
    <w:basedOn w:val="Normal"/>
    <w:rsid w:val="00097071"/>
    <w:pPr>
      <w:spacing w:after="140" w:line="290" w:lineRule="auto"/>
      <w:ind w:left="2608"/>
      <w:jc w:val="both"/>
    </w:pPr>
    <w:rPr>
      <w:kern w:val="20"/>
    </w:rPr>
  </w:style>
  <w:style w:type="paragraph" w:customStyle="1" w:styleId="Body6">
    <w:name w:val="Body 6"/>
    <w:basedOn w:val="Normal"/>
    <w:rsid w:val="00097071"/>
    <w:pPr>
      <w:spacing w:after="140" w:line="290" w:lineRule="auto"/>
      <w:ind w:left="3288"/>
      <w:jc w:val="both"/>
    </w:pPr>
    <w:rPr>
      <w:kern w:val="20"/>
    </w:rPr>
  </w:style>
  <w:style w:type="paragraph" w:customStyle="1" w:styleId="Level1">
    <w:name w:val="Level 1"/>
    <w:basedOn w:val="Normal"/>
    <w:next w:val="Body1"/>
    <w:rsid w:val="00097071"/>
    <w:pPr>
      <w:keepNext/>
      <w:numPr>
        <w:numId w:val="19"/>
      </w:numPr>
      <w:tabs>
        <w:tab w:val="clear" w:pos="680"/>
      </w:tabs>
      <w:spacing w:before="280" w:after="140" w:line="290" w:lineRule="auto"/>
      <w:jc w:val="both"/>
      <w:outlineLvl w:val="0"/>
    </w:pPr>
    <w:rPr>
      <w:b/>
      <w:bCs/>
      <w:kern w:val="20"/>
      <w:sz w:val="22"/>
      <w:szCs w:val="32"/>
    </w:rPr>
  </w:style>
  <w:style w:type="paragraph" w:customStyle="1" w:styleId="Level2">
    <w:name w:val="Level 2"/>
    <w:basedOn w:val="Normal"/>
    <w:rsid w:val="00ED4A74"/>
    <w:pPr>
      <w:numPr>
        <w:ilvl w:val="1"/>
        <w:numId w:val="19"/>
      </w:numPr>
      <w:tabs>
        <w:tab w:val="clear" w:pos="680"/>
      </w:tabs>
      <w:spacing w:after="140" w:line="290" w:lineRule="auto"/>
      <w:jc w:val="both"/>
      <w:outlineLvl w:val="1"/>
    </w:pPr>
    <w:rPr>
      <w:kern w:val="20"/>
      <w:szCs w:val="28"/>
    </w:rPr>
  </w:style>
  <w:style w:type="paragraph" w:customStyle="1" w:styleId="Level3">
    <w:name w:val="Level 3"/>
    <w:basedOn w:val="Normal"/>
    <w:rsid w:val="00ED4A74"/>
    <w:pPr>
      <w:numPr>
        <w:ilvl w:val="2"/>
        <w:numId w:val="19"/>
      </w:numPr>
      <w:tabs>
        <w:tab w:val="clear" w:pos="1361"/>
      </w:tabs>
      <w:spacing w:after="140" w:line="290" w:lineRule="auto"/>
      <w:ind w:hanging="680"/>
      <w:jc w:val="both"/>
      <w:outlineLvl w:val="2"/>
    </w:pPr>
    <w:rPr>
      <w:kern w:val="20"/>
      <w:szCs w:val="28"/>
    </w:rPr>
  </w:style>
  <w:style w:type="paragraph" w:customStyle="1" w:styleId="Level4">
    <w:name w:val="Level 4"/>
    <w:basedOn w:val="Normal"/>
    <w:rsid w:val="00ED4A74"/>
    <w:pPr>
      <w:numPr>
        <w:ilvl w:val="3"/>
        <w:numId w:val="19"/>
      </w:numPr>
      <w:tabs>
        <w:tab w:val="clear" w:pos="2041"/>
      </w:tabs>
      <w:spacing w:after="140" w:line="290" w:lineRule="auto"/>
      <w:jc w:val="both"/>
      <w:outlineLvl w:val="3"/>
    </w:pPr>
    <w:rPr>
      <w:kern w:val="20"/>
    </w:rPr>
  </w:style>
  <w:style w:type="paragraph" w:customStyle="1" w:styleId="Level5">
    <w:name w:val="Level 5"/>
    <w:basedOn w:val="Normal"/>
    <w:rsid w:val="00ED4A74"/>
    <w:pPr>
      <w:numPr>
        <w:ilvl w:val="4"/>
        <w:numId w:val="19"/>
      </w:numPr>
      <w:tabs>
        <w:tab w:val="clear" w:pos="2608"/>
      </w:tabs>
      <w:spacing w:after="140" w:line="290" w:lineRule="auto"/>
      <w:jc w:val="both"/>
      <w:outlineLvl w:val="4"/>
    </w:pPr>
    <w:rPr>
      <w:kern w:val="20"/>
    </w:rPr>
  </w:style>
  <w:style w:type="paragraph" w:customStyle="1" w:styleId="Level6">
    <w:name w:val="Level 6"/>
    <w:basedOn w:val="Normal"/>
    <w:rsid w:val="00ED4A74"/>
    <w:pPr>
      <w:numPr>
        <w:ilvl w:val="5"/>
        <w:numId w:val="19"/>
      </w:numPr>
      <w:tabs>
        <w:tab w:val="clear" w:pos="3288"/>
      </w:tabs>
      <w:spacing w:after="140" w:line="290" w:lineRule="auto"/>
      <w:jc w:val="both"/>
      <w:outlineLvl w:val="5"/>
    </w:pPr>
    <w:rPr>
      <w:kern w:val="20"/>
    </w:rPr>
  </w:style>
  <w:style w:type="paragraph" w:customStyle="1" w:styleId="Parties">
    <w:name w:val="Parties"/>
    <w:basedOn w:val="Normal"/>
    <w:rsid w:val="00097071"/>
    <w:pPr>
      <w:numPr>
        <w:numId w:val="20"/>
      </w:numPr>
      <w:spacing w:after="140" w:line="290" w:lineRule="auto"/>
      <w:jc w:val="both"/>
    </w:pPr>
    <w:rPr>
      <w:kern w:val="20"/>
    </w:rPr>
  </w:style>
  <w:style w:type="paragraph" w:customStyle="1" w:styleId="Recitals">
    <w:name w:val="Recitals"/>
    <w:basedOn w:val="Normal"/>
    <w:rsid w:val="00097071"/>
    <w:pPr>
      <w:numPr>
        <w:numId w:val="21"/>
      </w:numPr>
      <w:spacing w:after="140" w:line="290" w:lineRule="auto"/>
      <w:jc w:val="both"/>
    </w:pPr>
    <w:rPr>
      <w:kern w:val="20"/>
    </w:rPr>
  </w:style>
  <w:style w:type="paragraph" w:customStyle="1" w:styleId="alpha1">
    <w:name w:val="alpha 1"/>
    <w:basedOn w:val="Normal"/>
    <w:rsid w:val="00097071"/>
    <w:pPr>
      <w:numPr>
        <w:numId w:val="1"/>
      </w:numPr>
      <w:spacing w:after="140" w:line="290" w:lineRule="auto"/>
      <w:jc w:val="both"/>
      <w:outlineLvl w:val="0"/>
    </w:pPr>
    <w:rPr>
      <w:kern w:val="20"/>
      <w:szCs w:val="20"/>
    </w:rPr>
  </w:style>
  <w:style w:type="paragraph" w:customStyle="1" w:styleId="alpha2">
    <w:name w:val="alpha 2"/>
    <w:basedOn w:val="Normal"/>
    <w:rsid w:val="00097071"/>
    <w:pPr>
      <w:numPr>
        <w:numId w:val="62"/>
      </w:numPr>
      <w:spacing w:after="140" w:line="290" w:lineRule="auto"/>
      <w:jc w:val="both"/>
      <w:outlineLvl w:val="1"/>
    </w:pPr>
    <w:rPr>
      <w:kern w:val="20"/>
      <w:szCs w:val="20"/>
    </w:rPr>
  </w:style>
  <w:style w:type="paragraph" w:customStyle="1" w:styleId="alpha3">
    <w:name w:val="alpha 3"/>
    <w:basedOn w:val="Normal"/>
    <w:rsid w:val="00097071"/>
    <w:pPr>
      <w:numPr>
        <w:numId w:val="2"/>
      </w:numPr>
      <w:spacing w:after="140" w:line="290" w:lineRule="auto"/>
      <w:jc w:val="both"/>
      <w:outlineLvl w:val="2"/>
    </w:pPr>
    <w:rPr>
      <w:kern w:val="20"/>
      <w:szCs w:val="20"/>
    </w:rPr>
  </w:style>
  <w:style w:type="paragraph" w:customStyle="1" w:styleId="alpha4">
    <w:name w:val="alpha 4"/>
    <w:basedOn w:val="Normal"/>
    <w:rsid w:val="00097071"/>
    <w:pPr>
      <w:numPr>
        <w:numId w:val="3"/>
      </w:numPr>
      <w:spacing w:after="140" w:line="290" w:lineRule="auto"/>
      <w:jc w:val="both"/>
      <w:outlineLvl w:val="3"/>
    </w:pPr>
    <w:rPr>
      <w:kern w:val="20"/>
      <w:szCs w:val="20"/>
    </w:rPr>
  </w:style>
  <w:style w:type="paragraph" w:customStyle="1" w:styleId="alpha5">
    <w:name w:val="alpha 5"/>
    <w:basedOn w:val="Normal"/>
    <w:rsid w:val="00097071"/>
    <w:pPr>
      <w:numPr>
        <w:numId w:val="4"/>
      </w:numPr>
      <w:spacing w:after="140" w:line="290" w:lineRule="auto"/>
      <w:jc w:val="both"/>
      <w:outlineLvl w:val="4"/>
    </w:pPr>
    <w:rPr>
      <w:kern w:val="20"/>
      <w:szCs w:val="20"/>
    </w:rPr>
  </w:style>
  <w:style w:type="paragraph" w:customStyle="1" w:styleId="alpha6">
    <w:name w:val="alpha 6"/>
    <w:basedOn w:val="Normal"/>
    <w:rsid w:val="00097071"/>
    <w:pPr>
      <w:numPr>
        <w:numId w:val="5"/>
      </w:numPr>
      <w:spacing w:after="140" w:line="290" w:lineRule="auto"/>
      <w:jc w:val="both"/>
      <w:outlineLvl w:val="5"/>
    </w:pPr>
    <w:rPr>
      <w:kern w:val="20"/>
      <w:szCs w:val="20"/>
    </w:rPr>
  </w:style>
  <w:style w:type="paragraph" w:customStyle="1" w:styleId="bullet1">
    <w:name w:val="bullet 1"/>
    <w:basedOn w:val="Normal"/>
    <w:rsid w:val="00097071"/>
    <w:pPr>
      <w:numPr>
        <w:numId w:val="6"/>
      </w:numPr>
      <w:spacing w:after="140" w:line="290" w:lineRule="auto"/>
      <w:jc w:val="both"/>
      <w:outlineLvl w:val="0"/>
    </w:pPr>
    <w:rPr>
      <w:kern w:val="20"/>
    </w:rPr>
  </w:style>
  <w:style w:type="paragraph" w:customStyle="1" w:styleId="bullet2">
    <w:name w:val="bullet 2"/>
    <w:basedOn w:val="Normal"/>
    <w:rsid w:val="00097071"/>
    <w:pPr>
      <w:numPr>
        <w:numId w:val="7"/>
      </w:numPr>
      <w:spacing w:after="140" w:line="290" w:lineRule="auto"/>
      <w:jc w:val="both"/>
      <w:outlineLvl w:val="1"/>
    </w:pPr>
    <w:rPr>
      <w:kern w:val="20"/>
    </w:rPr>
  </w:style>
  <w:style w:type="paragraph" w:customStyle="1" w:styleId="bullet3">
    <w:name w:val="bullet 3"/>
    <w:basedOn w:val="Normal"/>
    <w:rsid w:val="00097071"/>
    <w:pPr>
      <w:numPr>
        <w:numId w:val="8"/>
      </w:numPr>
      <w:spacing w:after="140" w:line="290" w:lineRule="auto"/>
      <w:jc w:val="both"/>
      <w:outlineLvl w:val="2"/>
    </w:pPr>
    <w:rPr>
      <w:kern w:val="20"/>
    </w:rPr>
  </w:style>
  <w:style w:type="paragraph" w:customStyle="1" w:styleId="bullet4">
    <w:name w:val="bullet 4"/>
    <w:basedOn w:val="Normal"/>
    <w:rsid w:val="00097071"/>
    <w:pPr>
      <w:numPr>
        <w:numId w:val="9"/>
      </w:numPr>
      <w:spacing w:after="140" w:line="290" w:lineRule="auto"/>
      <w:jc w:val="both"/>
      <w:outlineLvl w:val="3"/>
    </w:pPr>
    <w:rPr>
      <w:kern w:val="20"/>
    </w:rPr>
  </w:style>
  <w:style w:type="paragraph" w:customStyle="1" w:styleId="bullet5">
    <w:name w:val="bullet 5"/>
    <w:basedOn w:val="Normal"/>
    <w:rsid w:val="00097071"/>
    <w:pPr>
      <w:numPr>
        <w:numId w:val="10"/>
      </w:numPr>
      <w:spacing w:after="140" w:line="290" w:lineRule="auto"/>
      <w:jc w:val="both"/>
      <w:outlineLvl w:val="4"/>
    </w:pPr>
    <w:rPr>
      <w:kern w:val="20"/>
    </w:rPr>
  </w:style>
  <w:style w:type="paragraph" w:customStyle="1" w:styleId="bullet6">
    <w:name w:val="bullet 6"/>
    <w:basedOn w:val="Normal"/>
    <w:rsid w:val="00097071"/>
    <w:pPr>
      <w:numPr>
        <w:numId w:val="11"/>
      </w:numPr>
      <w:spacing w:after="140" w:line="290" w:lineRule="auto"/>
      <w:jc w:val="both"/>
      <w:outlineLvl w:val="5"/>
    </w:pPr>
    <w:rPr>
      <w:kern w:val="20"/>
    </w:rPr>
  </w:style>
  <w:style w:type="paragraph" w:customStyle="1" w:styleId="roman1">
    <w:name w:val="roman 1"/>
    <w:basedOn w:val="Normal"/>
    <w:rsid w:val="00097071"/>
    <w:pPr>
      <w:numPr>
        <w:numId w:val="22"/>
      </w:numPr>
      <w:spacing w:after="140" w:line="290" w:lineRule="auto"/>
      <w:jc w:val="both"/>
      <w:outlineLvl w:val="0"/>
    </w:pPr>
    <w:rPr>
      <w:kern w:val="20"/>
      <w:szCs w:val="20"/>
    </w:rPr>
  </w:style>
  <w:style w:type="paragraph" w:customStyle="1" w:styleId="roman2">
    <w:name w:val="roman 2"/>
    <w:basedOn w:val="Normal"/>
    <w:rsid w:val="00097071"/>
    <w:pPr>
      <w:numPr>
        <w:numId w:val="23"/>
      </w:numPr>
      <w:spacing w:after="140" w:line="290" w:lineRule="auto"/>
      <w:jc w:val="both"/>
      <w:outlineLvl w:val="1"/>
    </w:pPr>
    <w:rPr>
      <w:kern w:val="20"/>
      <w:szCs w:val="20"/>
    </w:rPr>
  </w:style>
  <w:style w:type="paragraph" w:customStyle="1" w:styleId="roman3">
    <w:name w:val="roman 3"/>
    <w:basedOn w:val="Normal"/>
    <w:rsid w:val="00097071"/>
    <w:pPr>
      <w:numPr>
        <w:numId w:val="24"/>
      </w:numPr>
      <w:spacing w:after="140" w:line="290" w:lineRule="auto"/>
      <w:jc w:val="both"/>
      <w:outlineLvl w:val="2"/>
    </w:pPr>
    <w:rPr>
      <w:kern w:val="20"/>
      <w:szCs w:val="20"/>
    </w:rPr>
  </w:style>
  <w:style w:type="paragraph" w:customStyle="1" w:styleId="roman4">
    <w:name w:val="roman 4"/>
    <w:basedOn w:val="Normal"/>
    <w:rsid w:val="00097071"/>
    <w:pPr>
      <w:numPr>
        <w:numId w:val="25"/>
      </w:numPr>
      <w:spacing w:after="140" w:line="290" w:lineRule="auto"/>
      <w:jc w:val="both"/>
      <w:outlineLvl w:val="3"/>
    </w:pPr>
    <w:rPr>
      <w:kern w:val="20"/>
      <w:szCs w:val="20"/>
    </w:rPr>
  </w:style>
  <w:style w:type="paragraph" w:customStyle="1" w:styleId="roman5">
    <w:name w:val="roman 5"/>
    <w:basedOn w:val="Normal"/>
    <w:rsid w:val="00097071"/>
    <w:pPr>
      <w:numPr>
        <w:numId w:val="26"/>
      </w:numPr>
      <w:spacing w:after="140" w:line="290" w:lineRule="auto"/>
      <w:jc w:val="both"/>
      <w:outlineLvl w:val="4"/>
    </w:pPr>
    <w:rPr>
      <w:kern w:val="20"/>
      <w:szCs w:val="20"/>
    </w:rPr>
  </w:style>
  <w:style w:type="paragraph" w:customStyle="1" w:styleId="roman6">
    <w:name w:val="roman 6"/>
    <w:basedOn w:val="Normal"/>
    <w:rsid w:val="00097071"/>
    <w:pPr>
      <w:numPr>
        <w:numId w:val="27"/>
      </w:numPr>
      <w:spacing w:after="140" w:line="290" w:lineRule="auto"/>
      <w:jc w:val="both"/>
      <w:outlineLvl w:val="5"/>
    </w:pPr>
    <w:rPr>
      <w:kern w:val="20"/>
      <w:szCs w:val="20"/>
    </w:rPr>
  </w:style>
  <w:style w:type="paragraph" w:customStyle="1" w:styleId="CellHead">
    <w:name w:val="CellHead"/>
    <w:basedOn w:val="Normal"/>
    <w:rsid w:val="00097071"/>
    <w:pPr>
      <w:keepNext/>
      <w:spacing w:before="60" w:after="60" w:line="259" w:lineRule="auto"/>
    </w:pPr>
    <w:rPr>
      <w:b/>
      <w:kern w:val="20"/>
    </w:rPr>
  </w:style>
  <w:style w:type="paragraph" w:styleId="Title">
    <w:name w:val="Title"/>
    <w:basedOn w:val="Normal"/>
    <w:next w:val="Body"/>
    <w:link w:val="TitleChar"/>
    <w:uiPriority w:val="10"/>
    <w:qFormat/>
    <w:rsid w:val="00097071"/>
    <w:pPr>
      <w:keepNext/>
      <w:spacing w:after="240" w:line="290" w:lineRule="auto"/>
      <w:jc w:val="both"/>
      <w:outlineLvl w:val="0"/>
    </w:pPr>
    <w:rPr>
      <w:rFonts w:cs="Arial"/>
      <w:b/>
      <w:bCs/>
      <w:kern w:val="28"/>
      <w:sz w:val="25"/>
      <w:szCs w:val="32"/>
    </w:rPr>
  </w:style>
  <w:style w:type="paragraph" w:customStyle="1" w:styleId="Head1">
    <w:name w:val="Head 1"/>
    <w:basedOn w:val="Normal"/>
    <w:next w:val="Body1"/>
    <w:rsid w:val="00097071"/>
    <w:pPr>
      <w:keepNext/>
      <w:spacing w:before="280" w:after="140" w:line="290" w:lineRule="auto"/>
      <w:ind w:left="680"/>
      <w:jc w:val="both"/>
      <w:outlineLvl w:val="0"/>
    </w:pPr>
    <w:rPr>
      <w:b/>
      <w:kern w:val="22"/>
      <w:sz w:val="22"/>
    </w:rPr>
  </w:style>
  <w:style w:type="paragraph" w:customStyle="1" w:styleId="Head2">
    <w:name w:val="Head 2"/>
    <w:basedOn w:val="Normal"/>
    <w:next w:val="Body3"/>
    <w:rsid w:val="00097071"/>
    <w:pPr>
      <w:keepNext/>
      <w:spacing w:before="280" w:after="60" w:line="290" w:lineRule="auto"/>
      <w:ind w:left="1361"/>
      <w:jc w:val="both"/>
      <w:outlineLvl w:val="1"/>
    </w:pPr>
    <w:rPr>
      <w:b/>
      <w:kern w:val="21"/>
      <w:sz w:val="21"/>
    </w:rPr>
  </w:style>
  <w:style w:type="paragraph" w:customStyle="1" w:styleId="Head3">
    <w:name w:val="Head 3"/>
    <w:basedOn w:val="Normal"/>
    <w:next w:val="Body4"/>
    <w:rsid w:val="00097071"/>
    <w:pPr>
      <w:keepNext/>
      <w:spacing w:before="280" w:after="40" w:line="290" w:lineRule="auto"/>
      <w:ind w:left="2041"/>
      <w:jc w:val="both"/>
      <w:outlineLvl w:val="2"/>
    </w:pPr>
    <w:rPr>
      <w:b/>
      <w:kern w:val="20"/>
    </w:rPr>
  </w:style>
  <w:style w:type="paragraph" w:customStyle="1" w:styleId="SubHead">
    <w:name w:val="SubHead"/>
    <w:basedOn w:val="Normal"/>
    <w:next w:val="Body"/>
    <w:rsid w:val="00097071"/>
    <w:pPr>
      <w:keepNext/>
      <w:spacing w:before="120" w:after="60" w:line="290" w:lineRule="auto"/>
      <w:jc w:val="both"/>
      <w:outlineLvl w:val="0"/>
    </w:pPr>
    <w:rPr>
      <w:b/>
      <w:kern w:val="21"/>
      <w:sz w:val="21"/>
    </w:rPr>
  </w:style>
  <w:style w:type="paragraph" w:customStyle="1" w:styleId="SchedApps">
    <w:name w:val="Sched/Apps"/>
    <w:basedOn w:val="Normal"/>
    <w:next w:val="Body"/>
    <w:rsid w:val="00097071"/>
    <w:pPr>
      <w:keepNext/>
      <w:pageBreakBefore/>
      <w:spacing w:after="240" w:line="290" w:lineRule="auto"/>
      <w:jc w:val="center"/>
      <w:outlineLvl w:val="3"/>
    </w:pPr>
    <w:rPr>
      <w:b/>
      <w:kern w:val="23"/>
      <w:sz w:val="23"/>
    </w:rPr>
  </w:style>
  <w:style w:type="paragraph" w:customStyle="1" w:styleId="Schedule1">
    <w:name w:val="Schedule 1"/>
    <w:basedOn w:val="Normal"/>
    <w:rsid w:val="00AF64CE"/>
    <w:pPr>
      <w:numPr>
        <w:numId w:val="42"/>
      </w:numPr>
      <w:spacing w:after="140" w:line="290" w:lineRule="auto"/>
      <w:jc w:val="both"/>
      <w:outlineLvl w:val="0"/>
    </w:pPr>
    <w:rPr>
      <w:kern w:val="20"/>
    </w:rPr>
  </w:style>
  <w:style w:type="paragraph" w:customStyle="1" w:styleId="Schedule2">
    <w:name w:val="Schedule 2"/>
    <w:basedOn w:val="Normal"/>
    <w:rsid w:val="00AF64CE"/>
    <w:pPr>
      <w:numPr>
        <w:ilvl w:val="1"/>
        <w:numId w:val="42"/>
      </w:numPr>
      <w:spacing w:after="140" w:line="290" w:lineRule="auto"/>
      <w:jc w:val="both"/>
      <w:outlineLvl w:val="0"/>
    </w:pPr>
    <w:rPr>
      <w:kern w:val="20"/>
    </w:rPr>
  </w:style>
  <w:style w:type="paragraph" w:customStyle="1" w:styleId="Schedule3">
    <w:name w:val="Schedule 3"/>
    <w:basedOn w:val="Normal"/>
    <w:rsid w:val="00AF64CE"/>
    <w:pPr>
      <w:numPr>
        <w:ilvl w:val="2"/>
        <w:numId w:val="42"/>
      </w:numPr>
      <w:spacing w:after="140" w:line="290" w:lineRule="auto"/>
      <w:jc w:val="both"/>
      <w:outlineLvl w:val="1"/>
    </w:pPr>
    <w:rPr>
      <w:kern w:val="20"/>
    </w:rPr>
  </w:style>
  <w:style w:type="paragraph" w:customStyle="1" w:styleId="Schedule4">
    <w:name w:val="Schedule 4"/>
    <w:basedOn w:val="Normal"/>
    <w:rsid w:val="00AF64CE"/>
    <w:pPr>
      <w:numPr>
        <w:ilvl w:val="3"/>
        <w:numId w:val="42"/>
      </w:numPr>
      <w:spacing w:after="140" w:line="290" w:lineRule="auto"/>
      <w:jc w:val="both"/>
      <w:outlineLvl w:val="2"/>
    </w:pPr>
    <w:rPr>
      <w:kern w:val="20"/>
    </w:rPr>
  </w:style>
  <w:style w:type="paragraph" w:customStyle="1" w:styleId="Schedule5">
    <w:name w:val="Schedule 5"/>
    <w:basedOn w:val="Normal"/>
    <w:rsid w:val="00AF64CE"/>
    <w:pPr>
      <w:numPr>
        <w:ilvl w:val="4"/>
        <w:numId w:val="42"/>
      </w:numPr>
      <w:spacing w:after="140" w:line="290" w:lineRule="auto"/>
      <w:jc w:val="both"/>
      <w:outlineLvl w:val="3"/>
    </w:pPr>
    <w:rPr>
      <w:kern w:val="20"/>
    </w:rPr>
  </w:style>
  <w:style w:type="paragraph" w:customStyle="1" w:styleId="Schedule6">
    <w:name w:val="Schedule 6"/>
    <w:basedOn w:val="Normal"/>
    <w:rsid w:val="00AF64CE"/>
    <w:pPr>
      <w:numPr>
        <w:ilvl w:val="5"/>
        <w:numId w:val="42"/>
      </w:numPr>
      <w:spacing w:after="140" w:line="290" w:lineRule="auto"/>
      <w:jc w:val="both"/>
      <w:outlineLvl w:val="4"/>
    </w:pPr>
    <w:rPr>
      <w:kern w:val="20"/>
    </w:rPr>
  </w:style>
  <w:style w:type="paragraph" w:customStyle="1" w:styleId="TCLevel1">
    <w:name w:val="T+C Level 1"/>
    <w:basedOn w:val="Normal"/>
    <w:next w:val="TCLevel2"/>
    <w:rsid w:val="00097071"/>
    <w:pPr>
      <w:keepNext/>
      <w:numPr>
        <w:numId w:val="28"/>
      </w:numPr>
      <w:spacing w:before="140" w:line="290" w:lineRule="auto"/>
      <w:jc w:val="both"/>
      <w:outlineLvl w:val="0"/>
    </w:pPr>
    <w:rPr>
      <w:b/>
      <w:kern w:val="20"/>
    </w:rPr>
  </w:style>
  <w:style w:type="paragraph" w:customStyle="1" w:styleId="TCLevel2">
    <w:name w:val="T+C Level 2"/>
    <w:basedOn w:val="Normal"/>
    <w:rsid w:val="00097071"/>
    <w:pPr>
      <w:numPr>
        <w:ilvl w:val="1"/>
        <w:numId w:val="28"/>
      </w:numPr>
      <w:spacing w:after="140" w:line="290" w:lineRule="auto"/>
      <w:jc w:val="both"/>
      <w:outlineLvl w:val="1"/>
    </w:pPr>
    <w:rPr>
      <w:kern w:val="20"/>
    </w:rPr>
  </w:style>
  <w:style w:type="paragraph" w:customStyle="1" w:styleId="TCLevel3">
    <w:name w:val="T+C Level 3"/>
    <w:basedOn w:val="Normal"/>
    <w:rsid w:val="00097071"/>
    <w:pPr>
      <w:numPr>
        <w:ilvl w:val="2"/>
        <w:numId w:val="28"/>
      </w:numPr>
      <w:spacing w:after="140" w:line="290" w:lineRule="auto"/>
      <w:jc w:val="both"/>
      <w:outlineLvl w:val="2"/>
    </w:pPr>
    <w:rPr>
      <w:kern w:val="20"/>
    </w:rPr>
  </w:style>
  <w:style w:type="paragraph" w:customStyle="1" w:styleId="TCLevel4">
    <w:name w:val="T+C Level 4"/>
    <w:basedOn w:val="Normal"/>
    <w:rsid w:val="00097071"/>
    <w:pPr>
      <w:numPr>
        <w:ilvl w:val="3"/>
        <w:numId w:val="28"/>
      </w:numPr>
      <w:spacing w:after="140" w:line="290" w:lineRule="auto"/>
      <w:jc w:val="both"/>
      <w:outlineLvl w:val="3"/>
    </w:pPr>
    <w:rPr>
      <w:kern w:val="20"/>
    </w:rPr>
  </w:style>
  <w:style w:type="paragraph" w:styleId="Date">
    <w:name w:val="Date"/>
    <w:basedOn w:val="Normal"/>
    <w:next w:val="Normal"/>
    <w:rsid w:val="00097071"/>
  </w:style>
  <w:style w:type="paragraph" w:customStyle="1" w:styleId="DocExCode">
    <w:name w:val="DocExCode"/>
    <w:basedOn w:val="Normal"/>
    <w:rsid w:val="00097071"/>
    <w:pPr>
      <w:pBdr>
        <w:top w:val="single" w:sz="4" w:space="1" w:color="auto"/>
      </w:pBdr>
    </w:pPr>
    <w:rPr>
      <w:kern w:val="20"/>
      <w:sz w:val="16"/>
    </w:rPr>
  </w:style>
  <w:style w:type="paragraph" w:customStyle="1" w:styleId="DocExCode-NoLine">
    <w:name w:val="DocExCode - No Line"/>
    <w:basedOn w:val="DocExCode"/>
    <w:rsid w:val="00097071"/>
    <w:pPr>
      <w:pBdr>
        <w:top w:val="none" w:sz="0" w:space="0" w:color="auto"/>
      </w:pBdr>
    </w:pPr>
  </w:style>
  <w:style w:type="paragraph" w:customStyle="1" w:styleId="DocumentMap">
    <w:name w:val="DocumentMap"/>
    <w:basedOn w:val="Normal"/>
    <w:rsid w:val="00097071"/>
  </w:style>
  <w:style w:type="paragraph" w:styleId="Footer">
    <w:name w:val="footer"/>
    <w:basedOn w:val="Normal"/>
    <w:link w:val="FooterChar"/>
    <w:uiPriority w:val="99"/>
    <w:rsid w:val="00097071"/>
    <w:pPr>
      <w:spacing w:before="120" w:after="120" w:line="290" w:lineRule="auto"/>
      <w:jc w:val="both"/>
    </w:pPr>
    <w:rPr>
      <w:kern w:val="16"/>
      <w:sz w:val="16"/>
    </w:rPr>
  </w:style>
  <w:style w:type="character" w:styleId="FootnoteReference">
    <w:name w:val="footnote reference"/>
    <w:rsid w:val="00097071"/>
    <w:rPr>
      <w:rFonts w:ascii="Arial" w:hAnsi="Arial"/>
      <w:kern w:val="2"/>
      <w:vertAlign w:val="superscript"/>
    </w:rPr>
  </w:style>
  <w:style w:type="paragraph" w:styleId="FootnoteText">
    <w:name w:val="footnote text"/>
    <w:basedOn w:val="Normal"/>
    <w:link w:val="FootnoteTextChar"/>
    <w:rsid w:val="00097071"/>
    <w:pPr>
      <w:keepLines/>
      <w:tabs>
        <w:tab w:val="left" w:pos="227"/>
      </w:tabs>
      <w:spacing w:after="60" w:line="200" w:lineRule="atLeast"/>
      <w:ind w:left="227" w:hanging="227"/>
      <w:jc w:val="both"/>
    </w:pPr>
    <w:rPr>
      <w:kern w:val="20"/>
      <w:sz w:val="16"/>
      <w:szCs w:val="20"/>
    </w:rPr>
  </w:style>
  <w:style w:type="paragraph" w:styleId="Header">
    <w:name w:val="header"/>
    <w:basedOn w:val="Normal"/>
    <w:link w:val="HeaderChar"/>
    <w:uiPriority w:val="99"/>
    <w:rsid w:val="00097071"/>
    <w:pPr>
      <w:tabs>
        <w:tab w:val="center" w:pos="4366"/>
        <w:tab w:val="right" w:pos="8732"/>
      </w:tabs>
    </w:pPr>
    <w:rPr>
      <w:kern w:val="20"/>
    </w:rPr>
  </w:style>
  <w:style w:type="paragraph" w:customStyle="1" w:styleId="Level7">
    <w:name w:val="Level 7"/>
    <w:basedOn w:val="Normal"/>
    <w:rsid w:val="00ED4A74"/>
    <w:pPr>
      <w:numPr>
        <w:ilvl w:val="6"/>
        <w:numId w:val="19"/>
      </w:numPr>
      <w:spacing w:after="140" w:line="290" w:lineRule="auto"/>
      <w:jc w:val="both"/>
      <w:outlineLvl w:val="6"/>
    </w:pPr>
    <w:rPr>
      <w:kern w:val="20"/>
    </w:rPr>
  </w:style>
  <w:style w:type="paragraph" w:customStyle="1" w:styleId="Level8">
    <w:name w:val="Level 8"/>
    <w:basedOn w:val="Normal"/>
    <w:rsid w:val="00ED4A74"/>
    <w:pPr>
      <w:numPr>
        <w:ilvl w:val="7"/>
        <w:numId w:val="19"/>
      </w:numPr>
      <w:spacing w:after="140" w:line="290" w:lineRule="auto"/>
      <w:jc w:val="both"/>
      <w:outlineLvl w:val="7"/>
    </w:pPr>
    <w:rPr>
      <w:kern w:val="20"/>
    </w:rPr>
  </w:style>
  <w:style w:type="paragraph" w:customStyle="1" w:styleId="Level9">
    <w:name w:val="Level 9"/>
    <w:basedOn w:val="Normal"/>
    <w:rsid w:val="00ED4A74"/>
    <w:pPr>
      <w:numPr>
        <w:ilvl w:val="8"/>
        <w:numId w:val="19"/>
      </w:numPr>
      <w:spacing w:after="140" w:line="290" w:lineRule="auto"/>
      <w:jc w:val="both"/>
      <w:outlineLvl w:val="8"/>
    </w:pPr>
    <w:rPr>
      <w:kern w:val="20"/>
    </w:rPr>
  </w:style>
  <w:style w:type="character" w:styleId="PageNumber">
    <w:name w:val="page number"/>
    <w:rsid w:val="00097071"/>
    <w:rPr>
      <w:rFonts w:ascii="Arial" w:hAnsi="Arial"/>
      <w:sz w:val="20"/>
    </w:rPr>
  </w:style>
  <w:style w:type="paragraph" w:customStyle="1" w:styleId="Table1">
    <w:name w:val="Table 1"/>
    <w:basedOn w:val="Normal"/>
    <w:rsid w:val="00097071"/>
    <w:pPr>
      <w:numPr>
        <w:numId w:val="29"/>
      </w:numPr>
      <w:spacing w:before="60" w:after="60" w:line="290" w:lineRule="auto"/>
      <w:outlineLvl w:val="0"/>
    </w:pPr>
    <w:rPr>
      <w:kern w:val="20"/>
    </w:rPr>
  </w:style>
  <w:style w:type="paragraph" w:customStyle="1" w:styleId="Table2">
    <w:name w:val="Table 2"/>
    <w:basedOn w:val="Normal"/>
    <w:rsid w:val="00097071"/>
    <w:pPr>
      <w:numPr>
        <w:ilvl w:val="1"/>
        <w:numId w:val="29"/>
      </w:numPr>
      <w:spacing w:before="60" w:after="60" w:line="290" w:lineRule="auto"/>
      <w:outlineLvl w:val="0"/>
    </w:pPr>
    <w:rPr>
      <w:kern w:val="20"/>
    </w:rPr>
  </w:style>
  <w:style w:type="paragraph" w:customStyle="1" w:styleId="Table3">
    <w:name w:val="Table 3"/>
    <w:basedOn w:val="Normal"/>
    <w:rsid w:val="00097071"/>
    <w:pPr>
      <w:numPr>
        <w:ilvl w:val="2"/>
        <w:numId w:val="29"/>
      </w:numPr>
      <w:spacing w:before="60" w:after="60" w:line="290" w:lineRule="auto"/>
      <w:outlineLvl w:val="0"/>
    </w:pPr>
    <w:rPr>
      <w:kern w:val="20"/>
    </w:rPr>
  </w:style>
  <w:style w:type="paragraph" w:customStyle="1" w:styleId="Table4">
    <w:name w:val="Table 4"/>
    <w:basedOn w:val="Normal"/>
    <w:rsid w:val="00097071"/>
    <w:pPr>
      <w:numPr>
        <w:ilvl w:val="3"/>
        <w:numId w:val="29"/>
      </w:numPr>
      <w:spacing w:before="60" w:after="60" w:line="290" w:lineRule="auto"/>
      <w:outlineLvl w:val="0"/>
    </w:pPr>
    <w:rPr>
      <w:kern w:val="20"/>
    </w:rPr>
  </w:style>
  <w:style w:type="paragraph" w:customStyle="1" w:styleId="Table5">
    <w:name w:val="Table 5"/>
    <w:basedOn w:val="Normal"/>
    <w:rsid w:val="00097071"/>
    <w:pPr>
      <w:numPr>
        <w:ilvl w:val="4"/>
        <w:numId w:val="29"/>
      </w:numPr>
      <w:spacing w:before="60" w:after="60" w:line="290" w:lineRule="auto"/>
      <w:outlineLvl w:val="0"/>
    </w:pPr>
    <w:rPr>
      <w:kern w:val="20"/>
    </w:rPr>
  </w:style>
  <w:style w:type="paragraph" w:customStyle="1" w:styleId="Table6">
    <w:name w:val="Table 6"/>
    <w:basedOn w:val="Normal"/>
    <w:rsid w:val="00097071"/>
    <w:pPr>
      <w:numPr>
        <w:ilvl w:val="5"/>
        <w:numId w:val="29"/>
      </w:numPr>
      <w:spacing w:before="60" w:after="60" w:line="290" w:lineRule="auto"/>
      <w:outlineLvl w:val="0"/>
    </w:pPr>
    <w:rPr>
      <w:kern w:val="20"/>
    </w:rPr>
  </w:style>
  <w:style w:type="paragraph" w:customStyle="1" w:styleId="Tablealpha">
    <w:name w:val="Table alpha"/>
    <w:basedOn w:val="CellBody"/>
    <w:rsid w:val="00097071"/>
    <w:pPr>
      <w:numPr>
        <w:numId w:val="30"/>
      </w:numPr>
    </w:pPr>
  </w:style>
  <w:style w:type="paragraph" w:customStyle="1" w:styleId="Tablebullet">
    <w:name w:val="Table bullet"/>
    <w:basedOn w:val="Normal"/>
    <w:rsid w:val="00097071"/>
    <w:pPr>
      <w:numPr>
        <w:numId w:val="31"/>
      </w:numPr>
      <w:spacing w:before="60" w:after="60" w:line="290" w:lineRule="auto"/>
    </w:pPr>
    <w:rPr>
      <w:kern w:val="20"/>
    </w:rPr>
  </w:style>
  <w:style w:type="paragraph" w:customStyle="1" w:styleId="Tableroman">
    <w:name w:val="Table roman"/>
    <w:basedOn w:val="CellBody"/>
    <w:rsid w:val="00097071"/>
    <w:pPr>
      <w:numPr>
        <w:numId w:val="32"/>
      </w:numPr>
    </w:pPr>
  </w:style>
  <w:style w:type="paragraph" w:customStyle="1" w:styleId="zFSand">
    <w:name w:val="zFSand"/>
    <w:basedOn w:val="Normal"/>
    <w:next w:val="zFSco-names"/>
    <w:rsid w:val="00097071"/>
    <w:pPr>
      <w:spacing w:line="290" w:lineRule="auto"/>
      <w:jc w:val="center"/>
    </w:pPr>
    <w:rPr>
      <w:rFonts w:eastAsia="SimSun"/>
      <w:kern w:val="20"/>
      <w:szCs w:val="20"/>
    </w:rPr>
  </w:style>
  <w:style w:type="paragraph" w:customStyle="1" w:styleId="zFSco-names">
    <w:name w:val="zFSco-names"/>
    <w:basedOn w:val="Normal"/>
    <w:next w:val="zFSand"/>
    <w:rsid w:val="00097071"/>
    <w:pPr>
      <w:spacing w:before="120" w:after="120" w:line="290" w:lineRule="auto"/>
      <w:jc w:val="center"/>
    </w:pPr>
    <w:rPr>
      <w:rFonts w:eastAsia="SimSun"/>
      <w:kern w:val="24"/>
      <w:sz w:val="24"/>
    </w:rPr>
  </w:style>
  <w:style w:type="paragraph" w:customStyle="1" w:styleId="zFSDate">
    <w:name w:val="zFSDate"/>
    <w:basedOn w:val="Normal"/>
    <w:rsid w:val="00097071"/>
    <w:pPr>
      <w:spacing w:line="290" w:lineRule="auto"/>
      <w:jc w:val="center"/>
    </w:pPr>
    <w:rPr>
      <w:kern w:val="20"/>
    </w:rPr>
  </w:style>
  <w:style w:type="character" w:styleId="Hyperlink">
    <w:name w:val="Hyperlink"/>
    <w:uiPriority w:val="99"/>
    <w:rsid w:val="00097071"/>
    <w:rPr>
      <w:color w:val="AF005F"/>
      <w:u w:val="none"/>
    </w:rPr>
  </w:style>
  <w:style w:type="paragraph" w:customStyle="1" w:styleId="zFSFooter">
    <w:name w:val="zFSFooter"/>
    <w:basedOn w:val="Normal"/>
    <w:rsid w:val="00097071"/>
    <w:pPr>
      <w:tabs>
        <w:tab w:val="left" w:pos="6521"/>
      </w:tabs>
      <w:spacing w:after="40"/>
      <w:ind w:left="-108"/>
    </w:pPr>
    <w:rPr>
      <w:sz w:val="16"/>
    </w:rPr>
  </w:style>
  <w:style w:type="paragraph" w:customStyle="1" w:styleId="zFSNarrative">
    <w:name w:val="zFSNarrative"/>
    <w:basedOn w:val="Normal"/>
    <w:rsid w:val="00097071"/>
    <w:pPr>
      <w:spacing w:before="120" w:after="120" w:line="290" w:lineRule="auto"/>
      <w:jc w:val="center"/>
    </w:pPr>
    <w:rPr>
      <w:rFonts w:eastAsia="SimSun"/>
      <w:kern w:val="20"/>
      <w:szCs w:val="20"/>
    </w:rPr>
  </w:style>
  <w:style w:type="paragraph" w:customStyle="1" w:styleId="zFSTitle">
    <w:name w:val="zFSTitle"/>
    <w:basedOn w:val="Normal"/>
    <w:next w:val="zFSNarrative"/>
    <w:rsid w:val="00097071"/>
    <w:pPr>
      <w:keepNext/>
      <w:spacing w:before="240" w:after="120" w:line="290" w:lineRule="auto"/>
      <w:jc w:val="center"/>
    </w:pPr>
    <w:rPr>
      <w:rFonts w:eastAsia="SimSun"/>
      <w:sz w:val="28"/>
      <w:szCs w:val="28"/>
    </w:rPr>
  </w:style>
  <w:style w:type="character" w:styleId="EndnoteReference">
    <w:name w:val="endnote reference"/>
    <w:uiPriority w:val="99"/>
    <w:rsid w:val="00097071"/>
    <w:rPr>
      <w:rFonts w:ascii="Arial" w:hAnsi="Arial"/>
      <w:vertAlign w:val="superscript"/>
    </w:rPr>
  </w:style>
  <w:style w:type="paragraph" w:styleId="EndnoteText">
    <w:name w:val="endnote text"/>
    <w:basedOn w:val="Normal"/>
    <w:link w:val="EndnoteTextChar"/>
    <w:uiPriority w:val="99"/>
    <w:rsid w:val="00D41D5C"/>
    <w:pPr>
      <w:tabs>
        <w:tab w:val="left" w:pos="227"/>
      </w:tabs>
      <w:spacing w:after="60" w:line="200" w:lineRule="atLeast"/>
      <w:ind w:left="227" w:hanging="227"/>
      <w:jc w:val="both"/>
    </w:pPr>
    <w:rPr>
      <w:kern w:val="20"/>
      <w:sz w:val="16"/>
      <w:szCs w:val="20"/>
    </w:rPr>
  </w:style>
  <w:style w:type="paragraph" w:customStyle="1" w:styleId="Head">
    <w:name w:val="Head"/>
    <w:basedOn w:val="Normal"/>
    <w:next w:val="Body"/>
    <w:rsid w:val="00097071"/>
    <w:pPr>
      <w:keepNext/>
      <w:spacing w:before="280" w:after="140" w:line="290" w:lineRule="auto"/>
      <w:jc w:val="both"/>
      <w:outlineLvl w:val="0"/>
    </w:pPr>
    <w:rPr>
      <w:b/>
      <w:kern w:val="23"/>
      <w:sz w:val="23"/>
    </w:rPr>
  </w:style>
  <w:style w:type="paragraph" w:styleId="TableofAuthorities">
    <w:name w:val="table of authorities"/>
    <w:basedOn w:val="Normal"/>
    <w:next w:val="Normal"/>
    <w:rsid w:val="00097071"/>
    <w:pPr>
      <w:ind w:left="200" w:hanging="200"/>
    </w:pPr>
  </w:style>
  <w:style w:type="paragraph" w:customStyle="1" w:styleId="CellBody">
    <w:name w:val="CellBody"/>
    <w:basedOn w:val="Normal"/>
    <w:rsid w:val="00097071"/>
    <w:pPr>
      <w:spacing w:before="60" w:after="60" w:line="290" w:lineRule="auto"/>
    </w:pPr>
    <w:rPr>
      <w:kern w:val="20"/>
      <w:szCs w:val="20"/>
    </w:rPr>
  </w:style>
  <w:style w:type="paragraph" w:customStyle="1" w:styleId="zSFRef">
    <w:name w:val="zSFRef"/>
    <w:basedOn w:val="Normal"/>
    <w:rsid w:val="00097071"/>
    <w:rPr>
      <w:rFonts w:eastAsia="SimSun"/>
      <w:kern w:val="16"/>
      <w:sz w:val="16"/>
      <w:szCs w:val="16"/>
    </w:rPr>
  </w:style>
  <w:style w:type="paragraph" w:customStyle="1" w:styleId="UCAlpha1">
    <w:name w:val="UCAlpha 1"/>
    <w:basedOn w:val="Normal"/>
    <w:rsid w:val="00097071"/>
    <w:pPr>
      <w:numPr>
        <w:numId w:val="33"/>
      </w:numPr>
      <w:spacing w:after="140" w:line="290" w:lineRule="auto"/>
      <w:jc w:val="both"/>
      <w:outlineLvl w:val="0"/>
    </w:pPr>
    <w:rPr>
      <w:kern w:val="20"/>
    </w:rPr>
  </w:style>
  <w:style w:type="paragraph" w:customStyle="1" w:styleId="UCAlpha2">
    <w:name w:val="UCAlpha 2"/>
    <w:basedOn w:val="Normal"/>
    <w:rsid w:val="00097071"/>
    <w:pPr>
      <w:numPr>
        <w:numId w:val="34"/>
      </w:numPr>
      <w:spacing w:after="140" w:line="290" w:lineRule="auto"/>
      <w:jc w:val="both"/>
      <w:outlineLvl w:val="1"/>
    </w:pPr>
    <w:rPr>
      <w:kern w:val="20"/>
    </w:rPr>
  </w:style>
  <w:style w:type="paragraph" w:customStyle="1" w:styleId="UCAlpha3">
    <w:name w:val="UCAlpha 3"/>
    <w:basedOn w:val="Normal"/>
    <w:rsid w:val="00097071"/>
    <w:pPr>
      <w:numPr>
        <w:numId w:val="35"/>
      </w:numPr>
      <w:spacing w:after="140" w:line="290" w:lineRule="auto"/>
      <w:jc w:val="both"/>
      <w:outlineLvl w:val="2"/>
    </w:pPr>
    <w:rPr>
      <w:kern w:val="20"/>
    </w:rPr>
  </w:style>
  <w:style w:type="paragraph" w:customStyle="1" w:styleId="UCAlpha4">
    <w:name w:val="UCAlpha 4"/>
    <w:basedOn w:val="Normal"/>
    <w:rsid w:val="00097071"/>
    <w:pPr>
      <w:numPr>
        <w:numId w:val="36"/>
      </w:numPr>
      <w:spacing w:after="140" w:line="290" w:lineRule="auto"/>
      <w:jc w:val="both"/>
      <w:outlineLvl w:val="3"/>
    </w:pPr>
    <w:rPr>
      <w:kern w:val="20"/>
    </w:rPr>
  </w:style>
  <w:style w:type="paragraph" w:customStyle="1" w:styleId="UCAlpha5">
    <w:name w:val="UCAlpha 5"/>
    <w:basedOn w:val="Normal"/>
    <w:rsid w:val="00097071"/>
    <w:pPr>
      <w:numPr>
        <w:numId w:val="37"/>
      </w:numPr>
      <w:spacing w:after="140" w:line="290" w:lineRule="auto"/>
      <w:jc w:val="both"/>
      <w:outlineLvl w:val="4"/>
    </w:pPr>
    <w:rPr>
      <w:kern w:val="20"/>
    </w:rPr>
  </w:style>
  <w:style w:type="paragraph" w:customStyle="1" w:styleId="UCAlpha6">
    <w:name w:val="UCAlpha 6"/>
    <w:basedOn w:val="Normal"/>
    <w:rsid w:val="00097071"/>
    <w:pPr>
      <w:numPr>
        <w:numId w:val="38"/>
      </w:numPr>
      <w:spacing w:after="140" w:line="290" w:lineRule="auto"/>
      <w:jc w:val="both"/>
      <w:outlineLvl w:val="5"/>
    </w:pPr>
    <w:rPr>
      <w:kern w:val="20"/>
    </w:rPr>
  </w:style>
  <w:style w:type="paragraph" w:customStyle="1" w:styleId="UCRoman1">
    <w:name w:val="UCRoman 1"/>
    <w:basedOn w:val="Normal"/>
    <w:rsid w:val="00097071"/>
    <w:pPr>
      <w:numPr>
        <w:numId w:val="39"/>
      </w:numPr>
      <w:spacing w:after="140" w:line="290" w:lineRule="auto"/>
      <w:jc w:val="both"/>
      <w:outlineLvl w:val="0"/>
    </w:pPr>
    <w:rPr>
      <w:kern w:val="20"/>
    </w:rPr>
  </w:style>
  <w:style w:type="paragraph" w:customStyle="1" w:styleId="UCRoman2">
    <w:name w:val="UCRoman 2"/>
    <w:basedOn w:val="Normal"/>
    <w:rsid w:val="00097071"/>
    <w:pPr>
      <w:numPr>
        <w:numId w:val="40"/>
      </w:numPr>
      <w:spacing w:after="140" w:line="290" w:lineRule="auto"/>
      <w:jc w:val="both"/>
      <w:outlineLvl w:val="1"/>
    </w:pPr>
    <w:rPr>
      <w:kern w:val="20"/>
    </w:rPr>
  </w:style>
  <w:style w:type="paragraph" w:customStyle="1" w:styleId="doublealpha">
    <w:name w:val="double alpha"/>
    <w:basedOn w:val="Normal"/>
    <w:rsid w:val="00097071"/>
    <w:pPr>
      <w:numPr>
        <w:numId w:val="18"/>
      </w:numPr>
      <w:spacing w:after="140" w:line="290" w:lineRule="auto"/>
      <w:jc w:val="both"/>
    </w:pPr>
    <w:rPr>
      <w:kern w:val="20"/>
    </w:rPr>
  </w:style>
  <w:style w:type="paragraph" w:customStyle="1" w:styleId="ListNumbers">
    <w:name w:val="List Numbers"/>
    <w:basedOn w:val="Normal"/>
    <w:rsid w:val="00097071"/>
    <w:pPr>
      <w:numPr>
        <w:numId w:val="60"/>
      </w:numPr>
      <w:spacing w:after="140" w:line="290" w:lineRule="auto"/>
      <w:jc w:val="both"/>
      <w:outlineLvl w:val="0"/>
    </w:pPr>
    <w:rPr>
      <w:kern w:val="20"/>
    </w:rPr>
  </w:style>
  <w:style w:type="paragraph" w:customStyle="1" w:styleId="dashbullet1">
    <w:name w:val="dash bullet 1"/>
    <w:basedOn w:val="Normal"/>
    <w:rsid w:val="00097071"/>
    <w:pPr>
      <w:numPr>
        <w:numId w:val="12"/>
      </w:numPr>
      <w:spacing w:after="140" w:line="290" w:lineRule="auto"/>
      <w:jc w:val="both"/>
      <w:outlineLvl w:val="0"/>
    </w:pPr>
    <w:rPr>
      <w:kern w:val="20"/>
    </w:rPr>
  </w:style>
  <w:style w:type="paragraph" w:customStyle="1" w:styleId="dashbullet2">
    <w:name w:val="dash bullet 2"/>
    <w:basedOn w:val="Normal"/>
    <w:rsid w:val="00097071"/>
    <w:pPr>
      <w:numPr>
        <w:numId w:val="13"/>
      </w:numPr>
      <w:spacing w:after="140" w:line="290" w:lineRule="auto"/>
      <w:jc w:val="both"/>
      <w:outlineLvl w:val="1"/>
    </w:pPr>
    <w:rPr>
      <w:kern w:val="20"/>
    </w:rPr>
  </w:style>
  <w:style w:type="paragraph" w:customStyle="1" w:styleId="dashbullet3">
    <w:name w:val="dash bullet 3"/>
    <w:basedOn w:val="Normal"/>
    <w:rsid w:val="00097071"/>
    <w:pPr>
      <w:numPr>
        <w:numId w:val="14"/>
      </w:numPr>
      <w:spacing w:after="140" w:line="290" w:lineRule="auto"/>
      <w:jc w:val="both"/>
      <w:outlineLvl w:val="2"/>
    </w:pPr>
    <w:rPr>
      <w:kern w:val="20"/>
    </w:rPr>
  </w:style>
  <w:style w:type="paragraph" w:customStyle="1" w:styleId="dashbullet4">
    <w:name w:val="dash bullet 4"/>
    <w:basedOn w:val="Normal"/>
    <w:rsid w:val="00097071"/>
    <w:pPr>
      <w:numPr>
        <w:numId w:val="15"/>
      </w:numPr>
      <w:spacing w:after="140" w:line="290" w:lineRule="auto"/>
      <w:jc w:val="both"/>
      <w:outlineLvl w:val="3"/>
    </w:pPr>
    <w:rPr>
      <w:kern w:val="20"/>
    </w:rPr>
  </w:style>
  <w:style w:type="paragraph" w:customStyle="1" w:styleId="dashbullet5">
    <w:name w:val="dash bullet 5"/>
    <w:basedOn w:val="Normal"/>
    <w:rsid w:val="00097071"/>
    <w:pPr>
      <w:numPr>
        <w:numId w:val="16"/>
      </w:numPr>
      <w:spacing w:after="140" w:line="290" w:lineRule="auto"/>
      <w:jc w:val="both"/>
      <w:outlineLvl w:val="4"/>
    </w:pPr>
    <w:rPr>
      <w:kern w:val="20"/>
    </w:rPr>
  </w:style>
  <w:style w:type="paragraph" w:customStyle="1" w:styleId="dashbullet6">
    <w:name w:val="dash bullet 6"/>
    <w:basedOn w:val="Normal"/>
    <w:rsid w:val="00097071"/>
    <w:pPr>
      <w:numPr>
        <w:numId w:val="17"/>
      </w:numPr>
      <w:spacing w:after="140" w:line="290" w:lineRule="auto"/>
      <w:jc w:val="both"/>
      <w:outlineLvl w:val="5"/>
    </w:pPr>
    <w:rPr>
      <w:kern w:val="20"/>
    </w:rPr>
  </w:style>
  <w:style w:type="paragraph" w:customStyle="1" w:styleId="zFSAddress">
    <w:name w:val="zFSAddress"/>
    <w:basedOn w:val="Normal"/>
    <w:rsid w:val="00097071"/>
    <w:pPr>
      <w:spacing w:line="290" w:lineRule="auto"/>
    </w:pPr>
    <w:rPr>
      <w:kern w:val="16"/>
      <w:sz w:val="16"/>
    </w:rPr>
  </w:style>
  <w:style w:type="paragraph" w:customStyle="1" w:styleId="zFSDescription">
    <w:name w:val="zFSDescription"/>
    <w:basedOn w:val="zFSDate"/>
    <w:rsid w:val="00097071"/>
    <w:rPr>
      <w:rFonts w:eastAsia="SimSun"/>
      <w:i/>
      <w:caps/>
      <w:szCs w:val="20"/>
    </w:rPr>
  </w:style>
  <w:style w:type="paragraph" w:customStyle="1" w:styleId="zFSDraft">
    <w:name w:val="zFSDraft"/>
    <w:basedOn w:val="Normal"/>
    <w:rsid w:val="00097071"/>
    <w:pPr>
      <w:spacing w:line="290" w:lineRule="auto"/>
    </w:pPr>
    <w:rPr>
      <w:kern w:val="20"/>
    </w:rPr>
  </w:style>
  <w:style w:type="paragraph" w:customStyle="1" w:styleId="zFSFax">
    <w:name w:val="zFSFax"/>
    <w:basedOn w:val="Normal"/>
    <w:rsid w:val="00097071"/>
    <w:rPr>
      <w:kern w:val="16"/>
      <w:sz w:val="16"/>
    </w:rPr>
  </w:style>
  <w:style w:type="paragraph" w:customStyle="1" w:styleId="zFSNameofDoc">
    <w:name w:val="zFSNameofDoc"/>
    <w:basedOn w:val="Normal"/>
    <w:rsid w:val="00097071"/>
    <w:pPr>
      <w:spacing w:before="300" w:after="400" w:line="290" w:lineRule="auto"/>
      <w:jc w:val="center"/>
    </w:pPr>
    <w:rPr>
      <w:rFonts w:eastAsia="SimSun"/>
      <w:caps/>
      <w:szCs w:val="20"/>
    </w:rPr>
  </w:style>
  <w:style w:type="paragraph" w:customStyle="1" w:styleId="zFSTel">
    <w:name w:val="zFSTel"/>
    <w:basedOn w:val="Normal"/>
    <w:rsid w:val="00097071"/>
    <w:pPr>
      <w:spacing w:before="120"/>
    </w:pPr>
    <w:rPr>
      <w:kern w:val="16"/>
      <w:sz w:val="16"/>
    </w:rPr>
  </w:style>
  <w:style w:type="paragraph" w:customStyle="1" w:styleId="zFSAmount">
    <w:name w:val="zFSAmount"/>
    <w:basedOn w:val="Normal"/>
    <w:rsid w:val="00097071"/>
    <w:pPr>
      <w:spacing w:before="800" w:line="290" w:lineRule="auto"/>
      <w:jc w:val="center"/>
    </w:pPr>
    <w:rPr>
      <w:i/>
    </w:rPr>
  </w:style>
  <w:style w:type="character" w:styleId="FollowedHyperlink">
    <w:name w:val="FollowedHyperlink"/>
    <w:rsid w:val="00097071"/>
    <w:rPr>
      <w:color w:val="AF005F"/>
      <w:u w:val="none"/>
    </w:rPr>
  </w:style>
  <w:style w:type="character" w:customStyle="1" w:styleId="zTokyoLogoCaption">
    <w:name w:val="zTokyoLogoCaption"/>
    <w:rsid w:val="00097071"/>
    <w:rPr>
      <w:rFonts w:ascii="MS Mincho" w:eastAsia="MS Mincho"/>
      <w:noProof/>
      <w:sz w:val="13"/>
    </w:rPr>
  </w:style>
  <w:style w:type="paragraph" w:customStyle="1" w:styleId="zFSAddress2">
    <w:name w:val="zFSAddress2"/>
    <w:basedOn w:val="Normal"/>
    <w:rsid w:val="00097071"/>
    <w:pPr>
      <w:spacing w:line="290" w:lineRule="auto"/>
      <w:outlineLvl w:val="1"/>
    </w:pPr>
    <w:rPr>
      <w:kern w:val="16"/>
      <w:sz w:val="16"/>
    </w:rPr>
  </w:style>
  <w:style w:type="character" w:customStyle="1" w:styleId="zTokyoLogoCaption2">
    <w:name w:val="zTokyoLogoCaption2"/>
    <w:rsid w:val="00097071"/>
    <w:rPr>
      <w:rFonts w:ascii="MS Mincho" w:eastAsia="MS Mincho"/>
      <w:noProof/>
      <w:sz w:val="16"/>
    </w:rPr>
  </w:style>
  <w:style w:type="paragraph" w:styleId="TOC1">
    <w:name w:val="toc 1"/>
    <w:basedOn w:val="Normal"/>
    <w:next w:val="Body"/>
    <w:uiPriority w:val="39"/>
    <w:rsid w:val="003E67D0"/>
    <w:pPr>
      <w:spacing w:before="280" w:after="140" w:line="290" w:lineRule="auto"/>
    </w:pPr>
    <w:rPr>
      <w:kern w:val="20"/>
    </w:rPr>
  </w:style>
  <w:style w:type="paragraph" w:styleId="TOC2">
    <w:name w:val="toc 2"/>
    <w:basedOn w:val="Normal"/>
    <w:next w:val="Body"/>
    <w:uiPriority w:val="39"/>
    <w:rsid w:val="003E67D0"/>
    <w:pPr>
      <w:spacing w:before="280" w:after="140" w:line="290" w:lineRule="auto"/>
    </w:pPr>
    <w:rPr>
      <w:kern w:val="20"/>
    </w:rPr>
  </w:style>
  <w:style w:type="paragraph" w:styleId="TOC3">
    <w:name w:val="toc 3"/>
    <w:basedOn w:val="Normal"/>
    <w:next w:val="Body"/>
    <w:uiPriority w:val="39"/>
    <w:rsid w:val="003E67D0"/>
    <w:pPr>
      <w:spacing w:before="280" w:after="140" w:line="290" w:lineRule="auto"/>
      <w:ind w:left="680"/>
    </w:pPr>
    <w:rPr>
      <w:kern w:val="20"/>
    </w:rPr>
  </w:style>
  <w:style w:type="paragraph" w:styleId="TOC4">
    <w:name w:val="toc 4"/>
    <w:basedOn w:val="Normal"/>
    <w:next w:val="Body"/>
    <w:uiPriority w:val="39"/>
    <w:rsid w:val="003E67D0"/>
    <w:pPr>
      <w:spacing w:before="280" w:after="140" w:line="290" w:lineRule="auto"/>
      <w:ind w:left="680"/>
    </w:pPr>
    <w:rPr>
      <w:kern w:val="20"/>
    </w:rPr>
  </w:style>
  <w:style w:type="paragraph" w:styleId="TOC5">
    <w:name w:val="toc 5"/>
    <w:basedOn w:val="Normal"/>
    <w:next w:val="Body"/>
    <w:uiPriority w:val="39"/>
    <w:rsid w:val="003E67D0"/>
  </w:style>
  <w:style w:type="paragraph" w:styleId="TOC6">
    <w:name w:val="toc 6"/>
    <w:basedOn w:val="Normal"/>
    <w:next w:val="Body"/>
    <w:uiPriority w:val="39"/>
    <w:rsid w:val="003E67D0"/>
  </w:style>
  <w:style w:type="paragraph" w:styleId="TOC7">
    <w:name w:val="toc 7"/>
    <w:basedOn w:val="Normal"/>
    <w:next w:val="Body"/>
    <w:uiPriority w:val="39"/>
    <w:rsid w:val="003E67D0"/>
  </w:style>
  <w:style w:type="paragraph" w:styleId="TOC8">
    <w:name w:val="toc 8"/>
    <w:basedOn w:val="Normal"/>
    <w:next w:val="Body"/>
    <w:uiPriority w:val="39"/>
    <w:rsid w:val="003E67D0"/>
  </w:style>
  <w:style w:type="paragraph" w:styleId="TOC9">
    <w:name w:val="toc 9"/>
    <w:basedOn w:val="Normal"/>
    <w:next w:val="Body"/>
    <w:uiPriority w:val="39"/>
    <w:rsid w:val="003E67D0"/>
  </w:style>
  <w:style w:type="paragraph" w:customStyle="1" w:styleId="ScheduleHeading">
    <w:name w:val="Schedule Heading"/>
    <w:basedOn w:val="Body"/>
    <w:next w:val="Body"/>
    <w:rsid w:val="00F82122"/>
    <w:pPr>
      <w:keepNext/>
      <w:pageBreakBefore/>
      <w:numPr>
        <w:numId w:val="41"/>
      </w:numPr>
      <w:spacing w:after="240"/>
      <w:jc w:val="center"/>
      <w:outlineLvl w:val="3"/>
    </w:pPr>
    <w:rPr>
      <w:b/>
      <w:kern w:val="23"/>
      <w:sz w:val="23"/>
      <w:szCs w:val="23"/>
      <w:lang w:eastAsia="en-US"/>
    </w:rPr>
  </w:style>
  <w:style w:type="numbering" w:customStyle="1" w:styleId="engage">
    <w:name w:val="engage"/>
    <w:uiPriority w:val="99"/>
    <w:rsid w:val="00BC341D"/>
    <w:pPr>
      <w:numPr>
        <w:numId w:val="43"/>
      </w:numPr>
    </w:pPr>
  </w:style>
  <w:style w:type="paragraph" w:customStyle="1" w:styleId="engageBody">
    <w:name w:val="engage_Body"/>
    <w:basedOn w:val="Normal"/>
    <w:qFormat/>
    <w:rsid w:val="00A34DB7"/>
    <w:pPr>
      <w:spacing w:after="140" w:line="290" w:lineRule="auto"/>
      <w:jc w:val="both"/>
    </w:pPr>
    <w:rPr>
      <w:sz w:val="13"/>
      <w:szCs w:val="13"/>
      <w:lang w:eastAsia="en-US"/>
    </w:rPr>
  </w:style>
  <w:style w:type="paragraph" w:customStyle="1" w:styleId="engageL1">
    <w:name w:val="engage_L1"/>
    <w:basedOn w:val="Normal"/>
    <w:rsid w:val="00BC341D"/>
    <w:pPr>
      <w:keepNext/>
      <w:numPr>
        <w:numId w:val="44"/>
      </w:numPr>
      <w:spacing w:after="140" w:line="290" w:lineRule="auto"/>
    </w:pPr>
    <w:rPr>
      <w:b/>
      <w:bCs/>
      <w:sz w:val="13"/>
      <w:szCs w:val="13"/>
      <w:lang w:eastAsia="en-US"/>
    </w:rPr>
  </w:style>
  <w:style w:type="paragraph" w:customStyle="1" w:styleId="engageL2">
    <w:name w:val="engage_L2"/>
    <w:basedOn w:val="Normal"/>
    <w:qFormat/>
    <w:rsid w:val="00BC341D"/>
    <w:pPr>
      <w:numPr>
        <w:ilvl w:val="1"/>
        <w:numId w:val="44"/>
      </w:numPr>
      <w:spacing w:after="140" w:line="290" w:lineRule="auto"/>
      <w:jc w:val="both"/>
    </w:pPr>
    <w:rPr>
      <w:sz w:val="13"/>
      <w:lang w:eastAsia="en-US"/>
    </w:rPr>
  </w:style>
  <w:style w:type="paragraph" w:customStyle="1" w:styleId="engageTitle">
    <w:name w:val="engage_Title"/>
    <w:basedOn w:val="Normal"/>
    <w:next w:val="engageBody"/>
    <w:rsid w:val="00A34DB7"/>
    <w:pPr>
      <w:spacing w:after="240"/>
      <w:jc w:val="center"/>
    </w:pPr>
    <w:rPr>
      <w:b/>
      <w:szCs w:val="20"/>
      <w:lang w:eastAsia="en-US"/>
    </w:rPr>
  </w:style>
  <w:style w:type="table" w:styleId="TableGrid">
    <w:name w:val="Table Grid"/>
    <w:basedOn w:val="TableNormal"/>
    <w:rsid w:val="0084033A"/>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60" w:beforeAutospacing="0" w:afterLines="0" w:after="60" w:afterAutospacing="0" w:line="240" w:lineRule="auto"/>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character" w:styleId="CommentReference">
    <w:name w:val="annotation reference"/>
    <w:basedOn w:val="DefaultParagraphFont"/>
    <w:uiPriority w:val="99"/>
    <w:unhideWhenUsed/>
    <w:rsid w:val="00682C51"/>
    <w:rPr>
      <w:sz w:val="16"/>
      <w:szCs w:val="16"/>
    </w:rPr>
  </w:style>
  <w:style w:type="paragraph" w:styleId="CommentText">
    <w:name w:val="annotation text"/>
    <w:basedOn w:val="Normal"/>
    <w:link w:val="CommentTextChar"/>
    <w:uiPriority w:val="99"/>
    <w:unhideWhenUsed/>
    <w:rsid w:val="00682C51"/>
    <w:rPr>
      <w:szCs w:val="20"/>
    </w:rPr>
  </w:style>
  <w:style w:type="character" w:customStyle="1" w:styleId="CommentTextChar">
    <w:name w:val="Comment Text Char"/>
    <w:basedOn w:val="DefaultParagraphFont"/>
    <w:link w:val="CommentText"/>
    <w:uiPriority w:val="99"/>
    <w:rsid w:val="00682C51"/>
    <w:rPr>
      <w:rFonts w:ascii="Arial" w:hAnsi="Arial"/>
    </w:rPr>
  </w:style>
  <w:style w:type="paragraph" w:styleId="BalloonText">
    <w:name w:val="Balloon Text"/>
    <w:basedOn w:val="Normal"/>
    <w:link w:val="BalloonTextChar"/>
    <w:uiPriority w:val="99"/>
    <w:unhideWhenUsed/>
    <w:rsid w:val="009C4D1D"/>
    <w:rPr>
      <w:rFonts w:ascii="Segoe UI" w:hAnsi="Segoe UI" w:cs="Segoe UI"/>
      <w:sz w:val="18"/>
      <w:szCs w:val="18"/>
    </w:rPr>
  </w:style>
  <w:style w:type="character" w:customStyle="1" w:styleId="BalloonTextChar">
    <w:name w:val="Balloon Text Char"/>
    <w:basedOn w:val="DefaultParagraphFont"/>
    <w:link w:val="BalloonText"/>
    <w:uiPriority w:val="99"/>
    <w:rsid w:val="009C4D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4D1D"/>
    <w:rPr>
      <w:b/>
      <w:bCs/>
    </w:rPr>
  </w:style>
  <w:style w:type="character" w:customStyle="1" w:styleId="CommentSubjectChar">
    <w:name w:val="Comment Subject Char"/>
    <w:basedOn w:val="CommentTextChar"/>
    <w:link w:val="CommentSubject"/>
    <w:uiPriority w:val="99"/>
    <w:semiHidden/>
    <w:rsid w:val="009C4D1D"/>
    <w:rPr>
      <w:rFonts w:ascii="Arial" w:hAnsi="Arial"/>
      <w:b/>
      <w:bCs/>
    </w:rPr>
  </w:style>
  <w:style w:type="character" w:customStyle="1" w:styleId="FooterChar">
    <w:name w:val="Footer Char"/>
    <w:basedOn w:val="DefaultParagraphFont"/>
    <w:link w:val="Footer"/>
    <w:uiPriority w:val="99"/>
    <w:rsid w:val="008520FC"/>
    <w:rPr>
      <w:rFonts w:ascii="Arial" w:hAnsi="Arial"/>
      <w:kern w:val="16"/>
      <w:sz w:val="16"/>
      <w:szCs w:val="24"/>
    </w:rPr>
  </w:style>
  <w:style w:type="paragraph" w:styleId="Revision">
    <w:name w:val="Revision"/>
    <w:hidden/>
    <w:uiPriority w:val="99"/>
    <w:semiHidden/>
    <w:rsid w:val="006F37B3"/>
    <w:rPr>
      <w:rFonts w:ascii="Arial" w:hAnsi="Arial"/>
      <w:szCs w:val="24"/>
    </w:rPr>
  </w:style>
  <w:style w:type="paragraph" w:styleId="ListParagraph">
    <w:name w:val="List Paragraph"/>
    <w:basedOn w:val="Normal"/>
    <w:link w:val="ListParagraphChar"/>
    <w:uiPriority w:val="44"/>
    <w:qFormat/>
    <w:rsid w:val="008E5D03"/>
    <w:pPr>
      <w:ind w:left="720"/>
      <w:contextualSpacing/>
    </w:pPr>
  </w:style>
  <w:style w:type="numbering" w:customStyle="1" w:styleId="NoList1">
    <w:name w:val="No List1"/>
    <w:next w:val="NoList"/>
    <w:uiPriority w:val="99"/>
    <w:semiHidden/>
    <w:unhideWhenUsed/>
    <w:rsid w:val="00B32B61"/>
  </w:style>
  <w:style w:type="paragraph" w:styleId="BodyText2">
    <w:name w:val="Body Text 2"/>
    <w:basedOn w:val="Normal"/>
    <w:link w:val="BodyText2Char"/>
    <w:rsid w:val="00B32B61"/>
    <w:pPr>
      <w:jc w:val="both"/>
    </w:pPr>
    <w:rPr>
      <w:rFonts w:ascii="Verdana" w:hAnsi="Verdana"/>
      <w:color w:val="0000FF"/>
      <w:sz w:val="24"/>
      <w:szCs w:val="20"/>
      <w:lang w:val="pt-PT" w:eastAsia="pt-PT"/>
    </w:rPr>
  </w:style>
  <w:style w:type="character" w:customStyle="1" w:styleId="BodyText2Char">
    <w:name w:val="Body Text 2 Char"/>
    <w:basedOn w:val="DefaultParagraphFont"/>
    <w:link w:val="BodyText2"/>
    <w:rsid w:val="00B32B61"/>
    <w:rPr>
      <w:rFonts w:ascii="Verdana" w:hAnsi="Verdana"/>
      <w:color w:val="0000FF"/>
      <w:sz w:val="24"/>
      <w:lang w:val="pt-PT" w:eastAsia="pt-PT"/>
    </w:rPr>
  </w:style>
  <w:style w:type="paragraph" w:styleId="BodyText">
    <w:name w:val="Body Text"/>
    <w:basedOn w:val="Normal"/>
    <w:link w:val="BodyTextChar"/>
    <w:rsid w:val="00B32B61"/>
    <w:pPr>
      <w:jc w:val="both"/>
    </w:pPr>
    <w:rPr>
      <w:rFonts w:ascii="Verdana" w:hAnsi="Verdana"/>
      <w:sz w:val="24"/>
      <w:szCs w:val="20"/>
      <w:lang w:val="pt-PT" w:eastAsia="pt-PT"/>
    </w:rPr>
  </w:style>
  <w:style w:type="character" w:customStyle="1" w:styleId="BodyTextChar">
    <w:name w:val="Body Text Char"/>
    <w:basedOn w:val="DefaultParagraphFont"/>
    <w:link w:val="BodyText"/>
    <w:uiPriority w:val="99"/>
    <w:rsid w:val="00B32B61"/>
    <w:rPr>
      <w:rFonts w:ascii="Verdana" w:hAnsi="Verdana"/>
      <w:sz w:val="24"/>
      <w:lang w:val="pt-PT" w:eastAsia="pt-PT"/>
    </w:rPr>
  </w:style>
  <w:style w:type="paragraph" w:styleId="BodyText3">
    <w:name w:val="Body Text 3"/>
    <w:basedOn w:val="Normal"/>
    <w:link w:val="BodyText3Char"/>
    <w:rsid w:val="00B32B61"/>
    <w:pPr>
      <w:spacing w:line="360" w:lineRule="auto"/>
      <w:jc w:val="both"/>
    </w:pPr>
    <w:rPr>
      <w:rFonts w:ascii="Verdana" w:hAnsi="Verdana"/>
      <w:color w:val="0000FF"/>
      <w:szCs w:val="20"/>
      <w:lang w:val="pt-PT" w:eastAsia="pt-PT"/>
    </w:rPr>
  </w:style>
  <w:style w:type="character" w:customStyle="1" w:styleId="BodyText3Char">
    <w:name w:val="Body Text 3 Char"/>
    <w:basedOn w:val="DefaultParagraphFont"/>
    <w:link w:val="BodyText3"/>
    <w:rsid w:val="00B32B61"/>
    <w:rPr>
      <w:rFonts w:ascii="Verdana" w:hAnsi="Verdana"/>
      <w:color w:val="0000FF"/>
      <w:lang w:val="pt-PT" w:eastAsia="pt-PT"/>
    </w:rPr>
  </w:style>
  <w:style w:type="paragraph" w:styleId="Caption">
    <w:name w:val="caption"/>
    <w:basedOn w:val="Normal"/>
    <w:next w:val="Normal"/>
    <w:qFormat/>
    <w:rsid w:val="00B32B61"/>
    <w:pPr>
      <w:spacing w:before="120" w:after="120" w:line="360" w:lineRule="auto"/>
      <w:jc w:val="both"/>
    </w:pPr>
    <w:rPr>
      <w:rFonts w:ascii="Verdana" w:hAnsi="Verdana"/>
      <w:b/>
      <w:szCs w:val="20"/>
      <w:lang w:val="pt-PT" w:eastAsia="pt-PT"/>
    </w:rPr>
  </w:style>
  <w:style w:type="paragraph" w:styleId="ListBullet">
    <w:name w:val="List Bullet"/>
    <w:basedOn w:val="List"/>
    <w:autoRedefine/>
    <w:rsid w:val="00B32B61"/>
    <w:pPr>
      <w:numPr>
        <w:numId w:val="73"/>
      </w:numPr>
      <w:tabs>
        <w:tab w:val="left" w:pos="1440"/>
      </w:tabs>
      <w:spacing w:before="0" w:after="240" w:line="240" w:lineRule="atLeast"/>
    </w:pPr>
    <w:rPr>
      <w:rFonts w:ascii="Arial" w:hAnsi="Arial"/>
      <w:lang w:val="en-US"/>
    </w:rPr>
  </w:style>
  <w:style w:type="paragraph" w:styleId="List">
    <w:name w:val="List"/>
    <w:basedOn w:val="Normal"/>
    <w:rsid w:val="00B32B61"/>
    <w:pPr>
      <w:spacing w:before="120" w:after="120" w:line="360" w:lineRule="auto"/>
      <w:ind w:left="283" w:hanging="283"/>
      <w:jc w:val="both"/>
    </w:pPr>
    <w:rPr>
      <w:rFonts w:ascii="Verdana" w:hAnsi="Verdana"/>
      <w:szCs w:val="20"/>
      <w:lang w:val="pt-PT" w:eastAsia="pt-PT"/>
    </w:rPr>
  </w:style>
  <w:style w:type="paragraph" w:styleId="ListBullet2">
    <w:name w:val="List Bullet 2"/>
    <w:basedOn w:val="ListBullet"/>
    <w:autoRedefine/>
    <w:rsid w:val="00B32B61"/>
    <w:pPr>
      <w:ind w:left="1440"/>
    </w:pPr>
  </w:style>
  <w:style w:type="paragraph" w:styleId="Subtitle">
    <w:name w:val="Subtitle"/>
    <w:basedOn w:val="Normal"/>
    <w:link w:val="SubtitleChar"/>
    <w:qFormat/>
    <w:rsid w:val="00B32B61"/>
    <w:pPr>
      <w:spacing w:before="60" w:after="60"/>
      <w:jc w:val="center"/>
    </w:pPr>
    <w:rPr>
      <w:rFonts w:ascii="Arial Narrow" w:hAnsi="Arial Narrow"/>
      <w:b/>
      <w:szCs w:val="20"/>
      <w:lang w:val="pt-PT" w:eastAsia="pt-PT"/>
    </w:rPr>
  </w:style>
  <w:style w:type="character" w:customStyle="1" w:styleId="SubtitleChar">
    <w:name w:val="Subtitle Char"/>
    <w:basedOn w:val="DefaultParagraphFont"/>
    <w:link w:val="Subtitle"/>
    <w:rsid w:val="00B32B61"/>
    <w:rPr>
      <w:rFonts w:ascii="Arial Narrow" w:hAnsi="Arial Narrow"/>
      <w:b/>
      <w:lang w:val="pt-PT" w:eastAsia="pt-PT"/>
    </w:rPr>
  </w:style>
  <w:style w:type="paragraph" w:styleId="NormalIndent">
    <w:name w:val="Normal Indent"/>
    <w:basedOn w:val="Normal"/>
    <w:rsid w:val="00B32B61"/>
    <w:pPr>
      <w:spacing w:line="360" w:lineRule="auto"/>
      <w:ind w:left="720"/>
    </w:pPr>
    <w:rPr>
      <w:sz w:val="22"/>
      <w:szCs w:val="20"/>
      <w:lang w:val="pt-PT" w:eastAsia="pt-PT"/>
    </w:rPr>
  </w:style>
  <w:style w:type="paragraph" w:styleId="BlockText">
    <w:name w:val="Block Text"/>
    <w:basedOn w:val="Normal"/>
    <w:rsid w:val="00B32B61"/>
    <w:pPr>
      <w:tabs>
        <w:tab w:val="right" w:leader="dot" w:pos="6946"/>
      </w:tabs>
      <w:spacing w:after="120" w:line="300" w:lineRule="atLeast"/>
      <w:ind w:left="284" w:right="567"/>
      <w:jc w:val="both"/>
    </w:pPr>
    <w:rPr>
      <w:rFonts w:ascii="Times New Roman" w:hAnsi="Times New Roman"/>
      <w:szCs w:val="20"/>
      <w:lang w:val="pt-PT" w:eastAsia="pt-PT"/>
    </w:rPr>
  </w:style>
  <w:style w:type="paragraph" w:styleId="DocumentMap0">
    <w:name w:val="Document Map"/>
    <w:basedOn w:val="Normal"/>
    <w:link w:val="DocumentMapChar"/>
    <w:semiHidden/>
    <w:rsid w:val="00B32B61"/>
    <w:pPr>
      <w:shd w:val="clear" w:color="auto" w:fill="000080"/>
      <w:spacing w:line="360" w:lineRule="auto"/>
    </w:pPr>
    <w:rPr>
      <w:rFonts w:ascii="Tahoma" w:hAnsi="Tahoma"/>
      <w:sz w:val="22"/>
      <w:szCs w:val="20"/>
      <w:lang w:val="pt-PT" w:eastAsia="pt-PT"/>
    </w:rPr>
  </w:style>
  <w:style w:type="character" w:customStyle="1" w:styleId="DocumentMapChar">
    <w:name w:val="Document Map Char"/>
    <w:basedOn w:val="DefaultParagraphFont"/>
    <w:link w:val="DocumentMap0"/>
    <w:semiHidden/>
    <w:rsid w:val="00B32B61"/>
    <w:rPr>
      <w:rFonts w:ascii="Tahoma" w:hAnsi="Tahoma"/>
      <w:sz w:val="22"/>
      <w:shd w:val="clear" w:color="auto" w:fill="000080"/>
      <w:lang w:val="pt-PT" w:eastAsia="pt-PT"/>
    </w:rPr>
  </w:style>
  <w:style w:type="paragraph" w:styleId="BodyTextIndent3">
    <w:name w:val="Body Text Indent 3"/>
    <w:basedOn w:val="Normal"/>
    <w:link w:val="BodyTextIndent3Char"/>
    <w:rsid w:val="00B32B61"/>
    <w:pPr>
      <w:spacing w:line="360" w:lineRule="auto"/>
      <w:ind w:left="993" w:hanging="993"/>
    </w:pPr>
    <w:rPr>
      <w:color w:val="800000"/>
      <w:szCs w:val="20"/>
      <w:lang w:val="pt-PT" w:eastAsia="pt-PT"/>
    </w:rPr>
  </w:style>
  <w:style w:type="character" w:customStyle="1" w:styleId="BodyTextIndent3Char">
    <w:name w:val="Body Text Indent 3 Char"/>
    <w:basedOn w:val="DefaultParagraphFont"/>
    <w:link w:val="BodyTextIndent3"/>
    <w:rsid w:val="00B32B61"/>
    <w:rPr>
      <w:rFonts w:ascii="Arial" w:hAnsi="Arial"/>
      <w:color w:val="800000"/>
      <w:lang w:val="pt-PT" w:eastAsia="pt-PT"/>
    </w:rPr>
  </w:style>
  <w:style w:type="paragraph" w:styleId="BodyTextIndent">
    <w:name w:val="Body Text Indent"/>
    <w:basedOn w:val="Normal"/>
    <w:link w:val="BodyTextIndentChar"/>
    <w:rsid w:val="00B32B61"/>
    <w:pPr>
      <w:spacing w:before="120" w:after="120"/>
      <w:ind w:left="284" w:hanging="284"/>
      <w:jc w:val="both"/>
    </w:pPr>
    <w:rPr>
      <w:rFonts w:ascii="Times New Roman" w:hAnsi="Times New Roman"/>
      <w:b/>
      <w:szCs w:val="20"/>
      <w:lang w:val="pt-PT" w:eastAsia="pt-PT"/>
    </w:rPr>
  </w:style>
  <w:style w:type="character" w:customStyle="1" w:styleId="BodyTextIndentChar">
    <w:name w:val="Body Text Indent Char"/>
    <w:basedOn w:val="DefaultParagraphFont"/>
    <w:link w:val="BodyTextIndent"/>
    <w:rsid w:val="00B32B61"/>
    <w:rPr>
      <w:b/>
      <w:lang w:val="pt-PT" w:eastAsia="pt-PT"/>
    </w:rPr>
  </w:style>
  <w:style w:type="paragraph" w:styleId="BodyTextIndent2">
    <w:name w:val="Body Text Indent 2"/>
    <w:basedOn w:val="Normal"/>
    <w:link w:val="BodyTextIndent2Char"/>
    <w:rsid w:val="00B32B61"/>
    <w:pPr>
      <w:tabs>
        <w:tab w:val="right" w:leader="dot" w:pos="6804"/>
      </w:tabs>
      <w:spacing w:after="120"/>
      <w:ind w:left="284"/>
    </w:pPr>
    <w:rPr>
      <w:rFonts w:ascii="Times New Roman" w:hAnsi="Times New Roman"/>
      <w:b/>
      <w:color w:val="000080"/>
      <w:sz w:val="18"/>
      <w:szCs w:val="20"/>
      <w:lang w:val="pt-PT" w:eastAsia="pt-PT"/>
    </w:rPr>
  </w:style>
  <w:style w:type="character" w:customStyle="1" w:styleId="BodyTextIndent2Char">
    <w:name w:val="Body Text Indent 2 Char"/>
    <w:basedOn w:val="DefaultParagraphFont"/>
    <w:link w:val="BodyTextIndent2"/>
    <w:rsid w:val="00B32B61"/>
    <w:rPr>
      <w:b/>
      <w:color w:val="000080"/>
      <w:sz w:val="18"/>
      <w:lang w:val="pt-PT" w:eastAsia="pt-PT"/>
    </w:rPr>
  </w:style>
  <w:style w:type="paragraph" w:customStyle="1" w:styleId="Heading10">
    <w:name w:val="Heading 10"/>
    <w:basedOn w:val="Heading4"/>
    <w:rsid w:val="00B32B61"/>
    <w:pPr>
      <w:keepNext/>
      <w:pBdr>
        <w:top w:val="single" w:sz="4" w:space="1" w:color="auto"/>
      </w:pBdr>
      <w:spacing w:before="120" w:after="120"/>
      <w:jc w:val="center"/>
    </w:pPr>
    <w:rPr>
      <w:rFonts w:ascii="Verdana" w:hAnsi="Verdana"/>
      <w:b/>
      <w:bCs w:val="0"/>
      <w:caps/>
      <w:sz w:val="24"/>
      <w:szCs w:val="20"/>
      <w:lang w:val="pt-PT" w:eastAsia="pt-PT"/>
    </w:rPr>
  </w:style>
  <w:style w:type="paragraph" w:customStyle="1" w:styleId="Heading11">
    <w:name w:val="Heading 11"/>
    <w:basedOn w:val="Heading7"/>
    <w:rsid w:val="00B32B61"/>
    <w:pPr>
      <w:spacing w:before="240" w:after="120"/>
      <w:ind w:left="426" w:right="885" w:hanging="426"/>
      <w:jc w:val="both"/>
    </w:pPr>
    <w:rPr>
      <w:rFonts w:cs="Arial"/>
      <w:b/>
      <w:bCs/>
      <w:szCs w:val="18"/>
      <w:u w:val="single"/>
      <w:lang w:val="pt-PT" w:eastAsia="pt-PT"/>
    </w:rPr>
  </w:style>
  <w:style w:type="paragraph" w:customStyle="1" w:styleId="Heading12">
    <w:name w:val="Heading 12"/>
    <w:basedOn w:val="Heading1"/>
    <w:rsid w:val="00B32B61"/>
    <w:pPr>
      <w:keepNext/>
      <w:pageBreakBefore/>
      <w:tabs>
        <w:tab w:val="right" w:leader="dot" w:pos="7371"/>
      </w:tabs>
      <w:spacing w:after="240"/>
    </w:pPr>
    <w:rPr>
      <w:rFonts w:cs="Times New Roman"/>
      <w:b w:val="0"/>
      <w:bCs w:val="0"/>
      <w:smallCaps/>
      <w:kern w:val="28"/>
      <w:szCs w:val="20"/>
      <w:lang w:val="pt-PT" w:eastAsia="pt-PT"/>
    </w:rPr>
  </w:style>
  <w:style w:type="paragraph" w:customStyle="1" w:styleId="Bloco2">
    <w:name w:val="Bloco 2"/>
    <w:basedOn w:val="Normal"/>
    <w:rsid w:val="00B32B61"/>
    <w:pPr>
      <w:numPr>
        <w:numId w:val="74"/>
      </w:numPr>
      <w:spacing w:before="120" w:after="120" w:line="360" w:lineRule="auto"/>
      <w:jc w:val="both"/>
    </w:pPr>
    <w:rPr>
      <w:rFonts w:ascii="Verdana" w:hAnsi="Verdana"/>
      <w:szCs w:val="20"/>
      <w:lang w:val="pt-PT" w:eastAsia="pt-PT"/>
    </w:rPr>
  </w:style>
  <w:style w:type="paragraph" w:customStyle="1" w:styleId="Bloco1">
    <w:name w:val="Bloco 1"/>
    <w:basedOn w:val="Normal"/>
    <w:rsid w:val="00B32B61"/>
    <w:pPr>
      <w:numPr>
        <w:numId w:val="75"/>
      </w:numPr>
      <w:spacing w:before="120" w:after="120" w:line="360" w:lineRule="auto"/>
      <w:jc w:val="both"/>
    </w:pPr>
    <w:rPr>
      <w:rFonts w:ascii="Verdana" w:hAnsi="Verdana"/>
      <w:szCs w:val="20"/>
      <w:lang w:val="pt-PT" w:eastAsia="pt-PT"/>
    </w:rPr>
  </w:style>
  <w:style w:type="paragraph" w:customStyle="1" w:styleId="StyleHeading1Justified">
    <w:name w:val="Style Heading 1 + Justified"/>
    <w:basedOn w:val="Heading1"/>
    <w:rsid w:val="00B32B61"/>
    <w:pPr>
      <w:keepNext/>
      <w:pageBreakBefore/>
      <w:spacing w:before="240" w:after="240"/>
    </w:pPr>
    <w:rPr>
      <w:rFonts w:cs="Times New Roman"/>
      <w:b w:val="0"/>
      <w:caps/>
      <w:kern w:val="28"/>
      <w:szCs w:val="20"/>
      <w:lang w:val="pt-PT" w:eastAsia="pt-PT"/>
    </w:rPr>
  </w:style>
  <w:style w:type="paragraph" w:customStyle="1" w:styleId="FooterBold">
    <w:name w:val="Footer Bold"/>
    <w:basedOn w:val="Footer"/>
    <w:rsid w:val="00B32B61"/>
    <w:pPr>
      <w:tabs>
        <w:tab w:val="center" w:pos="4153"/>
        <w:tab w:val="right" w:pos="8306"/>
      </w:tabs>
      <w:spacing w:before="0" w:after="0" w:line="240" w:lineRule="auto"/>
    </w:pPr>
    <w:rPr>
      <w:rFonts w:ascii="Arial Narrow" w:hAnsi="Arial Narrow"/>
      <w:b/>
      <w:kern w:val="0"/>
      <w:szCs w:val="20"/>
      <w:lang w:val="pt-PT" w:eastAsia="en-US"/>
    </w:rPr>
  </w:style>
  <w:style w:type="paragraph" w:customStyle="1" w:styleId="HeaderInvisible">
    <w:name w:val="Header Invisible"/>
    <w:basedOn w:val="Header"/>
    <w:rsid w:val="00B32B61"/>
    <w:pPr>
      <w:tabs>
        <w:tab w:val="clear" w:pos="4366"/>
        <w:tab w:val="clear" w:pos="8732"/>
        <w:tab w:val="center" w:pos="4153"/>
        <w:tab w:val="right" w:pos="8306"/>
      </w:tabs>
      <w:ind w:right="113"/>
      <w:jc w:val="right"/>
    </w:pPr>
    <w:rPr>
      <w:rFonts w:ascii="Arial Narrow" w:hAnsi="Arial Narrow"/>
      <w:color w:val="FFFFFF"/>
      <w:kern w:val="0"/>
      <w:sz w:val="16"/>
      <w:szCs w:val="20"/>
      <w:lang w:val="pt-PT" w:eastAsia="en-US"/>
    </w:rPr>
  </w:style>
  <w:style w:type="paragraph" w:customStyle="1" w:styleId="HeaderTitle">
    <w:name w:val="Header Title"/>
    <w:basedOn w:val="Header"/>
    <w:rsid w:val="00B32B61"/>
    <w:pPr>
      <w:tabs>
        <w:tab w:val="clear" w:pos="4366"/>
        <w:tab w:val="clear" w:pos="8732"/>
        <w:tab w:val="center" w:pos="4153"/>
        <w:tab w:val="right" w:pos="8306"/>
      </w:tabs>
      <w:ind w:right="113"/>
      <w:jc w:val="right"/>
    </w:pPr>
    <w:rPr>
      <w:rFonts w:ascii="Arial Narrow" w:hAnsi="Arial Narrow"/>
      <w:b/>
      <w:kern w:val="0"/>
      <w:sz w:val="24"/>
      <w:szCs w:val="20"/>
      <w:lang w:val="pt-PT" w:eastAsia="en-US"/>
    </w:rPr>
  </w:style>
  <w:style w:type="table" w:styleId="TableSimple1">
    <w:name w:val="Table Simple 1"/>
    <w:basedOn w:val="TableNormal"/>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Verso">
    <w:name w:val="Versão"/>
    <w:basedOn w:val="Normal"/>
    <w:autoRedefine/>
    <w:rsid w:val="00B32B61"/>
    <w:pPr>
      <w:tabs>
        <w:tab w:val="center" w:pos="6804"/>
        <w:tab w:val="right" w:pos="8789"/>
      </w:tabs>
      <w:spacing w:beforeLines="60" w:before="144" w:afterLines="60" w:after="144"/>
      <w:jc w:val="center"/>
    </w:pPr>
    <w:rPr>
      <w:rFonts w:cs="Arial"/>
      <w:sz w:val="24"/>
      <w:szCs w:val="20"/>
      <w:lang w:val="pt-PT" w:eastAsia="pt-PT"/>
    </w:rPr>
  </w:style>
  <w:style w:type="table" w:customStyle="1" w:styleId="TableSimple12">
    <w:name w:val="Table Simple 12"/>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32B61"/>
    <w:pPr>
      <w:spacing w:before="100" w:beforeAutospacing="1" w:after="100" w:afterAutospacing="1"/>
    </w:pPr>
    <w:rPr>
      <w:rFonts w:ascii="Times New Roman" w:hAnsi="Times New Roman"/>
      <w:sz w:val="24"/>
      <w:lang w:val="pt-PT" w:eastAsia="pt-PT"/>
    </w:rPr>
  </w:style>
  <w:style w:type="character" w:customStyle="1" w:styleId="Heading7Char">
    <w:name w:val="Heading 7 Char"/>
    <w:aliases w:val="Legal Level 1.1. Char,letter list Char,lettered list Char,letter list1 Char,lettered list1 Char,letter list2 Char,lettered list2 Char,letter list11 Char,lettered list11 Char,letter list3 Char,lettered list3 Char,letter list12 Char,st Char"/>
    <w:basedOn w:val="DefaultParagraphFont"/>
    <w:link w:val="Heading7"/>
    <w:rsid w:val="00B32B61"/>
    <w:rPr>
      <w:rFonts w:ascii="Arial" w:hAnsi="Arial"/>
      <w:szCs w:val="24"/>
    </w:rPr>
  </w:style>
  <w:style w:type="character" w:customStyle="1" w:styleId="Heading1Char">
    <w:name w:val="Heading 1 Char"/>
    <w:basedOn w:val="DefaultParagraphFont"/>
    <w:link w:val="Heading1"/>
    <w:rsid w:val="000A085A"/>
    <w:rPr>
      <w:rFonts w:ascii="Arial" w:hAnsi="Arial" w:cs="Arial"/>
      <w:b/>
      <w:bCs/>
      <w:szCs w:val="32"/>
    </w:rPr>
  </w:style>
  <w:style w:type="character" w:customStyle="1" w:styleId="Heading2Char">
    <w:name w:val="Heading 2 Char"/>
    <w:basedOn w:val="DefaultParagraphFont"/>
    <w:link w:val="Heading2"/>
    <w:rsid w:val="00B32B61"/>
    <w:rPr>
      <w:rFonts w:ascii="Arial" w:hAnsi="Arial" w:cs="Arial"/>
      <w:bCs/>
      <w:iCs/>
      <w:szCs w:val="28"/>
    </w:rPr>
  </w:style>
  <w:style w:type="character" w:customStyle="1" w:styleId="Heading3Char">
    <w:name w:val="Heading 3 Char"/>
    <w:aliases w:val="h3 Char,MOVE-it 3 Char,título 3 Char,H3 Char,H31 Char,H32 Char,Subhead B Char,Heading C Char,3 Char,sub-sub Char,3m Char,Table Attribute Heading Char,título 31 Char,título 32 Char,título 33 Char,título 34 Char,H3-Heading 3 Char,l3.3 Char"/>
    <w:basedOn w:val="DefaultParagraphFont"/>
    <w:link w:val="Heading3"/>
    <w:rsid w:val="00B32B61"/>
    <w:rPr>
      <w:rFonts w:ascii="Arial" w:hAnsi="Arial" w:cs="Arial"/>
      <w:bCs/>
      <w:szCs w:val="26"/>
    </w:rPr>
  </w:style>
  <w:style w:type="character" w:customStyle="1" w:styleId="Heading4Char">
    <w:name w:val="Heading 4 Char"/>
    <w:aliases w:val="h4 Char,H4 Char,MOVE-it 4 Char,Heading4 Char,4m Char,Head 4 Char,a. Char,4 Char,C Head Char,MOVE-it 41 Char,C Head1 Char,h41 Char,C Head2 Char,h42 Char,C Head3 Char,h43 Char,C Head4 Char,h44 Char,C Head5 Char,h45 Char,C Head6 Char,bl Char"/>
    <w:basedOn w:val="DefaultParagraphFont"/>
    <w:link w:val="Heading4"/>
    <w:rsid w:val="00B32B61"/>
    <w:rPr>
      <w:rFonts w:ascii="Arial" w:hAnsi="Arial"/>
      <w:bCs/>
      <w:szCs w:val="28"/>
    </w:rPr>
  </w:style>
  <w:style w:type="character" w:customStyle="1" w:styleId="Heading5Char">
    <w:name w:val="Heading 5 Char"/>
    <w:aliases w:val="h5 Char,MOVE-it 5 Char,5m Char,Head 5 Char,Roman list Char,Roman list1 Char,Roman list2 Char,Roman list11 Char,Roman list3 Char,Roman list12 Char,Roman list21 Char,Roman list111 Char,D Head Char,MOVE-it 51 Char,D Head1 Char,D Head2 Char"/>
    <w:basedOn w:val="DefaultParagraphFont"/>
    <w:link w:val="Heading5"/>
    <w:rsid w:val="00B32B61"/>
    <w:rPr>
      <w:rFonts w:ascii="Arial" w:hAnsi="Arial"/>
      <w:bCs/>
      <w:iCs/>
      <w:szCs w:val="26"/>
    </w:rPr>
  </w:style>
  <w:style w:type="character" w:customStyle="1" w:styleId="Heading6Char">
    <w:name w:val="Heading 6 Char"/>
    <w:aliases w:val="Bullet list Char,Bullet list1 Char,Bullet list2 Char,Bullet list11 Char,Bullet list3 Char,Bullet list12 Char,Bullet list21 Char,Bullet list111 Char,Bullet lis Char,H6 Char,L6 Char,ASAPHeading 6 Char,Flag Bold Char,sub-dash Char,sd Char"/>
    <w:basedOn w:val="DefaultParagraphFont"/>
    <w:link w:val="Heading6"/>
    <w:rsid w:val="00B32B61"/>
    <w:rPr>
      <w:rFonts w:ascii="Arial" w:hAnsi="Arial"/>
      <w:bCs/>
      <w:szCs w:val="22"/>
    </w:rPr>
  </w:style>
  <w:style w:type="character" w:customStyle="1" w:styleId="Heading8Char">
    <w:name w:val="Heading 8 Char"/>
    <w:aliases w:val="Legal Level 1.1.1. Char,Legal Level 1.1.1.1 Char,ctp Char,Caption text (page-wide) Char,tt Char,Center Bold Char,Título 8 Car1 Char,Título 8 Car Car Char,Título 8 Car Char,Título 8 Car3 Char,Título 8 Car2 Car Char,table caption Char"/>
    <w:basedOn w:val="DefaultParagraphFont"/>
    <w:link w:val="Heading8"/>
    <w:rsid w:val="00B32B61"/>
    <w:rPr>
      <w:rFonts w:ascii="Arial" w:hAnsi="Arial"/>
      <w:iCs/>
      <w:szCs w:val="24"/>
    </w:rPr>
  </w:style>
  <w:style w:type="character" w:customStyle="1" w:styleId="Heading9Char">
    <w:name w:val="Heading 9 Char"/>
    <w:aliases w:val="Legal Level 1.1.1.1. Char,Legal Level 1.1.1.1.1 Char,Appendix Char,ctc Char,Caption text (column-wide) Char,ft Char,Título 9 Car1 Char,Título 9 Car Car Char,Título 9 Car Char,Título 9 Car3 Char,Título 9 Car2 Car Char,Titre Annex Char"/>
    <w:basedOn w:val="DefaultParagraphFont"/>
    <w:link w:val="Heading9"/>
    <w:rsid w:val="00B32B61"/>
    <w:rPr>
      <w:rFonts w:ascii="Arial" w:hAnsi="Arial" w:cs="Arial"/>
      <w:szCs w:val="22"/>
    </w:rPr>
  </w:style>
  <w:style w:type="character" w:customStyle="1" w:styleId="HeaderChar">
    <w:name w:val="Header Char"/>
    <w:basedOn w:val="DefaultParagraphFont"/>
    <w:link w:val="Header"/>
    <w:uiPriority w:val="99"/>
    <w:rsid w:val="00B32B61"/>
    <w:rPr>
      <w:rFonts w:ascii="Arial" w:hAnsi="Arial"/>
      <w:kern w:val="20"/>
      <w:szCs w:val="24"/>
    </w:rPr>
  </w:style>
  <w:style w:type="paragraph" w:customStyle="1" w:styleId="Annex">
    <w:name w:val="Annex"/>
    <w:basedOn w:val="Heading1"/>
    <w:next w:val="Normal"/>
    <w:rsid w:val="00B32B61"/>
    <w:pPr>
      <w:keepNext/>
      <w:keepLines/>
      <w:pageBreakBefore/>
      <w:numPr>
        <w:numId w:val="76"/>
      </w:numPr>
      <w:tabs>
        <w:tab w:val="left" w:pos="907"/>
      </w:tabs>
      <w:spacing w:before="480" w:after="360"/>
    </w:pPr>
    <w:rPr>
      <w:rFonts w:cs="Times New Roman"/>
      <w:b w:val="0"/>
      <w:sz w:val="36"/>
      <w:szCs w:val="60"/>
      <w:lang w:val="pt-PT" w:eastAsia="en-US"/>
    </w:rPr>
  </w:style>
  <w:style w:type="paragraph" w:customStyle="1" w:styleId="Style1">
    <w:name w:val="Style1"/>
    <w:basedOn w:val="Heading2"/>
    <w:next w:val="Normal"/>
    <w:semiHidden/>
    <w:rsid w:val="00B32B61"/>
    <w:pPr>
      <w:keepNext/>
      <w:keepLines/>
      <w:spacing w:before="600" w:after="60"/>
      <w:jc w:val="both"/>
      <w:outlineLvl w:val="9"/>
    </w:pPr>
    <w:rPr>
      <w:rFonts w:cs="Times New Roman"/>
      <w:b/>
      <w:iCs w:val="0"/>
      <w:szCs w:val="44"/>
      <w:lang w:val="pt-PT" w:eastAsia="en-US"/>
    </w:rPr>
  </w:style>
  <w:style w:type="paragraph" w:customStyle="1" w:styleId="Style2">
    <w:name w:val="Style2"/>
    <w:basedOn w:val="Style1"/>
    <w:semiHidden/>
    <w:rsid w:val="00B32B61"/>
    <w:pPr>
      <w:spacing w:before="240"/>
    </w:pPr>
    <w:rPr>
      <w:sz w:val="18"/>
    </w:rPr>
  </w:style>
  <w:style w:type="paragraph" w:customStyle="1" w:styleId="CoverDetails">
    <w:name w:val="Cover Details"/>
    <w:basedOn w:val="Normal"/>
    <w:semiHidden/>
    <w:rsid w:val="00B32B61"/>
    <w:pPr>
      <w:spacing w:before="120" w:after="120"/>
      <w:jc w:val="right"/>
    </w:pPr>
    <w:rPr>
      <w:b/>
      <w:bCs/>
      <w:sz w:val="24"/>
      <w:szCs w:val="20"/>
      <w:lang w:val="pt-PT" w:eastAsia="en-US"/>
    </w:rPr>
  </w:style>
  <w:style w:type="paragraph" w:customStyle="1" w:styleId="CoverTitle">
    <w:name w:val="Cover Title"/>
    <w:basedOn w:val="Normal"/>
    <w:semiHidden/>
    <w:rsid w:val="00B32B61"/>
    <w:pPr>
      <w:pBdr>
        <w:top w:val="single" w:sz="48" w:space="1" w:color="auto"/>
      </w:pBdr>
      <w:spacing w:before="240" w:after="120"/>
      <w:jc w:val="right"/>
    </w:pPr>
    <w:rPr>
      <w:b/>
      <w:bCs/>
      <w:sz w:val="40"/>
      <w:szCs w:val="20"/>
      <w:lang w:val="pt-PT" w:eastAsia="en-US"/>
    </w:rPr>
  </w:style>
  <w:style w:type="paragraph" w:customStyle="1" w:styleId="DocumentInfo">
    <w:name w:val="Document Info"/>
    <w:basedOn w:val="Normal"/>
    <w:semiHidden/>
    <w:rsid w:val="00B32B61"/>
    <w:pPr>
      <w:keepLines/>
      <w:spacing w:before="60"/>
      <w:jc w:val="both"/>
    </w:pPr>
    <w:rPr>
      <w:sz w:val="16"/>
      <w:szCs w:val="20"/>
      <w:lang w:val="pt-PT" w:eastAsia="en-US"/>
    </w:rPr>
  </w:style>
  <w:style w:type="paragraph" w:customStyle="1" w:styleId="IndexHeader">
    <w:name w:val="Index Header"/>
    <w:basedOn w:val="Normal"/>
    <w:next w:val="Normal"/>
    <w:rsid w:val="00B32B61"/>
    <w:pPr>
      <w:keepNext/>
      <w:keepLines/>
      <w:pageBreakBefore/>
      <w:spacing w:before="360" w:after="360" w:line="360" w:lineRule="auto"/>
      <w:jc w:val="both"/>
    </w:pPr>
    <w:rPr>
      <w:b/>
      <w:sz w:val="28"/>
      <w:szCs w:val="20"/>
      <w:lang w:val="pt-PT" w:eastAsia="en-US"/>
    </w:rPr>
  </w:style>
  <w:style w:type="paragraph" w:customStyle="1" w:styleId="TableText">
    <w:name w:val="Table Text"/>
    <w:basedOn w:val="Normal"/>
    <w:next w:val="Normal"/>
    <w:link w:val="TableTextChar"/>
    <w:qFormat/>
    <w:rsid w:val="00B32B61"/>
    <w:pPr>
      <w:spacing w:before="60" w:after="60"/>
      <w:jc w:val="both"/>
    </w:pPr>
    <w:rPr>
      <w:sz w:val="18"/>
      <w:szCs w:val="20"/>
      <w:lang w:val="pt-PT" w:eastAsia="en-US"/>
    </w:rPr>
  </w:style>
  <w:style w:type="paragraph" w:styleId="TableofFigures">
    <w:name w:val="table of figures"/>
    <w:basedOn w:val="TOC1"/>
    <w:next w:val="Normal"/>
    <w:uiPriority w:val="99"/>
    <w:rsid w:val="00B32B61"/>
    <w:pPr>
      <w:tabs>
        <w:tab w:val="right" w:leader="dot" w:pos="8998"/>
      </w:tabs>
      <w:spacing w:before="60" w:after="40" w:line="240" w:lineRule="auto"/>
      <w:ind w:left="454" w:hanging="454"/>
      <w:jc w:val="both"/>
    </w:pPr>
    <w:rPr>
      <w:kern w:val="0"/>
      <w:sz w:val="18"/>
      <w:szCs w:val="20"/>
      <w:lang w:val="pt-PT" w:eastAsia="en-US"/>
    </w:rPr>
  </w:style>
  <w:style w:type="paragraph" w:customStyle="1" w:styleId="Figura">
    <w:name w:val="Figura"/>
    <w:basedOn w:val="Normal"/>
    <w:link w:val="FiguraChar"/>
    <w:rsid w:val="00B32B61"/>
    <w:pPr>
      <w:spacing w:before="240" w:after="120" w:line="360" w:lineRule="auto"/>
      <w:jc w:val="center"/>
    </w:pPr>
    <w:rPr>
      <w:lang w:val="pt-PT" w:eastAsia="en-US"/>
    </w:rPr>
  </w:style>
  <w:style w:type="paragraph" w:customStyle="1" w:styleId="Index">
    <w:name w:val="Index"/>
    <w:basedOn w:val="IndexHeader"/>
    <w:rsid w:val="00B32B61"/>
  </w:style>
  <w:style w:type="character" w:styleId="PlaceholderText">
    <w:name w:val="Placeholder Text"/>
    <w:basedOn w:val="DefaultParagraphFont"/>
    <w:uiPriority w:val="99"/>
    <w:semiHidden/>
    <w:rsid w:val="00B32B61"/>
    <w:rPr>
      <w:color w:val="808080"/>
    </w:rPr>
  </w:style>
  <w:style w:type="paragraph" w:customStyle="1" w:styleId="CaptionTabela">
    <w:name w:val="Caption Tabela"/>
    <w:basedOn w:val="Caption"/>
    <w:next w:val="Normal"/>
    <w:link w:val="CaptionTabelaChar"/>
    <w:rsid w:val="00B32B61"/>
    <w:pPr>
      <w:spacing w:before="240" w:line="240" w:lineRule="auto"/>
      <w:jc w:val="left"/>
    </w:pPr>
    <w:rPr>
      <w:rFonts w:ascii="Arial" w:hAnsi="Arial"/>
      <w:bCs/>
      <w:lang w:eastAsia="en-US"/>
    </w:rPr>
  </w:style>
  <w:style w:type="paragraph" w:customStyle="1" w:styleId="CoverSubtitle">
    <w:name w:val="Cover Subtitle"/>
    <w:basedOn w:val="Normal"/>
    <w:semiHidden/>
    <w:rsid w:val="00B32B61"/>
    <w:pPr>
      <w:spacing w:before="240" w:after="120"/>
      <w:jc w:val="right"/>
    </w:pPr>
    <w:rPr>
      <w:b/>
      <w:bCs/>
      <w:sz w:val="32"/>
      <w:szCs w:val="20"/>
      <w:lang w:val="pt-PT" w:eastAsia="en-US"/>
    </w:rPr>
  </w:style>
  <w:style w:type="table" w:customStyle="1" w:styleId="TableGrid1">
    <w:name w:val="Table Grid1"/>
    <w:basedOn w:val="TableNormal"/>
    <w:next w:val="TableGrid"/>
    <w:rsid w:val="00B32B61"/>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styleId="ListContinue">
    <w:name w:val="List Continue"/>
    <w:basedOn w:val="Normal"/>
    <w:uiPriority w:val="9"/>
    <w:qFormat/>
    <w:rsid w:val="00B32B61"/>
    <w:pPr>
      <w:spacing w:before="60" w:after="60" w:line="360" w:lineRule="auto"/>
      <w:ind w:left="284"/>
      <w:contextualSpacing/>
      <w:jc w:val="both"/>
    </w:pPr>
    <w:rPr>
      <w:rFonts w:eastAsia="Calibri"/>
      <w:lang w:val="pt-PT" w:eastAsia="en-US"/>
    </w:rPr>
  </w:style>
  <w:style w:type="paragraph" w:styleId="ListNumber">
    <w:name w:val="List Number"/>
    <w:basedOn w:val="Normal"/>
    <w:uiPriority w:val="9"/>
    <w:qFormat/>
    <w:rsid w:val="00B32B61"/>
    <w:pPr>
      <w:numPr>
        <w:numId w:val="77"/>
      </w:numPr>
      <w:spacing w:before="60" w:after="60" w:line="360" w:lineRule="auto"/>
      <w:ind w:left="357" w:hanging="357"/>
      <w:contextualSpacing/>
      <w:jc w:val="both"/>
    </w:pPr>
    <w:rPr>
      <w:rFonts w:eastAsia="Calibri"/>
      <w:lang w:val="pt-PT" w:eastAsia="en-US"/>
    </w:rPr>
  </w:style>
  <w:style w:type="character" w:customStyle="1" w:styleId="FootnoteTextChar">
    <w:name w:val="Footnote Text Char"/>
    <w:basedOn w:val="DefaultParagraphFont"/>
    <w:link w:val="FootnoteText"/>
    <w:rsid w:val="00B32B61"/>
    <w:rPr>
      <w:rFonts w:ascii="Arial" w:hAnsi="Arial"/>
      <w:kern w:val="20"/>
      <w:sz w:val="16"/>
    </w:rPr>
  </w:style>
  <w:style w:type="character" w:customStyle="1" w:styleId="EndnoteTextChar">
    <w:name w:val="Endnote Text Char"/>
    <w:basedOn w:val="DefaultParagraphFont"/>
    <w:link w:val="EndnoteText"/>
    <w:uiPriority w:val="99"/>
    <w:rsid w:val="00B32B61"/>
    <w:rPr>
      <w:rFonts w:ascii="Arial" w:hAnsi="Arial"/>
      <w:kern w:val="20"/>
      <w:sz w:val="16"/>
    </w:rPr>
  </w:style>
  <w:style w:type="paragraph" w:customStyle="1" w:styleId="Default">
    <w:name w:val="Default"/>
    <w:rsid w:val="00B32B61"/>
    <w:pPr>
      <w:autoSpaceDE w:val="0"/>
      <w:autoSpaceDN w:val="0"/>
      <w:adjustRightInd w:val="0"/>
    </w:pPr>
    <w:rPr>
      <w:rFonts w:ascii="Arial" w:eastAsia="Calibri" w:hAnsi="Arial" w:cs="Arial"/>
      <w:color w:val="000000"/>
      <w:sz w:val="24"/>
      <w:szCs w:val="24"/>
      <w:lang w:val="pt-PT" w:eastAsia="pt-PT"/>
    </w:rPr>
  </w:style>
  <w:style w:type="character" w:customStyle="1" w:styleId="TableTextChar">
    <w:name w:val="Table Text Char"/>
    <w:basedOn w:val="DefaultParagraphFont"/>
    <w:link w:val="TableText"/>
    <w:rsid w:val="00B32B61"/>
    <w:rPr>
      <w:rFonts w:ascii="Arial" w:hAnsi="Arial"/>
      <w:sz w:val="18"/>
      <w:lang w:val="pt-PT" w:eastAsia="en-US"/>
    </w:rPr>
  </w:style>
  <w:style w:type="paragraph" w:customStyle="1" w:styleId="TOCHeading1">
    <w:name w:val="TOC Heading1"/>
    <w:basedOn w:val="Heading1"/>
    <w:next w:val="Normal"/>
    <w:uiPriority w:val="39"/>
    <w:unhideWhenUsed/>
    <w:qFormat/>
    <w:rsid w:val="00B32B61"/>
    <w:pPr>
      <w:keepNext/>
      <w:keepLines/>
      <w:spacing w:before="240" w:line="259" w:lineRule="auto"/>
      <w:outlineLvl w:val="9"/>
    </w:pPr>
    <w:rPr>
      <w:rFonts w:ascii="Cambria" w:hAnsi="Cambria" w:cs="Times New Roman"/>
      <w:bCs w:val="0"/>
      <w:color w:val="365F91"/>
      <w:sz w:val="32"/>
      <w:lang w:val="en-US" w:eastAsia="en-US"/>
    </w:rPr>
  </w:style>
  <w:style w:type="table" w:customStyle="1" w:styleId="TableGrid2">
    <w:name w:val="Table Grid2"/>
    <w:basedOn w:val="TableNormal"/>
    <w:next w:val="TableGrid"/>
    <w:rsid w:val="00EE3606"/>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numbering" w:customStyle="1" w:styleId="NoList2">
    <w:name w:val="No List2"/>
    <w:next w:val="NoList"/>
    <w:uiPriority w:val="99"/>
    <w:semiHidden/>
    <w:unhideWhenUsed/>
    <w:rsid w:val="004001D9"/>
  </w:style>
  <w:style w:type="paragraph" w:customStyle="1" w:styleId="Anexonvel1">
    <w:name w:val="Anexo nível 1"/>
    <w:basedOn w:val="Heading1"/>
    <w:next w:val="Normal"/>
    <w:rsid w:val="004001D9"/>
    <w:pPr>
      <w:keepNext/>
      <w:keepLines/>
      <w:pageBreakBefore/>
      <w:numPr>
        <w:numId w:val="80"/>
      </w:numPr>
      <w:tabs>
        <w:tab w:val="left" w:pos="907"/>
      </w:tabs>
      <w:spacing w:before="480" w:after="360"/>
    </w:pPr>
    <w:rPr>
      <w:rFonts w:cs="Times New Roman"/>
      <w:b w:val="0"/>
      <w:sz w:val="36"/>
      <w:szCs w:val="60"/>
      <w:lang w:val="pt-PT" w:eastAsia="en-US"/>
    </w:rPr>
  </w:style>
  <w:style w:type="paragraph" w:customStyle="1" w:styleId="Style4">
    <w:name w:val="Style4"/>
    <w:basedOn w:val="Normal"/>
    <w:semiHidden/>
    <w:rsid w:val="004001D9"/>
    <w:pPr>
      <w:numPr>
        <w:numId w:val="79"/>
      </w:numPr>
      <w:spacing w:before="60" w:after="60" w:line="360" w:lineRule="auto"/>
      <w:jc w:val="both"/>
    </w:pPr>
    <w:rPr>
      <w:szCs w:val="20"/>
      <w:lang w:val="pt-PT" w:eastAsia="en-US"/>
    </w:rPr>
  </w:style>
  <w:style w:type="table" w:customStyle="1" w:styleId="TableGrid3">
    <w:name w:val="Table Grid3"/>
    <w:basedOn w:val="TableNormal"/>
    <w:next w:val="TableGrid"/>
    <w:rsid w:val="004001D9"/>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character" w:customStyle="1" w:styleId="Estrangeirismo-Ingls">
    <w:name w:val="Estrangeirismo - Inglês"/>
    <w:rsid w:val="004001D9"/>
    <w:rPr>
      <w:i/>
      <w:noProof w:val="0"/>
      <w:lang w:val="en-GB"/>
    </w:rPr>
  </w:style>
  <w:style w:type="table" w:customStyle="1" w:styleId="TabelaInvisvel">
    <w:name w:val="Tabela Invisível"/>
    <w:basedOn w:val="TableNormal"/>
    <w:rsid w:val="004001D9"/>
    <w:pPr>
      <w:spacing w:before="60" w:after="60" w:line="360" w:lineRule="auto"/>
      <w:jc w:val="both"/>
    </w:pPr>
    <w:rPr>
      <w:rFonts w:ascii="Arial" w:hAnsi="Arial"/>
      <w:lang w:val="en-US" w:eastAsia="en-US"/>
    </w:rPr>
    <w:tblPr/>
  </w:style>
  <w:style w:type="paragraph" w:customStyle="1" w:styleId="Anexonvel2">
    <w:name w:val="Anexo nível 2"/>
    <w:basedOn w:val="Normal"/>
    <w:qFormat/>
    <w:rsid w:val="004001D9"/>
    <w:pPr>
      <w:keepNext/>
      <w:numPr>
        <w:ilvl w:val="1"/>
        <w:numId w:val="80"/>
      </w:numPr>
      <w:tabs>
        <w:tab w:val="left" w:pos="1134"/>
        <w:tab w:val="num" w:pos="3288"/>
      </w:tabs>
      <w:spacing w:before="360" w:after="240"/>
      <w:ind w:left="3288" w:hanging="680"/>
    </w:pPr>
    <w:rPr>
      <w:rFonts w:eastAsia="Calibri"/>
      <w:b/>
      <w:sz w:val="32"/>
      <w:szCs w:val="22"/>
      <w:lang w:val="pt-PT" w:eastAsia="en-US"/>
    </w:rPr>
  </w:style>
  <w:style w:type="paragraph" w:customStyle="1" w:styleId="Anexonvel3">
    <w:name w:val="Anexo nível 3"/>
    <w:basedOn w:val="Normal"/>
    <w:qFormat/>
    <w:rsid w:val="004001D9"/>
    <w:pPr>
      <w:keepNext/>
      <w:numPr>
        <w:ilvl w:val="2"/>
        <w:numId w:val="80"/>
      </w:numPr>
      <w:tabs>
        <w:tab w:val="left" w:pos="1134"/>
        <w:tab w:val="num" w:pos="3288"/>
      </w:tabs>
      <w:spacing w:before="240" w:after="240"/>
      <w:ind w:left="3288" w:hanging="680"/>
    </w:pPr>
    <w:rPr>
      <w:rFonts w:eastAsia="Calibri"/>
      <w:b/>
      <w:sz w:val="28"/>
      <w:szCs w:val="22"/>
      <w:lang w:val="pt-PT" w:eastAsia="en-US"/>
    </w:rPr>
  </w:style>
  <w:style w:type="paragraph" w:customStyle="1" w:styleId="Anexonvel4">
    <w:name w:val="Anexo nível 4"/>
    <w:basedOn w:val="Normal"/>
    <w:qFormat/>
    <w:rsid w:val="004001D9"/>
    <w:pPr>
      <w:keepNext/>
      <w:numPr>
        <w:ilvl w:val="3"/>
        <w:numId w:val="80"/>
      </w:numPr>
      <w:tabs>
        <w:tab w:val="left" w:pos="1134"/>
        <w:tab w:val="num" w:pos="3288"/>
      </w:tabs>
      <w:spacing w:before="240" w:after="120"/>
      <w:ind w:left="1134" w:hanging="1134"/>
    </w:pPr>
    <w:rPr>
      <w:rFonts w:eastAsia="Calibri"/>
      <w:b/>
      <w:bCs/>
      <w:sz w:val="24"/>
      <w:szCs w:val="22"/>
      <w:lang w:val="pt-PT" w:eastAsia="en-US"/>
    </w:rPr>
  </w:style>
  <w:style w:type="character" w:customStyle="1" w:styleId="CaptionTabelaChar">
    <w:name w:val="Caption Tabela Char"/>
    <w:basedOn w:val="DefaultParagraphFont"/>
    <w:link w:val="CaptionTabela"/>
    <w:locked/>
    <w:rsid w:val="004001D9"/>
    <w:rPr>
      <w:rFonts w:ascii="Arial" w:hAnsi="Arial"/>
      <w:b/>
      <w:bCs/>
      <w:lang w:val="pt-PT" w:eastAsia="en-US"/>
    </w:rPr>
  </w:style>
  <w:style w:type="character" w:customStyle="1" w:styleId="TitleChar">
    <w:name w:val="Title Char"/>
    <w:basedOn w:val="DefaultParagraphFont"/>
    <w:link w:val="Title"/>
    <w:uiPriority w:val="10"/>
    <w:rsid w:val="004001D9"/>
    <w:rPr>
      <w:rFonts w:ascii="Arial" w:hAnsi="Arial" w:cs="Arial"/>
      <w:b/>
      <w:bCs/>
      <w:kern w:val="28"/>
      <w:sz w:val="25"/>
      <w:szCs w:val="32"/>
    </w:rPr>
  </w:style>
  <w:style w:type="character" w:customStyle="1" w:styleId="FiguraChar">
    <w:name w:val="Figura Char"/>
    <w:basedOn w:val="DefaultParagraphFont"/>
    <w:link w:val="Figura"/>
    <w:rsid w:val="004001D9"/>
    <w:rPr>
      <w:rFonts w:ascii="Arial" w:hAnsi="Arial"/>
      <w:szCs w:val="24"/>
      <w:lang w:val="pt-PT" w:eastAsia="en-US"/>
    </w:rPr>
  </w:style>
  <w:style w:type="paragraph" w:customStyle="1" w:styleId="TOCHeading2">
    <w:name w:val="TOC Heading2"/>
    <w:basedOn w:val="Heading1"/>
    <w:next w:val="Normal"/>
    <w:uiPriority w:val="39"/>
    <w:semiHidden/>
    <w:unhideWhenUsed/>
    <w:qFormat/>
    <w:rsid w:val="004001D9"/>
    <w:pPr>
      <w:keepNext/>
      <w:keepLines/>
      <w:spacing w:before="480" w:line="360" w:lineRule="auto"/>
      <w:jc w:val="both"/>
      <w:outlineLvl w:val="9"/>
    </w:pPr>
    <w:rPr>
      <w:rFonts w:ascii="Cambria" w:hAnsi="Cambria" w:cs="Times New Roman"/>
      <w:b w:val="0"/>
      <w:color w:val="365F91"/>
      <w:sz w:val="28"/>
      <w:szCs w:val="28"/>
      <w:lang w:val="pt-PT" w:eastAsia="en-US"/>
    </w:rPr>
  </w:style>
  <w:style w:type="table" w:customStyle="1" w:styleId="TabelaCaractFicheiro">
    <w:name w:val="Tabela Caract Ficheiro"/>
    <w:basedOn w:val="TableNormal"/>
    <w:rsid w:val="004001D9"/>
    <w:rPr>
      <w:rFonts w:ascii="Arial" w:hAnsi="Arial"/>
      <w:sz w:val="18"/>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Col">
      <w:pPr>
        <w:jc w:val="left"/>
      </w:pPr>
      <w:rPr>
        <w:rFonts w:ascii="Arial" w:hAnsi="Arial"/>
        <w:b/>
        <w:sz w:val="18"/>
      </w:rPr>
      <w:tblPr/>
      <w:tcPr>
        <w:shd w:val="clear" w:color="auto" w:fill="9CBAE2"/>
      </w:tcPr>
    </w:tblStylePr>
  </w:style>
  <w:style w:type="table" w:customStyle="1" w:styleId="TabelaMsgH-H">
    <w:name w:val="Tabela Msg H-H"/>
    <w:basedOn w:val="TableGrid"/>
    <w:rsid w:val="004001D9"/>
    <w:rPr>
      <w:lang w:val="en-GB" w:eastAsia="en-GB"/>
    </w:rPr>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MsgH-H">
    <w:name w:val="Table Text Msg H-H"/>
    <w:basedOn w:val="TableText"/>
    <w:next w:val="Normal"/>
    <w:rsid w:val="004001D9"/>
    <w:pPr>
      <w:ind w:left="-57" w:right="-57"/>
      <w:jc w:val="center"/>
    </w:pPr>
    <w:rPr>
      <w:iCs/>
    </w:rPr>
  </w:style>
  <w:style w:type="table" w:customStyle="1" w:styleId="TabelaAtributos">
    <w:name w:val="Tabela Atributos"/>
    <w:basedOn w:val="TabelaMsgH-H"/>
    <w:rsid w:val="004001D9"/>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Atributos">
    <w:name w:val="Table Text Atributos"/>
    <w:basedOn w:val="TableTextMsgH-H"/>
    <w:next w:val="Normal"/>
    <w:rsid w:val="004001D9"/>
    <w:rPr>
      <w:bCs/>
    </w:rPr>
  </w:style>
  <w:style w:type="paragraph" w:customStyle="1" w:styleId="FAQ">
    <w:name w:val="FAQ"/>
    <w:basedOn w:val="Normal"/>
    <w:next w:val="Normal"/>
    <w:semiHidden/>
    <w:rsid w:val="004001D9"/>
    <w:pPr>
      <w:numPr>
        <w:numId w:val="86"/>
      </w:numPr>
      <w:spacing w:before="240" w:after="60" w:line="360" w:lineRule="auto"/>
      <w:jc w:val="both"/>
    </w:pPr>
    <w:rPr>
      <w:b/>
      <w:sz w:val="24"/>
      <w:lang w:val="pt-PT" w:eastAsia="en-US"/>
    </w:rPr>
  </w:style>
  <w:style w:type="table" w:customStyle="1" w:styleId="SIBS">
    <w:name w:val="SIBS"/>
    <w:basedOn w:val="TableNormal"/>
    <w:uiPriority w:val="99"/>
    <w:qFormat/>
    <w:rsid w:val="004001D9"/>
    <w:rPr>
      <w:rFonts w:ascii="Arial" w:hAnsi="Arial"/>
      <w:sz w:val="22"/>
      <w:lang w:val="pt-PT" w:eastAsia="pt-PT"/>
    </w:rPr>
    <w:tblPr>
      <w:tblBorders>
        <w:bottom w:val="single" w:sz="12" w:space="0" w:color="auto"/>
        <w:insideH w:val="single" w:sz="8" w:space="0" w:color="auto"/>
      </w:tblBorders>
    </w:tblPr>
    <w:tblStylePr w:type="firstRow">
      <w:rPr>
        <w:rFonts w:ascii="Arial" w:hAnsi="Arial"/>
        <w:b/>
        <w:color w:val="3A75C4"/>
        <w:sz w:val="22"/>
      </w:rPr>
      <w:tblPr/>
      <w:tcPr>
        <w:tcBorders>
          <w:top w:val="single" w:sz="12" w:space="0" w:color="3366FF"/>
          <w:bottom w:val="single" w:sz="12" w:space="0" w:color="3366FF"/>
        </w:tcBorders>
      </w:tcPr>
    </w:tblStylePr>
  </w:style>
  <w:style w:type="character" w:customStyle="1" w:styleId="st1">
    <w:name w:val="st1"/>
    <w:basedOn w:val="DefaultParagraphFont"/>
    <w:rsid w:val="004001D9"/>
  </w:style>
  <w:style w:type="character" w:styleId="Emphasis">
    <w:name w:val="Emphasis"/>
    <w:basedOn w:val="DefaultParagraphFont"/>
    <w:uiPriority w:val="20"/>
    <w:qFormat/>
    <w:rsid w:val="004001D9"/>
    <w:rPr>
      <w:b/>
      <w:bCs/>
      <w:i w:val="0"/>
      <w:iCs w:val="0"/>
    </w:rPr>
  </w:style>
  <w:style w:type="table" w:customStyle="1" w:styleId="TableSIBSRecent1">
    <w:name w:val="Table SIBS Recent1"/>
    <w:basedOn w:val="TableNormal"/>
    <w:next w:val="TableGrid"/>
    <w:rsid w:val="000A3030"/>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numbering" w:customStyle="1" w:styleId="NoList3">
    <w:name w:val="No List3"/>
    <w:next w:val="NoList"/>
    <w:uiPriority w:val="99"/>
    <w:semiHidden/>
    <w:unhideWhenUsed/>
    <w:rsid w:val="00007072"/>
  </w:style>
  <w:style w:type="table" w:customStyle="1" w:styleId="TableGrid4">
    <w:name w:val="Table Grid4"/>
    <w:basedOn w:val="TableNormal"/>
    <w:next w:val="TableGrid"/>
    <w:rsid w:val="00007072"/>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customStyle="1" w:styleId="TOCHeading3">
    <w:name w:val="TOC Heading3"/>
    <w:basedOn w:val="Heading1"/>
    <w:next w:val="Normal"/>
    <w:uiPriority w:val="39"/>
    <w:unhideWhenUsed/>
    <w:qFormat/>
    <w:rsid w:val="00007072"/>
    <w:pPr>
      <w:keepNext/>
      <w:keepLines/>
      <w:spacing w:before="240" w:line="259" w:lineRule="auto"/>
      <w:outlineLvl w:val="9"/>
    </w:pPr>
    <w:rPr>
      <w:rFonts w:ascii="Cambria" w:hAnsi="Cambria" w:cs="Times New Roman"/>
      <w:bCs w:val="0"/>
      <w:color w:val="365F91"/>
      <w:sz w:val="32"/>
      <w:lang w:val="en-US" w:eastAsia="en-US"/>
    </w:rPr>
  </w:style>
  <w:style w:type="paragraph" w:styleId="TOCHeading">
    <w:name w:val="TOC Heading"/>
    <w:basedOn w:val="Heading1"/>
    <w:next w:val="Normal"/>
    <w:uiPriority w:val="39"/>
    <w:unhideWhenUsed/>
    <w:qFormat/>
    <w:rsid w:val="00FF3BE7"/>
    <w:pPr>
      <w:keepNext/>
      <w:keepLines/>
      <w:spacing w:before="240"/>
      <w:outlineLvl w:val="9"/>
    </w:pPr>
    <w:rPr>
      <w:rFonts w:asciiTheme="majorHAnsi" w:eastAsiaTheme="majorEastAsia" w:hAnsiTheme="majorHAnsi" w:cstheme="majorBidi"/>
      <w:bCs w:val="0"/>
      <w:color w:val="830046" w:themeColor="accent1" w:themeShade="BF"/>
      <w:sz w:val="32"/>
    </w:rPr>
  </w:style>
  <w:style w:type="character" w:customStyle="1" w:styleId="ListParagraphChar">
    <w:name w:val="List Paragraph Char"/>
    <w:link w:val="ListParagraph"/>
    <w:uiPriority w:val="44"/>
    <w:rsid w:val="000F1035"/>
    <w:rPr>
      <w:rFonts w:ascii="Arial" w:hAnsi="Arial"/>
      <w:szCs w:val="24"/>
    </w:rPr>
  </w:style>
  <w:style w:type="paragraph" w:customStyle="1" w:styleId="Bordure">
    <w:name w:val="Bordurée"/>
    <w:basedOn w:val="Normal"/>
    <w:link w:val="BordureCar"/>
    <w:qFormat/>
    <w:rsid w:val="00002B9B"/>
    <w:pPr>
      <w:pBdr>
        <w:top w:val="single" w:sz="6" w:space="6" w:color="auto"/>
        <w:left w:val="single" w:sz="6" w:space="4" w:color="auto"/>
        <w:bottom w:val="single" w:sz="6" w:space="6" w:color="auto"/>
        <w:right w:val="single" w:sz="6" w:space="4" w:color="auto"/>
      </w:pBdr>
      <w:spacing w:after="200" w:line="276" w:lineRule="auto"/>
      <w:jc w:val="both"/>
    </w:pPr>
    <w:rPr>
      <w:rFonts w:eastAsia="Calibri"/>
      <w:szCs w:val="22"/>
      <w:lang w:eastAsia="en-US"/>
    </w:rPr>
  </w:style>
  <w:style w:type="character" w:customStyle="1" w:styleId="BordureCar">
    <w:name w:val="Bordurée Car"/>
    <w:link w:val="Bordure"/>
    <w:rsid w:val="00002B9B"/>
    <w:rPr>
      <w:rFonts w:ascii="Arial" w:eastAsia="Calibri" w:hAnsi="Arial"/>
      <w:szCs w:val="22"/>
      <w:lang w:eastAsia="en-US"/>
    </w:rPr>
  </w:style>
  <w:style w:type="character" w:customStyle="1" w:styleId="longtext">
    <w:name w:val="long_text"/>
    <w:uiPriority w:val="29"/>
    <w:qFormat/>
    <w:rsid w:val="00002B9B"/>
  </w:style>
  <w:style w:type="paragraph" w:customStyle="1" w:styleId="APPENDICES">
    <w:name w:val="APPENDICES"/>
    <w:basedOn w:val="ListParagraph"/>
    <w:next w:val="Normal"/>
    <w:link w:val="APPENDICESCar"/>
    <w:qFormat/>
    <w:rsid w:val="00002B9B"/>
    <w:pPr>
      <w:pageBreakBefore/>
      <w:numPr>
        <w:numId w:val="123"/>
      </w:numPr>
      <w:spacing w:after="200" w:line="276" w:lineRule="auto"/>
      <w:jc w:val="center"/>
      <w:outlineLvl w:val="0"/>
    </w:pPr>
    <w:rPr>
      <w:rFonts w:eastAsia="Calibri"/>
      <w:szCs w:val="22"/>
      <w:lang w:val="en-US" w:eastAsia="en-US"/>
    </w:rPr>
  </w:style>
  <w:style w:type="paragraph" w:customStyle="1" w:styleId="Appendix2">
    <w:name w:val="Appendix 2"/>
    <w:basedOn w:val="Heading1"/>
    <w:link w:val="Appendix2Car"/>
    <w:qFormat/>
    <w:rsid w:val="00002B9B"/>
    <w:pPr>
      <w:keepNext/>
      <w:keepLines/>
      <w:numPr>
        <w:ilvl w:val="1"/>
        <w:numId w:val="123"/>
      </w:numPr>
      <w:spacing w:before="240" w:after="240" w:line="276" w:lineRule="auto"/>
      <w:jc w:val="both"/>
    </w:pPr>
    <w:rPr>
      <w:rFonts w:cs="Times New Roman"/>
      <w:szCs w:val="20"/>
      <w:lang w:val="en-US" w:eastAsia="en-US"/>
    </w:rPr>
  </w:style>
  <w:style w:type="character" w:customStyle="1" w:styleId="APPENDICESCar">
    <w:name w:val="APPENDICES Car"/>
    <w:link w:val="APPENDICES"/>
    <w:rsid w:val="00002B9B"/>
    <w:rPr>
      <w:rFonts w:ascii="Arial" w:eastAsia="Calibri" w:hAnsi="Arial"/>
      <w:szCs w:val="22"/>
      <w:lang w:val="en-US" w:eastAsia="en-US"/>
    </w:rPr>
  </w:style>
  <w:style w:type="paragraph" w:customStyle="1" w:styleId="APPENDICES3">
    <w:name w:val="APPENDICES 3"/>
    <w:basedOn w:val="Heading2"/>
    <w:link w:val="APPENDICES3Car"/>
    <w:qFormat/>
    <w:rsid w:val="00002B9B"/>
    <w:pPr>
      <w:keepNext/>
      <w:keepLines/>
      <w:numPr>
        <w:ilvl w:val="2"/>
        <w:numId w:val="123"/>
      </w:numPr>
      <w:spacing w:before="240" w:after="240" w:line="276" w:lineRule="auto"/>
      <w:jc w:val="both"/>
    </w:pPr>
    <w:rPr>
      <w:rFonts w:cs="Times New Roman"/>
      <w:b/>
      <w:iCs w:val="0"/>
      <w:szCs w:val="20"/>
      <w:lang w:val="en-US" w:eastAsia="en-US"/>
    </w:rPr>
  </w:style>
  <w:style w:type="character" w:customStyle="1" w:styleId="Appendix2Car">
    <w:name w:val="Appendix 2 Car"/>
    <w:link w:val="Appendix2"/>
    <w:rsid w:val="00002B9B"/>
    <w:rPr>
      <w:rFonts w:ascii="Arial" w:hAnsi="Arial"/>
      <w:b/>
      <w:bCs/>
      <w:lang w:val="en-US" w:eastAsia="en-US"/>
    </w:rPr>
  </w:style>
  <w:style w:type="paragraph" w:customStyle="1" w:styleId="APPENDICES4">
    <w:name w:val="APPENDICES 4"/>
    <w:basedOn w:val="Heading3"/>
    <w:link w:val="APPENDICES4Car"/>
    <w:qFormat/>
    <w:rsid w:val="00002B9B"/>
    <w:pPr>
      <w:keepLines/>
      <w:numPr>
        <w:ilvl w:val="3"/>
        <w:numId w:val="123"/>
      </w:numPr>
      <w:spacing w:before="240" w:after="240" w:line="276" w:lineRule="auto"/>
      <w:jc w:val="both"/>
    </w:pPr>
    <w:rPr>
      <w:rFonts w:cs="Times New Roman"/>
      <w:szCs w:val="20"/>
      <w:lang w:eastAsia="en-US"/>
    </w:rPr>
  </w:style>
  <w:style w:type="character" w:customStyle="1" w:styleId="APPENDICES3Car">
    <w:name w:val="APPENDICES 3 Car"/>
    <w:link w:val="APPENDICES3"/>
    <w:rsid w:val="00002B9B"/>
    <w:rPr>
      <w:rFonts w:ascii="Arial" w:hAnsi="Arial"/>
      <w:b/>
      <w:bCs/>
      <w:lang w:val="en-US" w:eastAsia="en-US"/>
    </w:rPr>
  </w:style>
  <w:style w:type="paragraph" w:customStyle="1" w:styleId="APPENDICES5">
    <w:name w:val="APPENDICES 5"/>
    <w:basedOn w:val="Heading4"/>
    <w:link w:val="APPENDICES5Car"/>
    <w:qFormat/>
    <w:rsid w:val="00002B9B"/>
    <w:pPr>
      <w:keepLines/>
      <w:numPr>
        <w:ilvl w:val="4"/>
        <w:numId w:val="123"/>
      </w:numPr>
      <w:spacing w:before="240" w:after="240" w:line="276" w:lineRule="auto"/>
      <w:jc w:val="both"/>
    </w:pPr>
    <w:rPr>
      <w:iCs/>
      <w:szCs w:val="20"/>
      <w:lang w:eastAsia="en-US"/>
    </w:rPr>
  </w:style>
  <w:style w:type="character" w:customStyle="1" w:styleId="APPENDICES4Car">
    <w:name w:val="APPENDICES 4 Car"/>
    <w:link w:val="APPENDICES4"/>
    <w:rsid w:val="00002B9B"/>
    <w:rPr>
      <w:rFonts w:ascii="Arial" w:hAnsi="Arial"/>
      <w:bCs/>
      <w:lang w:eastAsia="en-US"/>
    </w:rPr>
  </w:style>
  <w:style w:type="character" w:customStyle="1" w:styleId="APPENDICES5Car">
    <w:name w:val="APPENDICES 5 Car"/>
    <w:link w:val="APPENDICES5"/>
    <w:rsid w:val="00002B9B"/>
    <w:rPr>
      <w:rFonts w:ascii="Arial" w:hAnsi="Arial"/>
      <w:bCs/>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198">
      <w:bodyDiv w:val="1"/>
      <w:marLeft w:val="0"/>
      <w:marRight w:val="0"/>
      <w:marTop w:val="0"/>
      <w:marBottom w:val="0"/>
      <w:divBdr>
        <w:top w:val="none" w:sz="0" w:space="0" w:color="auto"/>
        <w:left w:val="none" w:sz="0" w:space="0" w:color="auto"/>
        <w:bottom w:val="none" w:sz="0" w:space="0" w:color="auto"/>
        <w:right w:val="none" w:sz="0" w:space="0" w:color="auto"/>
      </w:divBdr>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299380730">
      <w:bodyDiv w:val="1"/>
      <w:marLeft w:val="0"/>
      <w:marRight w:val="0"/>
      <w:marTop w:val="0"/>
      <w:marBottom w:val="0"/>
      <w:divBdr>
        <w:top w:val="none" w:sz="0" w:space="0" w:color="auto"/>
        <w:left w:val="none" w:sz="0" w:space="0" w:color="auto"/>
        <w:bottom w:val="none" w:sz="0" w:space="0" w:color="auto"/>
        <w:right w:val="none" w:sz="0" w:space="0" w:color="auto"/>
      </w:divBdr>
    </w:div>
    <w:div w:id="469054925">
      <w:bodyDiv w:val="1"/>
      <w:marLeft w:val="0"/>
      <w:marRight w:val="0"/>
      <w:marTop w:val="0"/>
      <w:marBottom w:val="0"/>
      <w:divBdr>
        <w:top w:val="none" w:sz="0" w:space="0" w:color="auto"/>
        <w:left w:val="none" w:sz="0" w:space="0" w:color="auto"/>
        <w:bottom w:val="none" w:sz="0" w:space="0" w:color="auto"/>
        <w:right w:val="none" w:sz="0" w:space="0" w:color="auto"/>
      </w:divBdr>
    </w:div>
    <w:div w:id="546988694">
      <w:bodyDiv w:val="1"/>
      <w:marLeft w:val="0"/>
      <w:marRight w:val="0"/>
      <w:marTop w:val="0"/>
      <w:marBottom w:val="0"/>
      <w:divBdr>
        <w:top w:val="none" w:sz="0" w:space="0" w:color="auto"/>
        <w:left w:val="none" w:sz="0" w:space="0" w:color="auto"/>
        <w:bottom w:val="none" w:sz="0" w:space="0" w:color="auto"/>
        <w:right w:val="none" w:sz="0" w:space="0" w:color="auto"/>
      </w:divBdr>
    </w:div>
    <w:div w:id="671028428">
      <w:bodyDiv w:val="1"/>
      <w:marLeft w:val="0"/>
      <w:marRight w:val="0"/>
      <w:marTop w:val="0"/>
      <w:marBottom w:val="0"/>
      <w:divBdr>
        <w:top w:val="none" w:sz="0" w:space="0" w:color="auto"/>
        <w:left w:val="none" w:sz="0" w:space="0" w:color="auto"/>
        <w:bottom w:val="none" w:sz="0" w:space="0" w:color="auto"/>
        <w:right w:val="none" w:sz="0" w:space="0" w:color="auto"/>
      </w:divBdr>
    </w:div>
    <w:div w:id="689068305">
      <w:bodyDiv w:val="1"/>
      <w:marLeft w:val="0"/>
      <w:marRight w:val="0"/>
      <w:marTop w:val="0"/>
      <w:marBottom w:val="0"/>
      <w:divBdr>
        <w:top w:val="none" w:sz="0" w:space="0" w:color="auto"/>
        <w:left w:val="none" w:sz="0" w:space="0" w:color="auto"/>
        <w:bottom w:val="none" w:sz="0" w:space="0" w:color="auto"/>
        <w:right w:val="none" w:sz="0" w:space="0" w:color="auto"/>
      </w:divBdr>
    </w:div>
    <w:div w:id="697126694">
      <w:bodyDiv w:val="1"/>
      <w:marLeft w:val="0"/>
      <w:marRight w:val="0"/>
      <w:marTop w:val="0"/>
      <w:marBottom w:val="0"/>
      <w:divBdr>
        <w:top w:val="none" w:sz="0" w:space="0" w:color="auto"/>
        <w:left w:val="none" w:sz="0" w:space="0" w:color="auto"/>
        <w:bottom w:val="none" w:sz="0" w:space="0" w:color="auto"/>
        <w:right w:val="none" w:sz="0" w:space="0" w:color="auto"/>
      </w:divBdr>
    </w:div>
    <w:div w:id="959919870">
      <w:bodyDiv w:val="1"/>
      <w:marLeft w:val="0"/>
      <w:marRight w:val="0"/>
      <w:marTop w:val="0"/>
      <w:marBottom w:val="0"/>
      <w:divBdr>
        <w:top w:val="none" w:sz="0" w:space="0" w:color="auto"/>
        <w:left w:val="none" w:sz="0" w:space="0" w:color="auto"/>
        <w:bottom w:val="none" w:sz="0" w:space="0" w:color="auto"/>
        <w:right w:val="none" w:sz="0" w:space="0" w:color="auto"/>
      </w:divBdr>
    </w:div>
    <w:div w:id="1168441582">
      <w:bodyDiv w:val="1"/>
      <w:marLeft w:val="0"/>
      <w:marRight w:val="0"/>
      <w:marTop w:val="0"/>
      <w:marBottom w:val="0"/>
      <w:divBdr>
        <w:top w:val="none" w:sz="0" w:space="0" w:color="auto"/>
        <w:left w:val="none" w:sz="0" w:space="0" w:color="auto"/>
        <w:bottom w:val="none" w:sz="0" w:space="0" w:color="auto"/>
        <w:right w:val="none" w:sz="0" w:space="0" w:color="auto"/>
      </w:divBdr>
    </w:div>
    <w:div w:id="1217355781">
      <w:bodyDiv w:val="1"/>
      <w:marLeft w:val="0"/>
      <w:marRight w:val="0"/>
      <w:marTop w:val="0"/>
      <w:marBottom w:val="0"/>
      <w:divBdr>
        <w:top w:val="none" w:sz="0" w:space="0" w:color="auto"/>
        <w:left w:val="none" w:sz="0" w:space="0" w:color="auto"/>
        <w:bottom w:val="none" w:sz="0" w:space="0" w:color="auto"/>
        <w:right w:val="none" w:sz="0" w:space="0" w:color="auto"/>
      </w:divBdr>
    </w:div>
    <w:div w:id="1221164454">
      <w:bodyDiv w:val="1"/>
      <w:marLeft w:val="0"/>
      <w:marRight w:val="0"/>
      <w:marTop w:val="0"/>
      <w:marBottom w:val="0"/>
      <w:divBdr>
        <w:top w:val="none" w:sz="0" w:space="0" w:color="auto"/>
        <w:left w:val="none" w:sz="0" w:space="0" w:color="auto"/>
        <w:bottom w:val="none" w:sz="0" w:space="0" w:color="auto"/>
        <w:right w:val="none" w:sz="0" w:space="0" w:color="auto"/>
      </w:divBdr>
    </w:div>
    <w:div w:id="1229076476">
      <w:bodyDiv w:val="1"/>
      <w:marLeft w:val="0"/>
      <w:marRight w:val="0"/>
      <w:marTop w:val="0"/>
      <w:marBottom w:val="0"/>
      <w:divBdr>
        <w:top w:val="none" w:sz="0" w:space="0" w:color="auto"/>
        <w:left w:val="none" w:sz="0" w:space="0" w:color="auto"/>
        <w:bottom w:val="none" w:sz="0" w:space="0" w:color="auto"/>
        <w:right w:val="none" w:sz="0" w:space="0" w:color="auto"/>
      </w:divBdr>
    </w:div>
    <w:div w:id="1275598395">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428306935">
      <w:bodyDiv w:val="1"/>
      <w:marLeft w:val="0"/>
      <w:marRight w:val="0"/>
      <w:marTop w:val="0"/>
      <w:marBottom w:val="0"/>
      <w:divBdr>
        <w:top w:val="none" w:sz="0" w:space="0" w:color="auto"/>
        <w:left w:val="none" w:sz="0" w:space="0" w:color="auto"/>
        <w:bottom w:val="none" w:sz="0" w:space="0" w:color="auto"/>
        <w:right w:val="none" w:sz="0" w:space="0" w:color="auto"/>
      </w:divBdr>
    </w:div>
    <w:div w:id="1539584288">
      <w:bodyDiv w:val="1"/>
      <w:marLeft w:val="0"/>
      <w:marRight w:val="0"/>
      <w:marTop w:val="0"/>
      <w:marBottom w:val="0"/>
      <w:divBdr>
        <w:top w:val="none" w:sz="0" w:space="0" w:color="auto"/>
        <w:left w:val="none" w:sz="0" w:space="0" w:color="auto"/>
        <w:bottom w:val="none" w:sz="0" w:space="0" w:color="auto"/>
        <w:right w:val="none" w:sz="0" w:space="0" w:color="auto"/>
      </w:divBdr>
    </w:div>
    <w:div w:id="1613516339">
      <w:bodyDiv w:val="1"/>
      <w:marLeft w:val="0"/>
      <w:marRight w:val="0"/>
      <w:marTop w:val="0"/>
      <w:marBottom w:val="0"/>
      <w:divBdr>
        <w:top w:val="none" w:sz="0" w:space="0" w:color="auto"/>
        <w:left w:val="none" w:sz="0" w:space="0" w:color="auto"/>
        <w:bottom w:val="none" w:sz="0" w:space="0" w:color="auto"/>
        <w:right w:val="none" w:sz="0" w:space="0" w:color="auto"/>
      </w:divBdr>
    </w:div>
    <w:div w:id="1736274330">
      <w:bodyDiv w:val="1"/>
      <w:marLeft w:val="0"/>
      <w:marRight w:val="0"/>
      <w:marTop w:val="0"/>
      <w:marBottom w:val="0"/>
      <w:divBdr>
        <w:top w:val="none" w:sz="0" w:space="0" w:color="auto"/>
        <w:left w:val="none" w:sz="0" w:space="0" w:color="auto"/>
        <w:bottom w:val="none" w:sz="0" w:space="0" w:color="auto"/>
        <w:right w:val="none" w:sz="0" w:space="0" w:color="auto"/>
      </w:divBdr>
    </w:div>
    <w:div w:id="1796099570">
      <w:bodyDiv w:val="1"/>
      <w:marLeft w:val="0"/>
      <w:marRight w:val="0"/>
      <w:marTop w:val="0"/>
      <w:marBottom w:val="0"/>
      <w:divBdr>
        <w:top w:val="none" w:sz="0" w:space="0" w:color="auto"/>
        <w:left w:val="none" w:sz="0" w:space="0" w:color="auto"/>
        <w:bottom w:val="none" w:sz="0" w:space="0" w:color="auto"/>
        <w:right w:val="none" w:sz="0" w:space="0" w:color="auto"/>
      </w:divBdr>
    </w:div>
    <w:div w:id="2063404816">
      <w:bodyDiv w:val="1"/>
      <w:marLeft w:val="0"/>
      <w:marRight w:val="0"/>
      <w:marTop w:val="0"/>
      <w:marBottom w:val="0"/>
      <w:divBdr>
        <w:top w:val="none" w:sz="0" w:space="0" w:color="auto"/>
        <w:left w:val="none" w:sz="0" w:space="0" w:color="auto"/>
        <w:bottom w:val="none" w:sz="0" w:space="0" w:color="auto"/>
        <w:right w:val="none" w:sz="0" w:space="0" w:color="auto"/>
      </w:divBdr>
    </w:div>
    <w:div w:id="2135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T:\firmwide\HouseStyle.dotx" TargetMode="External"/></Relationships>
</file>

<file path=word/theme/theme1.xml><?xml version="1.0" encoding="utf-8"?>
<a:theme xmlns:a="http://schemas.openxmlformats.org/drawingml/2006/main" name="LL HS">
  <a:themeElements>
    <a:clrScheme name="LL HS">
      <a:dk1>
        <a:srgbClr val="000000"/>
      </a:dk1>
      <a:lt1>
        <a:srgbClr val="FFFFFF"/>
      </a:lt1>
      <a:dk2>
        <a:srgbClr val="AF005F"/>
      </a:dk2>
      <a:lt2>
        <a:srgbClr val="969696"/>
      </a:lt2>
      <a:accent1>
        <a:srgbClr val="AF005F"/>
      </a:accent1>
      <a:accent2>
        <a:srgbClr val="BF337F"/>
      </a:accent2>
      <a:accent3>
        <a:srgbClr val="CC5C99"/>
      </a:accent3>
      <a:accent4>
        <a:srgbClr val="808080"/>
      </a:accent4>
      <a:accent5>
        <a:srgbClr val="969696"/>
      </a:accent5>
      <a:accent6>
        <a:srgbClr val="C3C3C3"/>
      </a:accent6>
      <a:hlink>
        <a:srgbClr val="D985B2"/>
      </a:hlink>
      <a:folHlink>
        <a:srgbClr val="ECC4DA"/>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F67F-080A-489B-8817-AE650932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HouseStyle.dotx</Template>
  <TotalTime>3</TotalTime>
  <Pages>134</Pages>
  <Words>33860</Words>
  <Characters>193003</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Termos e Condições de Utilização da Rede MULTIBANCOTermos e Condições de Utilização da Rede MULTIBANCO</vt:lpstr>
    </vt:vector>
  </TitlesOfParts>
  <Company>SIBS SA</Company>
  <LinksUpToDate>false</LinksUpToDate>
  <CharactersWithSpaces>226411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Termos e Condições de Utilização da Rede MULTIBANCOTermos e Condições de Utilização da Rede MULTIBANCO</dc:title>
  <dc:subject/>
  <dc:creator>Linklaters</dc:creator>
  <cp:keywords/>
  <dc:description/>
  <cp:lastModifiedBy>Julia Grou</cp:lastModifiedBy>
  <cp:revision>3</cp:revision>
  <cp:lastPrinted>2018-03-29T11:02:00Z</cp:lastPrinted>
  <dcterms:created xsi:type="dcterms:W3CDTF">2018-10-09T16:58:00Z</dcterms:created>
  <dcterms:modified xsi:type="dcterms:W3CDTF">2018-10-09T16:59:00Z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0.61</vt:lpwstr>
  </property>
  <property fmtid="{D5CDD505-2E9C-101B-9397-08002B2CF9AE}" pid="3" name="Document Number">
    <vt:lpwstr>A34714553</vt:lpwstr>
  </property>
  <property fmtid="{D5CDD505-2E9C-101B-9397-08002B2CF9AE}" pid="4" name="Last Modified">
    <vt:lpwstr>22 Jan 2018</vt:lpwstr>
  </property>
  <property fmtid="{D5CDD505-2E9C-101B-9397-08002B2CF9AE}" pid="5" name="Template Version">
    <vt:lpwstr>R.160</vt:lpwstr>
  </property>
  <property fmtid="{D5CDD505-2E9C-101B-9397-08002B2CF9AE}" pid="6" name="CoverPage">
    <vt:lpwstr>No</vt:lpwstr>
  </property>
  <property fmtid="{D5CDD505-2E9C-101B-9397-08002B2CF9AE}" pid="7" name="Language">
    <vt:lpwstr>English (U.K.)</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2</vt:lpwstr>
  </property>
  <property fmtid="{D5CDD505-2E9C-101B-9397-08002B2CF9AE}" pid="11" name="HSChanged">
    <vt:lpwstr>No</vt:lpwstr>
  </property>
  <property fmtid="{D5CDD505-2E9C-101B-9397-08002B2CF9AE}" pid="12" name="HeadPara">
    <vt:i4>1</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lient Code">
    <vt:lpwstr>10195925</vt:lpwstr>
  </property>
  <property fmtid="{D5CDD505-2E9C-101B-9397-08002B2CF9AE}" pid="19" name="DEDocumentLocation">
    <vt:lpwstr>C:\Users\asantos\AppData\Local\Linklaters\DocExplorer\Attachments\A34714553 v0.61 220118_Contrato Processamento_Comentários Consolidados_SIBS.docx</vt:lpwstr>
  </property>
  <property fmtid="{D5CDD505-2E9C-101B-9397-08002B2CF9AE}" pid="20" name="Matter Number">
    <vt:lpwstr>L-262450</vt:lpwstr>
  </property>
  <property fmtid="{D5CDD505-2E9C-101B-9397-08002B2CF9AE}" pid="21" name="Mode">
    <vt:lpwstr>SendAs</vt:lpwstr>
  </property>
  <property fmtid="{D5CDD505-2E9C-101B-9397-08002B2CF9AE}" pid="22" name="ObjectID">
    <vt:lpwstr>09001dc8916f0fbd</vt:lpwstr>
  </property>
  <property fmtid="{D5CDD505-2E9C-101B-9397-08002B2CF9AE}" pid="23" name="_MarkAsFinal">
    <vt:bool>false</vt:bool>
  </property>
</Properties>
</file>